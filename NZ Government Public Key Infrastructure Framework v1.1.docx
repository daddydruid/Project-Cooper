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56D337" w14:textId="77777777" w:rsidR="002777D8" w:rsidRDefault="006D431E" w:rsidP="00A051C6">
      <w:pPr>
        <w:pStyle w:val="Heading2"/>
      </w:pPr>
      <w:r>
        <w:t>N</w:t>
      </w:r>
      <w:r w:rsidR="004F054C">
        <w:t xml:space="preserve">ew </w:t>
      </w:r>
      <w:r>
        <w:t>Z</w:t>
      </w:r>
      <w:r w:rsidR="004F054C">
        <w:t>ealand</w:t>
      </w:r>
      <w:r>
        <w:t xml:space="preserve"> Government Public Key Infrastructure </w:t>
      </w:r>
      <w:r w:rsidR="00F62591">
        <w:t>Framework</w:t>
      </w:r>
    </w:p>
    <w:p w14:paraId="4FF1DA9E" w14:textId="77777777" w:rsidR="00206B39" w:rsidRPr="00206B39" w:rsidRDefault="00206B39" w:rsidP="00206B39">
      <w:pPr>
        <w:pStyle w:val="Heading3"/>
        <w:rPr>
          <w:color w:val="FF0000"/>
        </w:rPr>
      </w:pPr>
      <w:r w:rsidRPr="00206B39">
        <w:rPr>
          <w:color w:val="FF0000"/>
        </w:rPr>
        <w:t>Status: DRAFT</w:t>
      </w:r>
      <w:r>
        <w:rPr>
          <w:color w:val="FF0000"/>
        </w:rPr>
        <w:t xml:space="preserve"> for review</w:t>
      </w:r>
    </w:p>
    <w:p w14:paraId="0C5CBFFC" w14:textId="77777777" w:rsidR="00D86804" w:rsidRDefault="00D86804" w:rsidP="00A051C6">
      <w:pPr>
        <w:pStyle w:val="Heading3"/>
      </w:pPr>
      <w:r>
        <w:t>Introduction</w:t>
      </w:r>
    </w:p>
    <w:p w14:paraId="5D3DDF31" w14:textId="77777777" w:rsidR="00D86804" w:rsidRDefault="00D86804" w:rsidP="00D86804">
      <w:r>
        <w:t xml:space="preserve">The New Zealand Government Public Key Infrastructure Framework </w:t>
      </w:r>
      <w:r w:rsidR="00C3093A">
        <w:t xml:space="preserve">(PKIF) </w:t>
      </w:r>
      <w:r>
        <w:t xml:space="preserve">governs the use of digital certificates and cryptographic keys issued through the New Zealand Government </w:t>
      </w:r>
      <w:r w:rsidR="00C3093A">
        <w:t>Public Key Infrastructure (</w:t>
      </w:r>
      <w:r>
        <w:t>PKI</w:t>
      </w:r>
      <w:r w:rsidR="00C3093A">
        <w:t>)</w:t>
      </w:r>
      <w:r>
        <w:t xml:space="preserve"> to assure the identity </w:t>
      </w:r>
      <w:r w:rsidR="00B25C12">
        <w:t xml:space="preserve">and protect the information </w:t>
      </w:r>
      <w:r>
        <w:t xml:space="preserve">of affiliated entities.  These entities may include </w:t>
      </w:r>
      <w:r w:rsidR="00B43159">
        <w:t>persons</w:t>
      </w:r>
      <w:r>
        <w:t xml:space="preserve">, </w:t>
      </w:r>
      <w:r w:rsidR="00B43159">
        <w:t xml:space="preserve">devices, software applications and </w:t>
      </w:r>
      <w:r>
        <w:t xml:space="preserve">organisations acting for or on behalf of the New Zealand </w:t>
      </w:r>
      <w:r w:rsidR="00C3093A">
        <w:t xml:space="preserve">(NZ) </w:t>
      </w:r>
      <w:r>
        <w:t>Government.</w:t>
      </w:r>
    </w:p>
    <w:p w14:paraId="29A840EE" w14:textId="77777777" w:rsidR="00D86804" w:rsidRDefault="00D86804" w:rsidP="00D86804">
      <w:pPr>
        <w:rPr>
          <w:ins w:id="1" w:author="Phil Cutforth" w:date="2016-04-13T15:06:00Z"/>
        </w:rPr>
      </w:pPr>
      <w:r>
        <w:t xml:space="preserve">The Framework describes the structure of the NZ Government PKI and the requirements for organisations to implement an accredited authority service able to issue digital certificates and </w:t>
      </w:r>
      <w:r w:rsidR="00BA6F68">
        <w:t xml:space="preserve">cryptographic </w:t>
      </w:r>
      <w:r>
        <w:t>keys for use within the NZ Government</w:t>
      </w:r>
      <w:r w:rsidR="00BA6F68">
        <w:t xml:space="preserve"> closed community (the community of NZ government affiliated organisations).  The framework does not support digital certificates and cryptographic keys for use outside of this community (e.g. </w:t>
      </w:r>
      <w:r w:rsidR="003232A8">
        <w:t>publically accessible agency websites</w:t>
      </w:r>
      <w:r w:rsidR="00BA6F68">
        <w:t>).</w:t>
      </w:r>
    </w:p>
    <w:p w14:paraId="36CFB40B" w14:textId="77777777" w:rsidR="00014875" w:rsidRDefault="00014875" w:rsidP="00014875">
      <w:pPr>
        <w:rPr>
          <w:ins w:id="2" w:author="Phil Cutforth" w:date="2016-04-13T15:11:00Z"/>
        </w:rPr>
      </w:pPr>
      <w:ins w:id="3" w:author="Phil Cutforth" w:date="2016-04-13T15:11:00Z">
        <w:r>
          <w:t>The design, implementation and operation of a PKI is important, as these represent attractive targets for attackers. If a PKI can be coerced into registering devices that ought not to be, or disclosing private information (such as signing keys) then an attacker can compromise the security of the network.</w:t>
        </w:r>
      </w:ins>
    </w:p>
    <w:p w14:paraId="593ACBB5" w14:textId="77777777" w:rsidR="00014875" w:rsidRDefault="00014875" w:rsidP="00014875">
      <w:pPr>
        <w:rPr>
          <w:ins w:id="4" w:author="Phil Cutforth" w:date="2016-04-13T15:11:00Z"/>
        </w:rPr>
      </w:pPr>
    </w:p>
    <w:p w14:paraId="3FA5C40F" w14:textId="77777777" w:rsidR="00014875" w:rsidRDefault="00014875" w:rsidP="00014875">
      <w:pPr>
        <w:rPr>
          <w:ins w:id="5" w:author="Phil Cutforth" w:date="2016-04-13T15:11:00Z"/>
        </w:rPr>
      </w:pPr>
      <w:ins w:id="6" w:author="Phil Cutforth" w:date="2016-04-13T15:11:00Z">
        <w:r>
          <w:t>An x509-based PKI will require a number of physical and logical components, including a Certificate Authority (CA), a Registration Authority (RA), a root of trust, and a means of revoking certificates. The organisation operating this PKI will also need to establish processes and procedures around these physical and logical components.</w:t>
        </w:r>
      </w:ins>
    </w:p>
    <w:p w14:paraId="555F3D1A" w14:textId="77777777" w:rsidR="00014875" w:rsidRDefault="00014875" w:rsidP="00014875">
      <w:pPr>
        <w:rPr>
          <w:ins w:id="7" w:author="Phil Cutforth" w:date="2016-04-13T15:11:00Z"/>
        </w:rPr>
      </w:pPr>
    </w:p>
    <w:p w14:paraId="41B7FD7D" w14:textId="77777777" w:rsidR="00014875" w:rsidRDefault="00014875" w:rsidP="00014875">
      <w:pPr>
        <w:rPr>
          <w:ins w:id="8" w:author="Phil Cutforth" w:date="2016-04-13T15:11:00Z"/>
        </w:rPr>
      </w:pPr>
      <w:ins w:id="9" w:author="Phil Cutforth" w:date="2016-04-13T15:11:00Z">
        <w:r>
          <w:t>For the majority of scenarios where a PKI is required to support the identification of end entity cryptographic devices, the use of the PKI will be restricted to within a single relying organisation. In such circumstances, the organisation needs to ensure that the processes and technology used are appropriately secured by following these key points:</w:t>
        </w:r>
      </w:ins>
    </w:p>
    <w:p w14:paraId="4A848598" w14:textId="77777777" w:rsidR="00014875" w:rsidRDefault="00014875" w:rsidP="00014875">
      <w:pPr>
        <w:rPr>
          <w:ins w:id="10" w:author="Phil Cutforth" w:date="2016-04-13T15:11:00Z"/>
        </w:rPr>
      </w:pPr>
      <w:ins w:id="11" w:author="Phil Cutforth" w:date="2016-04-13T15:11:00Z">
        <w:r>
          <w:t>•Implement an 'offline root' model, in which the root of the PKI is kept permanently disconnected from the network, and powered off, until it is required.</w:t>
        </w:r>
      </w:ins>
    </w:p>
    <w:p w14:paraId="5905E23F" w14:textId="77777777" w:rsidR="00014875" w:rsidRDefault="00014875" w:rsidP="00014875">
      <w:pPr>
        <w:rPr>
          <w:ins w:id="12" w:author="Phil Cutforth" w:date="2016-04-13T15:11:00Z"/>
        </w:rPr>
      </w:pPr>
      <w:ins w:id="13" w:author="Phil Cutforth" w:date="2016-04-13T15:11:00Z">
        <w:r>
          <w:t>•Establish well-defined processes for enrolling and revoking devices into and out of the PKI. These should map to associated business activities to ensure that only those endpoints which are expected to form part of the trusted infrastructure actually have valid certificates, and that all activities associated with the PKI are authorised and audited.</w:t>
        </w:r>
      </w:ins>
    </w:p>
    <w:p w14:paraId="51C57668" w14:textId="77777777" w:rsidR="00014875" w:rsidRDefault="00014875" w:rsidP="00014875">
      <w:pPr>
        <w:rPr>
          <w:ins w:id="14" w:author="Phil Cutforth" w:date="2016-04-13T15:11:00Z"/>
        </w:rPr>
      </w:pPr>
    </w:p>
    <w:p w14:paraId="1F5C66B9" w14:textId="77777777" w:rsidR="00014875" w:rsidRDefault="00014875" w:rsidP="00014875">
      <w:pPr>
        <w:rPr>
          <w:ins w:id="15" w:author="Phil Cutforth" w:date="2016-04-13T15:11:00Z"/>
        </w:rPr>
      </w:pPr>
      <w:ins w:id="16" w:author="Phil Cutforth" w:date="2016-04-13T15:11:00Z">
        <w:r>
          <w:lastRenderedPageBreak/>
          <w:t xml:space="preserve">The </w:t>
        </w:r>
      </w:ins>
      <w:ins w:id="17" w:author="Phil Cutforth" w:date="2016-04-13T15:14:00Z">
        <w:r>
          <w:t xml:space="preserve">maximum </w:t>
        </w:r>
      </w:ins>
      <w:ins w:id="18" w:author="Phil Cutforth" w:date="2016-04-13T15:13:00Z">
        <w:r>
          <w:t>K</w:t>
        </w:r>
      </w:ins>
      <w:ins w:id="19" w:author="Phil Cutforth" w:date="2016-04-13T15:11:00Z">
        <w:r>
          <w:t xml:space="preserve">ey lifetimes for </w:t>
        </w:r>
      </w:ins>
      <w:ins w:id="20" w:author="Phil Cutforth" w:date="2016-04-13T15:12:00Z">
        <w:r>
          <w:t xml:space="preserve">both the ECC and RSA encryption algorithms </w:t>
        </w:r>
      </w:ins>
      <w:ins w:id="21" w:author="Phil Cutforth" w:date="2016-04-13T15:13:00Z">
        <w:r>
          <w:t xml:space="preserve">for </w:t>
        </w:r>
      </w:ins>
      <w:ins w:id="22" w:author="Phil Cutforth" w:date="2016-04-13T15:11:00Z">
        <w:r>
          <w:t xml:space="preserve">the </w:t>
        </w:r>
      </w:ins>
      <w:ins w:id="23" w:author="Phil Cutforth" w:date="2016-04-13T15:12:00Z">
        <w:r>
          <w:t>New Zealand Government R</w:t>
        </w:r>
      </w:ins>
      <w:ins w:id="24" w:author="Phil Cutforth" w:date="2016-04-13T15:11:00Z">
        <w:r>
          <w:t xml:space="preserve">oot </w:t>
        </w:r>
      </w:ins>
      <w:ins w:id="25" w:author="Phil Cutforth" w:date="2016-04-13T15:12:00Z">
        <w:r>
          <w:t xml:space="preserve">CA is 10 years </w:t>
        </w:r>
      </w:ins>
      <w:ins w:id="26" w:author="Phil Cutforth" w:date="2016-04-13T15:14:00Z">
        <w:r>
          <w:t xml:space="preserve">(April 2026) </w:t>
        </w:r>
      </w:ins>
      <w:ins w:id="27" w:author="Phil Cutforth" w:date="2016-04-13T15:11:00Z">
        <w:r>
          <w:t xml:space="preserve">and </w:t>
        </w:r>
      </w:ins>
      <w:ins w:id="28" w:author="Phil Cutforth" w:date="2016-04-13T15:13:00Z">
        <w:r>
          <w:t>for Subordinate</w:t>
        </w:r>
      </w:ins>
      <w:ins w:id="29" w:author="Phil Cutforth" w:date="2016-04-13T15:11:00Z">
        <w:r>
          <w:t xml:space="preserve"> CA(s) </w:t>
        </w:r>
      </w:ins>
      <w:ins w:id="30" w:author="Phil Cutforth" w:date="2016-04-13T15:13:00Z">
        <w:r>
          <w:t>is 5 years</w:t>
        </w:r>
      </w:ins>
      <w:ins w:id="31" w:author="Phil Cutforth" w:date="2016-04-13T15:14:00Z">
        <w:r>
          <w:t xml:space="preserve"> (April 2021)</w:t>
        </w:r>
      </w:ins>
      <w:ins w:id="32" w:author="Phil Cutforth" w:date="2016-04-13T15:13:00Z">
        <w:r>
          <w:t>, from the date of initial establishment (6</w:t>
        </w:r>
        <w:r w:rsidRPr="00014875">
          <w:rPr>
            <w:vertAlign w:val="superscript"/>
            <w:rPrChange w:id="33" w:author="Phil Cutforth" w:date="2016-04-13T15:13:00Z">
              <w:rPr/>
            </w:rPrChange>
          </w:rPr>
          <w:t>th</w:t>
        </w:r>
        <w:r>
          <w:t xml:space="preserve"> April 2016). </w:t>
        </w:r>
      </w:ins>
    </w:p>
    <w:p w14:paraId="36DD931C" w14:textId="77777777" w:rsidR="00F62471" w:rsidRDefault="00014875" w:rsidP="00014875">
      <w:pPr>
        <w:rPr>
          <w:ins w:id="34" w:author="Phil Cutforth" w:date="2016-04-13T15:06:00Z"/>
        </w:rPr>
      </w:pPr>
      <w:ins w:id="35" w:author="Phil Cutforth" w:date="2016-04-13T15:11:00Z">
        <w:r>
          <w:t>If multiple public sector organisations will rely on the certificates issued by a Certification Authority then a Certificate Policy (CP) and Certification Practice Statement (CPS) will need to be produced and made available to all parties. A CP describes the overarching policy for the PKI and the CPS describes the processes and practices that a CA follows to meet the CP when issuing certificates, and allows others to judge whether these processes and practices are appropriate to rely on. Organisations should use RFC3647 as a template for their CPS.</w:t>
        </w:r>
      </w:ins>
    </w:p>
    <w:p w14:paraId="6D617315" w14:textId="77777777" w:rsidR="00F62471" w:rsidRDefault="00F62471" w:rsidP="00F62471">
      <w:ins w:id="36" w:author="Phil Cutforth" w:date="2016-04-13T15:07:00Z">
        <w:r>
          <w:t xml:space="preserve">PKIs are attractive targets for attackers. The information they hold (specifically private keys) and the function they perform (provision of trust) mean that a failure of security within a PKI can have far-reaching and hard-to-detect consequences. For this reason, PKIs need to be well-protected against would-be attackers. </w:t>
        </w:r>
      </w:ins>
    </w:p>
    <w:p w14:paraId="4E88EBA2" w14:textId="77777777" w:rsidR="00F62471" w:rsidRDefault="00F62471" w:rsidP="00737FCE">
      <w:pPr>
        <w:pStyle w:val="Heading3"/>
        <w:rPr>
          <w:ins w:id="37" w:author="Phil Cutforth" w:date="2016-04-13T15:06:00Z"/>
        </w:rPr>
      </w:pPr>
    </w:p>
    <w:p w14:paraId="75C47B31" w14:textId="77777777" w:rsidR="00737FCE" w:rsidRDefault="00737FCE" w:rsidP="00737FCE">
      <w:pPr>
        <w:pStyle w:val="Heading3"/>
      </w:pPr>
      <w:r>
        <w:t>New Zealand Government PKI Framework</w:t>
      </w:r>
      <w:r w:rsidRPr="00737FCE">
        <w:t xml:space="preserve"> </w:t>
      </w:r>
      <w:r>
        <w:t>Objectives</w:t>
      </w:r>
    </w:p>
    <w:p w14:paraId="0DB702BC" w14:textId="77777777" w:rsidR="004C75D5" w:rsidRDefault="00495C9C" w:rsidP="00737FCE">
      <w:r>
        <w:t>The objective of the NZ Government PKIF is to enable</w:t>
      </w:r>
      <w:r w:rsidR="004C75D5">
        <w:t>:</w:t>
      </w:r>
      <w:del w:id="38" w:author="Daddy Druid" w:date="2016-05-08T15:22:00Z">
        <w:r w:rsidR="004C75D5" w:rsidDel="00391CCD">
          <w:delText>:</w:delText>
        </w:r>
      </w:del>
    </w:p>
    <w:p w14:paraId="40F0AA8F" w14:textId="77777777" w:rsidR="004C75D5" w:rsidRDefault="004C75D5">
      <w:pPr>
        <w:pStyle w:val="ListParagraph"/>
        <w:numPr>
          <w:ilvl w:val="0"/>
          <w:numId w:val="26"/>
        </w:numPr>
        <w:pPrChange w:id="39" w:author="Phil Cutforth" w:date="2016-04-13T15:33:00Z">
          <w:pPr>
            <w:pStyle w:val="ListParagraph"/>
            <w:numPr>
              <w:numId w:val="31"/>
            </w:numPr>
            <w:tabs>
              <w:tab w:val="num" w:pos="360"/>
              <w:tab w:val="num" w:pos="720"/>
            </w:tabs>
            <w:ind w:left="720" w:hanging="720"/>
          </w:pPr>
        </w:pPrChange>
      </w:pPr>
      <w:r>
        <w:t>The rapid subscription and migration of New Zealand Government</w:t>
      </w:r>
      <w:r w:rsidDel="004C75D5">
        <w:t xml:space="preserve"> </w:t>
      </w:r>
      <w:r>
        <w:t>A</w:t>
      </w:r>
      <w:r w:rsidR="00BA6202">
        <w:t>gency devices</w:t>
      </w:r>
      <w:r w:rsidR="00495C9C">
        <w:t xml:space="preserve"> from their legacy environments to the virtual common Government network (GNet)</w:t>
      </w:r>
      <w:r>
        <w:t>;</w:t>
      </w:r>
    </w:p>
    <w:p w14:paraId="6BCBF5A1" w14:textId="77777777" w:rsidR="004C75D5" w:rsidRDefault="004C75D5">
      <w:pPr>
        <w:pStyle w:val="ListParagraph"/>
        <w:numPr>
          <w:ilvl w:val="0"/>
          <w:numId w:val="26"/>
        </w:numPr>
        <w:pPrChange w:id="40" w:author="Phil Cutforth" w:date="2016-04-13T15:33:00Z">
          <w:pPr>
            <w:pStyle w:val="ListParagraph"/>
            <w:numPr>
              <w:numId w:val="31"/>
            </w:numPr>
            <w:tabs>
              <w:tab w:val="num" w:pos="360"/>
              <w:tab w:val="num" w:pos="720"/>
            </w:tabs>
            <w:ind w:left="720" w:hanging="720"/>
          </w:pPr>
        </w:pPrChange>
      </w:pPr>
      <w:r>
        <w:t>A common Government PKI trust point to support the delivery of better public services; and</w:t>
      </w:r>
    </w:p>
    <w:p w14:paraId="0A9B1ED9" w14:textId="77777777" w:rsidR="004C75D5" w:rsidRDefault="004C75D5">
      <w:pPr>
        <w:pStyle w:val="ListParagraph"/>
        <w:numPr>
          <w:ilvl w:val="0"/>
          <w:numId w:val="26"/>
        </w:numPr>
        <w:pPrChange w:id="41" w:author="Phil Cutforth" w:date="2016-04-13T15:33:00Z">
          <w:pPr>
            <w:pStyle w:val="ListParagraph"/>
            <w:numPr>
              <w:numId w:val="31"/>
            </w:numPr>
            <w:tabs>
              <w:tab w:val="num" w:pos="360"/>
              <w:tab w:val="num" w:pos="720"/>
            </w:tabs>
            <w:ind w:left="720" w:hanging="720"/>
          </w:pPr>
        </w:pPrChange>
      </w:pPr>
      <w:r>
        <w:t>Agency PKI environments to migrate to a common service delivery model</w:t>
      </w:r>
    </w:p>
    <w:p w14:paraId="7BFB19F5" w14:textId="77777777" w:rsidR="00BA6202" w:rsidRDefault="00BA6202" w:rsidP="00737FCE">
      <w:r w:rsidRPr="00BA6202">
        <w:t xml:space="preserve">The primary strategic objective is therefore to implement key management for multiple cryptographic methods to support different business processes on </w:t>
      </w:r>
      <w:r>
        <w:t>GNet</w:t>
      </w:r>
      <w:r w:rsidRPr="00BA6202">
        <w:t xml:space="preserve"> and implement cost effective key management and a root trust point across the </w:t>
      </w:r>
      <w:r>
        <w:t xml:space="preserve">NZ Government </w:t>
      </w:r>
      <w:r w:rsidRPr="00BA6202">
        <w:t>community.</w:t>
      </w:r>
    </w:p>
    <w:p w14:paraId="6B1FD5DF" w14:textId="77777777" w:rsidR="00A975E0" w:rsidRDefault="00A975E0" w:rsidP="00206B39">
      <w:pPr>
        <w:pStyle w:val="Heading4"/>
      </w:pPr>
      <w:r>
        <w:t>Risks</w:t>
      </w:r>
    </w:p>
    <w:p w14:paraId="3F5CAE3E" w14:textId="77777777" w:rsidR="00A975E0" w:rsidRDefault="00A975E0" w:rsidP="00A975E0">
      <w:pPr>
        <w:rPr>
          <w:ins w:id="42" w:author="Phil Cutforth" w:date="2016-04-13T15:08:00Z"/>
        </w:rPr>
      </w:pPr>
      <w:r w:rsidRPr="00D2160F">
        <w:rPr>
          <w:highlight w:val="yellow"/>
        </w:rPr>
        <w:t xml:space="preserve">Phil </w:t>
      </w:r>
      <w:r>
        <w:rPr>
          <w:highlight w:val="yellow"/>
        </w:rPr>
        <w:t>–</w:t>
      </w:r>
      <w:r w:rsidRPr="00D2160F">
        <w:rPr>
          <w:highlight w:val="yellow"/>
        </w:rPr>
        <w:t xml:space="preserve"> TBC</w:t>
      </w:r>
      <w:r w:rsidR="00495C9C">
        <w:t>: Summarise from the Lead Agency risk assessment.</w:t>
      </w:r>
    </w:p>
    <w:p w14:paraId="61955F75" w14:textId="77777777" w:rsidR="00F62471" w:rsidRDefault="00F62471" w:rsidP="00A975E0">
      <w:pPr>
        <w:rPr>
          <w:ins w:id="43" w:author="Phil Cutforth" w:date="2016-04-13T15:08:00Z"/>
        </w:rPr>
      </w:pPr>
    </w:p>
    <w:p w14:paraId="3A7BEAAA" w14:textId="77777777" w:rsidR="00F62471" w:rsidRDefault="00F62471" w:rsidP="00F62471">
      <w:pPr>
        <w:rPr>
          <w:ins w:id="44" w:author="Phil Cutforth" w:date="2016-04-13T15:08:00Z"/>
        </w:rPr>
      </w:pPr>
      <w:ins w:id="45" w:author="Phil Cutforth" w:date="2016-04-13T15:08:00Z">
        <w:r>
          <w:t>Consequently:</w:t>
        </w:r>
      </w:ins>
    </w:p>
    <w:p w14:paraId="3EE64975" w14:textId="77777777" w:rsidR="00F62471" w:rsidRDefault="00F62471" w:rsidP="00F62471">
      <w:pPr>
        <w:rPr>
          <w:ins w:id="46" w:author="Phil Cutforth" w:date="2016-04-13T15:08:00Z"/>
        </w:rPr>
      </w:pPr>
      <w:ins w:id="47" w:author="Phil Cutforth" w:date="2016-04-13T15:08:00Z">
        <w:r>
          <w:t>•CESG strongly recommend that PKIs are not shared across communities who would have significantly different security expectations or operational considerations (such as sharing a PKI used for commercial entities with public sector organisations).</w:t>
        </w:r>
      </w:ins>
    </w:p>
    <w:p w14:paraId="239CF535" w14:textId="77777777" w:rsidR="00F62471" w:rsidRDefault="00F62471" w:rsidP="00F62471">
      <w:pPr>
        <w:rPr>
          <w:ins w:id="48" w:author="Phil Cutforth" w:date="2016-04-13T15:08:00Z"/>
        </w:rPr>
      </w:pPr>
      <w:ins w:id="49" w:author="Phil Cutforth" w:date="2016-04-13T15:08:00Z">
        <w:r>
          <w:t>•The possible use of the PKI for non-IPsec services should be considered at the design stage. CESG recommend that separate sub CAs are used per technology function to prevent the malicious use of a compromised certificate across different services. Alternative approaches, such as the use of separate CPOID values, key usage, and extended key usage fields, could also be used.</w:t>
        </w:r>
      </w:ins>
    </w:p>
    <w:p w14:paraId="5777B4B7" w14:textId="77777777" w:rsidR="00F62471" w:rsidRDefault="00F62471" w:rsidP="00F62471">
      <w:pPr>
        <w:rPr>
          <w:ins w:id="50" w:author="Phil Cutforth" w:date="2016-04-13T15:08:00Z"/>
        </w:rPr>
      </w:pPr>
      <w:ins w:id="51" w:author="Phil Cutforth" w:date="2016-04-13T15:08:00Z">
        <w:r>
          <w:t>•CESG do not recommend Pre-Shared Keys (PSKs), Group Domain of Interpretation (GDOI), and other approaches for establishing shared keys across end devices.</w:t>
        </w:r>
      </w:ins>
    </w:p>
    <w:p w14:paraId="265CAEBE" w14:textId="77777777" w:rsidR="00F62471" w:rsidRDefault="00F62471" w:rsidP="00F62471">
      <w:pPr>
        <w:rPr>
          <w:ins w:id="52" w:author="Phil Cutforth" w:date="2016-04-13T15:08:00Z"/>
        </w:rPr>
      </w:pPr>
      <w:ins w:id="53" w:author="Phil Cutforth" w:date="2016-04-13T15:08:00Z">
        <w:r>
          <w:lastRenderedPageBreak/>
          <w:t>•All VPN devices should ensure the certificates they are relying on are valid. This should be achieved by ensuring they have access to, and use, mechanisms for checking the status of certificates within the PKI - such as Certificate Revocation Lists (CRLs) or via Online Certificate Status Protocol (OCSP).</w:t>
        </w:r>
      </w:ins>
    </w:p>
    <w:p w14:paraId="4CA875D5" w14:textId="77777777" w:rsidR="00F62471" w:rsidRDefault="00F62471" w:rsidP="00F62471">
      <w:ins w:id="54" w:author="Phil Cutforth" w:date="2016-04-13T15:08:00Z">
        <w:r>
          <w:t>•Devices should be configured to check the entire certificate chain for validity; the end entity certificate, any sub CA certificates, and the root certificate. CESG recommend that PKI hierarchies are no more than three layers deep.</w:t>
        </w:r>
      </w:ins>
    </w:p>
    <w:p w14:paraId="75BD38CE" w14:textId="77777777" w:rsidR="00A975E0" w:rsidRDefault="00A975E0" w:rsidP="00206B39">
      <w:pPr>
        <w:pStyle w:val="Heading4"/>
      </w:pPr>
      <w:r>
        <w:t>Benefits</w:t>
      </w:r>
    </w:p>
    <w:p w14:paraId="77391B29" w14:textId="77777777" w:rsidR="005748DC" w:rsidRPr="0026304A" w:rsidRDefault="005748DC" w:rsidP="005748DC">
      <w:pPr>
        <w:rPr>
          <w:rFonts w:asciiTheme="minorHAnsi" w:hAnsiTheme="minorHAnsi"/>
        </w:rPr>
      </w:pPr>
      <w:r w:rsidRPr="0026304A">
        <w:rPr>
          <w:rFonts w:asciiTheme="minorHAnsi" w:hAnsiTheme="minorHAnsi"/>
        </w:rPr>
        <w:t>The overarching benefits identified from the provision of the NZ Government PKI include:</w:t>
      </w:r>
    </w:p>
    <w:p w14:paraId="64D3FC7D" w14:textId="77777777" w:rsidR="005748DC" w:rsidRPr="0026304A" w:rsidRDefault="005748DC">
      <w:pPr>
        <w:pStyle w:val="ListParagraph"/>
        <w:keepLines w:val="0"/>
        <w:numPr>
          <w:ilvl w:val="0"/>
          <w:numId w:val="27"/>
        </w:numPr>
        <w:spacing w:before="0" w:after="200" w:line="276" w:lineRule="auto"/>
        <w:contextualSpacing/>
        <w:rPr>
          <w:rFonts w:asciiTheme="minorHAnsi" w:hAnsiTheme="minorHAnsi"/>
        </w:rPr>
        <w:pPrChange w:id="55" w:author="Phil Cutforth" w:date="2016-04-13T15:33:00Z">
          <w:pPr>
            <w:pStyle w:val="ListParagraph"/>
            <w:keepLines w:val="0"/>
            <w:numPr>
              <w:numId w:val="32"/>
            </w:numPr>
            <w:tabs>
              <w:tab w:val="num" w:pos="360"/>
              <w:tab w:val="num" w:pos="720"/>
            </w:tabs>
            <w:spacing w:before="0" w:after="200" w:line="276" w:lineRule="auto"/>
            <w:ind w:left="720" w:hanging="720"/>
            <w:contextualSpacing/>
          </w:pPr>
        </w:pPrChange>
      </w:pPr>
      <w:r w:rsidRPr="0026304A">
        <w:rPr>
          <w:rFonts w:asciiTheme="minorHAnsi" w:hAnsiTheme="minorHAnsi"/>
        </w:rPr>
        <w:t>Realising savings and efficiencies in resources and operational management effort of operating an Agency based PKI</w:t>
      </w:r>
      <w:r w:rsidR="006F5A7D" w:rsidRPr="0026304A">
        <w:rPr>
          <w:rStyle w:val="FootnoteReference"/>
          <w:rFonts w:asciiTheme="minorHAnsi" w:hAnsiTheme="minorHAnsi"/>
        </w:rPr>
        <w:footnoteReference w:id="1"/>
      </w:r>
      <w:r w:rsidRPr="0026304A">
        <w:rPr>
          <w:rFonts w:asciiTheme="minorHAnsi" w:hAnsiTheme="minorHAnsi"/>
        </w:rPr>
        <w:t>.</w:t>
      </w:r>
    </w:p>
    <w:p w14:paraId="338A2658" w14:textId="77777777" w:rsidR="005748DC" w:rsidRPr="0026304A" w:rsidRDefault="005748DC">
      <w:pPr>
        <w:pStyle w:val="ListParagraph"/>
        <w:keepLines w:val="0"/>
        <w:numPr>
          <w:ilvl w:val="0"/>
          <w:numId w:val="27"/>
        </w:numPr>
        <w:spacing w:before="0" w:after="200" w:line="276" w:lineRule="auto"/>
        <w:contextualSpacing/>
        <w:rPr>
          <w:rFonts w:asciiTheme="minorHAnsi" w:hAnsiTheme="minorHAnsi"/>
        </w:rPr>
        <w:pPrChange w:id="56" w:author="Phil Cutforth" w:date="2016-04-13T15:33:00Z">
          <w:pPr>
            <w:pStyle w:val="ListParagraph"/>
            <w:keepLines w:val="0"/>
            <w:numPr>
              <w:numId w:val="32"/>
            </w:numPr>
            <w:tabs>
              <w:tab w:val="num" w:pos="360"/>
              <w:tab w:val="num" w:pos="720"/>
            </w:tabs>
            <w:spacing w:before="0" w:after="200" w:line="276" w:lineRule="auto"/>
            <w:ind w:left="720" w:hanging="720"/>
            <w:contextualSpacing/>
          </w:pPr>
        </w:pPrChange>
      </w:pPr>
      <w:r w:rsidRPr="0026304A">
        <w:rPr>
          <w:rFonts w:asciiTheme="minorHAnsi" w:hAnsiTheme="minorHAnsi"/>
        </w:rPr>
        <w:t xml:space="preserve">Improves NZ </w:t>
      </w:r>
      <w:r w:rsidR="006F5A7D" w:rsidRPr="0026304A">
        <w:rPr>
          <w:rFonts w:asciiTheme="minorHAnsi" w:hAnsiTheme="minorHAnsi"/>
        </w:rPr>
        <w:t xml:space="preserve">Government </w:t>
      </w:r>
      <w:r w:rsidRPr="0026304A">
        <w:rPr>
          <w:rFonts w:asciiTheme="minorHAnsi" w:hAnsiTheme="minorHAnsi"/>
        </w:rPr>
        <w:t>ability for information sharing.</w:t>
      </w:r>
    </w:p>
    <w:p w14:paraId="55EDDD20" w14:textId="77777777" w:rsidR="006F5A7D" w:rsidRPr="0026304A" w:rsidRDefault="006F5A7D">
      <w:pPr>
        <w:pStyle w:val="NumbersLevel1"/>
        <w:numPr>
          <w:ilvl w:val="0"/>
          <w:numId w:val="27"/>
        </w:numPr>
        <w:spacing w:after="240"/>
        <w:rPr>
          <w:rFonts w:asciiTheme="minorHAnsi" w:hAnsiTheme="minorHAnsi"/>
          <w:sz w:val="24"/>
        </w:rPr>
        <w:pPrChange w:id="57" w:author="Phil Cutforth" w:date="2016-04-13T15:33:00Z">
          <w:pPr>
            <w:pStyle w:val="NumbersLevel1"/>
            <w:numPr>
              <w:numId w:val="32"/>
            </w:numPr>
            <w:tabs>
              <w:tab w:val="clear" w:pos="709"/>
              <w:tab w:val="num" w:pos="360"/>
            </w:tabs>
            <w:spacing w:after="240"/>
            <w:ind w:left="720" w:hanging="720"/>
          </w:pPr>
        </w:pPrChange>
      </w:pPr>
      <w:r w:rsidRPr="0026304A">
        <w:rPr>
          <w:rFonts w:asciiTheme="minorHAnsi" w:hAnsiTheme="minorHAnsi"/>
          <w:sz w:val="24"/>
        </w:rPr>
        <w:t xml:space="preserve">Reduces </w:t>
      </w:r>
      <w:r w:rsidR="00473B41" w:rsidRPr="0026304A">
        <w:rPr>
          <w:rFonts w:asciiTheme="minorHAnsi" w:hAnsiTheme="minorHAnsi"/>
          <w:sz w:val="24"/>
        </w:rPr>
        <w:t>Public Sector</w:t>
      </w:r>
      <w:r w:rsidRPr="0026304A">
        <w:rPr>
          <w:rFonts w:asciiTheme="minorHAnsi" w:hAnsiTheme="minorHAnsi"/>
          <w:sz w:val="24"/>
        </w:rPr>
        <w:t xml:space="preserve"> operational risk.</w:t>
      </w:r>
    </w:p>
    <w:p w14:paraId="214908B1" w14:textId="77777777" w:rsidR="006F5A7D" w:rsidRPr="0026304A" w:rsidRDefault="006F5A7D">
      <w:pPr>
        <w:pStyle w:val="NumbersLevel1"/>
        <w:numPr>
          <w:ilvl w:val="0"/>
          <w:numId w:val="27"/>
        </w:numPr>
        <w:spacing w:after="240"/>
        <w:rPr>
          <w:rFonts w:asciiTheme="minorHAnsi" w:hAnsiTheme="minorHAnsi"/>
          <w:sz w:val="24"/>
        </w:rPr>
        <w:pPrChange w:id="58" w:author="Phil Cutforth" w:date="2016-04-13T15:33:00Z">
          <w:pPr>
            <w:pStyle w:val="NumbersLevel1"/>
            <w:numPr>
              <w:numId w:val="32"/>
            </w:numPr>
            <w:tabs>
              <w:tab w:val="clear" w:pos="709"/>
              <w:tab w:val="num" w:pos="360"/>
            </w:tabs>
            <w:spacing w:after="240"/>
            <w:ind w:left="720" w:hanging="720"/>
          </w:pPr>
        </w:pPrChange>
      </w:pPr>
      <w:r w:rsidRPr="0026304A">
        <w:rPr>
          <w:rFonts w:asciiTheme="minorHAnsi" w:hAnsiTheme="minorHAnsi"/>
          <w:sz w:val="24"/>
        </w:rPr>
        <w:t xml:space="preserve">Improved coherency </w:t>
      </w:r>
      <w:r w:rsidR="00473B41" w:rsidRPr="0026304A">
        <w:rPr>
          <w:rFonts w:asciiTheme="minorHAnsi" w:hAnsiTheme="minorHAnsi"/>
          <w:sz w:val="24"/>
        </w:rPr>
        <w:t>across Government ICT services</w:t>
      </w:r>
      <w:r w:rsidRPr="0026304A">
        <w:rPr>
          <w:rFonts w:asciiTheme="minorHAnsi" w:hAnsiTheme="minorHAnsi"/>
          <w:sz w:val="24"/>
        </w:rPr>
        <w:t xml:space="preserve">. </w:t>
      </w:r>
    </w:p>
    <w:p w14:paraId="09DF2FA4" w14:textId="77777777" w:rsidR="006F5A7D" w:rsidRPr="0026304A" w:rsidRDefault="00473B41">
      <w:pPr>
        <w:pStyle w:val="NumbersLevel1"/>
        <w:numPr>
          <w:ilvl w:val="0"/>
          <w:numId w:val="27"/>
        </w:numPr>
        <w:spacing w:after="240"/>
        <w:rPr>
          <w:rFonts w:asciiTheme="minorHAnsi" w:hAnsiTheme="minorHAnsi"/>
          <w:sz w:val="24"/>
        </w:rPr>
        <w:pPrChange w:id="59" w:author="Phil Cutforth" w:date="2016-04-13T15:33:00Z">
          <w:pPr>
            <w:pStyle w:val="NumbersLevel1"/>
            <w:numPr>
              <w:numId w:val="32"/>
            </w:numPr>
            <w:tabs>
              <w:tab w:val="clear" w:pos="709"/>
              <w:tab w:val="num" w:pos="360"/>
            </w:tabs>
            <w:spacing w:after="240"/>
            <w:ind w:left="720" w:hanging="720"/>
          </w:pPr>
        </w:pPrChange>
      </w:pPr>
      <w:r w:rsidRPr="0026304A">
        <w:rPr>
          <w:rFonts w:asciiTheme="minorHAnsi" w:hAnsiTheme="minorHAnsi"/>
          <w:sz w:val="24"/>
        </w:rPr>
        <w:t>Assists</w:t>
      </w:r>
      <w:r w:rsidR="006F5A7D" w:rsidRPr="0026304A">
        <w:rPr>
          <w:rFonts w:asciiTheme="minorHAnsi" w:hAnsiTheme="minorHAnsi"/>
          <w:sz w:val="24"/>
        </w:rPr>
        <w:t xml:space="preserve"> in realising </w:t>
      </w:r>
      <w:r w:rsidRPr="0026304A">
        <w:rPr>
          <w:rFonts w:asciiTheme="minorHAnsi" w:hAnsiTheme="minorHAnsi"/>
          <w:sz w:val="24"/>
        </w:rPr>
        <w:t xml:space="preserve">the </w:t>
      </w:r>
      <w:r w:rsidR="006F5A7D" w:rsidRPr="0026304A">
        <w:rPr>
          <w:rFonts w:asciiTheme="minorHAnsi" w:hAnsiTheme="minorHAnsi"/>
          <w:sz w:val="24"/>
        </w:rPr>
        <w:t>Gove</w:t>
      </w:r>
      <w:r w:rsidRPr="0026304A">
        <w:rPr>
          <w:rFonts w:asciiTheme="minorHAnsi" w:hAnsiTheme="minorHAnsi"/>
          <w:sz w:val="24"/>
        </w:rPr>
        <w:t>rnment ICT Strategy and Roadmap</w:t>
      </w:r>
      <w:r w:rsidR="006F5A7D" w:rsidRPr="0026304A">
        <w:rPr>
          <w:rFonts w:asciiTheme="minorHAnsi" w:hAnsiTheme="minorHAnsi"/>
          <w:sz w:val="24"/>
        </w:rPr>
        <w:t>.</w:t>
      </w:r>
    </w:p>
    <w:p w14:paraId="5233690A" w14:textId="77777777" w:rsidR="006F5A7D" w:rsidRPr="0026304A" w:rsidRDefault="00473B41">
      <w:pPr>
        <w:pStyle w:val="NumbersLevel1"/>
        <w:numPr>
          <w:ilvl w:val="0"/>
          <w:numId w:val="27"/>
        </w:numPr>
        <w:spacing w:after="240"/>
        <w:rPr>
          <w:rFonts w:asciiTheme="minorHAnsi" w:hAnsiTheme="minorHAnsi"/>
          <w:sz w:val="24"/>
        </w:rPr>
        <w:pPrChange w:id="60" w:author="Phil Cutforth" w:date="2016-04-13T15:33:00Z">
          <w:pPr>
            <w:pStyle w:val="NumbersLevel1"/>
            <w:numPr>
              <w:numId w:val="32"/>
            </w:numPr>
            <w:tabs>
              <w:tab w:val="clear" w:pos="709"/>
              <w:tab w:val="num" w:pos="360"/>
            </w:tabs>
            <w:spacing w:after="240"/>
            <w:ind w:left="720" w:hanging="720"/>
          </w:pPr>
        </w:pPrChange>
      </w:pPr>
      <w:r w:rsidRPr="0026304A">
        <w:rPr>
          <w:rFonts w:asciiTheme="minorHAnsi" w:hAnsiTheme="minorHAnsi"/>
          <w:sz w:val="24"/>
        </w:rPr>
        <w:t>Standardised PKI framework.</w:t>
      </w:r>
    </w:p>
    <w:p w14:paraId="195182E5" w14:textId="77777777" w:rsidR="00A16D08" w:rsidRPr="00A16D08" w:rsidRDefault="00A16D08" w:rsidP="00A16D08">
      <w:pPr>
        <w:pStyle w:val="Heading4"/>
        <w:rPr>
          <w:b w:val="0"/>
        </w:rPr>
      </w:pPr>
      <w:r w:rsidRPr="00A16D08">
        <w:rPr>
          <w:b w:val="0"/>
        </w:rPr>
        <w:t xml:space="preserve">The </w:t>
      </w:r>
      <w:r>
        <w:rPr>
          <w:b w:val="0"/>
        </w:rPr>
        <w:t xml:space="preserve">Telecommunications as a Service (TaaS) </w:t>
      </w:r>
      <w:r w:rsidR="00495C9C">
        <w:rPr>
          <w:b w:val="0"/>
        </w:rPr>
        <w:t xml:space="preserve">programme </w:t>
      </w:r>
      <w:r w:rsidRPr="00A16D08">
        <w:rPr>
          <w:b w:val="0"/>
        </w:rPr>
        <w:t xml:space="preserve">has </w:t>
      </w:r>
      <w:r w:rsidR="005748DC">
        <w:rPr>
          <w:b w:val="0"/>
        </w:rPr>
        <w:t xml:space="preserve">also </w:t>
      </w:r>
      <w:r>
        <w:rPr>
          <w:b w:val="0"/>
        </w:rPr>
        <w:t xml:space="preserve">identified </w:t>
      </w:r>
      <w:r w:rsidRPr="00A16D08">
        <w:rPr>
          <w:b w:val="0"/>
        </w:rPr>
        <w:t xml:space="preserve">various </w:t>
      </w:r>
      <w:r>
        <w:rPr>
          <w:b w:val="0"/>
        </w:rPr>
        <w:t>benefits associated with utilising GNet</w:t>
      </w:r>
      <w:r w:rsidR="00495C9C">
        <w:rPr>
          <w:b w:val="0"/>
        </w:rPr>
        <w:t xml:space="preserve"> and the set of associated telecommunications services</w:t>
      </w:r>
      <w:r w:rsidRPr="00A16D08">
        <w:rPr>
          <w:b w:val="0"/>
        </w:rPr>
        <w:t>, including:</w:t>
      </w:r>
    </w:p>
    <w:p w14:paraId="671751FF" w14:textId="77777777" w:rsidR="00495C9C" w:rsidRDefault="00495C9C">
      <w:pPr>
        <w:pStyle w:val="Heading4"/>
        <w:numPr>
          <w:ilvl w:val="0"/>
          <w:numId w:val="25"/>
        </w:numPr>
        <w:rPr>
          <w:b w:val="0"/>
        </w:rPr>
        <w:pPrChange w:id="61" w:author="Phil Cutforth" w:date="2016-04-13T15:33:00Z">
          <w:pPr>
            <w:pStyle w:val="Heading4"/>
            <w:numPr>
              <w:numId w:val="33"/>
            </w:numPr>
            <w:tabs>
              <w:tab w:val="num" w:pos="360"/>
              <w:tab w:val="num" w:pos="720"/>
            </w:tabs>
            <w:ind w:left="720" w:hanging="720"/>
          </w:pPr>
        </w:pPrChange>
      </w:pPr>
      <w:r>
        <w:rPr>
          <w:b w:val="0"/>
        </w:rPr>
        <w:t>A</w:t>
      </w:r>
      <w:r w:rsidRPr="00495C9C">
        <w:rPr>
          <w:b w:val="0"/>
        </w:rPr>
        <w:t>llow</w:t>
      </w:r>
      <w:r>
        <w:rPr>
          <w:b w:val="0"/>
        </w:rPr>
        <w:t>ing</w:t>
      </w:r>
      <w:r w:rsidRPr="00495C9C">
        <w:rPr>
          <w:b w:val="0"/>
        </w:rPr>
        <w:t xml:space="preserve"> agencies to easily connect with each other and with their customers which in turn make it easier to securely deliver more citizen-centric, cross-agency services</w:t>
      </w:r>
      <w:r>
        <w:rPr>
          <w:b w:val="0"/>
        </w:rPr>
        <w:t>.</w:t>
      </w:r>
    </w:p>
    <w:p w14:paraId="04B1966E" w14:textId="77777777" w:rsidR="00495C9C" w:rsidRPr="00495C9C" w:rsidRDefault="00495C9C">
      <w:pPr>
        <w:pStyle w:val="Heading4"/>
        <w:numPr>
          <w:ilvl w:val="0"/>
          <w:numId w:val="25"/>
        </w:numPr>
        <w:rPr>
          <w:b w:val="0"/>
        </w:rPr>
        <w:pPrChange w:id="62" w:author="Phil Cutforth" w:date="2016-04-13T15:33:00Z">
          <w:pPr>
            <w:pStyle w:val="Heading4"/>
            <w:numPr>
              <w:numId w:val="33"/>
            </w:numPr>
            <w:tabs>
              <w:tab w:val="num" w:pos="360"/>
              <w:tab w:val="num" w:pos="720"/>
            </w:tabs>
            <w:ind w:left="720" w:hanging="720"/>
          </w:pPr>
        </w:pPrChange>
      </w:pPr>
      <w:r w:rsidRPr="00495C9C">
        <w:rPr>
          <w:b w:val="0"/>
        </w:rPr>
        <w:t>Suppliers recognise government as one customer which provides volume discounts and drives costs down.</w:t>
      </w:r>
    </w:p>
    <w:p w14:paraId="2BE4B7EE" w14:textId="77777777" w:rsidR="00495C9C" w:rsidRPr="00495C9C" w:rsidRDefault="00495C9C">
      <w:pPr>
        <w:pStyle w:val="Heading4"/>
        <w:numPr>
          <w:ilvl w:val="0"/>
          <w:numId w:val="25"/>
        </w:numPr>
        <w:rPr>
          <w:b w:val="0"/>
        </w:rPr>
        <w:pPrChange w:id="63" w:author="Phil Cutforth" w:date="2016-04-13T15:33:00Z">
          <w:pPr>
            <w:pStyle w:val="Heading4"/>
            <w:numPr>
              <w:numId w:val="33"/>
            </w:numPr>
            <w:tabs>
              <w:tab w:val="num" w:pos="360"/>
              <w:tab w:val="num" w:pos="720"/>
            </w:tabs>
            <w:ind w:left="720" w:hanging="720"/>
          </w:pPr>
        </w:pPrChange>
      </w:pPr>
      <w:r w:rsidRPr="00495C9C">
        <w:rPr>
          <w:b w:val="0"/>
        </w:rPr>
        <w:t>The supplier panel represents the best services available which allows agencies to use the most up-to-date technology.</w:t>
      </w:r>
    </w:p>
    <w:p w14:paraId="0070E142" w14:textId="77777777" w:rsidR="00495C9C" w:rsidRPr="00495C9C" w:rsidRDefault="00495C9C">
      <w:pPr>
        <w:pStyle w:val="Heading4"/>
        <w:numPr>
          <w:ilvl w:val="0"/>
          <w:numId w:val="25"/>
        </w:numPr>
        <w:rPr>
          <w:b w:val="0"/>
        </w:rPr>
        <w:pPrChange w:id="64" w:author="Phil Cutforth" w:date="2016-04-13T15:33:00Z">
          <w:pPr>
            <w:pStyle w:val="Heading4"/>
            <w:numPr>
              <w:numId w:val="33"/>
            </w:numPr>
            <w:tabs>
              <w:tab w:val="num" w:pos="360"/>
              <w:tab w:val="num" w:pos="720"/>
            </w:tabs>
            <w:ind w:left="720" w:hanging="720"/>
          </w:pPr>
        </w:pPrChange>
      </w:pPr>
      <w:r w:rsidRPr="00495C9C">
        <w:rPr>
          <w:b w:val="0"/>
        </w:rPr>
        <w:t>The services offered are fit-for-purpose and offered from a range of suppliers allowing agencies to choose which supplier and service best fits their business needs.</w:t>
      </w:r>
    </w:p>
    <w:p w14:paraId="057E5282" w14:textId="77777777" w:rsidR="00495C9C" w:rsidRPr="00495C9C" w:rsidRDefault="00495C9C">
      <w:pPr>
        <w:pStyle w:val="Heading4"/>
        <w:numPr>
          <w:ilvl w:val="0"/>
          <w:numId w:val="25"/>
        </w:numPr>
        <w:rPr>
          <w:b w:val="0"/>
        </w:rPr>
        <w:pPrChange w:id="65" w:author="Phil Cutforth" w:date="2016-04-13T15:33:00Z">
          <w:pPr>
            <w:pStyle w:val="Heading4"/>
            <w:numPr>
              <w:numId w:val="33"/>
            </w:numPr>
            <w:tabs>
              <w:tab w:val="num" w:pos="360"/>
              <w:tab w:val="num" w:pos="720"/>
            </w:tabs>
            <w:ind w:left="720" w:hanging="720"/>
          </w:pPr>
        </w:pPrChange>
      </w:pPr>
      <w:r w:rsidRPr="00495C9C">
        <w:rPr>
          <w:b w:val="0"/>
        </w:rPr>
        <w:t>The ‘utility’ consumption model frees agencies up to focus their investment and energy on solutions for New Zealand citizens, rather than investing in technology.</w:t>
      </w:r>
    </w:p>
    <w:p w14:paraId="5A2FFB2D" w14:textId="77777777" w:rsidR="00495C9C" w:rsidRPr="00495C9C" w:rsidRDefault="00495C9C">
      <w:pPr>
        <w:pStyle w:val="Heading4"/>
        <w:numPr>
          <w:ilvl w:val="0"/>
          <w:numId w:val="25"/>
        </w:numPr>
        <w:rPr>
          <w:b w:val="0"/>
        </w:rPr>
        <w:pPrChange w:id="66" w:author="Phil Cutforth" w:date="2016-04-13T15:33:00Z">
          <w:pPr>
            <w:pStyle w:val="Heading4"/>
            <w:numPr>
              <w:numId w:val="33"/>
            </w:numPr>
            <w:tabs>
              <w:tab w:val="num" w:pos="360"/>
              <w:tab w:val="num" w:pos="720"/>
            </w:tabs>
            <w:ind w:left="720" w:hanging="720"/>
          </w:pPr>
        </w:pPrChange>
      </w:pPr>
      <w:r w:rsidRPr="00495C9C">
        <w:rPr>
          <w:b w:val="0"/>
        </w:rPr>
        <w:t>Services are offered ‘as a service’ with no minimum term or volumes. Agencies only pay for what they use.</w:t>
      </w:r>
    </w:p>
    <w:p w14:paraId="7DC3CA4A" w14:textId="77777777" w:rsidR="00495C9C" w:rsidRDefault="00495C9C">
      <w:pPr>
        <w:pStyle w:val="Heading4"/>
        <w:numPr>
          <w:ilvl w:val="0"/>
          <w:numId w:val="25"/>
        </w:numPr>
        <w:pPrChange w:id="67" w:author="Phil Cutforth" w:date="2016-04-13T15:33:00Z">
          <w:pPr>
            <w:pStyle w:val="Heading4"/>
            <w:numPr>
              <w:numId w:val="33"/>
            </w:numPr>
            <w:tabs>
              <w:tab w:val="num" w:pos="360"/>
              <w:tab w:val="num" w:pos="720"/>
            </w:tabs>
            <w:ind w:left="720" w:hanging="720"/>
          </w:pPr>
        </w:pPrChange>
      </w:pPr>
      <w:r w:rsidRPr="00495C9C">
        <w:rPr>
          <w:b w:val="0"/>
        </w:rPr>
        <w:lastRenderedPageBreak/>
        <w:t>The services will be flexible to take advantage of innovative opportunities as they become available.</w:t>
      </w:r>
    </w:p>
    <w:p w14:paraId="5B346AC6" w14:textId="77777777" w:rsidR="00A16D08" w:rsidRDefault="00A16D08" w:rsidP="00206B39">
      <w:pPr>
        <w:pStyle w:val="Heading4"/>
      </w:pPr>
      <w:r>
        <w:rPr>
          <w:b w:val="0"/>
        </w:rPr>
        <w:t>Being able to use a common trusted NZ Government PKI is fundamental to delivering these benefits through GNet.</w:t>
      </w:r>
    </w:p>
    <w:p w14:paraId="04F10B5F" w14:textId="77777777" w:rsidR="00A975E0" w:rsidRDefault="00A975E0" w:rsidP="00206B39">
      <w:pPr>
        <w:pStyle w:val="Heading4"/>
      </w:pPr>
      <w:r>
        <w:t>Outcomes</w:t>
      </w:r>
    </w:p>
    <w:p w14:paraId="2E4DDC08" w14:textId="77777777" w:rsidR="00031FC4" w:rsidRDefault="00031FC4" w:rsidP="00A975E0">
      <w:r w:rsidRPr="00031FC4">
        <w:t>In order to support</w:t>
      </w:r>
      <w:r>
        <w:t xml:space="preserve"> the future delivery of NZ</w:t>
      </w:r>
      <w:r w:rsidRPr="00031FC4">
        <w:t xml:space="preserve"> Government and wider public sector business services </w:t>
      </w:r>
      <w:r>
        <w:t>over the shared Government Network (GNet) there is a need to provide a level of assurance over who is accessing what.  The most cost effective mechanism for providing this assurance is through a common Government public key infrastructure, underpinned by a central governance authority tasked with maintaining its integrity.  The business services the PKI would look to support are:</w:t>
      </w:r>
    </w:p>
    <w:p w14:paraId="7BFEF24C" w14:textId="77777777" w:rsidR="00031FC4" w:rsidRDefault="00031FC4" w:rsidP="00031FC4">
      <w:r w:rsidRPr="00206B39">
        <w:rPr>
          <w:b/>
        </w:rPr>
        <w:t>Web services</w:t>
      </w:r>
      <w:r>
        <w:t xml:space="preserve"> – In order to support secure web services presented to the GNet, </w:t>
      </w:r>
      <w:r w:rsidR="00F45A88">
        <w:t xml:space="preserve">trusted </w:t>
      </w:r>
      <w:r>
        <w:t>application security is required.</w:t>
      </w:r>
    </w:p>
    <w:p w14:paraId="7EA2542D" w14:textId="77777777" w:rsidR="00031FC4" w:rsidRDefault="00F45A88" w:rsidP="00031FC4">
      <w:r w:rsidRPr="00206B39">
        <w:rPr>
          <w:b/>
        </w:rPr>
        <w:t xml:space="preserve">Voice and video </w:t>
      </w:r>
      <w:r w:rsidR="00031FC4" w:rsidRPr="00206B39">
        <w:rPr>
          <w:b/>
        </w:rPr>
        <w:t>conferencing</w:t>
      </w:r>
      <w:r w:rsidR="00031FC4">
        <w:t xml:space="preserve"> – </w:t>
      </w:r>
      <w:r>
        <w:t>Providing</w:t>
      </w:r>
      <w:r w:rsidR="00031FC4">
        <w:t xml:space="preserve"> secure voice and video transport (DTLS/SRTP) over the GNet needs to be supported by a root trust point and PKI.</w:t>
      </w:r>
    </w:p>
    <w:p w14:paraId="34844B3E" w14:textId="77777777" w:rsidR="00031FC4" w:rsidRDefault="00031FC4" w:rsidP="00031FC4">
      <w:r w:rsidRPr="00206B39">
        <w:rPr>
          <w:b/>
        </w:rPr>
        <w:t>User Authentication</w:t>
      </w:r>
      <w:r>
        <w:t xml:space="preserve"> </w:t>
      </w:r>
      <w:r w:rsidR="00A16D08">
        <w:t xml:space="preserve">– </w:t>
      </w:r>
      <w:r>
        <w:t xml:space="preserve">PKI keys and certificates are one very secure method that can be used for user authentication, especially where high assurance and non-repudiation is required. Protocols such as SAML, OATH and others based on X.509 certificates can be used for Single Sign-On (SSO) over </w:t>
      </w:r>
      <w:r w:rsidR="00F45A88">
        <w:t xml:space="preserve">GNet </w:t>
      </w:r>
      <w:r>
        <w:t>and mutual authentication of both users and devices.</w:t>
      </w:r>
    </w:p>
    <w:p w14:paraId="52475DF8" w14:textId="77777777" w:rsidR="00A16D08" w:rsidRDefault="00A16D08" w:rsidP="00031FC4">
      <w:r w:rsidRPr="00206B39">
        <w:rPr>
          <w:b/>
        </w:rPr>
        <w:t>Communities of Interest (CoI)</w:t>
      </w:r>
      <w:r w:rsidRPr="00A16D08">
        <w:t xml:space="preserve"> – Setting up </w:t>
      </w:r>
      <w:proofErr w:type="gramStart"/>
      <w:r w:rsidRPr="00A16D08">
        <w:t>C</w:t>
      </w:r>
      <w:r>
        <w:t>o</w:t>
      </w:r>
      <w:r w:rsidRPr="00A16D08">
        <w:t>Is</w:t>
      </w:r>
      <w:proofErr w:type="gramEnd"/>
      <w:r w:rsidRPr="00A16D08">
        <w:t xml:space="preserve"> is currently very difficult and time consuming. </w:t>
      </w:r>
      <w:r>
        <w:t xml:space="preserve"> </w:t>
      </w:r>
      <w:r w:rsidRPr="00A16D08">
        <w:t xml:space="preserve">With a PKI in place in which every end-point is registered, it is possible to create </w:t>
      </w:r>
      <w:proofErr w:type="gramStart"/>
      <w:r w:rsidRPr="00A16D08">
        <w:t>CoIs</w:t>
      </w:r>
      <w:proofErr w:type="gramEnd"/>
      <w:r w:rsidRPr="00A16D08">
        <w:t xml:space="preserve"> by adding those endpoints to a group using a shared key, which means CoIs can be created very quickly and cheaply on an ad-hoc basis.</w:t>
      </w:r>
      <w:r w:rsidR="00495C9C">
        <w:t xml:space="preserve">  GNet is an example of a permanent, large scale, CoI.</w:t>
      </w:r>
    </w:p>
    <w:p w14:paraId="16ECC1C5" w14:textId="77777777" w:rsidR="00BA6202" w:rsidRDefault="00031FC4" w:rsidP="00A975E0">
      <w:r w:rsidRPr="00031FC4">
        <w:t xml:space="preserve">The primary outcome is therefore to </w:t>
      </w:r>
      <w:r w:rsidR="00BA6202">
        <w:t xml:space="preserve">have </w:t>
      </w:r>
      <w:r w:rsidRPr="00031FC4">
        <w:t>implement</w:t>
      </w:r>
      <w:r w:rsidR="00BA6202">
        <w:t>ed</w:t>
      </w:r>
      <w:r w:rsidRPr="00031FC4">
        <w:t xml:space="preserve"> </w:t>
      </w:r>
      <w:r>
        <w:t>a New Zealand Government</w:t>
      </w:r>
      <w:r w:rsidRPr="00031FC4">
        <w:t xml:space="preserve"> PKI </w:t>
      </w:r>
      <w:r>
        <w:t>s</w:t>
      </w:r>
      <w:r w:rsidRPr="00031FC4">
        <w:t>ervice</w:t>
      </w:r>
      <w:r w:rsidR="00BA6202">
        <w:t xml:space="preserve">, providing </w:t>
      </w:r>
      <w:r w:rsidRPr="00031FC4">
        <w:t xml:space="preserve">a Root </w:t>
      </w:r>
      <w:r w:rsidR="00F45A88">
        <w:t>Authority t</w:t>
      </w:r>
      <w:r w:rsidRPr="00031FC4">
        <w:t xml:space="preserve">rust </w:t>
      </w:r>
      <w:r w:rsidR="00F45A88">
        <w:t>p</w:t>
      </w:r>
      <w:r w:rsidRPr="00031FC4">
        <w:t xml:space="preserve">oint </w:t>
      </w:r>
      <w:r>
        <w:t xml:space="preserve">and assurance over </w:t>
      </w:r>
      <w:r w:rsidRPr="00031FC4">
        <w:t>certificate issuance and cryptographic key management</w:t>
      </w:r>
      <w:r>
        <w:t xml:space="preserve"> processes.</w:t>
      </w:r>
    </w:p>
    <w:p w14:paraId="13D271C5" w14:textId="77777777" w:rsidR="00031FC4" w:rsidRDefault="00031FC4" w:rsidP="00A975E0">
      <w:r>
        <w:t>Initially this is to</w:t>
      </w:r>
      <w:r w:rsidRPr="00031FC4">
        <w:t xml:space="preserve"> meet the requirements </w:t>
      </w:r>
      <w:r>
        <w:t xml:space="preserve">of providing access to GNet, </w:t>
      </w:r>
      <w:r w:rsidRPr="00031FC4">
        <w:t>but expanding over the coming years to meet all of the above business requirements</w:t>
      </w:r>
      <w:r w:rsidR="00BA6202">
        <w:t>.</w:t>
      </w:r>
    </w:p>
    <w:p w14:paraId="0B6345D2" w14:textId="77777777" w:rsidR="009F10E3" w:rsidRDefault="009F10E3" w:rsidP="009F10E3">
      <w:pPr>
        <w:pStyle w:val="Heading3"/>
      </w:pPr>
      <w:r>
        <w:t>New Zealand Government PKI Framework</w:t>
      </w:r>
      <w:r w:rsidR="00737FCE" w:rsidRPr="00737FCE">
        <w:t xml:space="preserve"> </w:t>
      </w:r>
      <w:r w:rsidR="00737FCE">
        <w:t>Governance</w:t>
      </w:r>
    </w:p>
    <w:p w14:paraId="7A7A460D" w14:textId="77777777" w:rsidR="009F10E3" w:rsidRDefault="009F10E3" w:rsidP="009F10E3">
      <w:r>
        <w:t>The Department of Internal Affairs in its role as Lead Agency of the Telecommunications as a Service (TaaS) Government ICT Common Capability (ICT-CC) is responsible for ensuring service providers conform to the obligations and standards set out in the NZ Government PKIF.</w:t>
      </w:r>
    </w:p>
    <w:p w14:paraId="3FDE6CD7" w14:textId="77777777" w:rsidR="009F10E3" w:rsidRDefault="009F10E3" w:rsidP="009F10E3">
      <w:r>
        <w:t xml:space="preserve">Recommendations for accreditation are made to the Department of Internal Affairs </w:t>
      </w:r>
      <w:r w:rsidRPr="009F10E3">
        <w:t>ICT Shared Services Security &amp; Risk Steering Group</w:t>
      </w:r>
      <w:r>
        <w:t xml:space="preserve"> (S&amp;RSG).  The S&amp;RSG are responsible for decisions relating to the accreditation of service providers within the </w:t>
      </w:r>
      <w:r w:rsidR="00E4096E">
        <w:t xml:space="preserve">NZ Government </w:t>
      </w:r>
      <w:r>
        <w:t>PKIF.</w:t>
      </w:r>
    </w:p>
    <w:p w14:paraId="5302415B" w14:textId="77777777" w:rsidR="00F62591" w:rsidRDefault="00F62591" w:rsidP="00A051C6">
      <w:pPr>
        <w:pStyle w:val="Heading3"/>
      </w:pPr>
      <w:r>
        <w:lastRenderedPageBreak/>
        <w:t>N</w:t>
      </w:r>
      <w:r w:rsidR="004F054C">
        <w:t xml:space="preserve">ew </w:t>
      </w:r>
      <w:r>
        <w:t>Z</w:t>
      </w:r>
      <w:r w:rsidR="004F054C">
        <w:t>ealand</w:t>
      </w:r>
      <w:r>
        <w:t xml:space="preserve"> Government PKI</w:t>
      </w:r>
      <w:r w:rsidR="00737FCE" w:rsidRPr="00737FCE">
        <w:t xml:space="preserve"> </w:t>
      </w:r>
      <w:r w:rsidR="00737FCE">
        <w:t>Structure</w:t>
      </w:r>
    </w:p>
    <w:p w14:paraId="18922451" w14:textId="77777777" w:rsidR="00CC3374" w:rsidRDefault="00CC3374" w:rsidP="002777D8">
      <w:r>
        <w:t xml:space="preserve">The </w:t>
      </w:r>
      <w:r w:rsidR="00C3093A">
        <w:t>NZ</w:t>
      </w:r>
      <w:r>
        <w:t xml:space="preserve"> Governme</w:t>
      </w:r>
      <w:r w:rsidR="00E86D45">
        <w:t xml:space="preserve">nt Public Key Infrastructure </w:t>
      </w:r>
      <w:r w:rsidR="000D5B18">
        <w:t xml:space="preserve">(PKI) </w:t>
      </w:r>
      <w:r w:rsidR="00E86D45">
        <w:t>op</w:t>
      </w:r>
      <w:r w:rsidR="00A051C6">
        <w:t xml:space="preserve">erates </w:t>
      </w:r>
      <w:r w:rsidR="00D4135A">
        <w:t xml:space="preserve">at </w:t>
      </w:r>
      <w:r w:rsidR="00A051C6">
        <w:t>three tiers of authority:</w:t>
      </w:r>
    </w:p>
    <w:p w14:paraId="3987EC40" w14:textId="77777777" w:rsidR="00A051C6" w:rsidRDefault="00A051C6">
      <w:pPr>
        <w:pStyle w:val="ListParagraph"/>
        <w:numPr>
          <w:ilvl w:val="0"/>
          <w:numId w:val="22"/>
        </w:numPr>
        <w:pPrChange w:id="68" w:author="Phil Cutforth" w:date="2016-04-13T15:33:00Z">
          <w:pPr>
            <w:pStyle w:val="ListParagraph"/>
            <w:numPr>
              <w:numId w:val="25"/>
            </w:numPr>
            <w:ind w:left="720" w:hanging="360"/>
          </w:pPr>
        </w:pPrChange>
      </w:pPr>
      <w:r>
        <w:t>Root Authorities that anchor the chain of trust;</w:t>
      </w:r>
    </w:p>
    <w:p w14:paraId="2E7F2F43" w14:textId="77777777" w:rsidR="00F11562" w:rsidRDefault="00F11562">
      <w:pPr>
        <w:pStyle w:val="ListParagraph"/>
        <w:numPr>
          <w:ilvl w:val="0"/>
          <w:numId w:val="22"/>
        </w:numPr>
        <w:pPrChange w:id="69" w:author="Phil Cutforth" w:date="2016-04-13T15:33:00Z">
          <w:pPr>
            <w:pStyle w:val="ListParagraph"/>
            <w:numPr>
              <w:numId w:val="25"/>
            </w:numPr>
            <w:ind w:left="720" w:hanging="360"/>
          </w:pPr>
        </w:pPrChange>
      </w:pPr>
      <w:r>
        <w:t>Subordinate Authorities, including:</w:t>
      </w:r>
    </w:p>
    <w:p w14:paraId="6044F946" w14:textId="77777777" w:rsidR="00A051C6" w:rsidRDefault="00A051C6">
      <w:pPr>
        <w:pStyle w:val="ListParagraph"/>
        <w:numPr>
          <w:ilvl w:val="1"/>
          <w:numId w:val="22"/>
        </w:numPr>
        <w:ind w:left="993"/>
        <w:pPrChange w:id="70" w:author="Phil Cutforth" w:date="2016-04-13T15:33:00Z">
          <w:pPr>
            <w:pStyle w:val="ListParagraph"/>
            <w:numPr>
              <w:ilvl w:val="1"/>
              <w:numId w:val="25"/>
            </w:numPr>
            <w:ind w:left="993" w:hanging="360"/>
          </w:pPr>
        </w:pPrChange>
      </w:pPr>
      <w:r>
        <w:t>Policy Authorities that enforce the policies under which certificates are issued;</w:t>
      </w:r>
    </w:p>
    <w:p w14:paraId="511BEDC3" w14:textId="77777777" w:rsidR="002E6153" w:rsidRDefault="002E6153">
      <w:pPr>
        <w:pStyle w:val="ListParagraph"/>
        <w:numPr>
          <w:ilvl w:val="1"/>
          <w:numId w:val="22"/>
        </w:numPr>
        <w:ind w:left="993"/>
        <w:pPrChange w:id="71" w:author="Phil Cutforth" w:date="2016-04-13T15:33:00Z">
          <w:pPr>
            <w:pStyle w:val="ListParagraph"/>
            <w:numPr>
              <w:ilvl w:val="1"/>
              <w:numId w:val="25"/>
            </w:numPr>
            <w:ind w:left="993" w:hanging="360"/>
          </w:pPr>
        </w:pPrChange>
      </w:pPr>
      <w:r>
        <w:t>Interoperability Authorities that provide de-militarized zone (DMZ) services between different classes or jurisdictional certificate authorities;</w:t>
      </w:r>
    </w:p>
    <w:p w14:paraId="377D2AEE" w14:textId="77777777" w:rsidR="004947AE" w:rsidRDefault="00A051C6">
      <w:pPr>
        <w:pStyle w:val="ListParagraph"/>
        <w:numPr>
          <w:ilvl w:val="0"/>
          <w:numId w:val="22"/>
        </w:numPr>
        <w:rPr>
          <w:ins w:id="72" w:author="Daddy Druid" w:date="2016-05-08T16:23:00Z"/>
        </w:rPr>
        <w:pPrChange w:id="73" w:author="Phil Cutforth" w:date="2016-04-13T15:33:00Z">
          <w:pPr>
            <w:pStyle w:val="ListParagraph"/>
            <w:numPr>
              <w:numId w:val="25"/>
            </w:numPr>
            <w:ind w:left="720" w:hanging="360"/>
          </w:pPr>
        </w:pPrChange>
      </w:pPr>
      <w:r>
        <w:t>Issuing Authorities that issue end device or user certificates</w:t>
      </w:r>
      <w:r w:rsidR="002E6153">
        <w:t>.</w:t>
      </w:r>
    </w:p>
    <w:p w14:paraId="55FE1F02" w14:textId="10F87ABA" w:rsidR="00255AC7" w:rsidRDefault="00255AC7" w:rsidP="00255AC7">
      <w:pPr>
        <w:pStyle w:val="Heading4"/>
        <w:rPr>
          <w:ins w:id="74" w:author="Daddy Druid" w:date="2016-05-08T16:28:00Z"/>
        </w:rPr>
        <w:pPrChange w:id="75" w:author="Daddy Druid" w:date="2016-05-08T16:29:00Z">
          <w:pPr>
            <w:pStyle w:val="ListParagraph"/>
            <w:numPr>
              <w:numId w:val="25"/>
            </w:numPr>
            <w:ind w:left="720" w:hanging="360"/>
          </w:pPr>
        </w:pPrChange>
      </w:pPr>
      <w:ins w:id="76" w:author="Daddy Druid" w:date="2016-05-08T16:28:00Z">
        <w:r>
          <w:t>Certificate Authority (CA) Numbering Schema</w:t>
        </w:r>
      </w:ins>
    </w:p>
    <w:p w14:paraId="69B8C7E1" w14:textId="51CE0FE3" w:rsidR="000841B6" w:rsidRDefault="000841B6" w:rsidP="000841B6">
      <w:pPr>
        <w:rPr>
          <w:ins w:id="77" w:author="Daddy Druid" w:date="2016-05-08T16:25:00Z"/>
        </w:rPr>
        <w:pPrChange w:id="78" w:author="Daddy Druid" w:date="2016-05-08T16:23:00Z">
          <w:pPr>
            <w:pStyle w:val="ListParagraph"/>
            <w:numPr>
              <w:numId w:val="25"/>
            </w:numPr>
            <w:ind w:left="720" w:hanging="360"/>
          </w:pPr>
        </w:pPrChange>
      </w:pPr>
      <w:ins w:id="79" w:author="Daddy Druid" w:date="2016-05-08T16:23:00Z">
        <w:r>
          <w:t xml:space="preserve">A unique numbering schema for CA’s </w:t>
        </w:r>
      </w:ins>
      <w:ins w:id="80" w:author="Daddy Druid" w:date="2016-05-08T16:24:00Z">
        <w:r>
          <w:t>is to be implemented under</w:t>
        </w:r>
      </w:ins>
      <w:ins w:id="81" w:author="Daddy Druid" w:date="2016-05-08T16:23:00Z">
        <w:r>
          <w:t xml:space="preserve"> the Framework</w:t>
        </w:r>
      </w:ins>
      <w:ins w:id="82" w:author="Daddy Druid" w:date="2016-05-08T16:24:00Z">
        <w:r>
          <w:t xml:space="preserve">, consisting of the unique name and serial number of the CA: </w:t>
        </w:r>
      </w:ins>
      <w:ins w:id="83" w:author="Daddy Druid" w:date="2016-05-08T16:25:00Z">
        <w:r>
          <w:t>[</w:t>
        </w:r>
      </w:ins>
      <w:ins w:id="84" w:author="Daddy Druid" w:date="2016-05-08T16:24:00Z">
        <w:r w:rsidRPr="000841B6">
          <w:t>NZGovtCA&lt;Serial&gt;</w:t>
        </w:r>
      </w:ins>
      <w:ins w:id="85" w:author="Daddy Druid" w:date="2016-05-08T16:25:00Z">
        <w:r>
          <w:t>]</w:t>
        </w:r>
      </w:ins>
      <w:ins w:id="86" w:author="Daddy Druid" w:date="2016-05-08T16:24:00Z">
        <w:r w:rsidRPr="000841B6">
          <w:t>.</w:t>
        </w:r>
      </w:ins>
      <w:ins w:id="87" w:author="Daddy Druid" w:date="2016-05-08T16:23:00Z">
        <w:r>
          <w:t xml:space="preserve"> </w:t>
        </w:r>
      </w:ins>
      <w:ins w:id="88" w:author="Daddy Druid" w:date="2016-05-08T16:25:00Z">
        <w:r>
          <w:t>The serial number schema is as follows:</w:t>
        </w:r>
      </w:ins>
    </w:p>
    <w:p w14:paraId="340068F5" w14:textId="0EC747EA" w:rsidR="000841B6" w:rsidRDefault="000841B6" w:rsidP="000841B6">
      <w:pPr>
        <w:pStyle w:val="ListParagraph"/>
        <w:numPr>
          <w:ilvl w:val="0"/>
          <w:numId w:val="37"/>
        </w:numPr>
        <w:rPr>
          <w:ins w:id="89" w:author="Daddy Druid" w:date="2016-05-08T16:27:00Z"/>
        </w:rPr>
        <w:pPrChange w:id="90" w:author="Daddy Druid" w:date="2016-05-08T16:25:00Z">
          <w:pPr>
            <w:pStyle w:val="ListParagraph"/>
            <w:numPr>
              <w:numId w:val="25"/>
            </w:numPr>
            <w:ind w:left="720" w:hanging="360"/>
          </w:pPr>
        </w:pPrChange>
      </w:pPr>
      <w:ins w:id="91" w:author="Daddy Druid" w:date="2016-05-08T16:27:00Z">
        <w:r>
          <w:t>{00x}  Root CAs</w:t>
        </w:r>
      </w:ins>
    </w:p>
    <w:p w14:paraId="7DB632F6" w14:textId="0D4561B0" w:rsidR="000841B6" w:rsidRDefault="000841B6" w:rsidP="000841B6">
      <w:pPr>
        <w:pStyle w:val="ListParagraph"/>
        <w:numPr>
          <w:ilvl w:val="1"/>
          <w:numId w:val="37"/>
        </w:numPr>
        <w:rPr>
          <w:ins w:id="92" w:author="Daddy Druid" w:date="2016-05-08T16:25:00Z"/>
        </w:rPr>
        <w:pPrChange w:id="93" w:author="Daddy Druid" w:date="2016-05-08T16:27:00Z">
          <w:pPr>
            <w:pStyle w:val="ListParagraph"/>
            <w:numPr>
              <w:numId w:val="25"/>
            </w:numPr>
            <w:ind w:left="720" w:hanging="360"/>
          </w:pPr>
        </w:pPrChange>
      </w:pPr>
      <w:ins w:id="94" w:author="Daddy Druid" w:date="2016-05-08T16:25:00Z">
        <w:r>
          <w:t xml:space="preserve">{001}  </w:t>
        </w:r>
      </w:ins>
      <w:ins w:id="95" w:author="Daddy Druid" w:date="2016-05-08T16:26:00Z">
        <w:r>
          <w:t>ECC</w:t>
        </w:r>
      </w:ins>
      <w:ins w:id="96" w:author="Daddy Druid" w:date="2016-05-08T16:25:00Z">
        <w:r>
          <w:t xml:space="preserve"> Root CA</w:t>
        </w:r>
      </w:ins>
    </w:p>
    <w:p w14:paraId="0324A3AF" w14:textId="2FA81537" w:rsidR="000841B6" w:rsidRDefault="000841B6" w:rsidP="000841B6">
      <w:pPr>
        <w:pStyle w:val="ListParagraph"/>
        <w:numPr>
          <w:ilvl w:val="1"/>
          <w:numId w:val="37"/>
        </w:numPr>
        <w:rPr>
          <w:ins w:id="97" w:author="Daddy Druid" w:date="2016-05-08T16:26:00Z"/>
        </w:rPr>
        <w:pPrChange w:id="98" w:author="Daddy Druid" w:date="2016-05-08T16:27:00Z">
          <w:pPr>
            <w:pStyle w:val="ListParagraph"/>
            <w:numPr>
              <w:numId w:val="25"/>
            </w:numPr>
            <w:ind w:left="720" w:hanging="360"/>
          </w:pPr>
        </w:pPrChange>
      </w:pPr>
      <w:ins w:id="99" w:author="Daddy Druid" w:date="2016-05-08T16:25:00Z">
        <w:r>
          <w:t>{002}  RSA Root CA</w:t>
        </w:r>
      </w:ins>
    </w:p>
    <w:p w14:paraId="0E1E855F" w14:textId="43EF4B2E" w:rsidR="000841B6" w:rsidRDefault="000841B6" w:rsidP="000841B6">
      <w:pPr>
        <w:pStyle w:val="ListParagraph"/>
        <w:numPr>
          <w:ilvl w:val="0"/>
          <w:numId w:val="37"/>
        </w:numPr>
        <w:rPr>
          <w:ins w:id="100" w:author="Daddy Druid" w:date="2016-05-08T16:27:00Z"/>
        </w:rPr>
        <w:pPrChange w:id="101" w:author="Daddy Druid" w:date="2016-05-08T16:25:00Z">
          <w:pPr>
            <w:pStyle w:val="ListParagraph"/>
            <w:numPr>
              <w:numId w:val="25"/>
            </w:numPr>
            <w:ind w:left="720" w:hanging="360"/>
          </w:pPr>
        </w:pPrChange>
      </w:pPr>
      <w:ins w:id="102" w:author="Daddy Druid" w:date="2016-05-08T16:27:00Z">
        <w:r>
          <w:t>{10x}  Policy CAs</w:t>
        </w:r>
      </w:ins>
    </w:p>
    <w:p w14:paraId="39C14FD1" w14:textId="05DDA2FB" w:rsidR="000841B6" w:rsidRDefault="000841B6" w:rsidP="000841B6">
      <w:pPr>
        <w:pStyle w:val="ListParagraph"/>
        <w:numPr>
          <w:ilvl w:val="1"/>
          <w:numId w:val="37"/>
        </w:numPr>
        <w:rPr>
          <w:ins w:id="103" w:author="Daddy Druid" w:date="2016-05-08T16:26:00Z"/>
        </w:rPr>
        <w:pPrChange w:id="104" w:author="Daddy Druid" w:date="2016-05-08T16:27:00Z">
          <w:pPr>
            <w:pStyle w:val="ListParagraph"/>
            <w:numPr>
              <w:numId w:val="25"/>
            </w:numPr>
            <w:ind w:left="720" w:hanging="360"/>
          </w:pPr>
        </w:pPrChange>
      </w:pPr>
      <w:ins w:id="105" w:author="Daddy Druid" w:date="2016-05-08T16:26:00Z">
        <w:r>
          <w:t>{101}  ECC GNet Policy CA</w:t>
        </w:r>
      </w:ins>
    </w:p>
    <w:p w14:paraId="481FC537" w14:textId="0BBAE04A" w:rsidR="000841B6" w:rsidRDefault="000841B6" w:rsidP="000841B6">
      <w:pPr>
        <w:pStyle w:val="ListParagraph"/>
        <w:numPr>
          <w:ilvl w:val="1"/>
          <w:numId w:val="37"/>
        </w:numPr>
        <w:rPr>
          <w:ins w:id="106" w:author="Daddy Druid" w:date="2016-05-08T16:26:00Z"/>
        </w:rPr>
        <w:pPrChange w:id="107" w:author="Daddy Druid" w:date="2016-05-08T16:27:00Z">
          <w:pPr>
            <w:pStyle w:val="ListParagraph"/>
            <w:numPr>
              <w:numId w:val="25"/>
            </w:numPr>
            <w:ind w:left="720" w:hanging="360"/>
          </w:pPr>
        </w:pPrChange>
      </w:pPr>
      <w:ins w:id="108" w:author="Daddy Druid" w:date="2016-05-08T16:26:00Z">
        <w:r>
          <w:t>{102}  RSA GNet Policy CA</w:t>
        </w:r>
      </w:ins>
    </w:p>
    <w:p w14:paraId="4E23E9FE" w14:textId="52D49DA6" w:rsidR="000841B6" w:rsidRDefault="000841B6" w:rsidP="000841B6">
      <w:pPr>
        <w:pStyle w:val="ListParagraph"/>
        <w:numPr>
          <w:ilvl w:val="0"/>
          <w:numId w:val="37"/>
        </w:numPr>
        <w:rPr>
          <w:ins w:id="109" w:author="Daddy Druid" w:date="2016-05-08T16:27:00Z"/>
        </w:rPr>
        <w:pPrChange w:id="110" w:author="Daddy Druid" w:date="2016-05-08T16:25:00Z">
          <w:pPr>
            <w:pStyle w:val="ListParagraph"/>
            <w:numPr>
              <w:numId w:val="25"/>
            </w:numPr>
            <w:ind w:left="720" w:hanging="360"/>
          </w:pPr>
        </w:pPrChange>
      </w:pPr>
      <w:ins w:id="111" w:author="Daddy Druid" w:date="2016-05-08T16:28:00Z">
        <w:r>
          <w:t>{20x}</w:t>
        </w:r>
      </w:ins>
    </w:p>
    <w:p w14:paraId="22C21C0D" w14:textId="4776015D" w:rsidR="000841B6" w:rsidRDefault="000841B6" w:rsidP="000841B6">
      <w:pPr>
        <w:pStyle w:val="ListParagraph"/>
        <w:numPr>
          <w:ilvl w:val="1"/>
          <w:numId w:val="37"/>
        </w:numPr>
        <w:rPr>
          <w:ins w:id="112" w:author="Daddy Druid" w:date="2016-05-08T16:26:00Z"/>
        </w:rPr>
        <w:pPrChange w:id="113" w:author="Daddy Druid" w:date="2016-05-08T16:28:00Z">
          <w:pPr>
            <w:pStyle w:val="ListParagraph"/>
            <w:numPr>
              <w:numId w:val="25"/>
            </w:numPr>
            <w:ind w:left="720" w:hanging="360"/>
          </w:pPr>
        </w:pPrChange>
      </w:pPr>
      <w:ins w:id="114" w:author="Daddy Druid" w:date="2016-05-08T16:26:00Z">
        <w:r>
          <w:t>{201}</w:t>
        </w:r>
      </w:ins>
    </w:p>
    <w:p w14:paraId="1B3B27E3" w14:textId="646A98B4" w:rsidR="000841B6" w:rsidRDefault="000841B6" w:rsidP="000841B6">
      <w:pPr>
        <w:pStyle w:val="ListParagraph"/>
        <w:numPr>
          <w:ilvl w:val="1"/>
          <w:numId w:val="37"/>
        </w:numPr>
        <w:rPr>
          <w:ins w:id="115" w:author="Daddy Druid" w:date="2016-05-08T16:26:00Z"/>
        </w:rPr>
        <w:pPrChange w:id="116" w:author="Daddy Druid" w:date="2016-05-08T16:28:00Z">
          <w:pPr>
            <w:pStyle w:val="ListParagraph"/>
            <w:numPr>
              <w:numId w:val="25"/>
            </w:numPr>
            <w:ind w:left="720" w:hanging="360"/>
          </w:pPr>
        </w:pPrChange>
      </w:pPr>
      <w:ins w:id="117" w:author="Daddy Druid" w:date="2016-05-08T16:26:00Z">
        <w:r>
          <w:t>{202}</w:t>
        </w:r>
      </w:ins>
    </w:p>
    <w:p w14:paraId="151F14B8" w14:textId="3560926F" w:rsidR="000841B6" w:rsidRDefault="000841B6" w:rsidP="000841B6">
      <w:pPr>
        <w:pStyle w:val="ListParagraph"/>
        <w:numPr>
          <w:ilvl w:val="0"/>
          <w:numId w:val="37"/>
        </w:numPr>
        <w:rPr>
          <w:ins w:id="118" w:author="Daddy Druid" w:date="2016-05-08T16:28:00Z"/>
        </w:rPr>
        <w:pPrChange w:id="119" w:author="Daddy Druid" w:date="2016-05-08T16:25:00Z">
          <w:pPr>
            <w:pStyle w:val="ListParagraph"/>
            <w:numPr>
              <w:numId w:val="25"/>
            </w:numPr>
            <w:ind w:left="720" w:hanging="360"/>
          </w:pPr>
        </w:pPrChange>
      </w:pPr>
      <w:ins w:id="120" w:author="Daddy Druid" w:date="2016-05-08T16:27:00Z">
        <w:r>
          <w:t>{30</w:t>
        </w:r>
      </w:ins>
      <w:ins w:id="121" w:author="Daddy Druid" w:date="2016-05-08T16:28:00Z">
        <w:r>
          <w:t>x</w:t>
        </w:r>
      </w:ins>
      <w:ins w:id="122" w:author="Daddy Druid" w:date="2016-05-08T16:27:00Z">
        <w:r>
          <w:t>} = Issuing CA’s</w:t>
        </w:r>
      </w:ins>
    </w:p>
    <w:p w14:paraId="54DE7681" w14:textId="257272B4" w:rsidR="000841B6" w:rsidRDefault="000841B6" w:rsidP="000841B6">
      <w:pPr>
        <w:pStyle w:val="ListParagraph"/>
        <w:numPr>
          <w:ilvl w:val="1"/>
          <w:numId w:val="37"/>
        </w:numPr>
        <w:rPr>
          <w:ins w:id="123" w:author="Daddy Druid" w:date="2016-05-08T16:28:00Z"/>
        </w:rPr>
        <w:pPrChange w:id="124" w:author="Daddy Druid" w:date="2016-05-08T16:28:00Z">
          <w:pPr>
            <w:pStyle w:val="ListParagraph"/>
            <w:numPr>
              <w:numId w:val="25"/>
            </w:numPr>
            <w:ind w:left="720" w:hanging="360"/>
          </w:pPr>
        </w:pPrChange>
      </w:pPr>
      <w:ins w:id="125" w:author="Daddy Druid" w:date="2016-05-08T16:28:00Z">
        <w:r>
          <w:t xml:space="preserve">{301}  </w:t>
        </w:r>
      </w:ins>
    </w:p>
    <w:p w14:paraId="757505F5" w14:textId="32A7300B" w:rsidR="000841B6" w:rsidRDefault="000841B6" w:rsidP="000841B6">
      <w:pPr>
        <w:pStyle w:val="ListParagraph"/>
        <w:numPr>
          <w:ilvl w:val="1"/>
          <w:numId w:val="37"/>
        </w:numPr>
        <w:pPrChange w:id="126" w:author="Daddy Druid" w:date="2016-05-08T16:28:00Z">
          <w:pPr>
            <w:pStyle w:val="ListParagraph"/>
            <w:numPr>
              <w:numId w:val="25"/>
            </w:numPr>
            <w:ind w:left="720" w:hanging="360"/>
          </w:pPr>
        </w:pPrChange>
      </w:pPr>
      <w:ins w:id="127" w:author="Daddy Druid" w:date="2016-05-08T16:28:00Z">
        <w:r>
          <w:t xml:space="preserve">{302}  </w:t>
        </w:r>
      </w:ins>
    </w:p>
    <w:p w14:paraId="57E4C52D" w14:textId="77777777" w:rsidR="00E86D45" w:rsidRDefault="00E86D45" w:rsidP="00255AC7">
      <w:pPr>
        <w:pStyle w:val="Heading4"/>
        <w:pPrChange w:id="128" w:author="Daddy Druid" w:date="2016-05-08T16:29:00Z">
          <w:pPr>
            <w:pStyle w:val="Heading4"/>
          </w:pPr>
        </w:pPrChange>
      </w:pPr>
      <w:r>
        <w:t>Root Aut</w:t>
      </w:r>
      <w:bookmarkStart w:id="129" w:name="_GoBack"/>
      <w:bookmarkEnd w:id="129"/>
      <w:r>
        <w:t>horities</w:t>
      </w:r>
    </w:p>
    <w:p w14:paraId="7E6D2B95" w14:textId="77777777" w:rsidR="00D86804" w:rsidRDefault="00E86D45" w:rsidP="002777D8">
      <w:r>
        <w:t>The primary tier of the N</w:t>
      </w:r>
      <w:r w:rsidR="000D5B18">
        <w:t>Z</w:t>
      </w:r>
      <w:r>
        <w:t xml:space="preserve"> Government </w:t>
      </w:r>
      <w:r w:rsidR="000D5B18">
        <w:t>PKI</w:t>
      </w:r>
      <w:r>
        <w:t xml:space="preserve"> is the Root Authority layer.  The </w:t>
      </w:r>
      <w:r w:rsidR="00D86804">
        <w:t>Framework</w:t>
      </w:r>
      <w:r>
        <w:t xml:space="preserve"> defines two (2) root authorities in the Root Authority layer.</w:t>
      </w:r>
    </w:p>
    <w:p w14:paraId="3D2DE3F9" w14:textId="77777777" w:rsidR="00E86D45" w:rsidRDefault="003C1DDC" w:rsidP="002777D8">
      <w:r w:rsidRPr="003C1DDC">
        <w:t xml:space="preserve"> </w:t>
      </w:r>
      <w:r w:rsidRPr="003C1DDC">
        <w:rPr>
          <w:noProof/>
          <w:lang w:eastAsia="en-NZ"/>
        </w:rPr>
        <w:drawing>
          <wp:inline distT="0" distB="0" distL="0" distR="0" wp14:anchorId="072667C9" wp14:editId="67683759">
            <wp:extent cx="5760085" cy="8243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824326"/>
                    </a:xfrm>
                    <a:prstGeom prst="rect">
                      <a:avLst/>
                    </a:prstGeom>
                    <a:noFill/>
                    <a:ln>
                      <a:noFill/>
                    </a:ln>
                  </pic:spPr>
                </pic:pic>
              </a:graphicData>
            </a:graphic>
          </wp:inline>
        </w:drawing>
      </w:r>
    </w:p>
    <w:p w14:paraId="248F9037" w14:textId="77777777" w:rsidR="000D5B18" w:rsidRDefault="00E86D45" w:rsidP="002777D8">
      <w:r>
        <w:lastRenderedPageBreak/>
        <w:t xml:space="preserve">The two root authorities are distinguished by the encryption standards they support.  </w:t>
      </w:r>
      <w:r w:rsidR="000D5B18">
        <w:t>NZ Government PKI</w:t>
      </w:r>
      <w:r w:rsidR="008C434F">
        <w:t>F</w:t>
      </w:r>
      <w:r w:rsidR="000D5B18">
        <w:t xml:space="preserve"> Root Authorities are protected and engineered at the CONFIDENTIAL security classification level</w:t>
      </w:r>
      <w:r w:rsidR="000D5B18">
        <w:rPr>
          <w:rStyle w:val="FootnoteReference"/>
        </w:rPr>
        <w:footnoteReference w:id="2"/>
      </w:r>
      <w:r w:rsidR="000D5B18">
        <w:t>.</w:t>
      </w:r>
    </w:p>
    <w:p w14:paraId="329C4FC5" w14:textId="77777777" w:rsidR="00E86D45" w:rsidRDefault="00E86D45" w:rsidP="002777D8">
      <w:r>
        <w:t xml:space="preserve">NZ Government Agencies are asked to trust the certificates issued by the NZ Government </w:t>
      </w:r>
      <w:r w:rsidR="000D5B18">
        <w:t>R</w:t>
      </w:r>
      <w:r>
        <w:t xml:space="preserve">oot </w:t>
      </w:r>
      <w:r w:rsidR="000D5B18">
        <w:t>C</w:t>
      </w:r>
      <w:r>
        <w:t xml:space="preserve">ertificate </w:t>
      </w:r>
      <w:r w:rsidR="000D5B18">
        <w:t>A</w:t>
      </w:r>
      <w:r>
        <w:t>uthorities.</w:t>
      </w:r>
    </w:p>
    <w:p w14:paraId="31ACFE7A" w14:textId="77777777" w:rsidR="00E86D45" w:rsidRDefault="00E86D45" w:rsidP="002777D8">
      <w:r>
        <w:t xml:space="preserve">The </w:t>
      </w:r>
      <w:r w:rsidR="000D5B18">
        <w:t>R</w:t>
      </w:r>
      <w:r>
        <w:t xml:space="preserve">oot </w:t>
      </w:r>
      <w:r w:rsidR="000D5B18">
        <w:t>A</w:t>
      </w:r>
      <w:r>
        <w:t xml:space="preserve">uthorities use name constraints on the certificates issued to </w:t>
      </w:r>
      <w:r w:rsidR="000D5B18">
        <w:t>P</w:t>
      </w:r>
      <w:r>
        <w:t>olicy CAs to limit the scope of certificates issued under each policy.</w:t>
      </w:r>
    </w:p>
    <w:p w14:paraId="54AB53DA" w14:textId="77777777" w:rsidR="00E86D45" w:rsidRPr="00497B3E" w:rsidRDefault="002E6153" w:rsidP="002D7E95">
      <w:pPr>
        <w:pStyle w:val="Heading4"/>
      </w:pPr>
      <w:r>
        <w:t>Subordinate</w:t>
      </w:r>
      <w:r w:rsidRPr="00497B3E">
        <w:t xml:space="preserve"> </w:t>
      </w:r>
      <w:r w:rsidR="00E86D45" w:rsidRPr="00497B3E">
        <w:t>Authorities</w:t>
      </w:r>
    </w:p>
    <w:p w14:paraId="4BBCC19D" w14:textId="77777777" w:rsidR="00E86D45" w:rsidRDefault="00E86D45" w:rsidP="002777D8">
      <w:r>
        <w:t xml:space="preserve">The second tier of the </w:t>
      </w:r>
      <w:r w:rsidR="00C3093A">
        <w:t>NZ</w:t>
      </w:r>
      <w:r>
        <w:t xml:space="preserve"> Government </w:t>
      </w:r>
      <w:r w:rsidR="000D5B18">
        <w:t>PKI</w:t>
      </w:r>
      <w:r>
        <w:t xml:space="preserve"> </w:t>
      </w:r>
      <w:r w:rsidR="002E6153">
        <w:t xml:space="preserve">consists of Subordinate Authorities, primarily operating as </w:t>
      </w:r>
      <w:r>
        <w:t>Policy Authorit</w:t>
      </w:r>
      <w:r w:rsidR="002E6153">
        <w:t>ies</w:t>
      </w:r>
      <w:r>
        <w:t>.  The NZ Government PKI</w:t>
      </w:r>
      <w:r w:rsidR="000D5B18">
        <w:t>F</w:t>
      </w:r>
      <w:r>
        <w:t xml:space="preserve"> does not define the number of authorities that are able to be supported at this layer, however each must be chained to </w:t>
      </w:r>
      <w:r w:rsidR="00A051C6">
        <w:t xml:space="preserve">at least </w:t>
      </w:r>
      <w:r>
        <w:t>one of the tw</w:t>
      </w:r>
      <w:r w:rsidR="00A051C6">
        <w:t>o defined Root Authorities to participate with</w:t>
      </w:r>
      <w:r w:rsidR="00D86804">
        <w:t>in the NZ Gov</w:t>
      </w:r>
      <w:r w:rsidR="00D4135A">
        <w:t>ernmen</w:t>
      </w:r>
      <w:r w:rsidR="00D86804">
        <w:t xml:space="preserve">t </w:t>
      </w:r>
      <w:r w:rsidR="000D5B18">
        <w:t>PKIF</w:t>
      </w:r>
      <w:r w:rsidR="00A051C6">
        <w:t>.</w:t>
      </w:r>
    </w:p>
    <w:p w14:paraId="235C81B3" w14:textId="77777777" w:rsidR="00A051C6" w:rsidRDefault="003C1DDC" w:rsidP="002777D8">
      <w:r w:rsidRPr="003C1DDC">
        <w:t xml:space="preserve"> </w:t>
      </w:r>
      <w:r w:rsidRPr="003C1DDC">
        <w:rPr>
          <w:noProof/>
          <w:lang w:eastAsia="en-NZ"/>
        </w:rPr>
        <w:drawing>
          <wp:inline distT="0" distB="0" distL="0" distR="0" wp14:anchorId="24204D6A" wp14:editId="0646AD8F">
            <wp:extent cx="5760085" cy="187789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1877890"/>
                    </a:xfrm>
                    <a:prstGeom prst="rect">
                      <a:avLst/>
                    </a:prstGeom>
                    <a:noFill/>
                    <a:ln>
                      <a:noFill/>
                    </a:ln>
                  </pic:spPr>
                </pic:pic>
              </a:graphicData>
            </a:graphic>
          </wp:inline>
        </w:drawing>
      </w:r>
    </w:p>
    <w:p w14:paraId="2EE86574" w14:textId="77777777" w:rsidR="00A051C6" w:rsidRDefault="00A051C6" w:rsidP="002777D8">
      <w:r>
        <w:t xml:space="preserve">The NZ Government </w:t>
      </w:r>
      <w:r w:rsidR="000D5B18">
        <w:t>PKIF</w:t>
      </w:r>
      <w:r>
        <w:t xml:space="preserve"> defines the accreditation process and criteria for a new </w:t>
      </w:r>
      <w:r w:rsidR="002E6153">
        <w:t xml:space="preserve">Subordinate </w:t>
      </w:r>
      <w:r>
        <w:t>Authority to be granted permission to be chained to a NZ Government PKI Root Authority.</w:t>
      </w:r>
    </w:p>
    <w:p w14:paraId="2488DA2D" w14:textId="77777777" w:rsidR="008C434F" w:rsidRDefault="008C434F" w:rsidP="002777D8">
      <w:r>
        <w:t xml:space="preserve">Government PKIF Policy Authorities are protected, engineered and operated at no higher than </w:t>
      </w:r>
      <w:r w:rsidR="00C87FF8">
        <w:t xml:space="preserve">the </w:t>
      </w:r>
      <w:r>
        <w:t>RESTRICTED security classification level.</w:t>
      </w:r>
    </w:p>
    <w:p w14:paraId="3126AB51" w14:textId="77777777" w:rsidR="00A051C6" w:rsidRPr="002D7E95" w:rsidRDefault="00A051C6" w:rsidP="002D7E95">
      <w:pPr>
        <w:pStyle w:val="Heading4"/>
        <w:rPr>
          <w:rStyle w:val="Strong"/>
          <w:b/>
        </w:rPr>
      </w:pPr>
      <w:r w:rsidRPr="002D7E95">
        <w:rPr>
          <w:rStyle w:val="Strong"/>
          <w:b/>
        </w:rPr>
        <w:t>Issuing Authorities</w:t>
      </w:r>
    </w:p>
    <w:p w14:paraId="33871A65" w14:textId="77777777" w:rsidR="00A051C6" w:rsidRDefault="00A051C6" w:rsidP="002777D8">
      <w:r>
        <w:t xml:space="preserve">The third tier of the </w:t>
      </w:r>
      <w:r w:rsidR="00C3093A">
        <w:t>NZ</w:t>
      </w:r>
      <w:r>
        <w:t xml:space="preserve"> Government Public Key Infrastructure is the Issuing Authority layer.  The NZ Government </w:t>
      </w:r>
      <w:r w:rsidR="000D5B18">
        <w:t>PKIF</w:t>
      </w:r>
      <w:r>
        <w:t xml:space="preserve"> also does not define the number of authorities that are able to be supported at this layer, however each must be chained to at least one Policy Authority to participate within the NZ Gov</w:t>
      </w:r>
      <w:r w:rsidR="00D4135A">
        <w:t>ernmen</w:t>
      </w:r>
      <w:r>
        <w:t xml:space="preserve">t </w:t>
      </w:r>
      <w:r w:rsidR="000D5B18">
        <w:t>PKIF</w:t>
      </w:r>
      <w:r>
        <w:t>.</w:t>
      </w:r>
    </w:p>
    <w:p w14:paraId="610C519B" w14:textId="77777777" w:rsidR="00A051C6" w:rsidRDefault="003C1DDC" w:rsidP="002777D8">
      <w:r w:rsidRPr="003C1DDC">
        <w:lastRenderedPageBreak/>
        <w:t xml:space="preserve"> </w:t>
      </w:r>
      <w:r w:rsidRPr="003C1DDC">
        <w:rPr>
          <w:noProof/>
          <w:lang w:eastAsia="en-NZ"/>
        </w:rPr>
        <w:drawing>
          <wp:inline distT="0" distB="0" distL="0" distR="0" wp14:anchorId="607CF674" wp14:editId="3507A020">
            <wp:extent cx="5760085" cy="25801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2580169"/>
                    </a:xfrm>
                    <a:prstGeom prst="rect">
                      <a:avLst/>
                    </a:prstGeom>
                    <a:noFill/>
                    <a:ln>
                      <a:noFill/>
                    </a:ln>
                  </pic:spPr>
                </pic:pic>
              </a:graphicData>
            </a:graphic>
          </wp:inline>
        </w:drawing>
      </w:r>
    </w:p>
    <w:p w14:paraId="30A39B00" w14:textId="77777777" w:rsidR="00A051C6" w:rsidRDefault="00A051C6" w:rsidP="00A051C6">
      <w:r>
        <w:t xml:space="preserve">The NZ Government </w:t>
      </w:r>
      <w:r w:rsidR="000D5B18">
        <w:t>PKIF</w:t>
      </w:r>
      <w:r>
        <w:t xml:space="preserve"> defines the accreditation process and criteria for a new Issuing Authority to be granted permission to be chained to a NZ Government PKI Root Authority.</w:t>
      </w:r>
    </w:p>
    <w:p w14:paraId="0F7E13DD" w14:textId="77777777" w:rsidR="008C434F" w:rsidRDefault="008C434F" w:rsidP="00A051C6">
      <w:r>
        <w:t xml:space="preserve">Government PKIF Issuing Authorities are protected, engineered and operated at no higher than </w:t>
      </w:r>
      <w:r w:rsidR="00B5780A">
        <w:t xml:space="preserve">the </w:t>
      </w:r>
      <w:r>
        <w:t>RESTRICTED security classification level.</w:t>
      </w:r>
    </w:p>
    <w:p w14:paraId="0556B526" w14:textId="6EB4FEE0" w:rsidR="00375B95" w:rsidRDefault="00375B95" w:rsidP="006D7698">
      <w:pPr>
        <w:pStyle w:val="Heading2"/>
      </w:pPr>
      <w:r>
        <w:t>PKI Artefacts Publishing and Distribution Points</w:t>
      </w:r>
    </w:p>
    <w:p w14:paraId="669E666B" w14:textId="77777777" w:rsidR="00375B95" w:rsidRDefault="00375B95" w:rsidP="00375B95">
      <w:r>
        <w:t>Web Publishing Points</w:t>
      </w:r>
    </w:p>
    <w:p w14:paraId="65CC1679" w14:textId="77777777" w:rsidR="00375B95" w:rsidRDefault="00375B95" w:rsidP="00375B95">
      <w:r>
        <w:t>6.</w:t>
      </w:r>
      <w:r>
        <w:tab/>
        <w:t>The following web publishing points are to be used for the Framework:</w:t>
      </w:r>
    </w:p>
    <w:p w14:paraId="6187069B" w14:textId="5C613538" w:rsidR="00375B95" w:rsidDel="00D4025A" w:rsidRDefault="00375B95" w:rsidP="00375B95">
      <w:pPr>
        <w:rPr>
          <w:del w:id="130" w:author="Daddy Druid" w:date="2016-05-08T15:41:00Z"/>
        </w:rPr>
      </w:pPr>
      <w:del w:id="131" w:author="Daddy Druid" w:date="2016-05-08T15:41:00Z">
        <w:r w:rsidDel="00D4025A">
          <w:delText>•</w:delText>
        </w:r>
        <w:r w:rsidDel="00D4025A">
          <w:tab/>
          <w:delText>Certs: http://cert.pki.govt.nz/pki/Certificates/&lt;CAName&gt;.crt</w:delText>
        </w:r>
      </w:del>
    </w:p>
    <w:p w14:paraId="141562AB" w14:textId="744A1384" w:rsidR="00375B95" w:rsidDel="00D4025A" w:rsidRDefault="00375B95" w:rsidP="00375B95">
      <w:pPr>
        <w:rPr>
          <w:del w:id="132" w:author="Daddy Druid" w:date="2016-05-08T15:41:00Z"/>
        </w:rPr>
      </w:pPr>
      <w:del w:id="133" w:author="Daddy Druid" w:date="2016-05-08T15:41:00Z">
        <w:r w:rsidDel="00D4025A">
          <w:delText>•</w:delText>
        </w:r>
        <w:r w:rsidDel="00D4025A">
          <w:tab/>
          <w:delText>Policies: https://www.pki.govt.nz/policy/&lt;policyname&gt;.html</w:delText>
        </w:r>
      </w:del>
    </w:p>
    <w:p w14:paraId="1377055A" w14:textId="58DB9262" w:rsidR="00375B95" w:rsidDel="00D4025A" w:rsidRDefault="00375B95" w:rsidP="00375B95">
      <w:pPr>
        <w:rPr>
          <w:del w:id="134" w:author="Daddy Druid" w:date="2016-05-08T15:41:00Z"/>
        </w:rPr>
      </w:pPr>
      <w:del w:id="135" w:author="Daddy Druid" w:date="2016-05-08T15:41:00Z">
        <w:r w:rsidDel="00D4025A">
          <w:delText>•</w:delText>
        </w:r>
        <w:r w:rsidDel="00D4025A">
          <w:tab/>
          <w:delText xml:space="preserve">CRL: http://crl.pki.govt.nz/crl/&lt;CAName&gt;.crl </w:delText>
        </w:r>
      </w:del>
    </w:p>
    <w:p w14:paraId="58150F42" w14:textId="7A8B94F0" w:rsidR="00375B95" w:rsidDel="00D4025A" w:rsidRDefault="00375B95" w:rsidP="00375B95">
      <w:pPr>
        <w:rPr>
          <w:del w:id="136" w:author="Daddy Druid" w:date="2016-05-08T15:41:00Z"/>
        </w:rPr>
      </w:pPr>
      <w:del w:id="137" w:author="Daddy Druid" w:date="2016-05-08T15:41:00Z">
        <w:r w:rsidDel="00D4025A">
          <w:delText>•</w:delText>
        </w:r>
        <w:r w:rsidDel="00D4025A">
          <w:tab/>
          <w:delText xml:space="preserve">OCSP: http://ocsp.pki.govt.nz/ </w:delText>
        </w:r>
      </w:del>
    </w:p>
    <w:p w14:paraId="6D1A3713" w14:textId="57DDA523" w:rsidR="00375B95" w:rsidRDefault="00375B95" w:rsidP="00D4025A">
      <w:del w:id="138" w:author="Daddy Druid" w:date="2016-05-08T15:41:00Z">
        <w:r w:rsidDel="00D4025A">
          <w:delText>•</w:delText>
        </w:r>
        <w:r w:rsidDel="00D4025A">
          <w:tab/>
          <w:delText>LDAP: dir.pki.govt.nz</w:delText>
        </w:r>
      </w:del>
    </w:p>
    <w:tbl>
      <w:tblPr>
        <w:tblW w:w="9479" w:type="dxa"/>
        <w:tblInd w:w="-15" w:type="dxa"/>
        <w:tblLayout w:type="fixed"/>
        <w:tblCellMar>
          <w:left w:w="0" w:type="dxa"/>
          <w:right w:w="0" w:type="dxa"/>
        </w:tblCellMar>
        <w:tblLook w:val="04A0" w:firstRow="1" w:lastRow="0" w:firstColumn="1" w:lastColumn="0" w:noHBand="0" w:noVBand="1"/>
        <w:tblPrChange w:id="139" w:author="Daddy Druid" w:date="2016-05-08T15:40:00Z">
          <w:tblPr>
            <w:tblW w:w="9302" w:type="dxa"/>
            <w:tblInd w:w="-15" w:type="dxa"/>
            <w:tblCellMar>
              <w:left w:w="0" w:type="dxa"/>
              <w:right w:w="0" w:type="dxa"/>
            </w:tblCellMar>
            <w:tblLook w:val="04A0" w:firstRow="1" w:lastRow="0" w:firstColumn="1" w:lastColumn="0" w:noHBand="0" w:noVBand="1"/>
          </w:tblPr>
        </w:tblPrChange>
      </w:tblPr>
      <w:tblGrid>
        <w:gridCol w:w="2675"/>
        <w:gridCol w:w="1843"/>
        <w:gridCol w:w="4961"/>
        <w:tblGridChange w:id="140">
          <w:tblGrid>
            <w:gridCol w:w="2793"/>
            <w:gridCol w:w="2129"/>
            <w:gridCol w:w="4380"/>
          </w:tblGrid>
        </w:tblGridChange>
      </w:tblGrid>
      <w:tr w:rsidR="00D4025A" w:rsidRPr="00D4025A" w14:paraId="2D63FF14" w14:textId="77777777" w:rsidTr="00D4025A">
        <w:trPr>
          <w:trHeight w:val="300"/>
          <w:trPrChange w:id="141" w:author="Daddy Druid" w:date="2016-05-08T15:40:00Z">
            <w:trPr>
              <w:trHeight w:val="300"/>
            </w:trPr>
          </w:trPrChange>
        </w:trPr>
        <w:tc>
          <w:tcPr>
            <w:tcW w:w="2675" w:type="dxa"/>
            <w:noWrap/>
            <w:tcMar>
              <w:top w:w="0" w:type="dxa"/>
              <w:left w:w="108" w:type="dxa"/>
              <w:bottom w:w="0" w:type="dxa"/>
              <w:right w:w="108" w:type="dxa"/>
            </w:tcMar>
            <w:hideMark/>
            <w:tcPrChange w:id="142" w:author="Daddy Druid" w:date="2016-05-08T15:40:00Z">
              <w:tcPr>
                <w:tcW w:w="3771" w:type="dxa"/>
                <w:noWrap/>
                <w:tcMar>
                  <w:top w:w="0" w:type="dxa"/>
                  <w:left w:w="108" w:type="dxa"/>
                  <w:bottom w:w="0" w:type="dxa"/>
                  <w:right w:w="108" w:type="dxa"/>
                </w:tcMar>
                <w:vAlign w:val="bottom"/>
                <w:hideMark/>
              </w:tcPr>
            </w:tcPrChange>
          </w:tcPr>
          <w:p w14:paraId="12B29A1A" w14:textId="3611697B" w:rsidR="00375B95" w:rsidRPr="00D4025A" w:rsidRDefault="00375B95" w:rsidP="00D4025A">
            <w:pPr>
              <w:keepLines w:val="0"/>
              <w:spacing w:before="0" w:after="0"/>
              <w:jc w:val="center"/>
              <w:rPr>
                <w:rFonts w:eastAsia="Calibri"/>
                <w:rPrChange w:id="143" w:author="Daddy Druid" w:date="2016-05-08T15:39:00Z">
                  <w:rPr>
                    <w:rFonts w:eastAsia="Calibri"/>
                    <w:sz w:val="22"/>
                    <w:szCs w:val="22"/>
                  </w:rPr>
                </w:rPrChange>
              </w:rPr>
              <w:pPrChange w:id="144" w:author="Daddy Druid" w:date="2016-05-08T15:41:00Z">
                <w:pPr>
                  <w:keepLines w:val="0"/>
                  <w:spacing w:before="0" w:after="0"/>
                </w:pPr>
              </w:pPrChange>
            </w:pPr>
            <w:r w:rsidRPr="00D4025A">
              <w:rPr>
                <w:rFonts w:eastAsia="Calibri"/>
                <w:b/>
                <w:bCs/>
                <w:color w:val="000000"/>
                <w:lang w:eastAsia="en-NZ"/>
                <w:rPrChange w:id="145" w:author="Daddy Druid" w:date="2016-05-08T15:39:00Z">
                  <w:rPr>
                    <w:rFonts w:eastAsia="Calibri"/>
                    <w:b/>
                    <w:bCs/>
                    <w:color w:val="000000"/>
                    <w:sz w:val="22"/>
                    <w:szCs w:val="22"/>
                    <w:lang w:eastAsia="en-NZ"/>
                  </w:rPr>
                </w:rPrChange>
              </w:rPr>
              <w:t>Publishing Point</w:t>
            </w:r>
          </w:p>
        </w:tc>
        <w:tc>
          <w:tcPr>
            <w:tcW w:w="1843" w:type="dxa"/>
            <w:noWrap/>
            <w:tcMar>
              <w:top w:w="0" w:type="dxa"/>
              <w:left w:w="108" w:type="dxa"/>
              <w:bottom w:w="0" w:type="dxa"/>
              <w:right w:w="108" w:type="dxa"/>
            </w:tcMar>
            <w:hideMark/>
            <w:tcPrChange w:id="146" w:author="Daddy Druid" w:date="2016-05-08T15:40:00Z">
              <w:tcPr>
                <w:tcW w:w="3004" w:type="dxa"/>
                <w:noWrap/>
                <w:tcMar>
                  <w:top w:w="0" w:type="dxa"/>
                  <w:left w:w="108" w:type="dxa"/>
                  <w:bottom w:w="0" w:type="dxa"/>
                  <w:right w:w="108" w:type="dxa"/>
                </w:tcMar>
                <w:vAlign w:val="bottom"/>
                <w:hideMark/>
              </w:tcPr>
            </w:tcPrChange>
          </w:tcPr>
          <w:p w14:paraId="68CE8BAB" w14:textId="77777777" w:rsidR="00375B95" w:rsidRPr="00D4025A" w:rsidRDefault="00375B95" w:rsidP="00D4025A">
            <w:pPr>
              <w:keepLines w:val="0"/>
              <w:spacing w:before="0" w:after="0"/>
              <w:jc w:val="center"/>
              <w:rPr>
                <w:rFonts w:eastAsia="Calibri"/>
                <w:rPrChange w:id="147" w:author="Daddy Druid" w:date="2016-05-08T15:39:00Z">
                  <w:rPr>
                    <w:rFonts w:eastAsia="Calibri"/>
                    <w:sz w:val="22"/>
                    <w:szCs w:val="22"/>
                  </w:rPr>
                </w:rPrChange>
              </w:rPr>
              <w:pPrChange w:id="148" w:author="Daddy Druid" w:date="2016-05-08T15:41:00Z">
                <w:pPr>
                  <w:keepLines w:val="0"/>
                  <w:spacing w:before="0" w:after="0"/>
                </w:pPr>
              </w:pPrChange>
            </w:pPr>
            <w:r w:rsidRPr="00D4025A">
              <w:rPr>
                <w:rFonts w:eastAsia="Calibri"/>
                <w:b/>
                <w:bCs/>
                <w:color w:val="000000"/>
                <w:lang w:eastAsia="en-NZ"/>
                <w:rPrChange w:id="149" w:author="Daddy Druid" w:date="2016-05-08T15:39:00Z">
                  <w:rPr>
                    <w:rFonts w:eastAsia="Calibri"/>
                    <w:b/>
                    <w:bCs/>
                    <w:color w:val="000000"/>
                    <w:sz w:val="22"/>
                    <w:szCs w:val="22"/>
                    <w:lang w:eastAsia="en-NZ"/>
                  </w:rPr>
                </w:rPrChange>
              </w:rPr>
              <w:t>IP Addresses</w:t>
            </w:r>
          </w:p>
        </w:tc>
        <w:tc>
          <w:tcPr>
            <w:tcW w:w="4961" w:type="dxa"/>
            <w:noWrap/>
            <w:tcMar>
              <w:top w:w="0" w:type="dxa"/>
              <w:left w:w="108" w:type="dxa"/>
              <w:bottom w:w="0" w:type="dxa"/>
              <w:right w:w="108" w:type="dxa"/>
            </w:tcMar>
            <w:hideMark/>
            <w:tcPrChange w:id="150" w:author="Daddy Druid" w:date="2016-05-08T15:40:00Z">
              <w:tcPr>
                <w:tcW w:w="2527" w:type="dxa"/>
                <w:noWrap/>
                <w:tcMar>
                  <w:top w:w="0" w:type="dxa"/>
                  <w:left w:w="108" w:type="dxa"/>
                  <w:bottom w:w="0" w:type="dxa"/>
                  <w:right w:w="108" w:type="dxa"/>
                </w:tcMar>
                <w:vAlign w:val="bottom"/>
                <w:hideMark/>
              </w:tcPr>
            </w:tcPrChange>
          </w:tcPr>
          <w:p w14:paraId="56D1101D" w14:textId="0EC2A5D9" w:rsidR="00375B95" w:rsidRPr="00D4025A" w:rsidRDefault="00375B95" w:rsidP="00D4025A">
            <w:pPr>
              <w:keepLines w:val="0"/>
              <w:spacing w:before="0" w:after="0"/>
              <w:jc w:val="center"/>
              <w:rPr>
                <w:rFonts w:eastAsia="Calibri"/>
                <w:rPrChange w:id="151" w:author="Daddy Druid" w:date="2016-05-08T15:39:00Z">
                  <w:rPr>
                    <w:rFonts w:eastAsia="Calibri"/>
                    <w:sz w:val="22"/>
                    <w:szCs w:val="22"/>
                  </w:rPr>
                </w:rPrChange>
              </w:rPr>
              <w:pPrChange w:id="152" w:author="Daddy Druid" w:date="2016-05-08T15:41:00Z">
                <w:pPr>
                  <w:keepLines w:val="0"/>
                  <w:spacing w:before="0" w:after="0"/>
                </w:pPr>
              </w:pPrChange>
            </w:pPr>
            <w:r w:rsidRPr="00D4025A">
              <w:rPr>
                <w:rFonts w:eastAsia="Calibri"/>
                <w:b/>
                <w:bCs/>
                <w:color w:val="000000"/>
                <w:lang w:eastAsia="en-NZ"/>
                <w:rPrChange w:id="153" w:author="Daddy Druid" w:date="2016-05-08T15:39:00Z">
                  <w:rPr>
                    <w:rFonts w:eastAsia="Calibri"/>
                    <w:b/>
                    <w:bCs/>
                    <w:color w:val="000000"/>
                    <w:sz w:val="22"/>
                    <w:szCs w:val="22"/>
                    <w:lang w:eastAsia="en-NZ"/>
                  </w:rPr>
                </w:rPrChange>
              </w:rPr>
              <w:t>Use Cases</w:t>
            </w:r>
            <w:ins w:id="154" w:author="Daddy Druid" w:date="2016-05-08T15:40:00Z">
              <w:r w:rsidR="00D4025A">
                <w:rPr>
                  <w:rFonts w:eastAsia="Calibri"/>
                  <w:b/>
                  <w:bCs/>
                  <w:color w:val="000000"/>
                  <w:lang w:eastAsia="en-NZ"/>
                </w:rPr>
                <w:t xml:space="preserve"> (Examples)</w:t>
              </w:r>
            </w:ins>
          </w:p>
        </w:tc>
      </w:tr>
      <w:tr w:rsidR="00D4025A" w:rsidRPr="00D4025A" w14:paraId="444CBAB5" w14:textId="77777777" w:rsidTr="00D4025A">
        <w:trPr>
          <w:trHeight w:val="300"/>
          <w:trPrChange w:id="155" w:author="Daddy Druid" w:date="2016-05-08T15:40:00Z">
            <w:trPr>
              <w:trHeight w:val="300"/>
            </w:trPr>
          </w:trPrChange>
        </w:trPr>
        <w:tc>
          <w:tcPr>
            <w:tcW w:w="2675" w:type="dxa"/>
            <w:noWrap/>
            <w:tcMar>
              <w:top w:w="0" w:type="dxa"/>
              <w:left w:w="108" w:type="dxa"/>
              <w:bottom w:w="0" w:type="dxa"/>
              <w:right w:w="108" w:type="dxa"/>
            </w:tcMar>
            <w:hideMark/>
            <w:tcPrChange w:id="156" w:author="Daddy Druid" w:date="2016-05-08T15:40:00Z">
              <w:tcPr>
                <w:tcW w:w="3771" w:type="dxa"/>
                <w:noWrap/>
                <w:tcMar>
                  <w:top w:w="0" w:type="dxa"/>
                  <w:left w:w="108" w:type="dxa"/>
                  <w:bottom w:w="0" w:type="dxa"/>
                  <w:right w:w="108" w:type="dxa"/>
                </w:tcMar>
                <w:vAlign w:val="bottom"/>
                <w:hideMark/>
              </w:tcPr>
            </w:tcPrChange>
          </w:tcPr>
          <w:p w14:paraId="703D743C" w14:textId="2B97A81F" w:rsidR="00375B95" w:rsidRPr="00D4025A" w:rsidRDefault="00375B95" w:rsidP="001705AF">
            <w:pPr>
              <w:keepLines w:val="0"/>
              <w:spacing w:before="0" w:after="0"/>
              <w:rPr>
                <w:rFonts w:eastAsia="Calibri"/>
                <w:sz w:val="22"/>
                <w:rPrChange w:id="157" w:author="Daddy Druid" w:date="2016-05-08T15:40:00Z">
                  <w:rPr>
                    <w:rFonts w:eastAsia="Calibri"/>
                    <w:sz w:val="22"/>
                    <w:szCs w:val="22"/>
                  </w:rPr>
                </w:rPrChange>
              </w:rPr>
            </w:pPr>
            <w:r w:rsidRPr="00D4025A">
              <w:rPr>
                <w:sz w:val="22"/>
                <w:rPrChange w:id="158" w:author="Daddy Druid" w:date="2016-05-08T15:40:00Z">
                  <w:rPr/>
                </w:rPrChange>
              </w:rPr>
              <w:t>http://</w:t>
            </w:r>
            <w:del w:id="159" w:author="Daddy Druid" w:date="2016-05-08T15:30:00Z">
              <w:r w:rsidRPr="00D4025A" w:rsidDel="00375B95">
                <w:rPr>
                  <w:sz w:val="22"/>
                  <w:rPrChange w:id="160" w:author="Daddy Druid" w:date="2016-05-08T15:40:00Z">
                    <w:rPr/>
                  </w:rPrChange>
                </w:rPr>
                <w:fldChar w:fldCharType="begin"/>
              </w:r>
              <w:r w:rsidRPr="00D4025A" w:rsidDel="00375B95">
                <w:rPr>
                  <w:sz w:val="22"/>
                  <w:rPrChange w:id="161" w:author="Daddy Druid" w:date="2016-05-08T15:40:00Z">
                    <w:rPr/>
                  </w:rPrChange>
                </w:rPr>
                <w:delInstrText xml:space="preserve"> HYPERLINK "http://www.pki.govt.nz/certs/%3ccertname%3e.crt" </w:delInstrText>
              </w:r>
              <w:r w:rsidRPr="00D4025A" w:rsidDel="00375B95">
                <w:rPr>
                  <w:sz w:val="22"/>
                  <w:rPrChange w:id="162" w:author="Daddy Druid" w:date="2016-05-08T15:40:00Z">
                    <w:rPr/>
                  </w:rPrChange>
                </w:rPr>
                <w:fldChar w:fldCharType="separate"/>
              </w:r>
              <w:r w:rsidRPr="00D4025A" w:rsidDel="00375B95">
                <w:rPr>
                  <w:rFonts w:eastAsia="Calibri"/>
                  <w:sz w:val="22"/>
                  <w:lang w:eastAsia="en-NZ"/>
                  <w:rPrChange w:id="163" w:author="Daddy Druid" w:date="2016-05-08T15:40:00Z">
                    <w:rPr>
                      <w:rFonts w:eastAsia="Calibri"/>
                      <w:color w:val="0563C1"/>
                      <w:sz w:val="22"/>
                      <w:szCs w:val="22"/>
                      <w:u w:val="single"/>
                      <w:lang w:eastAsia="en-NZ"/>
                    </w:rPr>
                  </w:rPrChange>
                </w:rPr>
                <w:delText>cert.pki.govt.nz</w:delText>
              </w:r>
              <w:r w:rsidRPr="00D4025A" w:rsidDel="00375B95">
                <w:rPr>
                  <w:rFonts w:eastAsia="Calibri"/>
                  <w:sz w:val="22"/>
                  <w:lang w:eastAsia="en-NZ"/>
                  <w:rPrChange w:id="164" w:author="Daddy Druid" w:date="2016-05-08T15:40:00Z">
                    <w:rPr>
                      <w:rFonts w:eastAsia="Calibri"/>
                      <w:color w:val="0563C1"/>
                      <w:sz w:val="22"/>
                      <w:szCs w:val="22"/>
                      <w:u w:val="single"/>
                      <w:lang w:eastAsia="en-NZ"/>
                    </w:rPr>
                  </w:rPrChange>
                </w:rPr>
                <w:fldChar w:fldCharType="end"/>
              </w:r>
            </w:del>
            <w:ins w:id="165" w:author="Daddy Druid" w:date="2016-05-08T15:30:00Z">
              <w:r w:rsidRPr="00D4025A">
                <w:rPr>
                  <w:rFonts w:eastAsia="Calibri"/>
                  <w:sz w:val="22"/>
                  <w:lang w:eastAsia="en-NZ"/>
                  <w:rPrChange w:id="166" w:author="Daddy Druid" w:date="2016-05-08T15:40:00Z">
                    <w:rPr>
                      <w:rFonts w:eastAsia="Calibri"/>
                      <w:color w:val="0563C1"/>
                      <w:sz w:val="22"/>
                      <w:szCs w:val="22"/>
                      <w:u w:val="single"/>
                      <w:lang w:eastAsia="en-NZ"/>
                    </w:rPr>
                  </w:rPrChange>
                </w:rPr>
                <w:t>cert.pki.govt.nz</w:t>
              </w:r>
              <w:r w:rsidRPr="00D4025A">
                <w:rPr>
                  <w:rFonts w:eastAsia="Calibri"/>
                  <w:sz w:val="22"/>
                  <w:lang w:eastAsia="en-NZ"/>
                  <w:rPrChange w:id="167" w:author="Daddy Druid" w:date="2016-05-08T15:40:00Z">
                    <w:rPr>
                      <w:rFonts w:eastAsia="Calibri"/>
                      <w:sz w:val="22"/>
                      <w:szCs w:val="22"/>
                      <w:lang w:eastAsia="en-NZ"/>
                    </w:rPr>
                  </w:rPrChange>
                </w:rPr>
                <w:t xml:space="preserve"> </w:t>
              </w:r>
            </w:ins>
          </w:p>
        </w:tc>
        <w:tc>
          <w:tcPr>
            <w:tcW w:w="1843" w:type="dxa"/>
            <w:noWrap/>
            <w:tcMar>
              <w:top w:w="0" w:type="dxa"/>
              <w:left w:w="108" w:type="dxa"/>
              <w:bottom w:w="0" w:type="dxa"/>
              <w:right w:w="108" w:type="dxa"/>
            </w:tcMar>
            <w:hideMark/>
            <w:tcPrChange w:id="168" w:author="Daddy Druid" w:date="2016-05-08T15:40:00Z">
              <w:tcPr>
                <w:tcW w:w="3004" w:type="dxa"/>
                <w:noWrap/>
                <w:tcMar>
                  <w:top w:w="0" w:type="dxa"/>
                  <w:left w:w="108" w:type="dxa"/>
                  <w:bottom w:w="0" w:type="dxa"/>
                  <w:right w:w="108" w:type="dxa"/>
                </w:tcMar>
                <w:vAlign w:val="bottom"/>
                <w:hideMark/>
              </w:tcPr>
            </w:tcPrChange>
          </w:tcPr>
          <w:p w14:paraId="00A11710" w14:textId="77777777" w:rsidR="00375B95" w:rsidRPr="00D4025A" w:rsidRDefault="00375B95" w:rsidP="001705AF">
            <w:pPr>
              <w:keepLines w:val="0"/>
              <w:spacing w:before="0" w:after="0"/>
              <w:rPr>
                <w:rFonts w:eastAsia="Calibri"/>
                <w:sz w:val="22"/>
                <w:rPrChange w:id="169" w:author="Daddy Druid" w:date="2016-05-08T15:40:00Z">
                  <w:rPr>
                    <w:rFonts w:eastAsia="Calibri"/>
                    <w:sz w:val="22"/>
                    <w:szCs w:val="22"/>
                  </w:rPr>
                </w:rPrChange>
              </w:rPr>
            </w:pPr>
            <w:r w:rsidRPr="00D4025A">
              <w:rPr>
                <w:rFonts w:eastAsia="Calibri"/>
                <w:color w:val="000000"/>
                <w:sz w:val="22"/>
                <w:lang w:eastAsia="en-NZ"/>
                <w:rPrChange w:id="170" w:author="Daddy Druid" w:date="2016-05-08T15:40:00Z">
                  <w:rPr>
                    <w:rFonts w:eastAsia="Calibri"/>
                    <w:color w:val="000000"/>
                    <w:sz w:val="22"/>
                    <w:szCs w:val="22"/>
                    <w:lang w:eastAsia="en-NZ"/>
                  </w:rPr>
                </w:rPrChange>
              </w:rPr>
              <w:t>122.56.33.130, 122.56.53.66</w:t>
            </w:r>
          </w:p>
        </w:tc>
        <w:tc>
          <w:tcPr>
            <w:tcW w:w="4961" w:type="dxa"/>
            <w:noWrap/>
            <w:tcMar>
              <w:top w:w="0" w:type="dxa"/>
              <w:left w:w="108" w:type="dxa"/>
              <w:bottom w:w="0" w:type="dxa"/>
              <w:right w:w="108" w:type="dxa"/>
            </w:tcMar>
            <w:hideMark/>
            <w:tcPrChange w:id="171" w:author="Daddy Druid" w:date="2016-05-08T15:40:00Z">
              <w:tcPr>
                <w:tcW w:w="2527" w:type="dxa"/>
                <w:noWrap/>
                <w:tcMar>
                  <w:top w:w="0" w:type="dxa"/>
                  <w:left w:w="108" w:type="dxa"/>
                  <w:bottom w:w="0" w:type="dxa"/>
                  <w:right w:w="108" w:type="dxa"/>
                </w:tcMar>
                <w:vAlign w:val="bottom"/>
                <w:hideMark/>
              </w:tcPr>
            </w:tcPrChange>
          </w:tcPr>
          <w:p w14:paraId="3EFE7EA1" w14:textId="6D146289" w:rsidR="00375B95" w:rsidRPr="00D4025A" w:rsidRDefault="00375B95" w:rsidP="00D4025A">
            <w:pPr>
              <w:keepLines w:val="0"/>
              <w:spacing w:before="0" w:after="0"/>
              <w:rPr>
                <w:rFonts w:eastAsia="Calibri"/>
                <w:sz w:val="22"/>
                <w:rPrChange w:id="172" w:author="Daddy Druid" w:date="2016-05-08T15:40:00Z">
                  <w:rPr>
                    <w:rFonts w:eastAsia="Calibri"/>
                    <w:sz w:val="22"/>
                    <w:szCs w:val="22"/>
                  </w:rPr>
                </w:rPrChange>
              </w:rPr>
              <w:pPrChange w:id="173" w:author="Daddy Druid" w:date="2016-05-08T15:38:00Z">
                <w:pPr>
                  <w:keepLines w:val="0"/>
                  <w:spacing w:before="0" w:after="0"/>
                </w:pPr>
              </w:pPrChange>
            </w:pPr>
            <w:r w:rsidRPr="00D4025A">
              <w:rPr>
                <w:rFonts w:eastAsia="Calibri"/>
                <w:color w:val="000000"/>
                <w:sz w:val="22"/>
                <w:lang w:eastAsia="en-NZ"/>
                <w:rPrChange w:id="174" w:author="Daddy Druid" w:date="2016-05-08T15:40:00Z">
                  <w:rPr>
                    <w:rFonts w:eastAsia="Calibri"/>
                    <w:color w:val="000000"/>
                    <w:sz w:val="22"/>
                    <w:szCs w:val="22"/>
                    <w:lang w:eastAsia="en-NZ"/>
                  </w:rPr>
                </w:rPrChange>
              </w:rPr>
              <w:t>HTTP AIAs</w:t>
            </w:r>
            <w:ins w:id="175" w:author="Daddy Druid" w:date="2016-05-08T15:32:00Z">
              <w:r w:rsidR="00782DC3" w:rsidRPr="00D4025A">
                <w:rPr>
                  <w:rFonts w:eastAsia="Calibri"/>
                  <w:color w:val="000000"/>
                  <w:sz w:val="22"/>
                  <w:lang w:eastAsia="en-NZ"/>
                  <w:rPrChange w:id="176" w:author="Daddy Druid" w:date="2016-05-08T15:40:00Z">
                    <w:rPr>
                      <w:rFonts w:eastAsia="Calibri"/>
                      <w:color w:val="000000"/>
                      <w:sz w:val="22"/>
                      <w:szCs w:val="22"/>
                      <w:lang w:eastAsia="en-NZ"/>
                    </w:rPr>
                  </w:rPrChange>
                </w:rPr>
                <w:t>, Certificates</w:t>
              </w:r>
            </w:ins>
            <w:ins w:id="177" w:author="Daddy Druid" w:date="2016-05-08T15:37:00Z">
              <w:r w:rsidR="00D4025A" w:rsidRPr="00D4025A">
                <w:rPr>
                  <w:rFonts w:eastAsia="Calibri"/>
                  <w:color w:val="000000"/>
                  <w:sz w:val="22"/>
                  <w:lang w:eastAsia="en-NZ"/>
                  <w:rPrChange w:id="178" w:author="Daddy Druid" w:date="2016-05-08T15:40:00Z">
                    <w:rPr>
                      <w:rFonts w:eastAsia="Calibri"/>
                      <w:color w:val="000000"/>
                      <w:sz w:val="22"/>
                      <w:szCs w:val="22"/>
                      <w:lang w:eastAsia="en-NZ"/>
                    </w:rPr>
                  </w:rPrChange>
                </w:rPr>
                <w:t>:</w:t>
              </w:r>
            </w:ins>
            <w:ins w:id="179" w:author="Daddy Druid" w:date="2016-05-08T15:32:00Z">
              <w:r w:rsidR="00782DC3" w:rsidRPr="00D4025A">
                <w:rPr>
                  <w:rFonts w:eastAsia="Calibri"/>
                  <w:color w:val="000000"/>
                  <w:sz w:val="22"/>
                  <w:lang w:eastAsia="en-NZ"/>
                  <w:rPrChange w:id="180" w:author="Daddy Druid" w:date="2016-05-08T15:40:00Z">
                    <w:rPr>
                      <w:rFonts w:eastAsia="Calibri"/>
                      <w:color w:val="000000"/>
                      <w:sz w:val="22"/>
                      <w:szCs w:val="22"/>
                      <w:lang w:eastAsia="en-NZ"/>
                    </w:rPr>
                  </w:rPrChange>
                </w:rPr>
                <w:t xml:space="preserve"> </w:t>
              </w:r>
            </w:ins>
            <w:ins w:id="181" w:author="Daddy Druid" w:date="2016-05-08T15:38:00Z">
              <w:r w:rsidR="00D4025A" w:rsidRPr="00D4025A">
                <w:rPr>
                  <w:rFonts w:eastAsia="Calibri"/>
                  <w:color w:val="000000"/>
                  <w:sz w:val="22"/>
                  <w:lang w:eastAsia="en-NZ"/>
                  <w:rPrChange w:id="182" w:author="Daddy Druid" w:date="2016-05-08T15:40:00Z">
                    <w:rPr>
                      <w:rFonts w:eastAsia="Calibri"/>
                      <w:color w:val="000000"/>
                      <w:sz w:val="22"/>
                      <w:szCs w:val="22"/>
                      <w:lang w:eastAsia="en-NZ"/>
                    </w:rPr>
                  </w:rPrChange>
                </w:rPr>
                <w:t>(</w:t>
              </w:r>
            </w:ins>
            <w:ins w:id="183" w:author="Daddy Druid" w:date="2016-05-08T15:36:00Z">
              <w:r w:rsidR="00D4025A" w:rsidRPr="00D4025A">
                <w:rPr>
                  <w:sz w:val="22"/>
                  <w:rPrChange w:id="184" w:author="Daddy Druid" w:date="2016-05-08T15:40:00Z">
                    <w:rPr/>
                  </w:rPrChange>
                </w:rPr>
                <w:fldChar w:fldCharType="begin"/>
              </w:r>
              <w:r w:rsidR="00D4025A" w:rsidRPr="00D4025A">
                <w:rPr>
                  <w:sz w:val="22"/>
                  <w:rPrChange w:id="185" w:author="Daddy Druid" w:date="2016-05-08T15:40:00Z">
                    <w:rPr/>
                  </w:rPrChange>
                </w:rPr>
                <w:instrText xml:space="preserve"> HYPERLINK "</w:instrText>
              </w:r>
            </w:ins>
            <w:ins w:id="186" w:author="Daddy Druid" w:date="2016-05-08T15:33:00Z">
              <w:r w:rsidR="00D4025A" w:rsidRPr="00D4025A">
                <w:rPr>
                  <w:sz w:val="22"/>
                  <w:rPrChange w:id="187" w:author="Daddy Druid" w:date="2016-05-08T15:40:00Z">
                    <w:rPr/>
                  </w:rPrChange>
                </w:rPr>
                <w:instrText>http://cert.pki.govt.nz/pki/Certificates/</w:instrText>
              </w:r>
            </w:ins>
            <w:ins w:id="188" w:author="Daddy Druid" w:date="2016-05-08T15:35:00Z">
              <w:r w:rsidR="00D4025A" w:rsidRPr="00D4025A">
                <w:rPr>
                  <w:sz w:val="22"/>
                  <w:rPrChange w:id="189" w:author="Daddy Druid" w:date="2016-05-08T15:40:00Z">
                    <w:rPr/>
                  </w:rPrChange>
                </w:rPr>
                <w:instrText>NZGovtCA&lt;serial</w:instrText>
              </w:r>
            </w:ins>
            <w:ins w:id="190" w:author="Daddy Druid" w:date="2016-05-08T15:33:00Z">
              <w:r w:rsidR="00D4025A" w:rsidRPr="00D4025A">
                <w:rPr>
                  <w:sz w:val="22"/>
                  <w:rPrChange w:id="191" w:author="Daddy Druid" w:date="2016-05-08T15:40:00Z">
                    <w:rPr/>
                  </w:rPrChange>
                </w:rPr>
                <w:instrText>&gt;.crt</w:instrText>
              </w:r>
            </w:ins>
            <w:ins w:id="192" w:author="Daddy Druid" w:date="2016-05-08T15:36:00Z">
              <w:r w:rsidR="00D4025A" w:rsidRPr="00D4025A">
                <w:rPr>
                  <w:sz w:val="22"/>
                  <w:rPrChange w:id="193" w:author="Daddy Druid" w:date="2016-05-08T15:40:00Z">
                    <w:rPr/>
                  </w:rPrChange>
                </w:rPr>
                <w:instrText xml:space="preserve">" </w:instrText>
              </w:r>
              <w:r w:rsidR="00D4025A" w:rsidRPr="00D4025A">
                <w:rPr>
                  <w:sz w:val="22"/>
                  <w:rPrChange w:id="194" w:author="Daddy Druid" w:date="2016-05-08T15:40:00Z">
                    <w:rPr/>
                  </w:rPrChange>
                </w:rPr>
                <w:fldChar w:fldCharType="separate"/>
              </w:r>
            </w:ins>
            <w:ins w:id="195" w:author="Daddy Druid" w:date="2016-05-08T15:33:00Z">
              <w:r w:rsidR="00D4025A" w:rsidRPr="00D4025A">
                <w:rPr>
                  <w:rStyle w:val="Hyperlink"/>
                  <w:sz w:val="22"/>
                  <w:rPrChange w:id="196" w:author="Daddy Druid" w:date="2016-05-08T15:40:00Z">
                    <w:rPr>
                      <w:rStyle w:val="Hyperlink"/>
                    </w:rPr>
                  </w:rPrChange>
                </w:rPr>
                <w:t>http://cert.pki.govt.nz/pki/Certificates/</w:t>
              </w:r>
            </w:ins>
            <w:ins w:id="197" w:author="Daddy Druid" w:date="2016-05-08T15:35:00Z">
              <w:r w:rsidR="00D4025A" w:rsidRPr="00D4025A">
                <w:rPr>
                  <w:rStyle w:val="Hyperlink"/>
                  <w:sz w:val="22"/>
                  <w:rPrChange w:id="198" w:author="Daddy Druid" w:date="2016-05-08T15:40:00Z">
                    <w:rPr>
                      <w:rStyle w:val="Hyperlink"/>
                    </w:rPr>
                  </w:rPrChange>
                </w:rPr>
                <w:t>NZGovtCA&lt;serial</w:t>
              </w:r>
            </w:ins>
            <w:ins w:id="199" w:author="Daddy Druid" w:date="2016-05-08T15:33:00Z">
              <w:r w:rsidR="00D4025A" w:rsidRPr="00D4025A">
                <w:rPr>
                  <w:rStyle w:val="Hyperlink"/>
                  <w:sz w:val="22"/>
                  <w:rPrChange w:id="200" w:author="Daddy Druid" w:date="2016-05-08T15:40:00Z">
                    <w:rPr>
                      <w:rStyle w:val="Hyperlink"/>
                    </w:rPr>
                  </w:rPrChange>
                </w:rPr>
                <w:t>&gt;.crt</w:t>
              </w:r>
            </w:ins>
            <w:ins w:id="201" w:author="Daddy Druid" w:date="2016-05-08T15:36:00Z">
              <w:r w:rsidR="00D4025A" w:rsidRPr="00D4025A">
                <w:rPr>
                  <w:sz w:val="22"/>
                  <w:rPrChange w:id="202" w:author="Daddy Druid" w:date="2016-05-08T15:40:00Z">
                    <w:rPr/>
                  </w:rPrChange>
                </w:rPr>
                <w:fldChar w:fldCharType="end"/>
              </w:r>
            </w:ins>
            <w:ins w:id="203" w:author="Daddy Druid" w:date="2016-05-08T15:33:00Z">
              <w:r w:rsidR="00782DC3" w:rsidRPr="00D4025A">
                <w:rPr>
                  <w:sz w:val="22"/>
                  <w:rPrChange w:id="204" w:author="Daddy Druid" w:date="2016-05-08T15:40:00Z">
                    <w:rPr/>
                  </w:rPrChange>
                </w:rPr>
                <w:t>)</w:t>
              </w:r>
            </w:ins>
            <w:ins w:id="205" w:author="Daddy Druid" w:date="2016-05-08T15:36:00Z">
              <w:r w:rsidR="00D4025A" w:rsidRPr="00D4025A">
                <w:rPr>
                  <w:sz w:val="22"/>
                  <w:rPrChange w:id="206" w:author="Daddy Druid" w:date="2016-05-08T15:40:00Z">
                    <w:rPr/>
                  </w:rPrChange>
                </w:rPr>
                <w:t xml:space="preserve"> (and same URI for .p7c files)</w:t>
              </w:r>
            </w:ins>
          </w:p>
        </w:tc>
      </w:tr>
      <w:tr w:rsidR="00D4025A" w:rsidRPr="00D4025A" w14:paraId="605BF5C6" w14:textId="77777777" w:rsidTr="00D4025A">
        <w:trPr>
          <w:trHeight w:val="300"/>
          <w:trPrChange w:id="207" w:author="Daddy Druid" w:date="2016-05-08T15:40:00Z">
            <w:trPr>
              <w:trHeight w:val="300"/>
            </w:trPr>
          </w:trPrChange>
        </w:trPr>
        <w:tc>
          <w:tcPr>
            <w:tcW w:w="2675" w:type="dxa"/>
            <w:noWrap/>
            <w:tcMar>
              <w:top w:w="0" w:type="dxa"/>
              <w:left w:w="108" w:type="dxa"/>
              <w:bottom w:w="0" w:type="dxa"/>
              <w:right w:w="108" w:type="dxa"/>
            </w:tcMar>
            <w:hideMark/>
            <w:tcPrChange w:id="208" w:author="Daddy Druid" w:date="2016-05-08T15:40:00Z">
              <w:tcPr>
                <w:tcW w:w="3771" w:type="dxa"/>
                <w:noWrap/>
                <w:tcMar>
                  <w:top w:w="0" w:type="dxa"/>
                  <w:left w:w="108" w:type="dxa"/>
                  <w:bottom w:w="0" w:type="dxa"/>
                  <w:right w:w="108" w:type="dxa"/>
                </w:tcMar>
                <w:vAlign w:val="bottom"/>
                <w:hideMark/>
              </w:tcPr>
            </w:tcPrChange>
          </w:tcPr>
          <w:p w14:paraId="4EA39D5A" w14:textId="741966A7" w:rsidR="00375B95" w:rsidRPr="00D4025A" w:rsidRDefault="00375B95" w:rsidP="001705AF">
            <w:pPr>
              <w:keepLines w:val="0"/>
              <w:spacing w:before="0" w:after="0"/>
              <w:rPr>
                <w:rFonts w:eastAsia="Calibri"/>
                <w:sz w:val="22"/>
                <w:rPrChange w:id="209" w:author="Daddy Druid" w:date="2016-05-08T15:40:00Z">
                  <w:rPr>
                    <w:rFonts w:eastAsia="Calibri"/>
                    <w:sz w:val="22"/>
                    <w:szCs w:val="22"/>
                  </w:rPr>
                </w:rPrChange>
              </w:rPr>
            </w:pPr>
            <w:r w:rsidRPr="00D4025A">
              <w:rPr>
                <w:sz w:val="22"/>
                <w:rPrChange w:id="210" w:author="Daddy Druid" w:date="2016-05-08T15:40:00Z">
                  <w:rPr/>
                </w:rPrChange>
              </w:rPr>
              <w:t>http</w:t>
            </w:r>
            <w:r w:rsidRPr="00D4025A">
              <w:rPr>
                <w:sz w:val="22"/>
                <w:rPrChange w:id="211" w:author="Daddy Druid" w:date="2016-05-08T15:40:00Z">
                  <w:rPr/>
                </w:rPrChange>
              </w:rPr>
              <w:t>s</w:t>
            </w:r>
            <w:r w:rsidRPr="00D4025A">
              <w:rPr>
                <w:sz w:val="22"/>
                <w:rPrChange w:id="212" w:author="Daddy Druid" w:date="2016-05-08T15:40:00Z">
                  <w:rPr/>
                </w:rPrChange>
              </w:rPr>
              <w:t>://</w:t>
            </w:r>
            <w:del w:id="213" w:author="Daddy Druid" w:date="2016-05-08T15:30:00Z">
              <w:r w:rsidRPr="00D4025A" w:rsidDel="00375B95">
                <w:rPr>
                  <w:sz w:val="22"/>
                  <w:rPrChange w:id="214" w:author="Daddy Druid" w:date="2016-05-08T15:40:00Z">
                    <w:rPr/>
                  </w:rPrChange>
                </w:rPr>
                <w:fldChar w:fldCharType="begin"/>
              </w:r>
              <w:r w:rsidRPr="00D4025A" w:rsidDel="00375B95">
                <w:rPr>
                  <w:sz w:val="22"/>
                  <w:rPrChange w:id="215" w:author="Daddy Druid" w:date="2016-05-08T15:40:00Z">
                    <w:rPr/>
                  </w:rPrChange>
                </w:rPr>
                <w:delInstrText xml:space="preserve"> HYPERLINK "http://www.pki.govt.nz/" </w:delInstrText>
              </w:r>
              <w:r w:rsidRPr="00D4025A" w:rsidDel="00375B95">
                <w:rPr>
                  <w:sz w:val="22"/>
                  <w:rPrChange w:id="216" w:author="Daddy Druid" w:date="2016-05-08T15:40:00Z">
                    <w:rPr/>
                  </w:rPrChange>
                </w:rPr>
                <w:fldChar w:fldCharType="separate"/>
              </w:r>
              <w:r w:rsidRPr="00D4025A" w:rsidDel="00375B95">
                <w:rPr>
                  <w:rFonts w:eastAsia="Calibri"/>
                  <w:sz w:val="22"/>
                  <w:lang w:eastAsia="en-NZ"/>
                  <w:rPrChange w:id="217" w:author="Daddy Druid" w:date="2016-05-08T15:40:00Z">
                    <w:rPr>
                      <w:rFonts w:eastAsia="Calibri"/>
                      <w:color w:val="0563C1"/>
                      <w:sz w:val="22"/>
                      <w:szCs w:val="22"/>
                      <w:u w:val="single"/>
                      <w:lang w:eastAsia="en-NZ"/>
                    </w:rPr>
                  </w:rPrChange>
                </w:rPr>
                <w:delText>www.pki.govt.nz</w:delText>
              </w:r>
              <w:r w:rsidRPr="00D4025A" w:rsidDel="00375B95">
                <w:rPr>
                  <w:rFonts w:eastAsia="Calibri"/>
                  <w:sz w:val="22"/>
                  <w:lang w:eastAsia="en-NZ"/>
                  <w:rPrChange w:id="218" w:author="Daddy Druid" w:date="2016-05-08T15:40:00Z">
                    <w:rPr>
                      <w:rFonts w:eastAsia="Calibri"/>
                      <w:color w:val="0563C1"/>
                      <w:sz w:val="22"/>
                      <w:szCs w:val="22"/>
                      <w:u w:val="single"/>
                      <w:lang w:eastAsia="en-NZ"/>
                    </w:rPr>
                  </w:rPrChange>
                </w:rPr>
                <w:fldChar w:fldCharType="end"/>
              </w:r>
            </w:del>
            <w:ins w:id="219" w:author="Daddy Druid" w:date="2016-05-08T15:30:00Z">
              <w:r w:rsidRPr="00D4025A">
                <w:rPr>
                  <w:rFonts w:eastAsia="Calibri"/>
                  <w:sz w:val="22"/>
                  <w:lang w:eastAsia="en-NZ"/>
                  <w:rPrChange w:id="220" w:author="Daddy Druid" w:date="2016-05-08T15:40:00Z">
                    <w:rPr>
                      <w:rFonts w:eastAsia="Calibri"/>
                      <w:color w:val="0563C1"/>
                      <w:sz w:val="22"/>
                      <w:szCs w:val="22"/>
                      <w:u w:val="single"/>
                      <w:lang w:eastAsia="en-NZ"/>
                    </w:rPr>
                  </w:rPrChange>
                </w:rPr>
                <w:t>www.pki.govt.nz</w:t>
              </w:r>
              <w:r w:rsidRPr="00D4025A">
                <w:rPr>
                  <w:rFonts w:eastAsia="Calibri"/>
                  <w:sz w:val="22"/>
                  <w:lang w:eastAsia="en-NZ"/>
                  <w:rPrChange w:id="221" w:author="Daddy Druid" w:date="2016-05-08T15:40:00Z">
                    <w:rPr>
                      <w:rFonts w:eastAsia="Calibri"/>
                      <w:sz w:val="22"/>
                      <w:szCs w:val="22"/>
                      <w:lang w:eastAsia="en-NZ"/>
                    </w:rPr>
                  </w:rPrChange>
                </w:rPr>
                <w:t xml:space="preserve"> </w:t>
              </w:r>
            </w:ins>
          </w:p>
        </w:tc>
        <w:tc>
          <w:tcPr>
            <w:tcW w:w="1843" w:type="dxa"/>
            <w:noWrap/>
            <w:tcMar>
              <w:top w:w="0" w:type="dxa"/>
              <w:left w:w="108" w:type="dxa"/>
              <w:bottom w:w="0" w:type="dxa"/>
              <w:right w:w="108" w:type="dxa"/>
            </w:tcMar>
            <w:hideMark/>
            <w:tcPrChange w:id="222" w:author="Daddy Druid" w:date="2016-05-08T15:40:00Z">
              <w:tcPr>
                <w:tcW w:w="3004" w:type="dxa"/>
                <w:noWrap/>
                <w:tcMar>
                  <w:top w:w="0" w:type="dxa"/>
                  <w:left w:w="108" w:type="dxa"/>
                  <w:bottom w:w="0" w:type="dxa"/>
                  <w:right w:w="108" w:type="dxa"/>
                </w:tcMar>
                <w:vAlign w:val="bottom"/>
                <w:hideMark/>
              </w:tcPr>
            </w:tcPrChange>
          </w:tcPr>
          <w:p w14:paraId="75D8593D" w14:textId="77777777" w:rsidR="00375B95" w:rsidRPr="00D4025A" w:rsidRDefault="00375B95" w:rsidP="001705AF">
            <w:pPr>
              <w:keepLines w:val="0"/>
              <w:spacing w:before="0" w:after="0"/>
              <w:rPr>
                <w:rFonts w:eastAsia="Calibri"/>
                <w:sz w:val="22"/>
                <w:rPrChange w:id="223" w:author="Daddy Druid" w:date="2016-05-08T15:40:00Z">
                  <w:rPr>
                    <w:rFonts w:eastAsia="Calibri"/>
                    <w:sz w:val="22"/>
                    <w:szCs w:val="22"/>
                  </w:rPr>
                </w:rPrChange>
              </w:rPr>
            </w:pPr>
            <w:r w:rsidRPr="00D4025A">
              <w:rPr>
                <w:rFonts w:eastAsia="Calibri"/>
                <w:color w:val="000000"/>
                <w:sz w:val="22"/>
                <w:lang w:eastAsia="en-NZ"/>
                <w:rPrChange w:id="224" w:author="Daddy Druid" w:date="2016-05-08T15:40:00Z">
                  <w:rPr>
                    <w:rFonts w:eastAsia="Calibri"/>
                    <w:color w:val="000000"/>
                    <w:sz w:val="22"/>
                    <w:szCs w:val="22"/>
                    <w:lang w:eastAsia="en-NZ"/>
                  </w:rPr>
                </w:rPrChange>
              </w:rPr>
              <w:t xml:space="preserve">122.56.33.130, 122.56.53.66 </w:t>
            </w:r>
          </w:p>
        </w:tc>
        <w:tc>
          <w:tcPr>
            <w:tcW w:w="4961" w:type="dxa"/>
            <w:noWrap/>
            <w:tcMar>
              <w:top w:w="0" w:type="dxa"/>
              <w:left w:w="108" w:type="dxa"/>
              <w:bottom w:w="0" w:type="dxa"/>
              <w:right w:w="108" w:type="dxa"/>
            </w:tcMar>
            <w:hideMark/>
            <w:tcPrChange w:id="225" w:author="Daddy Druid" w:date="2016-05-08T15:40:00Z">
              <w:tcPr>
                <w:tcW w:w="2527" w:type="dxa"/>
                <w:noWrap/>
                <w:tcMar>
                  <w:top w:w="0" w:type="dxa"/>
                  <w:left w:w="108" w:type="dxa"/>
                  <w:bottom w:w="0" w:type="dxa"/>
                  <w:right w:w="108" w:type="dxa"/>
                </w:tcMar>
                <w:vAlign w:val="bottom"/>
                <w:hideMark/>
              </w:tcPr>
            </w:tcPrChange>
          </w:tcPr>
          <w:p w14:paraId="07E4674F" w14:textId="413E3606" w:rsidR="00375B95" w:rsidRPr="00D4025A" w:rsidRDefault="00375B95" w:rsidP="00D4025A">
            <w:pPr>
              <w:keepLines w:val="0"/>
              <w:spacing w:before="0" w:after="0"/>
              <w:rPr>
                <w:rFonts w:eastAsia="Calibri"/>
                <w:sz w:val="22"/>
                <w:rPrChange w:id="226" w:author="Daddy Druid" w:date="2016-05-08T15:40:00Z">
                  <w:rPr>
                    <w:rFonts w:eastAsia="Calibri"/>
                    <w:sz w:val="22"/>
                    <w:szCs w:val="22"/>
                  </w:rPr>
                </w:rPrChange>
              </w:rPr>
              <w:pPrChange w:id="227" w:author="Daddy Druid" w:date="2016-05-08T15:38:00Z">
                <w:pPr>
                  <w:keepLines w:val="0"/>
                  <w:spacing w:before="0" w:after="0"/>
                </w:pPr>
              </w:pPrChange>
            </w:pPr>
            <w:r w:rsidRPr="00D4025A">
              <w:rPr>
                <w:rFonts w:eastAsia="Calibri"/>
                <w:color w:val="000000"/>
                <w:sz w:val="22"/>
                <w:lang w:eastAsia="en-NZ"/>
                <w:rPrChange w:id="228" w:author="Daddy Druid" w:date="2016-05-08T15:40:00Z">
                  <w:rPr>
                    <w:rFonts w:eastAsia="Calibri"/>
                    <w:color w:val="000000"/>
                    <w:sz w:val="22"/>
                    <w:szCs w:val="22"/>
                    <w:lang w:eastAsia="en-NZ"/>
                  </w:rPr>
                </w:rPrChange>
              </w:rPr>
              <w:t>Policy website</w:t>
            </w:r>
            <w:ins w:id="229" w:author="Daddy Druid" w:date="2016-05-08T15:37:00Z">
              <w:r w:rsidR="00D4025A" w:rsidRPr="00D4025A">
                <w:rPr>
                  <w:rFonts w:eastAsia="Calibri"/>
                  <w:color w:val="000000"/>
                  <w:sz w:val="22"/>
                  <w:lang w:eastAsia="en-NZ"/>
                  <w:rPrChange w:id="230" w:author="Daddy Druid" w:date="2016-05-08T15:40:00Z">
                    <w:rPr>
                      <w:rFonts w:eastAsia="Calibri"/>
                      <w:color w:val="000000"/>
                      <w:sz w:val="22"/>
                      <w:szCs w:val="22"/>
                      <w:lang w:eastAsia="en-NZ"/>
                    </w:rPr>
                  </w:rPrChange>
                </w:rPr>
                <w:t>:</w:t>
              </w:r>
            </w:ins>
            <w:ins w:id="231" w:author="Daddy Druid" w:date="2016-05-08T15:33:00Z">
              <w:r w:rsidR="00782DC3" w:rsidRPr="00D4025A">
                <w:rPr>
                  <w:rFonts w:eastAsia="Calibri"/>
                  <w:color w:val="000000"/>
                  <w:sz w:val="22"/>
                  <w:lang w:eastAsia="en-NZ"/>
                  <w:rPrChange w:id="232" w:author="Daddy Druid" w:date="2016-05-08T15:40:00Z">
                    <w:rPr>
                      <w:rFonts w:eastAsia="Calibri"/>
                      <w:color w:val="000000"/>
                      <w:sz w:val="22"/>
                      <w:szCs w:val="22"/>
                      <w:lang w:eastAsia="en-NZ"/>
                    </w:rPr>
                  </w:rPrChange>
                </w:rPr>
                <w:t xml:space="preserve"> </w:t>
              </w:r>
            </w:ins>
            <w:ins w:id="233" w:author="Daddy Druid" w:date="2016-05-08T15:38:00Z">
              <w:r w:rsidR="00D4025A" w:rsidRPr="00D4025A">
                <w:rPr>
                  <w:rFonts w:eastAsia="Calibri"/>
                  <w:color w:val="000000"/>
                  <w:sz w:val="22"/>
                  <w:lang w:eastAsia="en-NZ"/>
                  <w:rPrChange w:id="234" w:author="Daddy Druid" w:date="2016-05-08T15:40:00Z">
                    <w:rPr>
                      <w:rFonts w:eastAsia="Calibri"/>
                      <w:color w:val="000000"/>
                      <w:sz w:val="22"/>
                      <w:szCs w:val="22"/>
                      <w:lang w:eastAsia="en-NZ"/>
                    </w:rPr>
                  </w:rPrChange>
                </w:rPr>
                <w:t xml:space="preserve"> (</w:t>
              </w:r>
            </w:ins>
            <w:ins w:id="235" w:author="Daddy Druid" w:date="2016-05-08T15:33:00Z">
              <w:r w:rsidR="00782DC3" w:rsidRPr="00D4025A">
                <w:rPr>
                  <w:sz w:val="22"/>
                  <w:rPrChange w:id="236" w:author="Daddy Druid" w:date="2016-05-08T15:40:00Z">
                    <w:rPr/>
                  </w:rPrChange>
                </w:rPr>
                <w:t>https://www.pki.govt.nz/policy/&lt;policyn</w:t>
              </w:r>
              <w:r w:rsidR="00782DC3" w:rsidRPr="00D4025A">
                <w:rPr>
                  <w:sz w:val="22"/>
                  <w:rPrChange w:id="237" w:author="Daddy Druid" w:date="2016-05-08T15:40:00Z">
                    <w:rPr/>
                  </w:rPrChange>
                </w:rPr>
                <w:t>ame&gt;.pdf)</w:t>
              </w:r>
            </w:ins>
          </w:p>
        </w:tc>
      </w:tr>
      <w:tr w:rsidR="00D4025A" w:rsidRPr="00D4025A" w14:paraId="74334E63" w14:textId="77777777" w:rsidTr="00D4025A">
        <w:trPr>
          <w:trHeight w:val="300"/>
          <w:trPrChange w:id="238" w:author="Daddy Druid" w:date="2016-05-08T15:40:00Z">
            <w:trPr>
              <w:trHeight w:val="300"/>
            </w:trPr>
          </w:trPrChange>
        </w:trPr>
        <w:tc>
          <w:tcPr>
            <w:tcW w:w="2675" w:type="dxa"/>
            <w:noWrap/>
            <w:tcMar>
              <w:top w:w="0" w:type="dxa"/>
              <w:left w:w="108" w:type="dxa"/>
              <w:bottom w:w="0" w:type="dxa"/>
              <w:right w:w="108" w:type="dxa"/>
            </w:tcMar>
            <w:hideMark/>
            <w:tcPrChange w:id="239" w:author="Daddy Druid" w:date="2016-05-08T15:40:00Z">
              <w:tcPr>
                <w:tcW w:w="3771" w:type="dxa"/>
                <w:noWrap/>
                <w:tcMar>
                  <w:top w:w="0" w:type="dxa"/>
                  <w:left w:w="108" w:type="dxa"/>
                  <w:bottom w:w="0" w:type="dxa"/>
                  <w:right w:w="108" w:type="dxa"/>
                </w:tcMar>
                <w:vAlign w:val="bottom"/>
                <w:hideMark/>
              </w:tcPr>
            </w:tcPrChange>
          </w:tcPr>
          <w:p w14:paraId="42F08FFC" w14:textId="0D841A1E" w:rsidR="00375B95" w:rsidRPr="00D4025A" w:rsidRDefault="00375B95" w:rsidP="001705AF">
            <w:pPr>
              <w:keepLines w:val="0"/>
              <w:spacing w:before="0" w:after="0"/>
              <w:rPr>
                <w:rFonts w:eastAsia="Calibri"/>
                <w:sz w:val="22"/>
                <w:rPrChange w:id="240" w:author="Daddy Druid" w:date="2016-05-08T15:40:00Z">
                  <w:rPr>
                    <w:rFonts w:eastAsia="Calibri"/>
                    <w:sz w:val="22"/>
                    <w:szCs w:val="22"/>
                  </w:rPr>
                </w:rPrChange>
              </w:rPr>
            </w:pPr>
            <w:r w:rsidRPr="00D4025A">
              <w:rPr>
                <w:sz w:val="22"/>
                <w:rPrChange w:id="241" w:author="Daddy Druid" w:date="2016-05-08T15:40:00Z">
                  <w:rPr/>
                </w:rPrChange>
              </w:rPr>
              <w:t>http://</w:t>
            </w:r>
            <w:del w:id="242" w:author="Daddy Druid" w:date="2016-05-08T15:30:00Z">
              <w:r w:rsidRPr="00D4025A" w:rsidDel="00375B95">
                <w:rPr>
                  <w:sz w:val="22"/>
                  <w:rPrChange w:id="243" w:author="Daddy Druid" w:date="2016-05-08T15:40:00Z">
                    <w:rPr/>
                  </w:rPrChange>
                </w:rPr>
                <w:fldChar w:fldCharType="begin"/>
              </w:r>
              <w:r w:rsidRPr="00D4025A" w:rsidDel="00375B95">
                <w:rPr>
                  <w:sz w:val="22"/>
                  <w:rPrChange w:id="244" w:author="Daddy Druid" w:date="2016-05-08T15:40:00Z">
                    <w:rPr/>
                  </w:rPrChange>
                </w:rPr>
                <w:delInstrText xml:space="preserve"> HYPERLINK "https://crl.pki.govt.nz/crl/%3cCAName%3e.crl" </w:delInstrText>
              </w:r>
              <w:r w:rsidRPr="00D4025A" w:rsidDel="00375B95">
                <w:rPr>
                  <w:sz w:val="22"/>
                  <w:rPrChange w:id="245" w:author="Daddy Druid" w:date="2016-05-08T15:40:00Z">
                    <w:rPr/>
                  </w:rPrChange>
                </w:rPr>
                <w:fldChar w:fldCharType="separate"/>
              </w:r>
              <w:r w:rsidRPr="00D4025A" w:rsidDel="00375B95">
                <w:rPr>
                  <w:rFonts w:eastAsia="Calibri"/>
                  <w:sz w:val="22"/>
                  <w:lang w:eastAsia="en-NZ"/>
                  <w:rPrChange w:id="246" w:author="Daddy Druid" w:date="2016-05-08T15:40:00Z">
                    <w:rPr>
                      <w:rFonts w:eastAsia="Calibri"/>
                      <w:color w:val="0563C1"/>
                      <w:sz w:val="22"/>
                      <w:szCs w:val="22"/>
                      <w:u w:val="single"/>
                      <w:lang w:eastAsia="en-NZ"/>
                    </w:rPr>
                  </w:rPrChange>
                </w:rPr>
                <w:delText xml:space="preserve">crl.pki.govt.nz </w:delText>
              </w:r>
              <w:r w:rsidRPr="00D4025A" w:rsidDel="00375B95">
                <w:rPr>
                  <w:rFonts w:eastAsia="Calibri"/>
                  <w:sz w:val="22"/>
                  <w:lang w:eastAsia="en-NZ"/>
                  <w:rPrChange w:id="247" w:author="Daddy Druid" w:date="2016-05-08T15:40:00Z">
                    <w:rPr>
                      <w:rFonts w:eastAsia="Calibri"/>
                      <w:color w:val="0563C1"/>
                      <w:sz w:val="22"/>
                      <w:szCs w:val="22"/>
                      <w:u w:val="single"/>
                      <w:lang w:eastAsia="en-NZ"/>
                    </w:rPr>
                  </w:rPrChange>
                </w:rPr>
                <w:fldChar w:fldCharType="end"/>
              </w:r>
            </w:del>
            <w:ins w:id="248" w:author="Daddy Druid" w:date="2016-05-08T15:30:00Z">
              <w:r w:rsidRPr="00D4025A">
                <w:rPr>
                  <w:rFonts w:eastAsia="Calibri"/>
                  <w:sz w:val="22"/>
                  <w:lang w:eastAsia="en-NZ"/>
                  <w:rPrChange w:id="249" w:author="Daddy Druid" w:date="2016-05-08T15:40:00Z">
                    <w:rPr>
                      <w:rFonts w:eastAsia="Calibri"/>
                      <w:color w:val="0563C1"/>
                      <w:sz w:val="22"/>
                      <w:szCs w:val="22"/>
                      <w:u w:val="single"/>
                      <w:lang w:eastAsia="en-NZ"/>
                    </w:rPr>
                  </w:rPrChange>
                </w:rPr>
                <w:t>crl.pki.govt.nz</w:t>
              </w:r>
              <w:r w:rsidRPr="00D4025A">
                <w:rPr>
                  <w:rFonts w:eastAsia="Calibri"/>
                  <w:sz w:val="22"/>
                  <w:lang w:eastAsia="en-NZ"/>
                  <w:rPrChange w:id="250" w:author="Daddy Druid" w:date="2016-05-08T15:40:00Z">
                    <w:rPr>
                      <w:rFonts w:eastAsia="Calibri"/>
                      <w:sz w:val="22"/>
                      <w:szCs w:val="22"/>
                      <w:lang w:eastAsia="en-NZ"/>
                    </w:rPr>
                  </w:rPrChange>
                </w:rPr>
                <w:t xml:space="preserve"> </w:t>
              </w:r>
              <w:r w:rsidRPr="00D4025A">
                <w:rPr>
                  <w:rFonts w:eastAsia="Calibri"/>
                  <w:sz w:val="22"/>
                  <w:lang w:eastAsia="en-NZ"/>
                  <w:rPrChange w:id="251" w:author="Daddy Druid" w:date="2016-05-08T15:40:00Z">
                    <w:rPr>
                      <w:rFonts w:eastAsia="Calibri"/>
                      <w:color w:val="0563C1"/>
                      <w:sz w:val="22"/>
                      <w:szCs w:val="22"/>
                      <w:u w:val="single"/>
                      <w:lang w:eastAsia="en-NZ"/>
                    </w:rPr>
                  </w:rPrChange>
                </w:rPr>
                <w:t xml:space="preserve"> </w:t>
              </w:r>
            </w:ins>
          </w:p>
        </w:tc>
        <w:tc>
          <w:tcPr>
            <w:tcW w:w="1843" w:type="dxa"/>
            <w:noWrap/>
            <w:tcMar>
              <w:top w:w="0" w:type="dxa"/>
              <w:left w:w="108" w:type="dxa"/>
              <w:bottom w:w="0" w:type="dxa"/>
              <w:right w:w="108" w:type="dxa"/>
            </w:tcMar>
            <w:hideMark/>
            <w:tcPrChange w:id="252" w:author="Daddy Druid" w:date="2016-05-08T15:40:00Z">
              <w:tcPr>
                <w:tcW w:w="3004" w:type="dxa"/>
                <w:noWrap/>
                <w:tcMar>
                  <w:top w:w="0" w:type="dxa"/>
                  <w:left w:w="108" w:type="dxa"/>
                  <w:bottom w:w="0" w:type="dxa"/>
                  <w:right w:w="108" w:type="dxa"/>
                </w:tcMar>
                <w:vAlign w:val="bottom"/>
                <w:hideMark/>
              </w:tcPr>
            </w:tcPrChange>
          </w:tcPr>
          <w:p w14:paraId="21D09555" w14:textId="77777777" w:rsidR="00375B95" w:rsidRPr="00D4025A" w:rsidRDefault="00375B95" w:rsidP="001705AF">
            <w:pPr>
              <w:keepLines w:val="0"/>
              <w:spacing w:before="0" w:after="0"/>
              <w:rPr>
                <w:rFonts w:eastAsia="Calibri"/>
                <w:sz w:val="22"/>
                <w:rPrChange w:id="253" w:author="Daddy Druid" w:date="2016-05-08T15:40:00Z">
                  <w:rPr>
                    <w:rFonts w:eastAsia="Calibri"/>
                    <w:sz w:val="22"/>
                    <w:szCs w:val="22"/>
                  </w:rPr>
                </w:rPrChange>
              </w:rPr>
            </w:pPr>
            <w:r w:rsidRPr="00D4025A">
              <w:rPr>
                <w:rFonts w:eastAsia="Calibri"/>
                <w:color w:val="000000"/>
                <w:sz w:val="22"/>
                <w:lang w:eastAsia="en-NZ"/>
                <w:rPrChange w:id="254" w:author="Daddy Druid" w:date="2016-05-08T15:40:00Z">
                  <w:rPr>
                    <w:rFonts w:eastAsia="Calibri"/>
                    <w:color w:val="000000"/>
                    <w:sz w:val="22"/>
                    <w:szCs w:val="22"/>
                    <w:lang w:eastAsia="en-NZ"/>
                  </w:rPr>
                </w:rPrChange>
              </w:rPr>
              <w:t xml:space="preserve">122.56.33.130, 122.56.53.66 </w:t>
            </w:r>
          </w:p>
        </w:tc>
        <w:tc>
          <w:tcPr>
            <w:tcW w:w="4961" w:type="dxa"/>
            <w:noWrap/>
            <w:tcMar>
              <w:top w:w="0" w:type="dxa"/>
              <w:left w:w="108" w:type="dxa"/>
              <w:bottom w:w="0" w:type="dxa"/>
              <w:right w:w="108" w:type="dxa"/>
            </w:tcMar>
            <w:hideMark/>
            <w:tcPrChange w:id="255" w:author="Daddy Druid" w:date="2016-05-08T15:40:00Z">
              <w:tcPr>
                <w:tcW w:w="2527" w:type="dxa"/>
                <w:noWrap/>
                <w:tcMar>
                  <w:top w:w="0" w:type="dxa"/>
                  <w:left w:w="108" w:type="dxa"/>
                  <w:bottom w:w="0" w:type="dxa"/>
                  <w:right w:w="108" w:type="dxa"/>
                </w:tcMar>
                <w:vAlign w:val="bottom"/>
                <w:hideMark/>
              </w:tcPr>
            </w:tcPrChange>
          </w:tcPr>
          <w:p w14:paraId="59FDAF1A" w14:textId="4D502E04" w:rsidR="00782DC3" w:rsidRPr="00D4025A" w:rsidRDefault="00375B95" w:rsidP="00D4025A">
            <w:pPr>
              <w:keepLines w:val="0"/>
              <w:spacing w:before="0" w:after="0"/>
              <w:rPr>
                <w:rFonts w:eastAsia="Calibri"/>
                <w:sz w:val="22"/>
                <w:rPrChange w:id="256" w:author="Daddy Druid" w:date="2016-05-08T15:40:00Z">
                  <w:rPr>
                    <w:rFonts w:eastAsia="Calibri"/>
                    <w:sz w:val="22"/>
                    <w:szCs w:val="22"/>
                  </w:rPr>
                </w:rPrChange>
              </w:rPr>
              <w:pPrChange w:id="257" w:author="Daddy Druid" w:date="2016-05-08T15:38:00Z">
                <w:pPr>
                  <w:keepLines w:val="0"/>
                  <w:spacing w:before="0" w:after="0"/>
                </w:pPr>
              </w:pPrChange>
            </w:pPr>
            <w:r w:rsidRPr="00D4025A">
              <w:rPr>
                <w:rFonts w:eastAsia="Calibri"/>
                <w:color w:val="000000"/>
                <w:sz w:val="22"/>
                <w:lang w:eastAsia="en-NZ"/>
                <w:rPrChange w:id="258" w:author="Daddy Druid" w:date="2016-05-08T15:40:00Z">
                  <w:rPr>
                    <w:rFonts w:eastAsia="Calibri"/>
                    <w:color w:val="000000"/>
                    <w:sz w:val="22"/>
                    <w:szCs w:val="22"/>
                    <w:lang w:eastAsia="en-NZ"/>
                  </w:rPr>
                </w:rPrChange>
              </w:rPr>
              <w:t>HTTP CDPs</w:t>
            </w:r>
            <w:ins w:id="259" w:author="Daddy Druid" w:date="2016-05-08T15:37:00Z">
              <w:r w:rsidR="00D4025A" w:rsidRPr="00D4025A">
                <w:rPr>
                  <w:rFonts w:eastAsia="Calibri"/>
                  <w:color w:val="000000"/>
                  <w:sz w:val="22"/>
                  <w:lang w:eastAsia="en-NZ"/>
                  <w:rPrChange w:id="260" w:author="Daddy Druid" w:date="2016-05-08T15:40:00Z">
                    <w:rPr>
                      <w:rFonts w:eastAsia="Calibri"/>
                      <w:color w:val="000000"/>
                      <w:sz w:val="22"/>
                      <w:szCs w:val="22"/>
                      <w:lang w:eastAsia="en-NZ"/>
                    </w:rPr>
                  </w:rPrChange>
                </w:rPr>
                <w:t>:</w:t>
              </w:r>
            </w:ins>
            <w:ins w:id="261" w:author="Daddy Druid" w:date="2016-05-08T15:38:00Z">
              <w:r w:rsidR="00D4025A" w:rsidRPr="00D4025A">
                <w:rPr>
                  <w:rFonts w:eastAsia="Calibri"/>
                  <w:color w:val="000000"/>
                  <w:sz w:val="22"/>
                  <w:lang w:eastAsia="en-NZ"/>
                  <w:rPrChange w:id="262" w:author="Daddy Druid" w:date="2016-05-08T15:40:00Z">
                    <w:rPr>
                      <w:rFonts w:eastAsia="Calibri"/>
                      <w:color w:val="000000"/>
                      <w:sz w:val="22"/>
                      <w:szCs w:val="22"/>
                      <w:lang w:eastAsia="en-NZ"/>
                    </w:rPr>
                  </w:rPrChange>
                </w:rPr>
                <w:t xml:space="preserve">  </w:t>
              </w:r>
            </w:ins>
            <w:ins w:id="263" w:author="Daddy Druid" w:date="2016-05-08T15:33:00Z">
              <w:r w:rsidR="00782DC3" w:rsidRPr="00D4025A">
                <w:rPr>
                  <w:rFonts w:eastAsia="Calibri"/>
                  <w:color w:val="000000"/>
                  <w:sz w:val="22"/>
                  <w:lang w:eastAsia="en-NZ"/>
                  <w:rPrChange w:id="264" w:author="Daddy Druid" w:date="2016-05-08T15:40:00Z">
                    <w:rPr>
                      <w:rFonts w:eastAsia="Calibri"/>
                      <w:color w:val="000000"/>
                      <w:sz w:val="22"/>
                      <w:szCs w:val="22"/>
                      <w:lang w:eastAsia="en-NZ"/>
                    </w:rPr>
                  </w:rPrChange>
                </w:rPr>
                <w:t>(</w:t>
              </w:r>
              <w:r w:rsidR="00782DC3" w:rsidRPr="00D4025A">
                <w:rPr>
                  <w:sz w:val="22"/>
                  <w:rPrChange w:id="265" w:author="Daddy Druid" w:date="2016-05-08T15:40:00Z">
                    <w:rPr/>
                  </w:rPrChange>
                </w:rPr>
                <w:t>http://crl.pki.govt.nz/crl/</w:t>
              </w:r>
            </w:ins>
            <w:ins w:id="266" w:author="Daddy Druid" w:date="2016-05-08T15:35:00Z">
              <w:r w:rsidR="00D4025A" w:rsidRPr="00D4025A">
                <w:rPr>
                  <w:sz w:val="22"/>
                  <w:rPrChange w:id="267" w:author="Daddy Druid" w:date="2016-05-08T15:40:00Z">
                    <w:rPr/>
                  </w:rPrChange>
                </w:rPr>
                <w:t>NZGovtCA&lt;serial&gt;</w:t>
              </w:r>
            </w:ins>
            <w:ins w:id="268" w:author="Daddy Druid" w:date="2016-05-08T15:33:00Z">
              <w:r w:rsidR="00782DC3" w:rsidRPr="00D4025A">
                <w:rPr>
                  <w:sz w:val="22"/>
                  <w:rPrChange w:id="269" w:author="Daddy Druid" w:date="2016-05-08T15:40:00Z">
                    <w:rPr/>
                  </w:rPrChange>
                </w:rPr>
                <w:t>.crl</w:t>
              </w:r>
              <w:r w:rsidR="00782DC3" w:rsidRPr="00D4025A">
                <w:rPr>
                  <w:sz w:val="22"/>
                  <w:rPrChange w:id="270" w:author="Daddy Druid" w:date="2016-05-08T15:40:00Z">
                    <w:rPr/>
                  </w:rPrChange>
                </w:rPr>
                <w:t>)</w:t>
              </w:r>
            </w:ins>
          </w:p>
        </w:tc>
      </w:tr>
      <w:tr w:rsidR="00D4025A" w:rsidRPr="00D4025A" w14:paraId="6DD9CFC2" w14:textId="77777777" w:rsidTr="00D4025A">
        <w:trPr>
          <w:trHeight w:val="300"/>
          <w:trPrChange w:id="271" w:author="Daddy Druid" w:date="2016-05-08T15:40:00Z">
            <w:trPr>
              <w:trHeight w:val="300"/>
            </w:trPr>
          </w:trPrChange>
        </w:trPr>
        <w:tc>
          <w:tcPr>
            <w:tcW w:w="2675" w:type="dxa"/>
            <w:noWrap/>
            <w:tcMar>
              <w:top w:w="0" w:type="dxa"/>
              <w:left w:w="108" w:type="dxa"/>
              <w:bottom w:w="0" w:type="dxa"/>
              <w:right w:w="108" w:type="dxa"/>
            </w:tcMar>
            <w:hideMark/>
            <w:tcPrChange w:id="272" w:author="Daddy Druid" w:date="2016-05-08T15:40:00Z">
              <w:tcPr>
                <w:tcW w:w="3771" w:type="dxa"/>
                <w:noWrap/>
                <w:tcMar>
                  <w:top w:w="0" w:type="dxa"/>
                  <w:left w:w="108" w:type="dxa"/>
                  <w:bottom w:w="0" w:type="dxa"/>
                  <w:right w:w="108" w:type="dxa"/>
                </w:tcMar>
                <w:vAlign w:val="bottom"/>
                <w:hideMark/>
              </w:tcPr>
            </w:tcPrChange>
          </w:tcPr>
          <w:p w14:paraId="6F5312EA" w14:textId="1FEAB7B5" w:rsidR="00375B95" w:rsidRPr="00D4025A" w:rsidRDefault="00375B95" w:rsidP="001705AF">
            <w:pPr>
              <w:keepLines w:val="0"/>
              <w:spacing w:before="0" w:after="0"/>
              <w:rPr>
                <w:rFonts w:eastAsia="Calibri"/>
                <w:sz w:val="22"/>
                <w:rPrChange w:id="273" w:author="Daddy Druid" w:date="2016-05-08T15:40:00Z">
                  <w:rPr>
                    <w:rFonts w:eastAsia="Calibri"/>
                    <w:sz w:val="22"/>
                    <w:szCs w:val="22"/>
                  </w:rPr>
                </w:rPrChange>
              </w:rPr>
            </w:pPr>
            <w:r w:rsidRPr="00D4025A">
              <w:rPr>
                <w:sz w:val="22"/>
                <w:rPrChange w:id="274" w:author="Daddy Druid" w:date="2016-05-08T15:40:00Z">
                  <w:rPr/>
                </w:rPrChange>
              </w:rPr>
              <w:t>http://</w:t>
            </w:r>
            <w:del w:id="275" w:author="Daddy Druid" w:date="2016-05-08T15:29:00Z">
              <w:r w:rsidRPr="00D4025A" w:rsidDel="00375B95">
                <w:rPr>
                  <w:sz w:val="22"/>
                  <w:rPrChange w:id="276" w:author="Daddy Druid" w:date="2016-05-08T15:40:00Z">
                    <w:rPr/>
                  </w:rPrChange>
                </w:rPr>
                <w:fldChar w:fldCharType="begin"/>
              </w:r>
              <w:r w:rsidRPr="00D4025A" w:rsidDel="00375B95">
                <w:rPr>
                  <w:sz w:val="22"/>
                  <w:rPrChange w:id="277" w:author="Daddy Druid" w:date="2016-05-08T15:40:00Z">
                    <w:rPr/>
                  </w:rPrChange>
                </w:rPr>
                <w:delInstrText xml:space="preserve"> HYPERLINK "http://ocsp.pki.govt.nz/" </w:delInstrText>
              </w:r>
              <w:r w:rsidRPr="00D4025A" w:rsidDel="00375B95">
                <w:rPr>
                  <w:sz w:val="22"/>
                  <w:rPrChange w:id="278" w:author="Daddy Druid" w:date="2016-05-08T15:40:00Z">
                    <w:rPr/>
                  </w:rPrChange>
                </w:rPr>
                <w:fldChar w:fldCharType="separate"/>
              </w:r>
              <w:r w:rsidRPr="00D4025A" w:rsidDel="00375B95">
                <w:rPr>
                  <w:rFonts w:eastAsia="Calibri"/>
                  <w:sz w:val="22"/>
                  <w:lang w:eastAsia="en-NZ"/>
                  <w:rPrChange w:id="279" w:author="Daddy Druid" w:date="2016-05-08T15:40:00Z">
                    <w:rPr>
                      <w:rFonts w:eastAsia="Calibri"/>
                      <w:color w:val="0563C1"/>
                      <w:sz w:val="22"/>
                      <w:szCs w:val="22"/>
                      <w:u w:val="single"/>
                      <w:lang w:eastAsia="en-NZ"/>
                    </w:rPr>
                  </w:rPrChange>
                </w:rPr>
                <w:delText>ocsp.pki.govt.nz</w:delText>
              </w:r>
              <w:r w:rsidRPr="00D4025A" w:rsidDel="00375B95">
                <w:rPr>
                  <w:rFonts w:eastAsia="Calibri"/>
                  <w:sz w:val="22"/>
                  <w:lang w:eastAsia="en-NZ"/>
                  <w:rPrChange w:id="280" w:author="Daddy Druid" w:date="2016-05-08T15:40:00Z">
                    <w:rPr>
                      <w:rFonts w:eastAsia="Calibri"/>
                      <w:color w:val="0563C1"/>
                      <w:sz w:val="22"/>
                      <w:szCs w:val="22"/>
                      <w:u w:val="single"/>
                      <w:lang w:eastAsia="en-NZ"/>
                    </w:rPr>
                  </w:rPrChange>
                </w:rPr>
                <w:fldChar w:fldCharType="end"/>
              </w:r>
            </w:del>
            <w:ins w:id="281" w:author="Daddy Druid" w:date="2016-05-08T15:29:00Z">
              <w:r w:rsidRPr="00D4025A">
                <w:rPr>
                  <w:rFonts w:eastAsia="Calibri"/>
                  <w:sz w:val="22"/>
                  <w:lang w:eastAsia="en-NZ"/>
                  <w:rPrChange w:id="282" w:author="Daddy Druid" w:date="2016-05-08T15:40:00Z">
                    <w:rPr>
                      <w:rFonts w:eastAsia="Calibri"/>
                      <w:color w:val="0563C1"/>
                      <w:sz w:val="22"/>
                      <w:szCs w:val="22"/>
                      <w:u w:val="single"/>
                      <w:lang w:eastAsia="en-NZ"/>
                    </w:rPr>
                  </w:rPrChange>
                </w:rPr>
                <w:t>ocsp.pki.govt.nz</w:t>
              </w:r>
            </w:ins>
            <w:ins w:id="283" w:author="Daddy Druid" w:date="2016-05-08T15:30:00Z">
              <w:r w:rsidRPr="00D4025A">
                <w:rPr>
                  <w:rFonts w:eastAsia="Calibri"/>
                  <w:sz w:val="22"/>
                  <w:lang w:eastAsia="en-NZ"/>
                  <w:rPrChange w:id="284" w:author="Daddy Druid" w:date="2016-05-08T15:40:00Z">
                    <w:rPr>
                      <w:rFonts w:eastAsia="Calibri"/>
                      <w:sz w:val="22"/>
                      <w:szCs w:val="22"/>
                      <w:lang w:eastAsia="en-NZ"/>
                    </w:rPr>
                  </w:rPrChange>
                </w:rPr>
                <w:t xml:space="preserve"> </w:t>
              </w:r>
            </w:ins>
          </w:p>
        </w:tc>
        <w:tc>
          <w:tcPr>
            <w:tcW w:w="1843" w:type="dxa"/>
            <w:noWrap/>
            <w:tcMar>
              <w:top w:w="0" w:type="dxa"/>
              <w:left w:w="108" w:type="dxa"/>
              <w:bottom w:w="0" w:type="dxa"/>
              <w:right w:w="108" w:type="dxa"/>
            </w:tcMar>
            <w:hideMark/>
            <w:tcPrChange w:id="285" w:author="Daddy Druid" w:date="2016-05-08T15:40:00Z">
              <w:tcPr>
                <w:tcW w:w="3004" w:type="dxa"/>
                <w:noWrap/>
                <w:tcMar>
                  <w:top w:w="0" w:type="dxa"/>
                  <w:left w:w="108" w:type="dxa"/>
                  <w:bottom w:w="0" w:type="dxa"/>
                  <w:right w:w="108" w:type="dxa"/>
                </w:tcMar>
                <w:vAlign w:val="bottom"/>
                <w:hideMark/>
              </w:tcPr>
            </w:tcPrChange>
          </w:tcPr>
          <w:p w14:paraId="61098B06" w14:textId="77777777" w:rsidR="00375B95" w:rsidRPr="00D4025A" w:rsidRDefault="00375B95" w:rsidP="001705AF">
            <w:pPr>
              <w:keepLines w:val="0"/>
              <w:spacing w:before="0" w:after="0"/>
              <w:rPr>
                <w:rFonts w:eastAsia="Calibri"/>
                <w:sz w:val="22"/>
                <w:rPrChange w:id="286" w:author="Daddy Druid" w:date="2016-05-08T15:40:00Z">
                  <w:rPr>
                    <w:rFonts w:eastAsia="Calibri"/>
                    <w:sz w:val="22"/>
                    <w:szCs w:val="22"/>
                  </w:rPr>
                </w:rPrChange>
              </w:rPr>
            </w:pPr>
            <w:r w:rsidRPr="00D4025A">
              <w:rPr>
                <w:rFonts w:eastAsia="Calibri"/>
                <w:color w:val="000000"/>
                <w:sz w:val="22"/>
                <w:lang w:eastAsia="en-NZ"/>
                <w:rPrChange w:id="287" w:author="Daddy Druid" w:date="2016-05-08T15:40:00Z">
                  <w:rPr>
                    <w:rFonts w:eastAsia="Calibri"/>
                    <w:color w:val="000000"/>
                    <w:sz w:val="22"/>
                    <w:szCs w:val="22"/>
                    <w:lang w:eastAsia="en-NZ"/>
                  </w:rPr>
                </w:rPrChange>
              </w:rPr>
              <w:t xml:space="preserve">122.56.33.130, 122.56.53.66 </w:t>
            </w:r>
          </w:p>
        </w:tc>
        <w:tc>
          <w:tcPr>
            <w:tcW w:w="4961" w:type="dxa"/>
            <w:noWrap/>
            <w:tcMar>
              <w:top w:w="0" w:type="dxa"/>
              <w:left w:w="108" w:type="dxa"/>
              <w:bottom w:w="0" w:type="dxa"/>
              <w:right w:w="108" w:type="dxa"/>
            </w:tcMar>
            <w:hideMark/>
            <w:tcPrChange w:id="288" w:author="Daddy Druid" w:date="2016-05-08T15:40:00Z">
              <w:tcPr>
                <w:tcW w:w="2527" w:type="dxa"/>
                <w:noWrap/>
                <w:tcMar>
                  <w:top w:w="0" w:type="dxa"/>
                  <w:left w:w="108" w:type="dxa"/>
                  <w:bottom w:w="0" w:type="dxa"/>
                  <w:right w:w="108" w:type="dxa"/>
                </w:tcMar>
                <w:vAlign w:val="bottom"/>
                <w:hideMark/>
              </w:tcPr>
            </w:tcPrChange>
          </w:tcPr>
          <w:p w14:paraId="4627544C" w14:textId="58C07397" w:rsidR="00782DC3" w:rsidRPr="00D4025A" w:rsidRDefault="00375B95" w:rsidP="00D4025A">
            <w:pPr>
              <w:keepLines w:val="0"/>
              <w:spacing w:before="0" w:after="0"/>
              <w:rPr>
                <w:rFonts w:eastAsia="Calibri"/>
                <w:sz w:val="22"/>
                <w:rPrChange w:id="289" w:author="Daddy Druid" w:date="2016-05-08T15:40:00Z">
                  <w:rPr>
                    <w:rFonts w:eastAsia="Calibri"/>
                    <w:sz w:val="22"/>
                    <w:szCs w:val="22"/>
                  </w:rPr>
                </w:rPrChange>
              </w:rPr>
              <w:pPrChange w:id="290" w:author="Daddy Druid" w:date="2016-05-08T15:38:00Z">
                <w:pPr>
                  <w:keepLines w:val="0"/>
                  <w:spacing w:before="0" w:after="0"/>
                </w:pPr>
              </w:pPrChange>
            </w:pPr>
            <w:r w:rsidRPr="00D4025A">
              <w:rPr>
                <w:rFonts w:eastAsia="Calibri"/>
                <w:color w:val="000000"/>
                <w:sz w:val="22"/>
                <w:lang w:eastAsia="en-NZ"/>
                <w:rPrChange w:id="291" w:author="Daddy Druid" w:date="2016-05-08T15:40:00Z">
                  <w:rPr>
                    <w:rFonts w:eastAsia="Calibri"/>
                    <w:color w:val="000000"/>
                    <w:sz w:val="22"/>
                    <w:szCs w:val="22"/>
                    <w:lang w:eastAsia="en-NZ"/>
                  </w:rPr>
                </w:rPrChange>
              </w:rPr>
              <w:t>OCSP</w:t>
            </w:r>
            <w:ins w:id="292" w:author="Daddy Druid" w:date="2016-05-08T15:38:00Z">
              <w:r w:rsidR="00D4025A" w:rsidRPr="00D4025A">
                <w:rPr>
                  <w:rFonts w:eastAsia="Calibri"/>
                  <w:color w:val="000000"/>
                  <w:sz w:val="22"/>
                  <w:lang w:eastAsia="en-NZ"/>
                  <w:rPrChange w:id="293" w:author="Daddy Druid" w:date="2016-05-08T15:40:00Z">
                    <w:rPr>
                      <w:rFonts w:eastAsia="Calibri"/>
                      <w:color w:val="000000"/>
                      <w:sz w:val="22"/>
                      <w:szCs w:val="22"/>
                      <w:lang w:eastAsia="en-NZ"/>
                    </w:rPr>
                  </w:rPrChange>
                </w:rPr>
                <w:t xml:space="preserve">:  </w:t>
              </w:r>
            </w:ins>
            <w:ins w:id="294" w:author="Daddy Druid" w:date="2016-05-08T15:34:00Z">
              <w:r w:rsidR="00782DC3" w:rsidRPr="00D4025A">
                <w:rPr>
                  <w:rFonts w:eastAsia="Calibri"/>
                  <w:sz w:val="22"/>
                  <w:rPrChange w:id="295" w:author="Daddy Druid" w:date="2016-05-08T15:40:00Z">
                    <w:rPr>
                      <w:rFonts w:eastAsia="Calibri"/>
                      <w:sz w:val="22"/>
                      <w:szCs w:val="22"/>
                    </w:rPr>
                  </w:rPrChange>
                </w:rPr>
                <w:t>(</w:t>
              </w:r>
              <w:r w:rsidR="00782DC3" w:rsidRPr="00D4025A">
                <w:rPr>
                  <w:sz w:val="22"/>
                  <w:rPrChange w:id="296" w:author="Daddy Druid" w:date="2016-05-08T15:40:00Z">
                    <w:rPr/>
                  </w:rPrChange>
                </w:rPr>
                <w:t>http://ocsp.pki.govt.nz/</w:t>
              </w:r>
              <w:r w:rsidR="00782DC3" w:rsidRPr="00D4025A">
                <w:rPr>
                  <w:sz w:val="22"/>
                  <w:rPrChange w:id="297" w:author="Daddy Druid" w:date="2016-05-08T15:40:00Z">
                    <w:rPr/>
                  </w:rPrChange>
                </w:rPr>
                <w:t>)</w:t>
              </w:r>
            </w:ins>
          </w:p>
        </w:tc>
      </w:tr>
      <w:tr w:rsidR="00D4025A" w:rsidRPr="00D4025A" w14:paraId="7C179BF3" w14:textId="77777777" w:rsidTr="00D4025A">
        <w:trPr>
          <w:trHeight w:val="300"/>
          <w:trPrChange w:id="298" w:author="Daddy Druid" w:date="2016-05-08T15:40:00Z">
            <w:trPr>
              <w:trHeight w:val="300"/>
            </w:trPr>
          </w:trPrChange>
        </w:trPr>
        <w:tc>
          <w:tcPr>
            <w:tcW w:w="2675" w:type="dxa"/>
            <w:noWrap/>
            <w:tcMar>
              <w:top w:w="0" w:type="dxa"/>
              <w:left w:w="108" w:type="dxa"/>
              <w:bottom w:w="0" w:type="dxa"/>
              <w:right w:w="108" w:type="dxa"/>
            </w:tcMar>
            <w:hideMark/>
            <w:tcPrChange w:id="299" w:author="Daddy Druid" w:date="2016-05-08T15:40:00Z">
              <w:tcPr>
                <w:tcW w:w="3771" w:type="dxa"/>
                <w:noWrap/>
                <w:tcMar>
                  <w:top w:w="0" w:type="dxa"/>
                  <w:left w:w="108" w:type="dxa"/>
                  <w:bottom w:w="0" w:type="dxa"/>
                  <w:right w:w="108" w:type="dxa"/>
                </w:tcMar>
                <w:vAlign w:val="bottom"/>
                <w:hideMark/>
              </w:tcPr>
            </w:tcPrChange>
          </w:tcPr>
          <w:p w14:paraId="580431BF" w14:textId="0A96672F" w:rsidR="00375B95" w:rsidRPr="00D4025A" w:rsidRDefault="00375B95" w:rsidP="001705AF">
            <w:pPr>
              <w:keepLines w:val="0"/>
              <w:spacing w:before="0" w:after="0"/>
              <w:rPr>
                <w:rFonts w:eastAsia="Calibri"/>
                <w:sz w:val="22"/>
                <w:rPrChange w:id="300" w:author="Daddy Druid" w:date="2016-05-08T15:40:00Z">
                  <w:rPr>
                    <w:rFonts w:eastAsia="Calibri"/>
                    <w:sz w:val="22"/>
                    <w:szCs w:val="22"/>
                  </w:rPr>
                </w:rPrChange>
              </w:rPr>
            </w:pPr>
            <w:r w:rsidRPr="00D4025A">
              <w:rPr>
                <w:sz w:val="22"/>
                <w:rPrChange w:id="301" w:author="Daddy Druid" w:date="2016-05-08T15:40:00Z">
                  <w:rPr/>
                </w:rPrChange>
              </w:rPr>
              <w:t>http://</w:t>
            </w:r>
            <w:r w:rsidRPr="00D4025A">
              <w:rPr>
                <w:rFonts w:eastAsia="Calibri"/>
                <w:sz w:val="22"/>
                <w:lang w:eastAsia="en-NZ"/>
                <w:rPrChange w:id="302" w:author="Daddy Druid" w:date="2016-05-08T15:40:00Z">
                  <w:rPr>
                    <w:rFonts w:eastAsia="Calibri"/>
                    <w:color w:val="0563C1"/>
                    <w:sz w:val="22"/>
                    <w:szCs w:val="22"/>
                    <w:u w:val="single"/>
                    <w:lang w:eastAsia="en-NZ"/>
                  </w:rPr>
                </w:rPrChange>
              </w:rPr>
              <w:t>dir.pki.govt.nz</w:t>
            </w:r>
            <w:ins w:id="303" w:author="Daddy Druid" w:date="2016-05-08T15:30:00Z">
              <w:r w:rsidRPr="00D4025A">
                <w:rPr>
                  <w:rFonts w:eastAsia="Calibri"/>
                  <w:sz w:val="22"/>
                  <w:lang w:eastAsia="en-NZ"/>
                  <w:rPrChange w:id="304" w:author="Daddy Druid" w:date="2016-05-08T15:40:00Z">
                    <w:rPr>
                      <w:rFonts w:eastAsia="Calibri"/>
                      <w:sz w:val="22"/>
                      <w:szCs w:val="22"/>
                      <w:lang w:eastAsia="en-NZ"/>
                    </w:rPr>
                  </w:rPrChange>
                </w:rPr>
                <w:t xml:space="preserve"> </w:t>
              </w:r>
            </w:ins>
          </w:p>
        </w:tc>
        <w:tc>
          <w:tcPr>
            <w:tcW w:w="1843" w:type="dxa"/>
            <w:noWrap/>
            <w:tcMar>
              <w:top w:w="0" w:type="dxa"/>
              <w:left w:w="108" w:type="dxa"/>
              <w:bottom w:w="0" w:type="dxa"/>
              <w:right w:w="108" w:type="dxa"/>
            </w:tcMar>
            <w:hideMark/>
            <w:tcPrChange w:id="305" w:author="Daddy Druid" w:date="2016-05-08T15:40:00Z">
              <w:tcPr>
                <w:tcW w:w="3004" w:type="dxa"/>
                <w:noWrap/>
                <w:tcMar>
                  <w:top w:w="0" w:type="dxa"/>
                  <w:left w:w="108" w:type="dxa"/>
                  <w:bottom w:w="0" w:type="dxa"/>
                  <w:right w:w="108" w:type="dxa"/>
                </w:tcMar>
                <w:vAlign w:val="bottom"/>
                <w:hideMark/>
              </w:tcPr>
            </w:tcPrChange>
          </w:tcPr>
          <w:p w14:paraId="33F5585C" w14:textId="77777777" w:rsidR="00375B95" w:rsidRPr="00D4025A" w:rsidRDefault="00375B95" w:rsidP="001705AF">
            <w:pPr>
              <w:keepLines w:val="0"/>
              <w:spacing w:before="0" w:after="0"/>
              <w:rPr>
                <w:rFonts w:eastAsia="Calibri"/>
                <w:sz w:val="22"/>
                <w:rPrChange w:id="306" w:author="Daddy Druid" w:date="2016-05-08T15:40:00Z">
                  <w:rPr>
                    <w:rFonts w:eastAsia="Calibri"/>
                    <w:sz w:val="22"/>
                    <w:szCs w:val="22"/>
                  </w:rPr>
                </w:rPrChange>
              </w:rPr>
            </w:pPr>
            <w:r w:rsidRPr="00D4025A">
              <w:rPr>
                <w:rFonts w:eastAsia="Calibri"/>
                <w:color w:val="000000"/>
                <w:sz w:val="22"/>
                <w:lang w:eastAsia="en-NZ"/>
                <w:rPrChange w:id="307" w:author="Daddy Druid" w:date="2016-05-08T15:40:00Z">
                  <w:rPr>
                    <w:rFonts w:eastAsia="Calibri"/>
                    <w:color w:val="000000"/>
                    <w:sz w:val="22"/>
                    <w:szCs w:val="22"/>
                    <w:lang w:eastAsia="en-NZ"/>
                  </w:rPr>
                </w:rPrChange>
              </w:rPr>
              <w:t xml:space="preserve">122.56.33.130, 122.56.53.66 </w:t>
            </w:r>
          </w:p>
        </w:tc>
        <w:tc>
          <w:tcPr>
            <w:tcW w:w="4961" w:type="dxa"/>
            <w:noWrap/>
            <w:tcMar>
              <w:top w:w="0" w:type="dxa"/>
              <w:left w:w="108" w:type="dxa"/>
              <w:bottom w:w="0" w:type="dxa"/>
              <w:right w:w="108" w:type="dxa"/>
            </w:tcMar>
            <w:hideMark/>
            <w:tcPrChange w:id="308" w:author="Daddy Druid" w:date="2016-05-08T15:40:00Z">
              <w:tcPr>
                <w:tcW w:w="2527" w:type="dxa"/>
                <w:noWrap/>
                <w:tcMar>
                  <w:top w:w="0" w:type="dxa"/>
                  <w:left w:w="108" w:type="dxa"/>
                  <w:bottom w:w="0" w:type="dxa"/>
                  <w:right w:w="108" w:type="dxa"/>
                </w:tcMar>
                <w:vAlign w:val="bottom"/>
                <w:hideMark/>
              </w:tcPr>
            </w:tcPrChange>
          </w:tcPr>
          <w:p w14:paraId="6E9EB13E" w14:textId="2DFA2FF6" w:rsidR="00375B95" w:rsidRPr="00D4025A" w:rsidRDefault="00375B95" w:rsidP="001705AF">
            <w:pPr>
              <w:keepLines w:val="0"/>
              <w:spacing w:before="0" w:after="0"/>
              <w:rPr>
                <w:ins w:id="309" w:author="Daddy Druid" w:date="2016-05-08T15:34:00Z"/>
                <w:rFonts w:eastAsia="Calibri"/>
                <w:color w:val="000000"/>
                <w:sz w:val="22"/>
                <w:lang w:eastAsia="en-NZ"/>
                <w:rPrChange w:id="310" w:author="Daddy Druid" w:date="2016-05-08T15:40:00Z">
                  <w:rPr>
                    <w:ins w:id="311" w:author="Daddy Druid" w:date="2016-05-08T15:34:00Z"/>
                    <w:rFonts w:eastAsia="Calibri"/>
                    <w:color w:val="000000"/>
                    <w:sz w:val="22"/>
                    <w:szCs w:val="22"/>
                    <w:lang w:eastAsia="en-NZ"/>
                  </w:rPr>
                </w:rPrChange>
              </w:rPr>
            </w:pPr>
            <w:r w:rsidRPr="00D4025A">
              <w:rPr>
                <w:rFonts w:eastAsia="Calibri"/>
                <w:color w:val="000000"/>
                <w:sz w:val="22"/>
                <w:lang w:eastAsia="en-NZ"/>
                <w:rPrChange w:id="312" w:author="Daddy Druid" w:date="2016-05-08T15:40:00Z">
                  <w:rPr>
                    <w:rFonts w:eastAsia="Calibri"/>
                    <w:color w:val="000000"/>
                    <w:sz w:val="22"/>
                    <w:szCs w:val="22"/>
                    <w:lang w:eastAsia="en-NZ"/>
                  </w:rPr>
                </w:rPrChange>
              </w:rPr>
              <w:t>LDAP CDPs</w:t>
            </w:r>
            <w:ins w:id="313" w:author="Daddy Druid" w:date="2016-05-08T15:38:00Z">
              <w:r w:rsidR="00D4025A" w:rsidRPr="00D4025A">
                <w:rPr>
                  <w:rFonts w:eastAsia="Calibri"/>
                  <w:color w:val="000000"/>
                  <w:sz w:val="22"/>
                  <w:lang w:eastAsia="en-NZ"/>
                  <w:rPrChange w:id="314" w:author="Daddy Druid" w:date="2016-05-08T15:40:00Z">
                    <w:rPr>
                      <w:rFonts w:eastAsia="Calibri"/>
                      <w:color w:val="000000"/>
                      <w:sz w:val="22"/>
                      <w:szCs w:val="22"/>
                      <w:lang w:eastAsia="en-NZ"/>
                    </w:rPr>
                  </w:rPrChange>
                </w:rPr>
                <w:t>:  (</w:t>
              </w:r>
            </w:ins>
            <w:ins w:id="315" w:author="Daddy Druid" w:date="2016-05-08T15:39:00Z">
              <w:r w:rsidR="00D4025A" w:rsidRPr="00D4025A">
                <w:rPr>
                  <w:sz w:val="22"/>
                  <w:lang w:val="fr-FR"/>
                  <w:rPrChange w:id="316" w:author="Daddy Druid" w:date="2016-05-08T15:40:00Z">
                    <w:rPr>
                      <w:lang w:val="fr-FR"/>
                    </w:rPr>
                  </w:rPrChange>
                </w:rPr>
                <w:t>ldap://dir.pki.govt.nz/cn=NZGovtCA&lt;serial&gt;,ou=CAs,ou=PKI,o=Govt,c=NZ?certificateRevocationList</w:t>
              </w:r>
              <w:r w:rsidR="00D4025A" w:rsidRPr="00D4025A">
                <w:rPr>
                  <w:sz w:val="22"/>
                  <w:lang w:val="fr-FR"/>
                  <w:rPrChange w:id="317" w:author="Daddy Druid" w:date="2016-05-08T15:40:00Z">
                    <w:rPr>
                      <w:lang w:val="fr-FR"/>
                    </w:rPr>
                  </w:rPrChange>
                </w:rPr>
                <w:t>)</w:t>
              </w:r>
            </w:ins>
          </w:p>
          <w:p w14:paraId="664B9171" w14:textId="77777777" w:rsidR="00D4025A" w:rsidRPr="00D4025A" w:rsidRDefault="00D4025A" w:rsidP="001705AF">
            <w:pPr>
              <w:keepLines w:val="0"/>
              <w:spacing w:before="0" w:after="0"/>
              <w:rPr>
                <w:rFonts w:eastAsia="Calibri"/>
                <w:sz w:val="22"/>
                <w:rPrChange w:id="318" w:author="Daddy Druid" w:date="2016-05-08T15:40:00Z">
                  <w:rPr>
                    <w:rFonts w:eastAsia="Calibri"/>
                    <w:sz w:val="22"/>
                    <w:szCs w:val="22"/>
                  </w:rPr>
                </w:rPrChange>
              </w:rPr>
            </w:pPr>
          </w:p>
        </w:tc>
      </w:tr>
    </w:tbl>
    <w:p w14:paraId="511AF840" w14:textId="77777777" w:rsidR="00375B95" w:rsidRPr="00375B95" w:rsidRDefault="00375B95" w:rsidP="00375B95">
      <w:pPr>
        <w:rPr>
          <w:rPrChange w:id="319" w:author="Daddy Druid" w:date="2016-05-08T15:25:00Z">
            <w:rPr/>
          </w:rPrChange>
        </w:rPr>
        <w:pPrChange w:id="320" w:author="Daddy Druid" w:date="2016-05-08T15:25:00Z">
          <w:pPr>
            <w:pStyle w:val="Heading2"/>
          </w:pPr>
        </w:pPrChange>
      </w:pPr>
    </w:p>
    <w:p w14:paraId="4169B144" w14:textId="77777777" w:rsidR="00D3574F" w:rsidRDefault="00D3574F" w:rsidP="00D3574F">
      <w:pPr>
        <w:pStyle w:val="Heading2"/>
        <w:rPr>
          <w:ins w:id="321" w:author="Daddy Druid" w:date="2016-05-08T15:58:00Z"/>
        </w:rPr>
      </w:pPr>
      <w:ins w:id="322" w:author="Daddy Druid" w:date="2016-05-08T15:58:00Z">
        <w:r>
          <w:lastRenderedPageBreak/>
          <w:t>Evidence of Identity (EoI) Policy</w:t>
        </w:r>
      </w:ins>
    </w:p>
    <w:p w14:paraId="0EC25380" w14:textId="0033C6BC" w:rsidR="00D3574F" w:rsidRPr="00D3574F" w:rsidRDefault="00D3574F" w:rsidP="00D3574F">
      <w:pPr>
        <w:rPr>
          <w:ins w:id="323" w:author="Daddy Druid" w:date="2016-05-08T15:58:00Z"/>
          <w:rPrChange w:id="324" w:author="Daddy Druid" w:date="2016-05-08T15:59:00Z">
            <w:rPr>
              <w:ins w:id="325" w:author="Daddy Druid" w:date="2016-05-08T15:58:00Z"/>
              <w:b/>
              <w:bCs/>
            </w:rPr>
          </w:rPrChange>
        </w:rPr>
      </w:pPr>
      <w:bookmarkStart w:id="326" w:name="_Toc450294963"/>
      <w:ins w:id="327" w:author="Daddy Druid" w:date="2016-05-08T15:58:00Z">
        <w:r w:rsidRPr="00D3574F">
          <w:rPr>
            <w:rPrChange w:id="328" w:author="Daddy Druid" w:date="2016-05-08T15:59:00Z">
              <w:rPr>
                <w:b/>
                <w:bCs/>
              </w:rPr>
            </w:rPrChange>
          </w:rPr>
          <w:t xml:space="preserve">The PKI Framework Evidence of Identity (EoI) policy is based on ISO/IEC-xxx </w:t>
        </w:r>
      </w:ins>
      <w:ins w:id="329" w:author="Daddy Druid" w:date="2016-05-08T15:59:00Z">
        <w:r w:rsidRPr="00D3574F">
          <w:rPr>
            <w:rPrChange w:id="330" w:author="Daddy Druid" w:date="2016-05-08T15:59:00Z">
              <w:rPr>
                <w:b/>
                <w:bCs/>
              </w:rPr>
            </w:rPrChange>
          </w:rPr>
          <w:t>Draft Standard.</w:t>
        </w:r>
        <w:r>
          <w:t xml:space="preserve"> The EoI policy includes the model for </w:t>
        </w:r>
      </w:ins>
      <w:ins w:id="331" w:author="Daddy Druid" w:date="2016-05-08T16:00:00Z">
        <w:r>
          <w:t xml:space="preserve">proving levels of </w:t>
        </w:r>
      </w:ins>
      <w:ins w:id="332" w:author="Daddy Druid" w:date="2016-05-08T15:59:00Z">
        <w:r>
          <w:t>identity</w:t>
        </w:r>
      </w:ins>
      <w:ins w:id="333" w:author="Daddy Druid" w:date="2016-05-08T16:00:00Z">
        <w:r>
          <w:t>, summarised in the following section.</w:t>
        </w:r>
      </w:ins>
    </w:p>
    <w:p w14:paraId="500A0827" w14:textId="5D5BBBB7" w:rsidR="00D3574F" w:rsidRPr="00F447C8" w:rsidRDefault="00D3574F" w:rsidP="00D3574F">
      <w:pPr>
        <w:pStyle w:val="Heading3"/>
        <w:rPr>
          <w:ins w:id="334" w:author="Daddy Druid" w:date="2016-05-08T15:58:00Z"/>
        </w:rPr>
      </w:pPr>
      <w:ins w:id="335" w:author="Daddy Druid" w:date="2016-05-08T15:58:00Z">
        <w:r w:rsidRPr="00F447C8">
          <w:t>Levels of Identity Proofing</w:t>
        </w:r>
      </w:ins>
      <w:bookmarkEnd w:id="326"/>
      <w:ins w:id="336" w:author="Daddy Druid" w:date="2016-05-08T16:01:00Z">
        <w:r>
          <w:t xml:space="preserve"> (LoIP)</w:t>
        </w:r>
      </w:ins>
    </w:p>
    <w:p w14:paraId="2BE791EB" w14:textId="77777777" w:rsidR="00D3574F" w:rsidRPr="00F447C8" w:rsidRDefault="00D3574F" w:rsidP="00D3574F">
      <w:pPr>
        <w:rPr>
          <w:ins w:id="337" w:author="Daddy Druid" w:date="2016-05-08T15:58:00Z"/>
        </w:rPr>
      </w:pPr>
      <w:ins w:id="338" w:author="Daddy Druid" w:date="2016-05-08T15:58:00Z">
        <w:r w:rsidRPr="00F447C8">
          <w:t xml:space="preserve">This section details the </w:t>
        </w:r>
        <w:r>
          <w:t xml:space="preserve">identity </w:t>
        </w:r>
        <w:r w:rsidRPr="00F447C8">
          <w:t xml:space="preserve">assurance requirements </w:t>
        </w:r>
        <w:r>
          <w:t>for the PKI Framework, especially those in PKI operational and management roles, such as</w:t>
        </w:r>
        <w:r w:rsidRPr="00F447C8">
          <w:t xml:space="preserve"> </w:t>
        </w:r>
        <w:r>
          <w:t>Operations Manager and RAOs</w:t>
        </w:r>
        <w:r w:rsidRPr="00F447C8">
          <w:t>. Each level defines characteristics and minimum criteria that MUST be met in order to gain and maintain accreditation at a particular level.</w:t>
        </w:r>
      </w:ins>
    </w:p>
    <w:p w14:paraId="6DD59E5D" w14:textId="77777777" w:rsidR="00D3574F" w:rsidRPr="00F447C8" w:rsidRDefault="00D3574F" w:rsidP="00D3574F">
      <w:pPr>
        <w:rPr>
          <w:ins w:id="339" w:author="Daddy Druid" w:date="2016-05-08T15:58:00Z"/>
          <w:b/>
        </w:rPr>
      </w:pPr>
      <w:ins w:id="340" w:author="Daddy Druid" w:date="2016-05-08T15:58:00Z">
        <w:r w:rsidRPr="00F447C8">
          <w:rPr>
            <w:b/>
          </w:rPr>
          <w:t>LoIP 1 – Low Confidence</w:t>
        </w:r>
      </w:ins>
    </w:p>
    <w:p w14:paraId="37294641" w14:textId="77777777" w:rsidR="00D3574F" w:rsidRPr="00F447C8" w:rsidRDefault="00D3574F" w:rsidP="00D3574F">
      <w:pPr>
        <w:rPr>
          <w:ins w:id="341" w:author="Daddy Druid" w:date="2016-05-08T15:58:00Z"/>
        </w:rPr>
      </w:pPr>
      <w:ins w:id="342" w:author="Daddy Druid" w:date="2016-05-08T15:58:00Z">
        <w:r w:rsidRPr="00F447C8">
          <w:t>At this level identity is unique within the intended context. There is little confidence in the accuracy or legitimacy of the claimed identity. Self-claimed or self-asserted identity (including pseudonymity) is possible but not anonymity.</w:t>
        </w:r>
      </w:ins>
    </w:p>
    <w:p w14:paraId="4578F7D1" w14:textId="77777777" w:rsidR="00D3574F" w:rsidRPr="00F447C8" w:rsidRDefault="00D3574F" w:rsidP="00D3574F">
      <w:pPr>
        <w:rPr>
          <w:ins w:id="343" w:author="Daddy Druid" w:date="2016-05-08T15:58:00Z"/>
        </w:rPr>
      </w:pPr>
      <w:ins w:id="344" w:author="Daddy Druid" w:date="2016-05-08T15:58:00Z">
        <w:r w:rsidRPr="00F447C8">
          <w:t>Identity assertions at this level are appropriate for transactions with minimal consequences to Relying Parties from the registration of a fraudulent identity.</w:t>
        </w:r>
      </w:ins>
    </w:p>
    <w:p w14:paraId="4CC7DC59" w14:textId="77777777" w:rsidR="00D3574F" w:rsidRPr="00F447C8" w:rsidRDefault="00D3574F" w:rsidP="00D3574F">
      <w:pPr>
        <w:rPr>
          <w:ins w:id="345" w:author="Daddy Druid" w:date="2016-05-08T15:58:00Z"/>
          <w:b/>
        </w:rPr>
      </w:pPr>
      <w:ins w:id="346" w:author="Daddy Druid" w:date="2016-05-08T15:58:00Z">
        <w:r w:rsidRPr="00F447C8">
          <w:rPr>
            <w:b/>
          </w:rPr>
          <w:t>LoIP 2 – Moderate Confidence</w:t>
        </w:r>
      </w:ins>
    </w:p>
    <w:p w14:paraId="2A5D30DA" w14:textId="77777777" w:rsidR="00D3574F" w:rsidRPr="00F447C8" w:rsidRDefault="00D3574F" w:rsidP="00D3574F">
      <w:pPr>
        <w:rPr>
          <w:ins w:id="347" w:author="Daddy Druid" w:date="2016-05-08T15:58:00Z"/>
        </w:rPr>
      </w:pPr>
      <w:ins w:id="348" w:author="Daddy Druid" w:date="2016-05-08T15:58:00Z">
        <w:r w:rsidRPr="00F447C8">
          <w:t>At this level identity is unique within the intended context, identity has been asserted by some authoritative or corroborative sources and the Subscriber has some link to the identity. There is moderate confidence in the claimed identity.</w:t>
        </w:r>
      </w:ins>
    </w:p>
    <w:p w14:paraId="5427F1F6" w14:textId="77777777" w:rsidR="00D3574F" w:rsidRPr="00F447C8" w:rsidRDefault="00D3574F" w:rsidP="00D3574F">
      <w:pPr>
        <w:rPr>
          <w:ins w:id="349" w:author="Daddy Druid" w:date="2016-05-08T15:58:00Z"/>
        </w:rPr>
      </w:pPr>
      <w:ins w:id="350" w:author="Daddy Druid" w:date="2016-05-08T15:58:00Z">
        <w:r w:rsidRPr="00F447C8">
          <w:t>Identity assertions at this level are appropriate for transactions with some minor consequences associated with the registration of fraudulent identity.</w:t>
        </w:r>
      </w:ins>
    </w:p>
    <w:p w14:paraId="1B7A513F" w14:textId="77777777" w:rsidR="00D3574F" w:rsidRPr="00F447C8" w:rsidRDefault="00D3574F" w:rsidP="00D3574F">
      <w:pPr>
        <w:rPr>
          <w:ins w:id="351" w:author="Daddy Druid" w:date="2016-05-08T15:58:00Z"/>
          <w:b/>
        </w:rPr>
      </w:pPr>
      <w:ins w:id="352" w:author="Daddy Druid" w:date="2016-05-08T15:58:00Z">
        <w:r w:rsidRPr="00F447C8">
          <w:rPr>
            <w:b/>
          </w:rPr>
          <w:t>LoIP 3 – High Confidence</w:t>
        </w:r>
      </w:ins>
    </w:p>
    <w:p w14:paraId="3E8BA06C" w14:textId="77777777" w:rsidR="00D3574F" w:rsidRPr="00F447C8" w:rsidRDefault="00D3574F" w:rsidP="00D3574F">
      <w:pPr>
        <w:rPr>
          <w:ins w:id="353" w:author="Daddy Druid" w:date="2016-05-08T15:58:00Z"/>
        </w:rPr>
      </w:pPr>
      <w:ins w:id="354" w:author="Daddy Druid" w:date="2016-05-08T15:58:00Z">
        <w:r w:rsidRPr="00F447C8">
          <w:t>At this level identity is unique within the intended context, the identity is recognised by authoritative sources, identity information is verified with authoritative sources through strong processes and the Subscriber is linked to the identity. There is high confidence in the claimed identity.</w:t>
        </w:r>
      </w:ins>
    </w:p>
    <w:p w14:paraId="0D963477" w14:textId="77777777" w:rsidR="00D3574F" w:rsidRPr="00F447C8" w:rsidRDefault="00D3574F" w:rsidP="00D3574F">
      <w:pPr>
        <w:rPr>
          <w:ins w:id="355" w:author="Daddy Druid" w:date="2016-05-08T15:58:00Z"/>
        </w:rPr>
      </w:pPr>
      <w:ins w:id="356" w:author="Daddy Druid" w:date="2016-05-08T15:58:00Z">
        <w:r w:rsidRPr="00F447C8">
          <w:t>Identity assertions at this level are appropriate for transactions with serious consequences associated with registration of fraudulent identity.</w:t>
        </w:r>
      </w:ins>
    </w:p>
    <w:tbl>
      <w:tblPr>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1494"/>
        <w:gridCol w:w="1872"/>
        <w:gridCol w:w="2979"/>
        <w:gridCol w:w="2942"/>
      </w:tblGrid>
      <w:tr w:rsidR="00D3574F" w:rsidRPr="00F447C8" w14:paraId="722BA95F" w14:textId="77777777" w:rsidTr="001705AF">
        <w:trPr>
          <w:cantSplit/>
          <w:trHeight w:val="113"/>
          <w:tblHeader/>
          <w:ins w:id="357" w:author="Daddy Druid" w:date="2016-05-08T15:58:00Z"/>
        </w:trPr>
        <w:tc>
          <w:tcPr>
            <w:tcW w:w="804" w:type="pct"/>
            <w:tcBorders>
              <w:top w:val="single" w:sz="4" w:space="0" w:color="auto"/>
              <w:left w:val="single" w:sz="4" w:space="0" w:color="auto"/>
              <w:bottom w:val="single" w:sz="4" w:space="0" w:color="auto"/>
              <w:right w:val="single" w:sz="4" w:space="0" w:color="auto"/>
            </w:tcBorders>
            <w:hideMark/>
          </w:tcPr>
          <w:p w14:paraId="56677BEA" w14:textId="77777777" w:rsidR="00D3574F" w:rsidRPr="00F447C8" w:rsidRDefault="00D3574F" w:rsidP="001705AF">
            <w:pPr>
              <w:rPr>
                <w:ins w:id="358" w:author="Daddy Druid" w:date="2016-05-08T15:58:00Z"/>
                <w:lang w:val="en-AU"/>
              </w:rPr>
            </w:pPr>
            <w:ins w:id="359" w:author="Daddy Druid" w:date="2016-05-08T15:58:00Z">
              <w:r w:rsidRPr="00F447C8">
                <w:rPr>
                  <w:lang w:val="en-AU"/>
                </w:rPr>
                <w:t>Requirement</w:t>
              </w:r>
            </w:ins>
          </w:p>
        </w:tc>
        <w:tc>
          <w:tcPr>
            <w:tcW w:w="1008" w:type="pct"/>
            <w:tcBorders>
              <w:top w:val="single" w:sz="4" w:space="0" w:color="auto"/>
              <w:left w:val="single" w:sz="4" w:space="0" w:color="auto"/>
              <w:bottom w:val="single" w:sz="4" w:space="0" w:color="auto"/>
              <w:right w:val="single" w:sz="4" w:space="0" w:color="auto"/>
            </w:tcBorders>
            <w:hideMark/>
          </w:tcPr>
          <w:p w14:paraId="5B09B32C" w14:textId="77777777" w:rsidR="00D3574F" w:rsidRPr="00F447C8" w:rsidRDefault="00D3574F" w:rsidP="001705AF">
            <w:pPr>
              <w:rPr>
                <w:ins w:id="360" w:author="Daddy Druid" w:date="2016-05-08T15:58:00Z"/>
                <w:lang w:val="en-AU"/>
              </w:rPr>
            </w:pPr>
            <w:ins w:id="361" w:author="Daddy Druid" w:date="2016-05-08T15:58:00Z">
              <w:r w:rsidRPr="00F447C8">
                <w:rPr>
                  <w:lang w:val="en-AU"/>
                </w:rPr>
                <w:t>LoIP 1</w:t>
              </w:r>
            </w:ins>
          </w:p>
        </w:tc>
        <w:tc>
          <w:tcPr>
            <w:tcW w:w="1604" w:type="pct"/>
            <w:tcBorders>
              <w:top w:val="single" w:sz="4" w:space="0" w:color="auto"/>
              <w:left w:val="single" w:sz="4" w:space="0" w:color="auto"/>
              <w:bottom w:val="single" w:sz="4" w:space="0" w:color="auto"/>
              <w:right w:val="single" w:sz="4" w:space="0" w:color="auto"/>
            </w:tcBorders>
            <w:hideMark/>
          </w:tcPr>
          <w:p w14:paraId="1E2B7FCB" w14:textId="77777777" w:rsidR="00D3574F" w:rsidRPr="00F447C8" w:rsidRDefault="00D3574F" w:rsidP="001705AF">
            <w:pPr>
              <w:rPr>
                <w:ins w:id="362" w:author="Daddy Druid" w:date="2016-05-08T15:58:00Z"/>
                <w:lang w:val="en-AU"/>
              </w:rPr>
            </w:pPr>
            <w:ins w:id="363" w:author="Daddy Druid" w:date="2016-05-08T15:58:00Z">
              <w:r w:rsidRPr="00F447C8">
                <w:rPr>
                  <w:lang w:val="en-AU"/>
                </w:rPr>
                <w:t>LoIP 2</w:t>
              </w:r>
            </w:ins>
          </w:p>
        </w:tc>
        <w:tc>
          <w:tcPr>
            <w:tcW w:w="1584" w:type="pct"/>
            <w:tcBorders>
              <w:top w:val="single" w:sz="4" w:space="0" w:color="auto"/>
              <w:left w:val="single" w:sz="4" w:space="0" w:color="auto"/>
              <w:bottom w:val="single" w:sz="4" w:space="0" w:color="auto"/>
              <w:right w:val="single" w:sz="4" w:space="0" w:color="auto"/>
            </w:tcBorders>
            <w:hideMark/>
          </w:tcPr>
          <w:p w14:paraId="05D25C4D" w14:textId="77777777" w:rsidR="00D3574F" w:rsidRPr="00F447C8" w:rsidRDefault="00D3574F" w:rsidP="001705AF">
            <w:pPr>
              <w:rPr>
                <w:ins w:id="364" w:author="Daddy Druid" w:date="2016-05-08T15:58:00Z"/>
                <w:lang w:val="en-AU"/>
              </w:rPr>
            </w:pPr>
            <w:ins w:id="365" w:author="Daddy Druid" w:date="2016-05-08T15:58:00Z">
              <w:r w:rsidRPr="00F447C8">
                <w:rPr>
                  <w:lang w:val="en-AU"/>
                </w:rPr>
                <w:t>LoIP 3</w:t>
              </w:r>
            </w:ins>
          </w:p>
        </w:tc>
      </w:tr>
      <w:tr w:rsidR="00D3574F" w:rsidRPr="00F447C8" w14:paraId="73BD1559" w14:textId="77777777" w:rsidTr="001705AF">
        <w:trPr>
          <w:cantSplit/>
          <w:trHeight w:val="113"/>
          <w:ins w:id="366" w:author="Daddy Druid" w:date="2016-05-08T15:58:00Z"/>
        </w:trPr>
        <w:tc>
          <w:tcPr>
            <w:tcW w:w="5000" w:type="pct"/>
            <w:gridSpan w:val="4"/>
            <w:tcBorders>
              <w:top w:val="single" w:sz="4" w:space="0" w:color="auto"/>
              <w:left w:val="single" w:sz="4" w:space="0" w:color="auto"/>
              <w:bottom w:val="single" w:sz="4" w:space="0" w:color="auto"/>
              <w:right w:val="single" w:sz="4" w:space="0" w:color="auto"/>
            </w:tcBorders>
            <w:hideMark/>
          </w:tcPr>
          <w:p w14:paraId="100D9295" w14:textId="77777777" w:rsidR="00D3574F" w:rsidRPr="00F447C8" w:rsidRDefault="00D3574F" w:rsidP="001705AF">
            <w:pPr>
              <w:rPr>
                <w:ins w:id="367" w:author="Daddy Druid" w:date="2016-05-08T15:58:00Z"/>
                <w:b/>
                <w:bCs/>
                <w:lang w:val="en-AU"/>
              </w:rPr>
            </w:pPr>
            <w:ins w:id="368" w:author="Daddy Druid" w:date="2016-05-08T15:58:00Z">
              <w:r w:rsidRPr="00F447C8">
                <w:rPr>
                  <w:b/>
                  <w:bCs/>
                  <w:lang w:val="en-AU"/>
                </w:rPr>
                <w:t xml:space="preserve">Identity Verification </w:t>
              </w:r>
            </w:ins>
          </w:p>
        </w:tc>
      </w:tr>
      <w:tr w:rsidR="00D3574F" w:rsidRPr="00F447C8" w14:paraId="3A4855C4" w14:textId="77777777" w:rsidTr="001705AF">
        <w:trPr>
          <w:cantSplit/>
          <w:trHeight w:val="113"/>
          <w:ins w:id="369" w:author="Daddy Druid" w:date="2016-05-08T15:58:00Z"/>
        </w:trPr>
        <w:tc>
          <w:tcPr>
            <w:tcW w:w="804" w:type="pct"/>
            <w:tcBorders>
              <w:top w:val="single" w:sz="4" w:space="0" w:color="auto"/>
              <w:left w:val="single" w:sz="4" w:space="0" w:color="auto"/>
              <w:bottom w:val="single" w:sz="4" w:space="0" w:color="auto"/>
              <w:right w:val="single" w:sz="4" w:space="0" w:color="auto"/>
            </w:tcBorders>
            <w:hideMark/>
          </w:tcPr>
          <w:p w14:paraId="37E8F284" w14:textId="77777777" w:rsidR="00D3574F" w:rsidRPr="00F447C8" w:rsidRDefault="00D3574F" w:rsidP="001705AF">
            <w:pPr>
              <w:rPr>
                <w:ins w:id="370" w:author="Daddy Druid" w:date="2016-05-08T15:58:00Z"/>
                <w:lang w:val="en-AU"/>
              </w:rPr>
            </w:pPr>
            <w:ins w:id="371" w:author="Daddy Druid" w:date="2016-05-08T15:58:00Z">
              <w:r w:rsidRPr="00F447C8">
                <w:rPr>
                  <w:b/>
                  <w:bCs/>
                  <w:lang w:val="en-AU"/>
                </w:rPr>
                <w:t>Objective 1</w:t>
              </w:r>
              <w:r w:rsidRPr="00F447C8">
                <w:rPr>
                  <w:lang w:val="en-AU"/>
                </w:rPr>
                <w:t>: Identity is unique</w:t>
              </w:r>
            </w:ins>
          </w:p>
        </w:tc>
        <w:tc>
          <w:tcPr>
            <w:tcW w:w="4196" w:type="pct"/>
            <w:gridSpan w:val="3"/>
            <w:tcBorders>
              <w:top w:val="single" w:sz="4" w:space="0" w:color="auto"/>
              <w:left w:val="single" w:sz="4" w:space="0" w:color="auto"/>
              <w:bottom w:val="single" w:sz="4" w:space="0" w:color="auto"/>
              <w:right w:val="single" w:sz="4" w:space="0" w:color="auto"/>
            </w:tcBorders>
            <w:hideMark/>
          </w:tcPr>
          <w:p w14:paraId="7EAC7D1A" w14:textId="77777777" w:rsidR="00D3574F" w:rsidRPr="00F447C8" w:rsidRDefault="00D3574F" w:rsidP="001705AF">
            <w:pPr>
              <w:rPr>
                <w:ins w:id="372" w:author="Daddy Druid" w:date="2016-05-08T15:58:00Z"/>
                <w:lang w:val="en-AU"/>
              </w:rPr>
            </w:pPr>
            <w:ins w:id="373" w:author="Daddy Druid" w:date="2016-05-08T15:58:00Z">
              <w:r w:rsidRPr="00F447C8">
                <w:rPr>
                  <w:lang w:val="en-AU"/>
                </w:rPr>
                <w:t>Records within the context shall be checked for a duplicate entry.</w:t>
              </w:r>
            </w:ins>
          </w:p>
        </w:tc>
      </w:tr>
      <w:tr w:rsidR="00D3574F" w:rsidRPr="00F447C8" w14:paraId="72172F88" w14:textId="77777777" w:rsidTr="001705AF">
        <w:trPr>
          <w:cantSplit/>
          <w:trHeight w:val="113"/>
          <w:ins w:id="374" w:author="Daddy Druid" w:date="2016-05-08T15:58:00Z"/>
        </w:trPr>
        <w:tc>
          <w:tcPr>
            <w:tcW w:w="804" w:type="pct"/>
            <w:tcBorders>
              <w:top w:val="single" w:sz="4" w:space="0" w:color="auto"/>
              <w:left w:val="single" w:sz="4" w:space="0" w:color="auto"/>
              <w:bottom w:val="single" w:sz="4" w:space="0" w:color="auto"/>
              <w:right w:val="single" w:sz="4" w:space="0" w:color="auto"/>
            </w:tcBorders>
            <w:hideMark/>
          </w:tcPr>
          <w:p w14:paraId="040F1BD8" w14:textId="77777777" w:rsidR="00D3574F" w:rsidRPr="00F447C8" w:rsidRDefault="00D3574F" w:rsidP="001705AF">
            <w:pPr>
              <w:rPr>
                <w:ins w:id="375" w:author="Daddy Druid" w:date="2016-05-08T15:58:00Z"/>
                <w:lang w:val="en-AU"/>
              </w:rPr>
            </w:pPr>
            <w:ins w:id="376" w:author="Daddy Druid" w:date="2016-05-08T15:58:00Z">
              <w:r w:rsidRPr="00F447C8">
                <w:rPr>
                  <w:b/>
                  <w:bCs/>
                  <w:lang w:val="en-AU"/>
                </w:rPr>
                <w:lastRenderedPageBreak/>
                <w:t>Objective 2</w:t>
              </w:r>
              <w:r w:rsidRPr="00F447C8">
                <w:rPr>
                  <w:lang w:val="en-AU"/>
                </w:rPr>
                <w:t>: Identity exists</w:t>
              </w:r>
            </w:ins>
          </w:p>
        </w:tc>
        <w:tc>
          <w:tcPr>
            <w:tcW w:w="1008" w:type="pct"/>
            <w:tcBorders>
              <w:top w:val="single" w:sz="4" w:space="0" w:color="auto"/>
              <w:left w:val="single" w:sz="4" w:space="0" w:color="auto"/>
              <w:bottom w:val="single" w:sz="4" w:space="0" w:color="auto"/>
              <w:right w:val="single" w:sz="4" w:space="0" w:color="auto"/>
            </w:tcBorders>
            <w:hideMark/>
          </w:tcPr>
          <w:p w14:paraId="52ABE690" w14:textId="77777777" w:rsidR="00D3574F" w:rsidRPr="00F447C8" w:rsidRDefault="00D3574F" w:rsidP="001705AF">
            <w:pPr>
              <w:rPr>
                <w:ins w:id="377" w:author="Daddy Druid" w:date="2016-05-08T15:58:00Z"/>
                <w:lang w:val="en-AU"/>
              </w:rPr>
            </w:pPr>
            <w:ins w:id="378" w:author="Daddy Druid" w:date="2016-05-08T15:58:00Z">
              <w:r w:rsidRPr="00F447C8">
                <w:rPr>
                  <w:lang w:val="en-AU"/>
                </w:rPr>
                <w:t>Not checked</w:t>
              </w:r>
            </w:ins>
          </w:p>
        </w:tc>
        <w:tc>
          <w:tcPr>
            <w:tcW w:w="1604" w:type="pct"/>
            <w:tcBorders>
              <w:top w:val="single" w:sz="4" w:space="0" w:color="auto"/>
              <w:left w:val="single" w:sz="4" w:space="0" w:color="auto"/>
              <w:bottom w:val="single" w:sz="4" w:space="0" w:color="auto"/>
              <w:right w:val="single" w:sz="4" w:space="0" w:color="auto"/>
            </w:tcBorders>
            <w:hideMark/>
          </w:tcPr>
          <w:p w14:paraId="27B90BE3" w14:textId="77777777" w:rsidR="00D3574F" w:rsidRPr="00F447C8" w:rsidRDefault="00D3574F" w:rsidP="001705AF">
            <w:pPr>
              <w:rPr>
                <w:ins w:id="379" w:author="Daddy Druid" w:date="2016-05-08T15:58:00Z"/>
                <w:lang w:val="en-AU"/>
              </w:rPr>
            </w:pPr>
            <w:ins w:id="380" w:author="Daddy Druid" w:date="2016-05-08T15:58:00Z">
              <w:r w:rsidRPr="00F447C8">
                <w:rPr>
                  <w:lang w:val="en-AU"/>
                </w:rPr>
                <w:t>Proofing party shall get evidence that the identifying attributes exist in corroborative source(s)</w:t>
              </w:r>
            </w:ins>
          </w:p>
        </w:tc>
        <w:tc>
          <w:tcPr>
            <w:tcW w:w="1584" w:type="pct"/>
            <w:tcBorders>
              <w:top w:val="single" w:sz="4" w:space="0" w:color="auto"/>
              <w:left w:val="single" w:sz="4" w:space="0" w:color="auto"/>
              <w:bottom w:val="single" w:sz="4" w:space="0" w:color="auto"/>
              <w:right w:val="single" w:sz="4" w:space="0" w:color="auto"/>
            </w:tcBorders>
            <w:hideMark/>
          </w:tcPr>
          <w:p w14:paraId="0109DAAF" w14:textId="77777777" w:rsidR="00D3574F" w:rsidRPr="00F447C8" w:rsidRDefault="00D3574F" w:rsidP="001705AF">
            <w:pPr>
              <w:rPr>
                <w:ins w:id="381" w:author="Daddy Druid" w:date="2016-05-08T15:58:00Z"/>
                <w:lang w:val="en-AU"/>
              </w:rPr>
            </w:pPr>
            <w:ins w:id="382" w:author="Daddy Druid" w:date="2016-05-08T15:58:00Z">
              <w:r w:rsidRPr="00F447C8">
                <w:rPr>
                  <w:lang w:val="en-AU"/>
                </w:rPr>
                <w:t>Proofing party shall get evidence that the identifying attributes exist in authoritative source(s)</w:t>
              </w:r>
            </w:ins>
          </w:p>
        </w:tc>
      </w:tr>
      <w:tr w:rsidR="00D3574F" w:rsidRPr="00F447C8" w14:paraId="49F69B2C" w14:textId="77777777" w:rsidTr="001705AF">
        <w:trPr>
          <w:cantSplit/>
          <w:trHeight w:val="113"/>
          <w:ins w:id="383" w:author="Daddy Druid" w:date="2016-05-08T15:58:00Z"/>
        </w:trPr>
        <w:tc>
          <w:tcPr>
            <w:tcW w:w="804" w:type="pct"/>
            <w:tcBorders>
              <w:top w:val="single" w:sz="4" w:space="0" w:color="auto"/>
              <w:left w:val="single" w:sz="4" w:space="0" w:color="auto"/>
              <w:bottom w:val="single" w:sz="4" w:space="0" w:color="auto"/>
              <w:right w:val="single" w:sz="4" w:space="0" w:color="auto"/>
            </w:tcBorders>
            <w:hideMark/>
          </w:tcPr>
          <w:p w14:paraId="7E876AF1" w14:textId="77777777" w:rsidR="00D3574F" w:rsidRPr="00F447C8" w:rsidRDefault="00D3574F" w:rsidP="001705AF">
            <w:pPr>
              <w:rPr>
                <w:ins w:id="384" w:author="Daddy Druid" w:date="2016-05-08T15:58:00Z"/>
                <w:lang w:val="en-AU"/>
              </w:rPr>
            </w:pPr>
            <w:ins w:id="385" w:author="Daddy Druid" w:date="2016-05-08T15:58:00Z">
              <w:r w:rsidRPr="00F447C8">
                <w:rPr>
                  <w:lang w:val="en-AU"/>
                </w:rPr>
                <w:br w:type="page"/>
              </w:r>
              <w:r w:rsidRPr="00F447C8">
                <w:rPr>
                  <w:b/>
                  <w:bCs/>
                  <w:lang w:val="en-AU"/>
                </w:rPr>
                <w:t>Objective 3</w:t>
              </w:r>
              <w:r w:rsidRPr="00F447C8">
                <w:rPr>
                  <w:lang w:val="en-AU"/>
                </w:rPr>
                <w:t>: Identity is bound to a person</w:t>
              </w:r>
            </w:ins>
          </w:p>
        </w:tc>
        <w:tc>
          <w:tcPr>
            <w:tcW w:w="1008" w:type="pct"/>
            <w:tcBorders>
              <w:top w:val="single" w:sz="4" w:space="0" w:color="auto"/>
              <w:left w:val="single" w:sz="4" w:space="0" w:color="auto"/>
              <w:bottom w:val="single" w:sz="4" w:space="0" w:color="auto"/>
              <w:right w:val="single" w:sz="4" w:space="0" w:color="auto"/>
            </w:tcBorders>
            <w:hideMark/>
          </w:tcPr>
          <w:p w14:paraId="2C1E9291" w14:textId="77777777" w:rsidR="00D3574F" w:rsidRPr="00F447C8" w:rsidRDefault="00D3574F" w:rsidP="001705AF">
            <w:pPr>
              <w:rPr>
                <w:ins w:id="386" w:author="Daddy Druid" w:date="2016-05-08T15:58:00Z"/>
                <w:lang w:val="en-AU"/>
              </w:rPr>
            </w:pPr>
            <w:ins w:id="387" w:author="Daddy Druid" w:date="2016-05-08T15:58:00Z">
              <w:r w:rsidRPr="00F447C8">
                <w:rPr>
                  <w:lang w:val="en-AU"/>
                </w:rPr>
                <w:t>Not checked</w:t>
              </w:r>
            </w:ins>
          </w:p>
        </w:tc>
        <w:tc>
          <w:tcPr>
            <w:tcW w:w="1604" w:type="pct"/>
            <w:tcBorders>
              <w:top w:val="single" w:sz="4" w:space="0" w:color="auto"/>
              <w:left w:val="single" w:sz="4" w:space="0" w:color="auto"/>
              <w:bottom w:val="single" w:sz="4" w:space="0" w:color="auto"/>
              <w:right w:val="single" w:sz="4" w:space="0" w:color="auto"/>
            </w:tcBorders>
            <w:hideMark/>
          </w:tcPr>
          <w:p w14:paraId="2BE9979F" w14:textId="77777777" w:rsidR="00D3574F" w:rsidRPr="00F447C8" w:rsidRDefault="00D3574F" w:rsidP="001705AF">
            <w:pPr>
              <w:rPr>
                <w:ins w:id="388" w:author="Daddy Druid" w:date="2016-05-08T15:58:00Z"/>
                <w:lang w:val="en-AU"/>
              </w:rPr>
            </w:pPr>
            <w:ins w:id="389" w:author="Daddy Druid" w:date="2016-05-08T15:58:00Z">
              <w:r w:rsidRPr="00F447C8">
                <w:rPr>
                  <w:lang w:val="en-AU"/>
                </w:rPr>
                <w:t>The proofing party shall check binding to the identity using one of the following factors:</w:t>
              </w:r>
            </w:ins>
          </w:p>
          <w:p w14:paraId="3B6A8B86" w14:textId="77777777" w:rsidR="00D3574F" w:rsidRPr="00F447C8" w:rsidRDefault="00D3574F" w:rsidP="001705AF">
            <w:pPr>
              <w:rPr>
                <w:ins w:id="390" w:author="Daddy Druid" w:date="2016-05-08T15:58:00Z"/>
                <w:lang w:val="en-AU"/>
              </w:rPr>
            </w:pPr>
            <w:ins w:id="391" w:author="Daddy Druid" w:date="2016-05-08T15:58:00Z">
              <w:r w:rsidRPr="00F447C8">
                <w:rPr>
                  <w:lang w:val="en-AU"/>
                </w:rPr>
                <w:t xml:space="preserve">Something known by the subject that is not public information or reasonably accessible on the evidence of identity; </w:t>
              </w:r>
            </w:ins>
          </w:p>
          <w:p w14:paraId="01776894" w14:textId="77777777" w:rsidR="00D3574F" w:rsidRPr="00F447C8" w:rsidRDefault="00D3574F" w:rsidP="001705AF">
            <w:pPr>
              <w:rPr>
                <w:ins w:id="392" w:author="Daddy Druid" w:date="2016-05-08T15:58:00Z"/>
                <w:b/>
                <w:lang w:val="en-AU"/>
              </w:rPr>
            </w:pPr>
            <w:ins w:id="393" w:author="Daddy Druid" w:date="2016-05-08T15:58:00Z">
              <w:r w:rsidRPr="00F447C8">
                <w:rPr>
                  <w:b/>
                  <w:lang w:val="en-AU"/>
                </w:rPr>
                <w:t>or</w:t>
              </w:r>
            </w:ins>
          </w:p>
          <w:p w14:paraId="5CF3A186" w14:textId="77777777" w:rsidR="00D3574F" w:rsidRPr="00F447C8" w:rsidRDefault="00D3574F" w:rsidP="001705AF">
            <w:pPr>
              <w:rPr>
                <w:ins w:id="394" w:author="Daddy Druid" w:date="2016-05-08T15:58:00Z"/>
                <w:lang w:val="en-AU"/>
              </w:rPr>
            </w:pPr>
            <w:ins w:id="395" w:author="Daddy Druid" w:date="2016-05-08T15:58:00Z">
              <w:r w:rsidRPr="00F447C8">
                <w:rPr>
                  <w:lang w:val="en-AU"/>
                </w:rPr>
                <w:t>Something the subject is.</w:t>
              </w:r>
            </w:ins>
          </w:p>
        </w:tc>
        <w:tc>
          <w:tcPr>
            <w:tcW w:w="1584" w:type="pct"/>
            <w:tcBorders>
              <w:top w:val="single" w:sz="4" w:space="0" w:color="auto"/>
              <w:left w:val="single" w:sz="4" w:space="0" w:color="auto"/>
              <w:bottom w:val="single" w:sz="4" w:space="0" w:color="auto"/>
              <w:right w:val="single" w:sz="4" w:space="0" w:color="auto"/>
            </w:tcBorders>
            <w:hideMark/>
          </w:tcPr>
          <w:p w14:paraId="09886E85" w14:textId="77777777" w:rsidR="00D3574F" w:rsidRPr="00F447C8" w:rsidRDefault="00D3574F" w:rsidP="001705AF">
            <w:pPr>
              <w:rPr>
                <w:ins w:id="396" w:author="Daddy Druid" w:date="2016-05-08T15:58:00Z"/>
                <w:lang w:val="en-AU"/>
              </w:rPr>
            </w:pPr>
            <w:ins w:id="397" w:author="Daddy Druid" w:date="2016-05-08T15:58:00Z">
              <w:r w:rsidRPr="00F447C8">
                <w:rPr>
                  <w:lang w:val="en-AU"/>
                </w:rPr>
                <w:t>The proofing party shall check binding to the identity using two or more of the following factors:</w:t>
              </w:r>
            </w:ins>
          </w:p>
          <w:p w14:paraId="5204A547" w14:textId="77777777" w:rsidR="00D3574F" w:rsidRPr="00F447C8" w:rsidRDefault="00D3574F" w:rsidP="001705AF">
            <w:pPr>
              <w:rPr>
                <w:ins w:id="398" w:author="Daddy Druid" w:date="2016-05-08T15:58:00Z"/>
                <w:lang w:val="en-AU"/>
              </w:rPr>
            </w:pPr>
            <w:ins w:id="399" w:author="Daddy Druid" w:date="2016-05-08T15:58:00Z">
              <w:r w:rsidRPr="00F447C8">
                <w:rPr>
                  <w:lang w:val="en-AU"/>
                </w:rPr>
                <w:t xml:space="preserve">Something known by the subject that is not public information or reasonably accessible on the evidence of identity; </w:t>
              </w:r>
            </w:ins>
          </w:p>
          <w:p w14:paraId="17458124" w14:textId="77777777" w:rsidR="00D3574F" w:rsidRPr="00F447C8" w:rsidRDefault="00D3574F" w:rsidP="001705AF">
            <w:pPr>
              <w:rPr>
                <w:ins w:id="400" w:author="Daddy Druid" w:date="2016-05-08T15:58:00Z"/>
                <w:b/>
                <w:lang w:val="en-AU"/>
              </w:rPr>
            </w:pPr>
            <w:ins w:id="401" w:author="Daddy Druid" w:date="2016-05-08T15:58:00Z">
              <w:r w:rsidRPr="00F447C8">
                <w:rPr>
                  <w:b/>
                  <w:lang w:val="en-AU"/>
                </w:rPr>
                <w:t>and/or</w:t>
              </w:r>
            </w:ins>
          </w:p>
          <w:p w14:paraId="60780E94" w14:textId="77777777" w:rsidR="00D3574F" w:rsidRPr="00F447C8" w:rsidRDefault="00D3574F" w:rsidP="001705AF">
            <w:pPr>
              <w:rPr>
                <w:ins w:id="402" w:author="Daddy Druid" w:date="2016-05-08T15:58:00Z"/>
                <w:lang w:val="en-AU"/>
              </w:rPr>
            </w:pPr>
            <w:ins w:id="403" w:author="Daddy Druid" w:date="2016-05-08T15:58:00Z">
              <w:r w:rsidRPr="00F447C8">
                <w:rPr>
                  <w:lang w:val="en-AU"/>
                </w:rPr>
                <w:t>Something possessed by the subject;</w:t>
              </w:r>
            </w:ins>
          </w:p>
          <w:p w14:paraId="78D42F0F" w14:textId="77777777" w:rsidR="00D3574F" w:rsidRPr="00F447C8" w:rsidRDefault="00D3574F" w:rsidP="001705AF">
            <w:pPr>
              <w:rPr>
                <w:ins w:id="404" w:author="Daddy Druid" w:date="2016-05-08T15:58:00Z"/>
                <w:b/>
                <w:lang w:val="en-AU"/>
              </w:rPr>
            </w:pPr>
            <w:ins w:id="405" w:author="Daddy Druid" w:date="2016-05-08T15:58:00Z">
              <w:r w:rsidRPr="00F447C8">
                <w:rPr>
                  <w:b/>
                  <w:lang w:val="en-AU"/>
                </w:rPr>
                <w:t>and/or</w:t>
              </w:r>
            </w:ins>
          </w:p>
          <w:p w14:paraId="7F1E56D8" w14:textId="77777777" w:rsidR="00D3574F" w:rsidRPr="00F447C8" w:rsidRDefault="00D3574F" w:rsidP="001705AF">
            <w:pPr>
              <w:rPr>
                <w:ins w:id="406" w:author="Daddy Druid" w:date="2016-05-08T15:58:00Z"/>
                <w:lang w:val="en-AU"/>
              </w:rPr>
            </w:pPr>
            <w:ins w:id="407" w:author="Daddy Druid" w:date="2016-05-08T15:58:00Z">
              <w:r w:rsidRPr="00F447C8">
                <w:rPr>
                  <w:lang w:val="en-AU"/>
                </w:rPr>
                <w:t>Something the subject is.</w:t>
              </w:r>
            </w:ins>
          </w:p>
        </w:tc>
      </w:tr>
      <w:tr w:rsidR="00D3574F" w:rsidRPr="00F447C8" w14:paraId="35F3E54E" w14:textId="77777777" w:rsidTr="001705AF">
        <w:trPr>
          <w:cantSplit/>
          <w:trHeight w:val="113"/>
          <w:ins w:id="408" w:author="Daddy Druid" w:date="2016-05-08T15:58:00Z"/>
        </w:trPr>
        <w:tc>
          <w:tcPr>
            <w:tcW w:w="804" w:type="pct"/>
            <w:tcBorders>
              <w:top w:val="single" w:sz="4" w:space="0" w:color="auto"/>
              <w:left w:val="single" w:sz="4" w:space="0" w:color="auto"/>
              <w:bottom w:val="single" w:sz="4" w:space="0" w:color="auto"/>
              <w:right w:val="single" w:sz="4" w:space="0" w:color="auto"/>
            </w:tcBorders>
            <w:hideMark/>
          </w:tcPr>
          <w:p w14:paraId="14ABC6D2" w14:textId="77777777" w:rsidR="00D3574F" w:rsidRPr="00F447C8" w:rsidRDefault="00D3574F" w:rsidP="001705AF">
            <w:pPr>
              <w:rPr>
                <w:ins w:id="409" w:author="Daddy Druid" w:date="2016-05-08T15:58:00Z"/>
                <w:lang w:val="en-AU"/>
              </w:rPr>
            </w:pPr>
            <w:ins w:id="410" w:author="Daddy Druid" w:date="2016-05-08T15:58:00Z">
              <w:r w:rsidRPr="00F447C8">
                <w:rPr>
                  <w:b/>
                  <w:bCs/>
                  <w:lang w:val="en-AU"/>
                </w:rPr>
                <w:t>Objective 4</w:t>
              </w:r>
              <w:r w:rsidRPr="00F447C8">
                <w:rPr>
                  <w:lang w:val="en-AU"/>
                </w:rPr>
                <w:t>: Identity’s status</w:t>
              </w:r>
            </w:ins>
          </w:p>
        </w:tc>
        <w:tc>
          <w:tcPr>
            <w:tcW w:w="1008" w:type="pct"/>
            <w:tcBorders>
              <w:top w:val="single" w:sz="4" w:space="0" w:color="auto"/>
              <w:left w:val="single" w:sz="4" w:space="0" w:color="auto"/>
              <w:bottom w:val="single" w:sz="4" w:space="0" w:color="auto"/>
              <w:right w:val="single" w:sz="4" w:space="0" w:color="auto"/>
            </w:tcBorders>
            <w:hideMark/>
          </w:tcPr>
          <w:p w14:paraId="1CF725FB" w14:textId="77777777" w:rsidR="00D3574F" w:rsidRDefault="00D3574F" w:rsidP="001705AF">
            <w:pPr>
              <w:rPr>
                <w:ins w:id="411" w:author="Daddy Druid" w:date="2016-05-08T15:58:00Z"/>
                <w:lang w:val="en-AU"/>
              </w:rPr>
            </w:pPr>
            <w:ins w:id="412" w:author="Daddy Druid" w:date="2016-05-08T15:58:00Z">
              <w:r w:rsidRPr="00F447C8">
                <w:rPr>
                  <w:lang w:val="en-AU"/>
                </w:rPr>
                <w:t>Not checked</w:t>
              </w:r>
            </w:ins>
          </w:p>
          <w:p w14:paraId="5078D0CB" w14:textId="77777777" w:rsidR="00D3574F" w:rsidRPr="001705AF" w:rsidRDefault="00D3574F" w:rsidP="001705AF">
            <w:pPr>
              <w:rPr>
                <w:ins w:id="413" w:author="Daddy Druid" w:date="2016-05-08T15:58:00Z"/>
                <w:i/>
                <w:lang w:val="en-AU"/>
              </w:rPr>
            </w:pPr>
            <w:ins w:id="414" w:author="Daddy Druid" w:date="2016-05-08T15:58:00Z">
              <w:r w:rsidRPr="001705AF">
                <w:rPr>
                  <w:i/>
                  <w:lang w:val="en-AU"/>
                </w:rPr>
                <w:t xml:space="preserve">No </w:t>
              </w:r>
              <w:r>
                <w:rPr>
                  <w:i/>
                  <w:lang w:val="en-AU"/>
                </w:rPr>
                <w:t xml:space="preserve">validated </w:t>
              </w:r>
              <w:r w:rsidRPr="001705AF">
                <w:rPr>
                  <w:i/>
                  <w:lang w:val="en-AU"/>
                </w:rPr>
                <w:t>Security</w:t>
              </w:r>
              <w:r>
                <w:rPr>
                  <w:i/>
                  <w:lang w:val="en-AU"/>
                </w:rPr>
                <w:t xml:space="preserve"> </w:t>
              </w:r>
              <w:r w:rsidRPr="001705AF">
                <w:rPr>
                  <w:i/>
                  <w:lang w:val="en-AU"/>
                </w:rPr>
                <w:t>Clearance held</w:t>
              </w:r>
              <w:r>
                <w:rPr>
                  <w:i/>
                  <w:lang w:val="en-AU"/>
                </w:rPr>
                <w:t>.</w:t>
              </w:r>
            </w:ins>
          </w:p>
        </w:tc>
        <w:tc>
          <w:tcPr>
            <w:tcW w:w="1604" w:type="pct"/>
            <w:tcBorders>
              <w:top w:val="single" w:sz="4" w:space="0" w:color="auto"/>
              <w:left w:val="single" w:sz="4" w:space="0" w:color="auto"/>
              <w:bottom w:val="single" w:sz="4" w:space="0" w:color="auto"/>
              <w:right w:val="single" w:sz="4" w:space="0" w:color="auto"/>
            </w:tcBorders>
            <w:hideMark/>
          </w:tcPr>
          <w:p w14:paraId="45EEE7F1" w14:textId="77777777" w:rsidR="00D3574F" w:rsidRDefault="00D3574F" w:rsidP="001705AF">
            <w:pPr>
              <w:rPr>
                <w:ins w:id="415" w:author="Daddy Druid" w:date="2016-05-08T15:58:00Z"/>
                <w:lang w:val="en-AU"/>
              </w:rPr>
            </w:pPr>
            <w:ins w:id="416" w:author="Daddy Druid" w:date="2016-05-08T15:58:00Z">
              <w:r w:rsidRPr="00F447C8">
                <w:rPr>
                  <w:lang w:val="en-AU"/>
                </w:rPr>
                <w:t>Proofing information should be verified against an authoritative source recording death.</w:t>
              </w:r>
            </w:ins>
          </w:p>
          <w:p w14:paraId="7944ED7A" w14:textId="77777777" w:rsidR="00D3574F" w:rsidRPr="001705AF" w:rsidRDefault="00D3574F" w:rsidP="001705AF">
            <w:pPr>
              <w:rPr>
                <w:ins w:id="417" w:author="Daddy Druid" w:date="2016-05-08T15:58:00Z"/>
                <w:i/>
                <w:lang w:val="en-AU"/>
              </w:rPr>
            </w:pPr>
            <w:ins w:id="418" w:author="Daddy Druid" w:date="2016-05-08T15:58:00Z">
              <w:r w:rsidRPr="001705AF">
                <w:rPr>
                  <w:i/>
                  <w:lang w:val="en-AU"/>
                </w:rPr>
                <w:t>Validated RESTRICTED / CONFIDENTIAL Security Clearance held.</w:t>
              </w:r>
            </w:ins>
          </w:p>
        </w:tc>
        <w:tc>
          <w:tcPr>
            <w:tcW w:w="1584" w:type="pct"/>
            <w:tcBorders>
              <w:top w:val="single" w:sz="4" w:space="0" w:color="auto"/>
              <w:left w:val="single" w:sz="4" w:space="0" w:color="auto"/>
              <w:bottom w:val="single" w:sz="4" w:space="0" w:color="auto"/>
              <w:right w:val="single" w:sz="4" w:space="0" w:color="auto"/>
            </w:tcBorders>
            <w:hideMark/>
          </w:tcPr>
          <w:p w14:paraId="645754DC" w14:textId="77777777" w:rsidR="00D3574F" w:rsidRDefault="00D3574F" w:rsidP="001705AF">
            <w:pPr>
              <w:rPr>
                <w:ins w:id="419" w:author="Daddy Druid" w:date="2016-05-08T15:58:00Z"/>
                <w:lang w:val="en-AU"/>
              </w:rPr>
            </w:pPr>
            <w:ins w:id="420" w:author="Daddy Druid" w:date="2016-05-08T15:58:00Z">
              <w:r w:rsidRPr="00F447C8">
                <w:rPr>
                  <w:lang w:val="en-AU"/>
                </w:rPr>
                <w:t>Proofing information should be verified against an authoritative source recording death.</w:t>
              </w:r>
            </w:ins>
          </w:p>
          <w:p w14:paraId="055F595D" w14:textId="77777777" w:rsidR="00D3574F" w:rsidRPr="001705AF" w:rsidRDefault="00D3574F" w:rsidP="001705AF">
            <w:pPr>
              <w:rPr>
                <w:ins w:id="421" w:author="Daddy Druid" w:date="2016-05-08T15:58:00Z"/>
                <w:i/>
                <w:lang w:val="en-AU"/>
              </w:rPr>
            </w:pPr>
            <w:ins w:id="422" w:author="Daddy Druid" w:date="2016-05-08T15:58:00Z">
              <w:r w:rsidRPr="001705AF">
                <w:rPr>
                  <w:i/>
                  <w:lang w:val="en-AU"/>
                </w:rPr>
                <w:t>Validated CONFIDENTIAL / SECRET / TOP SECRET Security Clearance held.</w:t>
              </w:r>
            </w:ins>
          </w:p>
        </w:tc>
      </w:tr>
    </w:tbl>
    <w:p w14:paraId="68B0B4BB" w14:textId="77777777" w:rsidR="00D3574F" w:rsidRPr="00F447C8" w:rsidRDefault="00D3574F" w:rsidP="00D3574F">
      <w:pPr>
        <w:rPr>
          <w:ins w:id="423" w:author="Daddy Druid" w:date="2016-05-08T15:58:00Z"/>
        </w:rPr>
      </w:pPr>
      <w:ins w:id="424" w:author="Daddy Druid" w:date="2016-05-08T15:58:00Z">
        <w:r w:rsidRPr="00F447C8">
          <w:t>The overall LoIP is determined by the minimum LoIP achieved for each objective.</w:t>
        </w:r>
      </w:ins>
    </w:p>
    <w:p w14:paraId="5E124A24" w14:textId="77777777" w:rsidR="00D3574F" w:rsidRPr="001705AF" w:rsidRDefault="00D3574F" w:rsidP="00D3574F">
      <w:pPr>
        <w:rPr>
          <w:ins w:id="425" w:author="Daddy Druid" w:date="2016-05-08T15:58:00Z"/>
        </w:rPr>
      </w:pPr>
    </w:p>
    <w:p w14:paraId="757916B9" w14:textId="77777777" w:rsidR="00D3574F" w:rsidRDefault="00D3574F" w:rsidP="006D7698">
      <w:pPr>
        <w:pStyle w:val="Heading2"/>
        <w:rPr>
          <w:ins w:id="426" w:author="Daddy Druid" w:date="2016-05-08T15:58:00Z"/>
        </w:rPr>
      </w:pPr>
    </w:p>
    <w:p w14:paraId="72CCB5FC" w14:textId="77777777" w:rsidR="006D7698" w:rsidRDefault="006D7698" w:rsidP="006D7698">
      <w:pPr>
        <w:pStyle w:val="Heading2"/>
      </w:pPr>
      <w:r>
        <w:t>New Zealand Government PKI Accreditation</w:t>
      </w:r>
    </w:p>
    <w:p w14:paraId="326E874C" w14:textId="77777777" w:rsidR="004A4EB8" w:rsidRDefault="004A4EB8" w:rsidP="006D7698">
      <w:pPr>
        <w:rPr>
          <w:ins w:id="427" w:author="Phil Cutforth" w:date="2016-04-13T15:30:00Z"/>
        </w:rPr>
      </w:pPr>
      <w:moveToRangeStart w:id="428" w:author="Phil Cutforth" w:date="2016-04-13T15:30:00Z" w:name="move448324747"/>
      <w:moveTo w:id="429" w:author="Phil Cutforth" w:date="2016-04-13T15:30:00Z">
        <w:r>
          <w:t>NZ Government PKIF Accreditation provides participants in NZ Government PKI deployments with assurance as to the operational competence and protective security of the organisations responsible for the registration, generation, issuance, storage and management of private government digital keys and certificates.</w:t>
        </w:r>
      </w:moveTo>
      <w:moveToRangeEnd w:id="428"/>
    </w:p>
    <w:p w14:paraId="55494719" w14:textId="77777777" w:rsidR="006D7698" w:rsidRDefault="006D7698" w:rsidP="006D7698">
      <w:r>
        <w:lastRenderedPageBreak/>
        <w:t xml:space="preserve">Accreditation decisions relating to the NZ Government PKIF are made by the </w:t>
      </w:r>
      <w:r w:rsidRPr="009F10E3">
        <w:t>ICT Shared Services Security &amp; Risk Steering Group</w:t>
      </w:r>
      <w:r>
        <w:t xml:space="preserve"> from the Department of Internal Affairs in its role as Lead Agency of the Telecommunications as a Service Government ICT Common Capability.</w:t>
      </w:r>
    </w:p>
    <w:p w14:paraId="773977C6" w14:textId="77777777" w:rsidR="006D7698" w:rsidRDefault="006D7698" w:rsidP="006D7698">
      <w:pPr>
        <w:pStyle w:val="Heading3"/>
      </w:pPr>
      <w:r>
        <w:t>New Zealand Government PKI Accreditation Process</w:t>
      </w:r>
    </w:p>
    <w:p w14:paraId="72B4E422" w14:textId="77777777" w:rsidR="006D7698" w:rsidRDefault="006D7698" w:rsidP="006D7698">
      <w:r>
        <w:t xml:space="preserve">The NZ Government PKIF Accreditation process is a specific case of the ICT Shared </w:t>
      </w:r>
      <w:r w:rsidR="00946EEF">
        <w:t xml:space="preserve">Capabilities Security </w:t>
      </w:r>
      <w:r>
        <w:t>Certification Process</w:t>
      </w:r>
      <w:r w:rsidR="00946EEF">
        <w:t xml:space="preserve"> (ICT-SCSCP)</w:t>
      </w:r>
      <w:r>
        <w:rPr>
          <w:rStyle w:val="FootnoteReference"/>
        </w:rPr>
        <w:footnoteReference w:id="3"/>
      </w:r>
      <w:r>
        <w:t xml:space="preserve"> and includes compliance requirements for NZ Government PKI specific policies and artefacts as described in this framework.</w:t>
      </w:r>
    </w:p>
    <w:p w14:paraId="20A0DA46" w14:textId="77777777" w:rsidR="006D7698" w:rsidRDefault="006D7698" w:rsidP="006D7698">
      <w:pPr>
        <w:pStyle w:val="Heading3"/>
      </w:pPr>
      <w:r>
        <w:t>New Zealand Government PKI A</w:t>
      </w:r>
      <w:ins w:id="431" w:author="Phil Cutforth" w:date="2016-04-13T15:30:00Z">
        <w:r w:rsidR="004A4EB8">
          <w:t>pproved Documentation</w:t>
        </w:r>
      </w:ins>
      <w:del w:id="432" w:author="Phil Cutforth" w:date="2016-04-13T15:30:00Z">
        <w:r w:rsidDel="004A4EB8">
          <w:delText>ccreditation</w:delText>
        </w:r>
      </w:del>
      <w:r>
        <w:t xml:space="preserve"> Requirements</w:t>
      </w:r>
    </w:p>
    <w:p w14:paraId="55E274E3" w14:textId="77777777" w:rsidR="006D7698" w:rsidRDefault="006D7698" w:rsidP="006D7698">
      <w:moveFromRangeStart w:id="433" w:author="Phil Cutforth" w:date="2016-04-13T15:30:00Z" w:name="move448324747"/>
      <w:moveFrom w:id="434" w:author="Phil Cutforth" w:date="2016-04-13T15:30:00Z">
        <w:r w:rsidDel="004A4EB8">
          <w:t>NZ Government PKIF Accreditation provides participants in NZ Government PKI deployments with assurance as to the operational competence and protective security of the organisations responsible for the registration, generation, issuance, storage and management of private government digital keys and certificates.</w:t>
        </w:r>
      </w:moveFrom>
      <w:moveFromRangeEnd w:id="433"/>
    </w:p>
    <w:p w14:paraId="6BAB10EA" w14:textId="77777777" w:rsidR="006D7698" w:rsidRDefault="006D7698" w:rsidP="006D7698">
      <w:r>
        <w:t xml:space="preserve">Ongoing compliance with NZ Government PKIF Policies, Criteria and Approved Documents is mandatory for Service Providers to achieve and maintain NZ Government PKIF Accreditation. The </w:t>
      </w:r>
      <w:ins w:id="435" w:author="Phil Cutforth" w:date="2016-04-13T15:31:00Z">
        <w:r w:rsidR="004A4EB8">
          <w:t xml:space="preserve">NZ Government PKIF Approved Documents are listed in the </w:t>
        </w:r>
      </w:ins>
      <w:r>
        <w:t>following table</w:t>
      </w:r>
      <w:ins w:id="436" w:author="Phil Cutforth" w:date="2016-04-13T15:32:00Z">
        <w:r w:rsidR="004A4EB8">
          <w:t>, which indicates</w:t>
        </w:r>
      </w:ins>
      <w:del w:id="437" w:author="Phil Cutforth" w:date="2016-04-13T15:31:00Z">
        <w:r w:rsidDel="004A4EB8">
          <w:delText xml:space="preserve"> lists</w:delText>
        </w:r>
      </w:del>
      <w:r>
        <w:t xml:space="preserve"> compliance obligations</w:t>
      </w:r>
      <w:ins w:id="438" w:author="Phil Cutforth" w:date="2016-04-13T15:32:00Z">
        <w:r w:rsidR="004A4EB8">
          <w:rPr>
            <w:rStyle w:val="FootnoteReference"/>
          </w:rPr>
          <w:footnoteReference w:id="4"/>
        </w:r>
      </w:ins>
      <w:r>
        <w:t xml:space="preserve"> and to whom they apply</w:t>
      </w:r>
      <w:r>
        <w:rPr>
          <w:rStyle w:val="FootnoteReference"/>
        </w:rPr>
        <w:footnoteReference w:id="5"/>
      </w:r>
      <w:r>
        <w:t>.</w:t>
      </w:r>
    </w:p>
    <w:tbl>
      <w:tblPr>
        <w:tblStyle w:val="DIATable"/>
        <w:tblW w:w="0" w:type="auto"/>
        <w:tblLook w:val="04A0" w:firstRow="1" w:lastRow="0" w:firstColumn="1" w:lastColumn="0" w:noHBand="0" w:noVBand="1"/>
      </w:tblPr>
      <w:tblGrid>
        <w:gridCol w:w="6055"/>
        <w:gridCol w:w="466"/>
        <w:gridCol w:w="499"/>
        <w:gridCol w:w="2159"/>
      </w:tblGrid>
      <w:tr w:rsidR="006D7698" w14:paraId="2893A62D" w14:textId="77777777" w:rsidTr="006D7698">
        <w:trPr>
          <w:cnfStyle w:val="100000000000" w:firstRow="1" w:lastRow="0" w:firstColumn="0" w:lastColumn="0" w:oddVBand="0" w:evenVBand="0" w:oddHBand="0" w:evenHBand="0" w:firstRowFirstColumn="0" w:firstRowLastColumn="0" w:lastRowFirstColumn="0" w:lastRowLastColumn="0"/>
          <w:tblHeader/>
        </w:trPr>
        <w:tc>
          <w:tcPr>
            <w:tcW w:w="6055" w:type="dxa"/>
          </w:tcPr>
          <w:p w14:paraId="1CB4C2CB" w14:textId="77777777" w:rsidR="006D7698" w:rsidRDefault="006D7698" w:rsidP="006D7698">
            <w:r>
              <w:t>Requirement</w:t>
            </w:r>
          </w:p>
        </w:tc>
        <w:tc>
          <w:tcPr>
            <w:tcW w:w="466" w:type="dxa"/>
          </w:tcPr>
          <w:p w14:paraId="5DA19ADE" w14:textId="77777777" w:rsidR="006D7698" w:rsidRDefault="006D7698" w:rsidP="006D7698">
            <w:r>
              <w:t>CA</w:t>
            </w:r>
          </w:p>
        </w:tc>
        <w:tc>
          <w:tcPr>
            <w:tcW w:w="499" w:type="dxa"/>
          </w:tcPr>
          <w:p w14:paraId="1BBF2E89" w14:textId="77777777" w:rsidR="006D7698" w:rsidRDefault="006D7698" w:rsidP="006D7698">
            <w:r>
              <w:t>RA</w:t>
            </w:r>
          </w:p>
        </w:tc>
        <w:tc>
          <w:tcPr>
            <w:tcW w:w="2159" w:type="dxa"/>
          </w:tcPr>
          <w:p w14:paraId="1069093A" w14:textId="77777777" w:rsidR="006D7698" w:rsidRDefault="006D7698" w:rsidP="006D7698">
            <w:r>
              <w:t>Section</w:t>
            </w:r>
          </w:p>
        </w:tc>
      </w:tr>
      <w:tr w:rsidR="006D7698" w14:paraId="0F046AB8" w14:textId="77777777" w:rsidTr="006D7698">
        <w:tc>
          <w:tcPr>
            <w:tcW w:w="9179" w:type="dxa"/>
            <w:gridSpan w:val="4"/>
          </w:tcPr>
          <w:p w14:paraId="435AD75A" w14:textId="77777777" w:rsidR="006D7698" w:rsidRPr="002B54C6" w:rsidRDefault="006D7698" w:rsidP="006D7698">
            <w:pPr>
              <w:rPr>
                <w:b/>
              </w:rPr>
            </w:pPr>
            <w:r w:rsidRPr="002B54C6">
              <w:rPr>
                <w:b/>
              </w:rPr>
              <w:t xml:space="preserve">New Zealand Government PKI </w:t>
            </w:r>
            <w:r>
              <w:rPr>
                <w:b/>
              </w:rPr>
              <w:t xml:space="preserve">Specific </w:t>
            </w:r>
            <w:r w:rsidRPr="002B54C6">
              <w:rPr>
                <w:b/>
              </w:rPr>
              <w:t>Policies</w:t>
            </w:r>
          </w:p>
        </w:tc>
      </w:tr>
      <w:tr w:rsidR="006D7698" w14:paraId="3F9DE45A" w14:textId="77777777" w:rsidTr="006D7698">
        <w:tc>
          <w:tcPr>
            <w:tcW w:w="6055" w:type="dxa"/>
          </w:tcPr>
          <w:p w14:paraId="377ED236" w14:textId="77777777" w:rsidR="006D7698" w:rsidRDefault="006D7698" w:rsidP="006D7698">
            <w:r>
              <w:t>New Zealand Government PKI Framework Overview</w:t>
            </w:r>
          </w:p>
        </w:tc>
        <w:tc>
          <w:tcPr>
            <w:tcW w:w="466" w:type="dxa"/>
          </w:tcPr>
          <w:p w14:paraId="17533265" w14:textId="77777777" w:rsidR="006D7698" w:rsidRDefault="006D7698" w:rsidP="006D7698">
            <w:r>
              <w:t>O</w:t>
            </w:r>
          </w:p>
        </w:tc>
        <w:tc>
          <w:tcPr>
            <w:tcW w:w="499" w:type="dxa"/>
          </w:tcPr>
          <w:p w14:paraId="6DC0F8D2" w14:textId="77777777" w:rsidR="006D7698" w:rsidRDefault="006D7698" w:rsidP="006D7698">
            <w:r>
              <w:t>O</w:t>
            </w:r>
          </w:p>
        </w:tc>
        <w:tc>
          <w:tcPr>
            <w:tcW w:w="2159" w:type="dxa"/>
          </w:tcPr>
          <w:p w14:paraId="1F168FF8" w14:textId="77777777" w:rsidR="006D7698" w:rsidRDefault="006D7698" w:rsidP="006D7698"/>
        </w:tc>
      </w:tr>
      <w:tr w:rsidR="006D7698" w14:paraId="26524379" w14:textId="77777777" w:rsidTr="006D7698">
        <w:tc>
          <w:tcPr>
            <w:tcW w:w="6055" w:type="dxa"/>
          </w:tcPr>
          <w:p w14:paraId="274E2092" w14:textId="77777777" w:rsidR="006D7698" w:rsidRDefault="006D7698" w:rsidP="006D7698">
            <w:r>
              <w:t>New Zealand Government PKI Core Obligations Policy</w:t>
            </w:r>
          </w:p>
        </w:tc>
        <w:tc>
          <w:tcPr>
            <w:tcW w:w="466" w:type="dxa"/>
          </w:tcPr>
          <w:p w14:paraId="7B444CA3" w14:textId="77777777" w:rsidR="006D7698" w:rsidRDefault="006D7698" w:rsidP="006D7698">
            <w:r>
              <w:t>X</w:t>
            </w:r>
          </w:p>
        </w:tc>
        <w:tc>
          <w:tcPr>
            <w:tcW w:w="499" w:type="dxa"/>
          </w:tcPr>
          <w:p w14:paraId="063D13FC" w14:textId="77777777" w:rsidR="006D7698" w:rsidRDefault="006D7698" w:rsidP="006D7698">
            <w:r>
              <w:t>X</w:t>
            </w:r>
          </w:p>
        </w:tc>
        <w:tc>
          <w:tcPr>
            <w:tcW w:w="2159" w:type="dxa"/>
          </w:tcPr>
          <w:p w14:paraId="70346D4E" w14:textId="77777777" w:rsidR="006D7698" w:rsidRDefault="006D7698" w:rsidP="006D7698"/>
        </w:tc>
      </w:tr>
      <w:tr w:rsidR="006D7698" w14:paraId="703DE513" w14:textId="77777777" w:rsidTr="006D7698">
        <w:tc>
          <w:tcPr>
            <w:tcW w:w="6055" w:type="dxa"/>
          </w:tcPr>
          <w:p w14:paraId="3CF32F6E" w14:textId="77777777" w:rsidR="006D7698" w:rsidRDefault="006D7698" w:rsidP="006D7698">
            <w:r>
              <w:t>New Zealand Government PKI Mandatory Security Requirements</w:t>
            </w:r>
          </w:p>
        </w:tc>
        <w:tc>
          <w:tcPr>
            <w:tcW w:w="466" w:type="dxa"/>
          </w:tcPr>
          <w:p w14:paraId="586F6AD2" w14:textId="77777777" w:rsidR="006D7698" w:rsidRDefault="006D7698" w:rsidP="006D7698">
            <w:r>
              <w:t>X</w:t>
            </w:r>
          </w:p>
        </w:tc>
        <w:tc>
          <w:tcPr>
            <w:tcW w:w="499" w:type="dxa"/>
          </w:tcPr>
          <w:p w14:paraId="4561EEA7" w14:textId="77777777" w:rsidR="006D7698" w:rsidRDefault="006D7698" w:rsidP="006D7698">
            <w:r>
              <w:t>X</w:t>
            </w:r>
          </w:p>
        </w:tc>
        <w:tc>
          <w:tcPr>
            <w:tcW w:w="2159" w:type="dxa"/>
          </w:tcPr>
          <w:p w14:paraId="590D59E1" w14:textId="77777777" w:rsidR="006D7698" w:rsidRDefault="006D7698" w:rsidP="006D7698"/>
        </w:tc>
      </w:tr>
      <w:tr w:rsidR="006D7698" w14:paraId="67384209" w14:textId="77777777" w:rsidTr="006D7698">
        <w:tc>
          <w:tcPr>
            <w:tcW w:w="6055" w:type="dxa"/>
          </w:tcPr>
          <w:p w14:paraId="118A1007" w14:textId="77777777" w:rsidR="006D7698" w:rsidRDefault="006D7698" w:rsidP="006D7698">
            <w:r>
              <w:t>New Zealand Government PKI Lead Agency Risk Assessment</w:t>
            </w:r>
          </w:p>
        </w:tc>
        <w:tc>
          <w:tcPr>
            <w:tcW w:w="466" w:type="dxa"/>
          </w:tcPr>
          <w:p w14:paraId="78959569" w14:textId="77777777" w:rsidR="006D7698" w:rsidRDefault="006D7698" w:rsidP="006D7698">
            <w:r>
              <w:t>X</w:t>
            </w:r>
          </w:p>
        </w:tc>
        <w:tc>
          <w:tcPr>
            <w:tcW w:w="499" w:type="dxa"/>
          </w:tcPr>
          <w:p w14:paraId="1D91D82E" w14:textId="77777777" w:rsidR="006D7698" w:rsidRDefault="006D7698" w:rsidP="006D7698">
            <w:r>
              <w:t>X</w:t>
            </w:r>
          </w:p>
        </w:tc>
        <w:tc>
          <w:tcPr>
            <w:tcW w:w="2159" w:type="dxa"/>
          </w:tcPr>
          <w:p w14:paraId="7F1F1A13" w14:textId="77777777" w:rsidR="006D7698" w:rsidRDefault="006D7698" w:rsidP="006D7698"/>
        </w:tc>
      </w:tr>
      <w:tr w:rsidR="006D7698" w14:paraId="5C7433D7" w14:textId="77777777" w:rsidTr="006D7698">
        <w:tc>
          <w:tcPr>
            <w:tcW w:w="6055" w:type="dxa"/>
          </w:tcPr>
          <w:p w14:paraId="744A4C47" w14:textId="77777777" w:rsidR="006D7698" w:rsidRDefault="006D7698" w:rsidP="006D7698">
            <w:r>
              <w:t>Identity Proofing or Evidence of Identity (EoI) Policy</w:t>
            </w:r>
          </w:p>
        </w:tc>
        <w:tc>
          <w:tcPr>
            <w:tcW w:w="466" w:type="dxa"/>
          </w:tcPr>
          <w:p w14:paraId="615D270B" w14:textId="77777777" w:rsidR="006D7698" w:rsidRDefault="006D7698" w:rsidP="006D7698">
            <w:r>
              <w:t>O</w:t>
            </w:r>
          </w:p>
        </w:tc>
        <w:tc>
          <w:tcPr>
            <w:tcW w:w="499" w:type="dxa"/>
          </w:tcPr>
          <w:p w14:paraId="4DAFB686" w14:textId="77777777" w:rsidR="006D7698" w:rsidRDefault="006D7698" w:rsidP="006D7698">
            <w:r>
              <w:t>X</w:t>
            </w:r>
          </w:p>
        </w:tc>
        <w:tc>
          <w:tcPr>
            <w:tcW w:w="2159" w:type="dxa"/>
          </w:tcPr>
          <w:p w14:paraId="68FA113D" w14:textId="77777777" w:rsidR="006D7698" w:rsidRDefault="006D7698" w:rsidP="006D7698"/>
        </w:tc>
      </w:tr>
      <w:tr w:rsidR="006D7698" w14:paraId="1A3E1EFA" w14:textId="77777777" w:rsidTr="006D7698">
        <w:tc>
          <w:tcPr>
            <w:tcW w:w="9179" w:type="dxa"/>
            <w:gridSpan w:val="4"/>
          </w:tcPr>
          <w:p w14:paraId="70F5A169" w14:textId="77777777" w:rsidR="006D7698" w:rsidRPr="002B54C6" w:rsidRDefault="006D7698" w:rsidP="006D7698">
            <w:pPr>
              <w:rPr>
                <w:b/>
              </w:rPr>
            </w:pPr>
            <w:r w:rsidRPr="002B54C6">
              <w:rPr>
                <w:b/>
              </w:rPr>
              <w:t>New Zealand Government PKI Criteria</w:t>
            </w:r>
          </w:p>
        </w:tc>
      </w:tr>
      <w:tr w:rsidR="006D7698" w14:paraId="689740B3" w14:textId="77777777" w:rsidTr="006D7698">
        <w:tc>
          <w:tcPr>
            <w:tcW w:w="6055" w:type="dxa"/>
          </w:tcPr>
          <w:p w14:paraId="5C370A9A" w14:textId="77777777" w:rsidR="006D7698" w:rsidRDefault="006D7698" w:rsidP="006D7698">
            <w:r>
              <w:t>Privacy Impact Assessment (PIA)</w:t>
            </w:r>
          </w:p>
        </w:tc>
        <w:tc>
          <w:tcPr>
            <w:tcW w:w="466" w:type="dxa"/>
          </w:tcPr>
          <w:p w14:paraId="469E8F1C" w14:textId="77777777" w:rsidR="006D7698" w:rsidRDefault="006D7698" w:rsidP="006D7698">
            <w:r>
              <w:t>X</w:t>
            </w:r>
          </w:p>
        </w:tc>
        <w:tc>
          <w:tcPr>
            <w:tcW w:w="499" w:type="dxa"/>
          </w:tcPr>
          <w:p w14:paraId="4BE504DB" w14:textId="77777777" w:rsidR="006D7698" w:rsidRDefault="006D7698" w:rsidP="006D7698">
            <w:r>
              <w:t>X</w:t>
            </w:r>
          </w:p>
        </w:tc>
        <w:tc>
          <w:tcPr>
            <w:tcW w:w="2159" w:type="dxa"/>
          </w:tcPr>
          <w:p w14:paraId="2BF81DAD" w14:textId="77777777" w:rsidR="006D7698" w:rsidRDefault="006D7698" w:rsidP="006D7698"/>
        </w:tc>
      </w:tr>
      <w:tr w:rsidR="006D7698" w14:paraId="19B1B5BB" w14:textId="77777777" w:rsidTr="006D7698">
        <w:tc>
          <w:tcPr>
            <w:tcW w:w="6055" w:type="dxa"/>
          </w:tcPr>
          <w:p w14:paraId="0D99FE7A" w14:textId="77777777" w:rsidR="006D7698" w:rsidRDefault="006D7698" w:rsidP="006D7698">
            <w:r>
              <w:t>ICT Shared Services Security Certificate (ICT-S3C)</w:t>
            </w:r>
          </w:p>
        </w:tc>
        <w:tc>
          <w:tcPr>
            <w:tcW w:w="466" w:type="dxa"/>
          </w:tcPr>
          <w:p w14:paraId="67C453ED" w14:textId="77777777" w:rsidR="006D7698" w:rsidRDefault="006D7698" w:rsidP="006D7698">
            <w:r>
              <w:t>X</w:t>
            </w:r>
          </w:p>
        </w:tc>
        <w:tc>
          <w:tcPr>
            <w:tcW w:w="499" w:type="dxa"/>
          </w:tcPr>
          <w:p w14:paraId="71D4A17B" w14:textId="77777777" w:rsidR="006D7698" w:rsidRDefault="006D7698" w:rsidP="006D7698">
            <w:r>
              <w:t>X</w:t>
            </w:r>
          </w:p>
        </w:tc>
        <w:tc>
          <w:tcPr>
            <w:tcW w:w="2159" w:type="dxa"/>
          </w:tcPr>
          <w:p w14:paraId="0543EB97" w14:textId="77777777" w:rsidR="006D7698" w:rsidRDefault="006D7698" w:rsidP="006D7698"/>
        </w:tc>
      </w:tr>
      <w:tr w:rsidR="006D7698" w14:paraId="71F8581C" w14:textId="77777777" w:rsidTr="006D7698">
        <w:tc>
          <w:tcPr>
            <w:tcW w:w="9179" w:type="dxa"/>
            <w:gridSpan w:val="4"/>
          </w:tcPr>
          <w:p w14:paraId="51959169" w14:textId="77777777" w:rsidR="006D7698" w:rsidRDefault="006D7698" w:rsidP="006D7698">
            <w:r w:rsidRPr="002B54C6">
              <w:rPr>
                <w:b/>
              </w:rPr>
              <w:t xml:space="preserve">New Zealand Government PKI </w:t>
            </w:r>
            <w:r>
              <w:rPr>
                <w:b/>
              </w:rPr>
              <w:t xml:space="preserve">Specific </w:t>
            </w:r>
            <w:r w:rsidRPr="002B54C6">
              <w:rPr>
                <w:b/>
              </w:rPr>
              <w:t>Approved Documents</w:t>
            </w:r>
            <w:r>
              <w:rPr>
                <w:b/>
              </w:rPr>
              <w:t xml:space="preserve"> (CA, RA)</w:t>
            </w:r>
          </w:p>
        </w:tc>
      </w:tr>
      <w:tr w:rsidR="006D7698" w14:paraId="75567BA8" w14:textId="77777777" w:rsidTr="006D7698">
        <w:tc>
          <w:tcPr>
            <w:tcW w:w="6055" w:type="dxa"/>
          </w:tcPr>
          <w:p w14:paraId="5F592ABF" w14:textId="77777777" w:rsidR="006D7698" w:rsidRDefault="006D7698" w:rsidP="006D7698">
            <w:r>
              <w:t>CA Key Generation Ceremony Plan (and signatory record)</w:t>
            </w:r>
          </w:p>
        </w:tc>
        <w:tc>
          <w:tcPr>
            <w:tcW w:w="466" w:type="dxa"/>
          </w:tcPr>
          <w:p w14:paraId="7AC9D5E6" w14:textId="77777777" w:rsidR="006D7698" w:rsidRDefault="006D7698" w:rsidP="006D7698">
            <w:r>
              <w:t>X</w:t>
            </w:r>
          </w:p>
        </w:tc>
        <w:tc>
          <w:tcPr>
            <w:tcW w:w="499" w:type="dxa"/>
          </w:tcPr>
          <w:p w14:paraId="2C1FC3B4" w14:textId="77777777" w:rsidR="006D7698" w:rsidRDefault="006D7698" w:rsidP="006D7698"/>
        </w:tc>
        <w:tc>
          <w:tcPr>
            <w:tcW w:w="2159" w:type="dxa"/>
          </w:tcPr>
          <w:p w14:paraId="59A3A0A3" w14:textId="77777777" w:rsidR="006D7698" w:rsidRDefault="006D7698" w:rsidP="006D7698"/>
        </w:tc>
      </w:tr>
      <w:tr w:rsidR="006D7698" w14:paraId="54B1D470" w14:textId="77777777" w:rsidTr="006D7698">
        <w:tc>
          <w:tcPr>
            <w:tcW w:w="6055" w:type="dxa"/>
          </w:tcPr>
          <w:p w14:paraId="11D2D232" w14:textId="77777777" w:rsidR="006D7698" w:rsidRPr="002B54C6" w:rsidRDefault="006D7698" w:rsidP="006D7698">
            <w:pPr>
              <w:rPr>
                <w:b/>
              </w:rPr>
            </w:pPr>
            <w:r>
              <w:t>Cryptographic Key Management Plan (CKMP)</w:t>
            </w:r>
          </w:p>
        </w:tc>
        <w:tc>
          <w:tcPr>
            <w:tcW w:w="466" w:type="dxa"/>
          </w:tcPr>
          <w:p w14:paraId="5FD68CDF" w14:textId="77777777" w:rsidR="006D7698" w:rsidRDefault="006D7698" w:rsidP="006D7698">
            <w:r>
              <w:t>X</w:t>
            </w:r>
          </w:p>
        </w:tc>
        <w:tc>
          <w:tcPr>
            <w:tcW w:w="499" w:type="dxa"/>
          </w:tcPr>
          <w:p w14:paraId="44E73681" w14:textId="77777777" w:rsidR="006D7698" w:rsidRDefault="006D7698" w:rsidP="006D7698">
            <w:r>
              <w:t>X</w:t>
            </w:r>
          </w:p>
        </w:tc>
        <w:tc>
          <w:tcPr>
            <w:tcW w:w="2159" w:type="dxa"/>
          </w:tcPr>
          <w:p w14:paraId="7522D77D" w14:textId="77777777" w:rsidR="006D7698" w:rsidRDefault="006D7698" w:rsidP="006D7698"/>
        </w:tc>
      </w:tr>
      <w:tr w:rsidR="006D7698" w14:paraId="74FD0ACD" w14:textId="77777777" w:rsidTr="006D7698">
        <w:tc>
          <w:tcPr>
            <w:tcW w:w="6055" w:type="dxa"/>
          </w:tcPr>
          <w:p w14:paraId="452FBA9B" w14:textId="77777777" w:rsidR="006D7698" w:rsidRDefault="006D7698" w:rsidP="006D7698">
            <w:r>
              <w:t>Certification Practice Statement (CPS)</w:t>
            </w:r>
          </w:p>
        </w:tc>
        <w:tc>
          <w:tcPr>
            <w:tcW w:w="466" w:type="dxa"/>
          </w:tcPr>
          <w:p w14:paraId="5316B80E" w14:textId="77777777" w:rsidR="006D7698" w:rsidRDefault="006D7698" w:rsidP="006D7698">
            <w:r>
              <w:t>X</w:t>
            </w:r>
          </w:p>
        </w:tc>
        <w:tc>
          <w:tcPr>
            <w:tcW w:w="499" w:type="dxa"/>
          </w:tcPr>
          <w:p w14:paraId="299FD292" w14:textId="77777777" w:rsidR="006D7698" w:rsidRDefault="006D7698" w:rsidP="006D7698"/>
        </w:tc>
        <w:tc>
          <w:tcPr>
            <w:tcW w:w="2159" w:type="dxa"/>
          </w:tcPr>
          <w:p w14:paraId="735DEA93" w14:textId="77777777" w:rsidR="006D7698" w:rsidRDefault="006D7698" w:rsidP="006D7698"/>
        </w:tc>
      </w:tr>
      <w:tr w:rsidR="006D7698" w14:paraId="71570393" w14:textId="77777777" w:rsidTr="006D7698">
        <w:tc>
          <w:tcPr>
            <w:tcW w:w="6055" w:type="dxa"/>
          </w:tcPr>
          <w:p w14:paraId="2A944EFD" w14:textId="77777777" w:rsidR="006D7698" w:rsidRDefault="006D7698" w:rsidP="006D7698">
            <w:r>
              <w:t>Certificate Policy (CP)</w:t>
            </w:r>
          </w:p>
        </w:tc>
        <w:tc>
          <w:tcPr>
            <w:tcW w:w="466" w:type="dxa"/>
          </w:tcPr>
          <w:p w14:paraId="16A704C6" w14:textId="77777777" w:rsidR="006D7698" w:rsidRDefault="006D7698" w:rsidP="006D7698">
            <w:r>
              <w:t>X</w:t>
            </w:r>
          </w:p>
        </w:tc>
        <w:tc>
          <w:tcPr>
            <w:tcW w:w="499" w:type="dxa"/>
          </w:tcPr>
          <w:p w14:paraId="206ED0A3" w14:textId="77777777" w:rsidR="006D7698" w:rsidRDefault="006D7698" w:rsidP="006D7698"/>
        </w:tc>
        <w:tc>
          <w:tcPr>
            <w:tcW w:w="2159" w:type="dxa"/>
          </w:tcPr>
          <w:p w14:paraId="5646B33D" w14:textId="77777777" w:rsidR="006D7698" w:rsidRDefault="006D7698" w:rsidP="006D7698"/>
        </w:tc>
      </w:tr>
      <w:tr w:rsidR="006D7698" w14:paraId="3C4CEEFC" w14:textId="77777777" w:rsidTr="006D7698">
        <w:tc>
          <w:tcPr>
            <w:tcW w:w="6055" w:type="dxa"/>
          </w:tcPr>
          <w:p w14:paraId="32310521" w14:textId="77777777" w:rsidR="006D7698" w:rsidRDefault="006D7698" w:rsidP="006D7698">
            <w:r>
              <w:t>Authority/Certificate Revocation List (ARL/CRL) Management Plan</w:t>
            </w:r>
          </w:p>
        </w:tc>
        <w:tc>
          <w:tcPr>
            <w:tcW w:w="466" w:type="dxa"/>
          </w:tcPr>
          <w:p w14:paraId="1D9E9E07" w14:textId="77777777" w:rsidR="006D7698" w:rsidRDefault="006D7698" w:rsidP="006D7698">
            <w:r>
              <w:t>X</w:t>
            </w:r>
          </w:p>
        </w:tc>
        <w:tc>
          <w:tcPr>
            <w:tcW w:w="499" w:type="dxa"/>
          </w:tcPr>
          <w:p w14:paraId="6921409E" w14:textId="77777777" w:rsidR="006D7698" w:rsidRDefault="006D7698" w:rsidP="006D7698"/>
        </w:tc>
        <w:tc>
          <w:tcPr>
            <w:tcW w:w="2159" w:type="dxa"/>
          </w:tcPr>
          <w:p w14:paraId="3BB8D194" w14:textId="77777777" w:rsidR="006D7698" w:rsidRDefault="006D7698" w:rsidP="006D7698"/>
        </w:tc>
      </w:tr>
      <w:tr w:rsidR="006D7698" w14:paraId="772D764C" w14:textId="77777777" w:rsidTr="006D7698">
        <w:tc>
          <w:tcPr>
            <w:tcW w:w="6055" w:type="dxa"/>
          </w:tcPr>
          <w:p w14:paraId="6E7919AD" w14:textId="77777777" w:rsidR="006D7698" w:rsidRDefault="006D7698" w:rsidP="006D7698">
            <w:r>
              <w:t>Solution Architecture</w:t>
            </w:r>
          </w:p>
        </w:tc>
        <w:tc>
          <w:tcPr>
            <w:tcW w:w="466" w:type="dxa"/>
          </w:tcPr>
          <w:p w14:paraId="36DB03C6" w14:textId="77777777" w:rsidR="006D7698" w:rsidRDefault="006D7698" w:rsidP="006D7698">
            <w:r>
              <w:t>X</w:t>
            </w:r>
          </w:p>
        </w:tc>
        <w:tc>
          <w:tcPr>
            <w:tcW w:w="499" w:type="dxa"/>
          </w:tcPr>
          <w:p w14:paraId="0B2C9B93" w14:textId="77777777" w:rsidR="006D7698" w:rsidRDefault="006D7698" w:rsidP="006D7698"/>
        </w:tc>
        <w:tc>
          <w:tcPr>
            <w:tcW w:w="2159" w:type="dxa"/>
          </w:tcPr>
          <w:p w14:paraId="4959054F" w14:textId="77777777" w:rsidR="006D7698" w:rsidRDefault="006D7698" w:rsidP="006D7698"/>
        </w:tc>
      </w:tr>
      <w:tr w:rsidR="00563BB1" w14:paraId="3BE618A0" w14:textId="77777777" w:rsidTr="00563BB1">
        <w:tc>
          <w:tcPr>
            <w:tcW w:w="9179" w:type="dxa"/>
            <w:gridSpan w:val="4"/>
          </w:tcPr>
          <w:p w14:paraId="26203035" w14:textId="77777777" w:rsidR="00563BB1" w:rsidRPr="002B54C6" w:rsidRDefault="00563BB1" w:rsidP="00563BB1">
            <w:pPr>
              <w:rPr>
                <w:b/>
              </w:rPr>
            </w:pPr>
            <w:commentRangeStart w:id="441"/>
            <w:r>
              <w:rPr>
                <w:b/>
              </w:rPr>
              <w:t xml:space="preserve">ICT Shared Services Security Certification Process – </w:t>
            </w:r>
            <w:r w:rsidRPr="002B54C6">
              <w:rPr>
                <w:b/>
              </w:rPr>
              <w:t xml:space="preserve">Approved </w:t>
            </w:r>
            <w:r>
              <w:rPr>
                <w:b/>
              </w:rPr>
              <w:t xml:space="preserve">Evidential </w:t>
            </w:r>
            <w:r w:rsidRPr="002B54C6">
              <w:rPr>
                <w:b/>
              </w:rPr>
              <w:t>Documents</w:t>
            </w:r>
            <w:r>
              <w:rPr>
                <w:b/>
              </w:rPr>
              <w:t xml:space="preserve"> (CA, RA)</w:t>
            </w:r>
            <w:commentRangeEnd w:id="441"/>
            <w:r w:rsidR="00E93525">
              <w:rPr>
                <w:rStyle w:val="CommentReference"/>
                <w:rFonts w:cs="Times New Roman"/>
              </w:rPr>
              <w:commentReference w:id="441"/>
            </w:r>
          </w:p>
        </w:tc>
      </w:tr>
      <w:tr w:rsidR="00563BB1" w14:paraId="0F761144" w14:textId="77777777" w:rsidTr="00563BB1">
        <w:tc>
          <w:tcPr>
            <w:tcW w:w="6055" w:type="dxa"/>
          </w:tcPr>
          <w:p w14:paraId="054B94E2" w14:textId="77777777" w:rsidR="00563BB1" w:rsidRDefault="00563BB1" w:rsidP="00563BB1">
            <w:r>
              <w:lastRenderedPageBreak/>
              <w:t>Service Provider Risk Assessment (SPRA)</w:t>
            </w:r>
          </w:p>
        </w:tc>
        <w:tc>
          <w:tcPr>
            <w:tcW w:w="466" w:type="dxa"/>
          </w:tcPr>
          <w:p w14:paraId="3F9B6503" w14:textId="77777777" w:rsidR="00563BB1" w:rsidRDefault="00563BB1" w:rsidP="00563BB1">
            <w:r>
              <w:t>X</w:t>
            </w:r>
          </w:p>
        </w:tc>
        <w:tc>
          <w:tcPr>
            <w:tcW w:w="499" w:type="dxa"/>
          </w:tcPr>
          <w:p w14:paraId="477F05CC" w14:textId="77777777" w:rsidR="00563BB1" w:rsidRDefault="00563BB1" w:rsidP="00563BB1">
            <w:r>
              <w:t>X</w:t>
            </w:r>
          </w:p>
        </w:tc>
        <w:tc>
          <w:tcPr>
            <w:tcW w:w="2159" w:type="dxa"/>
          </w:tcPr>
          <w:p w14:paraId="6F0E378D" w14:textId="77777777" w:rsidR="00563BB1" w:rsidRDefault="00563BB1" w:rsidP="00563BB1"/>
        </w:tc>
      </w:tr>
      <w:tr w:rsidR="00563BB1" w14:paraId="53670F98" w14:textId="77777777" w:rsidTr="00563BB1">
        <w:tc>
          <w:tcPr>
            <w:tcW w:w="6055" w:type="dxa"/>
          </w:tcPr>
          <w:p w14:paraId="3F8106B0" w14:textId="77777777" w:rsidR="00563BB1" w:rsidRDefault="00563BB1" w:rsidP="00563BB1">
            <w:r>
              <w:t>Statement of Applicability (SoA) or Controls Validation Plan (CVP)</w:t>
            </w:r>
          </w:p>
        </w:tc>
        <w:tc>
          <w:tcPr>
            <w:tcW w:w="466" w:type="dxa"/>
          </w:tcPr>
          <w:p w14:paraId="53EA757D" w14:textId="77777777" w:rsidR="00563BB1" w:rsidRDefault="00563BB1" w:rsidP="00563BB1">
            <w:r>
              <w:t>X</w:t>
            </w:r>
          </w:p>
        </w:tc>
        <w:tc>
          <w:tcPr>
            <w:tcW w:w="499" w:type="dxa"/>
          </w:tcPr>
          <w:p w14:paraId="64AA174C" w14:textId="77777777" w:rsidR="00563BB1" w:rsidRDefault="00563BB1" w:rsidP="00563BB1">
            <w:r>
              <w:t>X</w:t>
            </w:r>
          </w:p>
        </w:tc>
        <w:tc>
          <w:tcPr>
            <w:tcW w:w="2159" w:type="dxa"/>
          </w:tcPr>
          <w:p w14:paraId="6C4CA51C" w14:textId="77777777" w:rsidR="00563BB1" w:rsidRDefault="00563BB1" w:rsidP="00563BB1"/>
        </w:tc>
      </w:tr>
      <w:tr w:rsidR="00563BB1" w14:paraId="1A3E23F4" w14:textId="77777777" w:rsidTr="00563BB1">
        <w:tc>
          <w:tcPr>
            <w:tcW w:w="6055" w:type="dxa"/>
          </w:tcPr>
          <w:p w14:paraId="33CE0DC4" w14:textId="77777777" w:rsidR="00563BB1" w:rsidRDefault="00563BB1" w:rsidP="00563BB1">
            <w:r>
              <w:t>Security Risk Management Plan (SRMP)</w:t>
            </w:r>
          </w:p>
        </w:tc>
        <w:tc>
          <w:tcPr>
            <w:tcW w:w="466" w:type="dxa"/>
          </w:tcPr>
          <w:p w14:paraId="02F2DFFD" w14:textId="77777777" w:rsidR="00563BB1" w:rsidRDefault="00563BB1" w:rsidP="00563BB1">
            <w:r>
              <w:t>X</w:t>
            </w:r>
          </w:p>
        </w:tc>
        <w:tc>
          <w:tcPr>
            <w:tcW w:w="499" w:type="dxa"/>
          </w:tcPr>
          <w:p w14:paraId="3A87A0D6" w14:textId="77777777" w:rsidR="00563BB1" w:rsidRDefault="00563BB1" w:rsidP="00563BB1">
            <w:r>
              <w:t>X</w:t>
            </w:r>
          </w:p>
        </w:tc>
        <w:tc>
          <w:tcPr>
            <w:tcW w:w="2159" w:type="dxa"/>
          </w:tcPr>
          <w:p w14:paraId="003206DE" w14:textId="77777777" w:rsidR="00563BB1" w:rsidRDefault="00563BB1" w:rsidP="00563BB1"/>
        </w:tc>
      </w:tr>
      <w:tr w:rsidR="00563BB1" w14:paraId="1709D9C6" w14:textId="77777777" w:rsidTr="00563BB1">
        <w:tc>
          <w:tcPr>
            <w:tcW w:w="6055" w:type="dxa"/>
          </w:tcPr>
          <w:p w14:paraId="5CF60F0C" w14:textId="77777777" w:rsidR="00563BB1" w:rsidRDefault="00563BB1" w:rsidP="00563BB1">
            <w:r>
              <w:t>System Security Plan (SSP)</w:t>
            </w:r>
          </w:p>
        </w:tc>
        <w:tc>
          <w:tcPr>
            <w:tcW w:w="466" w:type="dxa"/>
          </w:tcPr>
          <w:p w14:paraId="66AC2B89" w14:textId="77777777" w:rsidR="00563BB1" w:rsidRDefault="00563BB1" w:rsidP="00563BB1">
            <w:r>
              <w:t>X</w:t>
            </w:r>
          </w:p>
        </w:tc>
        <w:tc>
          <w:tcPr>
            <w:tcW w:w="499" w:type="dxa"/>
          </w:tcPr>
          <w:p w14:paraId="760F1390" w14:textId="77777777" w:rsidR="00563BB1" w:rsidRDefault="00563BB1" w:rsidP="00563BB1">
            <w:r>
              <w:t>X</w:t>
            </w:r>
          </w:p>
        </w:tc>
        <w:tc>
          <w:tcPr>
            <w:tcW w:w="2159" w:type="dxa"/>
          </w:tcPr>
          <w:p w14:paraId="3B6E71A0" w14:textId="77777777" w:rsidR="00563BB1" w:rsidRDefault="00563BB1" w:rsidP="00563BB1"/>
        </w:tc>
      </w:tr>
      <w:tr w:rsidR="00563BB1" w14:paraId="5985F08B" w14:textId="77777777" w:rsidTr="00563BB1">
        <w:tc>
          <w:tcPr>
            <w:tcW w:w="6055" w:type="dxa"/>
          </w:tcPr>
          <w:p w14:paraId="6FF441D1" w14:textId="77777777" w:rsidR="00563BB1" w:rsidRDefault="00563BB1" w:rsidP="00563BB1">
            <w:r>
              <w:t>Operations Manual (SOP)</w:t>
            </w:r>
          </w:p>
        </w:tc>
        <w:tc>
          <w:tcPr>
            <w:tcW w:w="466" w:type="dxa"/>
          </w:tcPr>
          <w:p w14:paraId="088DD44F" w14:textId="77777777" w:rsidR="00563BB1" w:rsidRDefault="00563BB1" w:rsidP="00563BB1">
            <w:r>
              <w:t>X</w:t>
            </w:r>
          </w:p>
        </w:tc>
        <w:tc>
          <w:tcPr>
            <w:tcW w:w="499" w:type="dxa"/>
          </w:tcPr>
          <w:p w14:paraId="44168509" w14:textId="77777777" w:rsidR="00563BB1" w:rsidRDefault="00563BB1" w:rsidP="00563BB1">
            <w:r>
              <w:t>X</w:t>
            </w:r>
          </w:p>
        </w:tc>
        <w:tc>
          <w:tcPr>
            <w:tcW w:w="2159" w:type="dxa"/>
          </w:tcPr>
          <w:p w14:paraId="2EFA75CC" w14:textId="77777777" w:rsidR="00563BB1" w:rsidRDefault="00563BB1" w:rsidP="00563BB1"/>
        </w:tc>
      </w:tr>
      <w:tr w:rsidR="00563BB1" w14:paraId="6F23C9C6" w14:textId="77777777" w:rsidTr="00563BB1">
        <w:tc>
          <w:tcPr>
            <w:tcW w:w="6055" w:type="dxa"/>
          </w:tcPr>
          <w:p w14:paraId="0269F1BF" w14:textId="77777777" w:rsidR="00563BB1" w:rsidRDefault="00563BB1" w:rsidP="00563BB1">
            <w:r>
              <w:t>Site Security Plan (SiteSP)</w:t>
            </w:r>
          </w:p>
        </w:tc>
        <w:tc>
          <w:tcPr>
            <w:tcW w:w="466" w:type="dxa"/>
          </w:tcPr>
          <w:p w14:paraId="356BD96B" w14:textId="77777777" w:rsidR="00563BB1" w:rsidRDefault="00563BB1" w:rsidP="00563BB1">
            <w:r>
              <w:t>X</w:t>
            </w:r>
          </w:p>
        </w:tc>
        <w:tc>
          <w:tcPr>
            <w:tcW w:w="499" w:type="dxa"/>
          </w:tcPr>
          <w:p w14:paraId="0580BE16" w14:textId="77777777" w:rsidR="00563BB1" w:rsidRDefault="00563BB1" w:rsidP="00563BB1">
            <w:r>
              <w:t>X</w:t>
            </w:r>
          </w:p>
        </w:tc>
        <w:tc>
          <w:tcPr>
            <w:tcW w:w="2159" w:type="dxa"/>
          </w:tcPr>
          <w:p w14:paraId="3708FECD" w14:textId="77777777" w:rsidR="00563BB1" w:rsidRDefault="00563BB1" w:rsidP="00563BB1"/>
        </w:tc>
      </w:tr>
      <w:tr w:rsidR="00563BB1" w14:paraId="0D4D02F6" w14:textId="77777777" w:rsidTr="00563BB1">
        <w:tc>
          <w:tcPr>
            <w:tcW w:w="6055" w:type="dxa"/>
          </w:tcPr>
          <w:p w14:paraId="4B009FD3" w14:textId="77777777" w:rsidR="00563BB1" w:rsidRDefault="00563BB1" w:rsidP="00563BB1">
            <w:r>
              <w:t>Personnel Security Plan (PSP)</w:t>
            </w:r>
          </w:p>
        </w:tc>
        <w:tc>
          <w:tcPr>
            <w:tcW w:w="466" w:type="dxa"/>
          </w:tcPr>
          <w:p w14:paraId="720034E5" w14:textId="77777777" w:rsidR="00563BB1" w:rsidRDefault="00563BB1" w:rsidP="00563BB1">
            <w:r>
              <w:t>X</w:t>
            </w:r>
          </w:p>
        </w:tc>
        <w:tc>
          <w:tcPr>
            <w:tcW w:w="499" w:type="dxa"/>
          </w:tcPr>
          <w:p w14:paraId="0CFA2DD4" w14:textId="77777777" w:rsidR="00563BB1" w:rsidRDefault="00563BB1" w:rsidP="00563BB1">
            <w:r>
              <w:t>X</w:t>
            </w:r>
          </w:p>
        </w:tc>
        <w:tc>
          <w:tcPr>
            <w:tcW w:w="2159" w:type="dxa"/>
          </w:tcPr>
          <w:p w14:paraId="74BCE292" w14:textId="77777777" w:rsidR="00563BB1" w:rsidRDefault="00563BB1" w:rsidP="00563BB1"/>
        </w:tc>
      </w:tr>
      <w:tr w:rsidR="00563BB1" w14:paraId="66ACAF81" w14:textId="77777777" w:rsidTr="00563BB1">
        <w:tc>
          <w:tcPr>
            <w:tcW w:w="6055" w:type="dxa"/>
          </w:tcPr>
          <w:p w14:paraId="5E775E06" w14:textId="77777777" w:rsidR="00563BB1" w:rsidRDefault="00563BB1" w:rsidP="00563BB1">
            <w:r>
              <w:t>Vulnerability Management Plan (VMP)</w:t>
            </w:r>
          </w:p>
        </w:tc>
        <w:tc>
          <w:tcPr>
            <w:tcW w:w="466" w:type="dxa"/>
          </w:tcPr>
          <w:p w14:paraId="245EF109" w14:textId="77777777" w:rsidR="00563BB1" w:rsidRDefault="00563BB1" w:rsidP="00563BB1">
            <w:r>
              <w:t>X</w:t>
            </w:r>
          </w:p>
        </w:tc>
        <w:tc>
          <w:tcPr>
            <w:tcW w:w="499" w:type="dxa"/>
          </w:tcPr>
          <w:p w14:paraId="6951AC7A" w14:textId="77777777" w:rsidR="00563BB1" w:rsidRDefault="00563BB1" w:rsidP="00563BB1">
            <w:r>
              <w:t>X</w:t>
            </w:r>
          </w:p>
        </w:tc>
        <w:tc>
          <w:tcPr>
            <w:tcW w:w="2159" w:type="dxa"/>
          </w:tcPr>
          <w:p w14:paraId="7D52A5B9" w14:textId="77777777" w:rsidR="00563BB1" w:rsidRDefault="00563BB1" w:rsidP="00563BB1"/>
        </w:tc>
      </w:tr>
      <w:tr w:rsidR="00563BB1" w14:paraId="76837137" w14:textId="77777777" w:rsidTr="00563BB1">
        <w:tc>
          <w:tcPr>
            <w:tcW w:w="6055" w:type="dxa"/>
          </w:tcPr>
          <w:p w14:paraId="09D5C71A" w14:textId="77777777" w:rsidR="00563BB1" w:rsidRDefault="00563BB1" w:rsidP="00563BB1">
            <w:r>
              <w:t>Incident Response Plan (IRP)</w:t>
            </w:r>
          </w:p>
        </w:tc>
        <w:tc>
          <w:tcPr>
            <w:tcW w:w="466" w:type="dxa"/>
          </w:tcPr>
          <w:p w14:paraId="6943DEC0" w14:textId="77777777" w:rsidR="00563BB1" w:rsidRDefault="00563BB1" w:rsidP="00563BB1">
            <w:r>
              <w:t>X</w:t>
            </w:r>
          </w:p>
        </w:tc>
        <w:tc>
          <w:tcPr>
            <w:tcW w:w="499" w:type="dxa"/>
          </w:tcPr>
          <w:p w14:paraId="6BC54F54" w14:textId="77777777" w:rsidR="00563BB1" w:rsidRDefault="00563BB1" w:rsidP="00563BB1">
            <w:r>
              <w:t>X</w:t>
            </w:r>
          </w:p>
        </w:tc>
        <w:tc>
          <w:tcPr>
            <w:tcW w:w="2159" w:type="dxa"/>
          </w:tcPr>
          <w:p w14:paraId="0B8132B8" w14:textId="77777777" w:rsidR="00563BB1" w:rsidRDefault="00563BB1" w:rsidP="00563BB1"/>
        </w:tc>
      </w:tr>
      <w:tr w:rsidR="00563BB1" w14:paraId="30ACABF2" w14:textId="77777777" w:rsidTr="00563BB1">
        <w:tc>
          <w:tcPr>
            <w:tcW w:w="6055" w:type="dxa"/>
          </w:tcPr>
          <w:p w14:paraId="2B9B49E9" w14:textId="77777777" w:rsidR="00563BB1" w:rsidRDefault="00563BB1" w:rsidP="00563BB1">
            <w:r>
              <w:t>Business Continuity and Disaster Recovery Plan (DRBCP)</w:t>
            </w:r>
          </w:p>
        </w:tc>
        <w:tc>
          <w:tcPr>
            <w:tcW w:w="466" w:type="dxa"/>
          </w:tcPr>
          <w:p w14:paraId="7F6F3E17" w14:textId="77777777" w:rsidR="00563BB1" w:rsidRDefault="00563BB1" w:rsidP="00563BB1">
            <w:r>
              <w:t>X</w:t>
            </w:r>
          </w:p>
        </w:tc>
        <w:tc>
          <w:tcPr>
            <w:tcW w:w="499" w:type="dxa"/>
          </w:tcPr>
          <w:p w14:paraId="69ADFF60" w14:textId="77777777" w:rsidR="00563BB1" w:rsidRDefault="00563BB1" w:rsidP="00563BB1">
            <w:r>
              <w:t>X</w:t>
            </w:r>
          </w:p>
        </w:tc>
        <w:tc>
          <w:tcPr>
            <w:tcW w:w="2159" w:type="dxa"/>
          </w:tcPr>
          <w:p w14:paraId="532AEC00" w14:textId="77777777" w:rsidR="00563BB1" w:rsidRDefault="00563BB1" w:rsidP="00563BB1"/>
        </w:tc>
      </w:tr>
      <w:tr w:rsidR="00563BB1" w14:paraId="0825AA9A" w14:textId="77777777" w:rsidTr="00563BB1">
        <w:tc>
          <w:tcPr>
            <w:tcW w:w="6055" w:type="dxa"/>
          </w:tcPr>
          <w:p w14:paraId="6B4D24A0" w14:textId="77777777" w:rsidR="00563BB1" w:rsidRDefault="00563BB1" w:rsidP="00563BB1">
            <w:r>
              <w:t>Change Management Plan (CMP)</w:t>
            </w:r>
          </w:p>
        </w:tc>
        <w:tc>
          <w:tcPr>
            <w:tcW w:w="466" w:type="dxa"/>
          </w:tcPr>
          <w:p w14:paraId="0982F36F" w14:textId="77777777" w:rsidR="00563BB1" w:rsidRDefault="00563BB1" w:rsidP="00563BB1">
            <w:r>
              <w:t>X</w:t>
            </w:r>
          </w:p>
        </w:tc>
        <w:tc>
          <w:tcPr>
            <w:tcW w:w="499" w:type="dxa"/>
          </w:tcPr>
          <w:p w14:paraId="7FC18C9D" w14:textId="77777777" w:rsidR="00563BB1" w:rsidRDefault="00563BB1" w:rsidP="00563BB1">
            <w:r>
              <w:t>X</w:t>
            </w:r>
          </w:p>
        </w:tc>
        <w:tc>
          <w:tcPr>
            <w:tcW w:w="2159" w:type="dxa"/>
          </w:tcPr>
          <w:p w14:paraId="3F3C5214" w14:textId="77777777" w:rsidR="00563BB1" w:rsidRDefault="00563BB1" w:rsidP="00563BB1"/>
        </w:tc>
      </w:tr>
      <w:tr w:rsidR="00563BB1" w:rsidRPr="00FF26A3" w14:paraId="0B47EBA6" w14:textId="77777777" w:rsidTr="00563BB1">
        <w:tc>
          <w:tcPr>
            <w:tcW w:w="6055" w:type="dxa"/>
          </w:tcPr>
          <w:p w14:paraId="280E878D" w14:textId="77777777" w:rsidR="00563BB1" w:rsidRPr="00FF26A3" w:rsidRDefault="00563BB1" w:rsidP="00563BB1">
            <w:pPr>
              <w:rPr>
                <w:highlight w:val="yellow"/>
              </w:rPr>
            </w:pPr>
            <w:r w:rsidRPr="00FF26A3">
              <w:rPr>
                <w:highlight w:val="yellow"/>
              </w:rPr>
              <w:t>Security Risk Remediation Plan (S</w:t>
            </w:r>
            <w:r>
              <w:rPr>
                <w:highlight w:val="yellow"/>
              </w:rPr>
              <w:t>RRP</w:t>
            </w:r>
            <w:r w:rsidRPr="00FF26A3">
              <w:rPr>
                <w:highlight w:val="yellow"/>
              </w:rPr>
              <w:t>)</w:t>
            </w:r>
          </w:p>
        </w:tc>
        <w:tc>
          <w:tcPr>
            <w:tcW w:w="466" w:type="dxa"/>
          </w:tcPr>
          <w:p w14:paraId="5072E924" w14:textId="77777777" w:rsidR="00563BB1" w:rsidRPr="00FF26A3" w:rsidRDefault="00563BB1" w:rsidP="00563BB1">
            <w:pPr>
              <w:rPr>
                <w:highlight w:val="yellow"/>
              </w:rPr>
            </w:pPr>
            <w:r w:rsidRPr="00FF26A3">
              <w:rPr>
                <w:highlight w:val="yellow"/>
              </w:rPr>
              <w:t>X</w:t>
            </w:r>
          </w:p>
        </w:tc>
        <w:tc>
          <w:tcPr>
            <w:tcW w:w="499" w:type="dxa"/>
          </w:tcPr>
          <w:p w14:paraId="6366D767" w14:textId="77777777" w:rsidR="00563BB1" w:rsidRPr="00FF26A3" w:rsidRDefault="00563BB1" w:rsidP="00563BB1">
            <w:pPr>
              <w:rPr>
                <w:highlight w:val="yellow"/>
              </w:rPr>
            </w:pPr>
            <w:r w:rsidRPr="00FF26A3">
              <w:rPr>
                <w:highlight w:val="yellow"/>
              </w:rPr>
              <w:t>X</w:t>
            </w:r>
          </w:p>
        </w:tc>
        <w:tc>
          <w:tcPr>
            <w:tcW w:w="2159" w:type="dxa"/>
          </w:tcPr>
          <w:p w14:paraId="7B6275A3" w14:textId="77777777" w:rsidR="00563BB1" w:rsidRPr="00FF26A3" w:rsidRDefault="00563BB1" w:rsidP="00563BB1">
            <w:pPr>
              <w:rPr>
                <w:highlight w:val="yellow"/>
              </w:rPr>
            </w:pPr>
          </w:p>
        </w:tc>
      </w:tr>
      <w:tr w:rsidR="00563BB1" w14:paraId="703E4543" w14:textId="77777777" w:rsidTr="00563BB1">
        <w:tc>
          <w:tcPr>
            <w:tcW w:w="6055" w:type="dxa"/>
          </w:tcPr>
          <w:p w14:paraId="6127F57A" w14:textId="77777777" w:rsidR="00563BB1" w:rsidRPr="00FF26A3" w:rsidRDefault="00563BB1" w:rsidP="00563BB1">
            <w:pPr>
              <w:rPr>
                <w:highlight w:val="yellow"/>
              </w:rPr>
            </w:pPr>
            <w:r w:rsidRPr="00FF26A3">
              <w:rPr>
                <w:highlight w:val="yellow"/>
              </w:rPr>
              <w:t>Security Assurance Roadmap (SAR)</w:t>
            </w:r>
          </w:p>
        </w:tc>
        <w:tc>
          <w:tcPr>
            <w:tcW w:w="466" w:type="dxa"/>
          </w:tcPr>
          <w:p w14:paraId="55012FAC" w14:textId="77777777" w:rsidR="00563BB1" w:rsidRPr="00FF26A3" w:rsidRDefault="00563BB1" w:rsidP="00563BB1">
            <w:pPr>
              <w:rPr>
                <w:highlight w:val="yellow"/>
              </w:rPr>
            </w:pPr>
            <w:r w:rsidRPr="00FF26A3">
              <w:rPr>
                <w:highlight w:val="yellow"/>
              </w:rPr>
              <w:t>X</w:t>
            </w:r>
          </w:p>
        </w:tc>
        <w:tc>
          <w:tcPr>
            <w:tcW w:w="499" w:type="dxa"/>
          </w:tcPr>
          <w:p w14:paraId="298EB7F8" w14:textId="77777777" w:rsidR="00563BB1" w:rsidRDefault="00563BB1" w:rsidP="00563BB1">
            <w:r w:rsidRPr="00FF26A3">
              <w:rPr>
                <w:highlight w:val="yellow"/>
              </w:rPr>
              <w:t>X</w:t>
            </w:r>
          </w:p>
        </w:tc>
        <w:tc>
          <w:tcPr>
            <w:tcW w:w="2159" w:type="dxa"/>
          </w:tcPr>
          <w:p w14:paraId="633480CE" w14:textId="77777777" w:rsidR="00563BB1" w:rsidRDefault="00563BB1" w:rsidP="00563BB1"/>
        </w:tc>
      </w:tr>
    </w:tbl>
    <w:p w14:paraId="1FF400CC" w14:textId="77777777" w:rsidR="006D7698" w:rsidRDefault="006D7698" w:rsidP="006D7698">
      <w:pPr>
        <w:pStyle w:val="Heading3"/>
      </w:pPr>
      <w:r>
        <w:t>New Zealand Government PKI Accreditation Criteria</w:t>
      </w:r>
    </w:p>
    <w:p w14:paraId="6ECF437C" w14:textId="77777777" w:rsidR="006D7698" w:rsidRPr="00DF259D" w:rsidRDefault="006D7698" w:rsidP="006D7698">
      <w:pPr>
        <w:pStyle w:val="Heading4"/>
      </w:pPr>
      <w:r w:rsidRPr="00DF259D">
        <w:t xml:space="preserve">ICT Shared Services Security Certification Approved </w:t>
      </w:r>
      <w:r w:rsidR="00E93525">
        <w:t>Artefacts</w:t>
      </w:r>
      <w:r w:rsidRPr="00DF259D">
        <w:tab/>
      </w:r>
    </w:p>
    <w:p w14:paraId="205CE0CA" w14:textId="77777777" w:rsidR="006D7698" w:rsidRDefault="006D7698" w:rsidP="006D7698">
      <w:r>
        <w:t xml:space="preserve">The </w:t>
      </w:r>
      <w:r w:rsidR="00E93525">
        <w:t>detailed input and output description</w:t>
      </w:r>
      <w:r>
        <w:t xml:space="preserve"> for </w:t>
      </w:r>
      <w:r w:rsidR="00E93525">
        <w:t xml:space="preserve">the </w:t>
      </w:r>
      <w:r>
        <w:t xml:space="preserve">ICT Shared Services Security Certification </w:t>
      </w:r>
      <w:r w:rsidR="00E93525">
        <w:t xml:space="preserve">artefacts </w:t>
      </w:r>
      <w:r>
        <w:t xml:space="preserve">is </w:t>
      </w:r>
      <w:r w:rsidR="00E93525">
        <w:t xml:space="preserve">described </w:t>
      </w:r>
      <w:r>
        <w:t>in</w:t>
      </w:r>
      <w:r w:rsidR="00E93525">
        <w:t xml:space="preserve"> </w:t>
      </w:r>
      <w:r>
        <w:t>[</w:t>
      </w:r>
      <w:r w:rsidRPr="002D7E95">
        <w:rPr>
          <w:highlight w:val="yellow"/>
        </w:rPr>
        <w:t>ICT</w:t>
      </w:r>
      <w:r w:rsidR="00946EEF">
        <w:rPr>
          <w:highlight w:val="yellow"/>
        </w:rPr>
        <w:t>-</w:t>
      </w:r>
      <w:r w:rsidRPr="002D7E95">
        <w:rPr>
          <w:highlight w:val="yellow"/>
        </w:rPr>
        <w:t>S</w:t>
      </w:r>
      <w:r w:rsidR="00946EEF">
        <w:rPr>
          <w:highlight w:val="yellow"/>
        </w:rPr>
        <w:t>C</w:t>
      </w:r>
      <w:r w:rsidRPr="002D7E95">
        <w:rPr>
          <w:highlight w:val="yellow"/>
        </w:rPr>
        <w:t>SCP</w:t>
      </w:r>
      <w:r w:rsidR="00E93525">
        <w:t>G</w:t>
      </w:r>
      <w:r>
        <w:t>].</w:t>
      </w:r>
    </w:p>
    <w:p w14:paraId="262858DC" w14:textId="77777777" w:rsidR="006D7698" w:rsidRPr="00DF259D" w:rsidRDefault="006D7698" w:rsidP="006D7698">
      <w:pPr>
        <w:pStyle w:val="Heading4"/>
      </w:pPr>
      <w:r w:rsidRPr="00DF259D">
        <w:t>New Zealand Government PKI Specific Approved Documents</w:t>
      </w:r>
    </w:p>
    <w:p w14:paraId="74E5C197" w14:textId="77777777" w:rsidR="006D7698" w:rsidRDefault="006D7698" w:rsidP="006D7698">
      <w:r>
        <w:t>The Certificate Authority (CA) is the core component of a PKI which issues digital certificates. The digital certificates bind a Subscriber’s identity (i.e. subject name) to the public key in the certificate. The CA is also responsible for digital certificate lifecycle operations, including the revocation of certificates. This is generally achieved through the use of CRLs, OCSP, or a combination of both.</w:t>
      </w:r>
    </w:p>
    <w:p w14:paraId="2D40BD9C" w14:textId="77777777" w:rsidR="006D7698" w:rsidRDefault="006D7698" w:rsidP="006D7698">
      <w:r>
        <w:t>In order to implement a CA effectively, a series of policies are used to govern its operations, including the CKMP, CRL Management Plan, CPS and CP.</w:t>
      </w:r>
    </w:p>
    <w:p w14:paraId="27B6D7F9" w14:textId="77777777" w:rsidR="006D7698" w:rsidRDefault="006D7698">
      <w:pPr>
        <w:pStyle w:val="ListParagraph"/>
        <w:numPr>
          <w:ilvl w:val="0"/>
          <w:numId w:val="24"/>
        </w:numPr>
        <w:pPrChange w:id="442" w:author="Phil Cutforth" w:date="2016-04-13T15:33:00Z">
          <w:pPr>
            <w:pStyle w:val="ListParagraph"/>
            <w:numPr>
              <w:numId w:val="29"/>
            </w:numPr>
            <w:tabs>
              <w:tab w:val="num" w:pos="720"/>
            </w:tabs>
            <w:ind w:left="720" w:hanging="360"/>
          </w:pPr>
        </w:pPrChange>
      </w:pPr>
      <w:r>
        <w:t>The CPS is a public document which describes the practices that the CA service will employ in managing the certificates it issues. These statements describe the PKI certificate framework, mechanism supporting the application, issuance, acceptance, usage, suspension/revocation and expiration of certificates signed by the CA, and the CA’s legal obligations, limitations and miscellaneous provisions. This document is evaluated against</w:t>
      </w:r>
      <w:r w:rsidR="00786763">
        <w:t xml:space="preserve"> [PRA2005], [Priv2013], </w:t>
      </w:r>
      <w:proofErr w:type="gramStart"/>
      <w:r w:rsidR="00786763">
        <w:t>[</w:t>
      </w:r>
      <w:proofErr w:type="gramEnd"/>
      <w:r w:rsidR="00786763">
        <w:t>RFC3647]</w:t>
      </w:r>
      <w:r>
        <w:t xml:space="preserve"> and for compliance with the NZ Government PKIF Core Obligations Policy.</w:t>
      </w:r>
    </w:p>
    <w:p w14:paraId="2C883E2E" w14:textId="77777777" w:rsidR="006D7698" w:rsidRDefault="006D7698">
      <w:pPr>
        <w:pStyle w:val="ListParagraph"/>
        <w:numPr>
          <w:ilvl w:val="0"/>
          <w:numId w:val="24"/>
        </w:numPr>
        <w:pPrChange w:id="443" w:author="Phil Cutforth" w:date="2016-04-13T15:33:00Z">
          <w:pPr>
            <w:pStyle w:val="ListParagraph"/>
            <w:numPr>
              <w:numId w:val="29"/>
            </w:numPr>
            <w:tabs>
              <w:tab w:val="num" w:pos="720"/>
            </w:tabs>
            <w:ind w:left="720" w:hanging="360"/>
          </w:pPr>
        </w:pPrChange>
      </w:pPr>
      <w:r>
        <w:lastRenderedPageBreak/>
        <w:t>The CP is a document which defines a named set of rules regarding the applicability of a certificate to a particular community and/or class of applications with common security requirements. A CP may be used by a Relying Party to help in deciding whether a certificate and the binding therein are sufficiently trustworthy and otherwise appropriate for a particular application. Similar to the CPS, this document is evaluated against</w:t>
      </w:r>
      <w:r w:rsidR="005D7738">
        <w:t xml:space="preserve"> [PRA2005], [Priv2013], </w:t>
      </w:r>
      <w:proofErr w:type="gramStart"/>
      <w:r w:rsidR="005D7738">
        <w:t>[</w:t>
      </w:r>
      <w:proofErr w:type="gramEnd"/>
      <w:r w:rsidR="005D7738">
        <w:t xml:space="preserve">RFC3647] </w:t>
      </w:r>
      <w:r>
        <w:t>and for compliance with the NZ Government PKIF Core Obligations Policy.</w:t>
      </w:r>
    </w:p>
    <w:p w14:paraId="01C63292" w14:textId="77777777" w:rsidR="006D7698" w:rsidRDefault="006D7698">
      <w:pPr>
        <w:pStyle w:val="ListParagraph"/>
        <w:numPr>
          <w:ilvl w:val="0"/>
          <w:numId w:val="24"/>
        </w:numPr>
        <w:pPrChange w:id="444" w:author="Phil Cutforth" w:date="2016-04-13T15:33:00Z">
          <w:pPr>
            <w:pStyle w:val="ListParagraph"/>
            <w:numPr>
              <w:numId w:val="29"/>
            </w:numPr>
            <w:tabs>
              <w:tab w:val="num" w:pos="720"/>
            </w:tabs>
            <w:ind w:left="720" w:hanging="360"/>
          </w:pPr>
        </w:pPrChange>
      </w:pPr>
      <w:r w:rsidRPr="00D4135A">
        <w:t xml:space="preserve">The CKMP identifies the implementation, standards, procedures and methods for key management in </w:t>
      </w:r>
      <w:r>
        <w:t xml:space="preserve">the related CA.  </w:t>
      </w:r>
      <w:r w:rsidRPr="00D4135A">
        <w:t>The security of information protected by PKI directly depends on the strength of the keys, the effectiveness of mechanisms and protocols associated with the keys and the protection afforded the keys. All keys need to be protected against modification, and private keys need to be protected against unauthorised disclosure. Key management provides the foundation for the secure generation, storage, distribution, use and destruction of keys.</w:t>
      </w:r>
      <w:r>
        <w:t xml:space="preserve">  This document is evaluated as describing an appropriate CKMP for the related CA against the topics identified in the NIST Framework for Designing Cryptographic Key Management Systems [NIST SP800-130] and the NIST Recommendation for Key Management: General [NIST SP800-57Pt1.Rev4].</w:t>
      </w:r>
    </w:p>
    <w:p w14:paraId="2B8EC5EF" w14:textId="77777777" w:rsidR="006D7698" w:rsidRDefault="00200D83">
      <w:pPr>
        <w:pStyle w:val="ListParagraph"/>
        <w:numPr>
          <w:ilvl w:val="0"/>
          <w:numId w:val="24"/>
        </w:numPr>
        <w:pPrChange w:id="445" w:author="Phil Cutforth" w:date="2016-04-13T15:33:00Z">
          <w:pPr>
            <w:pStyle w:val="ListParagraph"/>
            <w:numPr>
              <w:numId w:val="29"/>
            </w:numPr>
            <w:tabs>
              <w:tab w:val="num" w:pos="720"/>
            </w:tabs>
            <w:ind w:left="720" w:hanging="360"/>
          </w:pPr>
        </w:pPrChange>
      </w:pPr>
      <w:r>
        <w:t xml:space="preserve">The </w:t>
      </w:r>
      <w:r w:rsidR="006D7698">
        <w:t>CRL Management Plan</w:t>
      </w:r>
      <w:r>
        <w:t xml:space="preserve"> identifies the method and mechanism for creation and publication of the CA Certificate Revocation List.  When a certificate is issued, it is expected to be in use for its entire validity period, however, various circumstances may cause a certificate to become invalid prior to the expiration of the validity period.  In such circumstances, systems relying on the certificates must be able to ensure the certificate is still valid.  The</w:t>
      </w:r>
      <w:r w:rsidR="000B55C4">
        <w:t xml:space="preserve"> </w:t>
      </w:r>
      <w:r>
        <w:t xml:space="preserve">CRL Management Plan </w:t>
      </w:r>
      <w:r w:rsidR="00B373FD">
        <w:t xml:space="preserve">is </w:t>
      </w:r>
      <w:r>
        <w:t xml:space="preserve">evaluated </w:t>
      </w:r>
      <w:r w:rsidR="00B373FD">
        <w:t xml:space="preserve">against </w:t>
      </w:r>
      <w:r>
        <w:t xml:space="preserve">the requirements set out in </w:t>
      </w:r>
      <w:r w:rsidR="00B373FD">
        <w:t>RFC5</w:t>
      </w:r>
      <w:r w:rsidR="000B55C4">
        <w:t>280.</w:t>
      </w:r>
    </w:p>
    <w:p w14:paraId="1F4C32D4" w14:textId="77777777" w:rsidR="006D7698" w:rsidRDefault="006D7698">
      <w:pPr>
        <w:pStyle w:val="ListParagraph"/>
        <w:numPr>
          <w:ilvl w:val="0"/>
          <w:numId w:val="24"/>
        </w:numPr>
        <w:pPrChange w:id="446" w:author="Phil Cutforth" w:date="2016-04-13T15:33:00Z">
          <w:pPr>
            <w:pStyle w:val="ListParagraph"/>
            <w:numPr>
              <w:numId w:val="29"/>
            </w:numPr>
            <w:tabs>
              <w:tab w:val="num" w:pos="720"/>
            </w:tabs>
            <w:ind w:left="720" w:hanging="360"/>
          </w:pPr>
        </w:pPrChange>
      </w:pPr>
      <w:r>
        <w:t xml:space="preserve">The Solution Architecture describes the overall architecture of the specific system implemented by the CA.  It should encompass the entire environment used to deliver the services of the CA.  The solution architecture is not directly assessed, apart from for </w:t>
      </w:r>
      <w:r w:rsidR="00786763">
        <w:t>ensuring it accurately describes a complete solution</w:t>
      </w:r>
      <w:r>
        <w:t>, however it provides the key context for the assessment of the remainder of the art</w:t>
      </w:r>
      <w:r w:rsidR="00F45A88">
        <w:t>e</w:t>
      </w:r>
      <w:r>
        <w:t>facts.</w:t>
      </w:r>
    </w:p>
    <w:p w14:paraId="4946A0B1" w14:textId="77777777" w:rsidR="006D7698" w:rsidRDefault="006D7698" w:rsidP="006D7698">
      <w:pPr>
        <w:rPr>
          <w:ins w:id="447" w:author="Phil Cutforth" w:date="2016-04-13T15:29:00Z"/>
        </w:rPr>
      </w:pPr>
      <w:r>
        <w:t>Other documents SHOULD also be used, such as service contracts (and associated terms and conditions) or a Subscriber Agreement, which defines the undertakings that Subscriber’s will make in order to obtain and use certificates confirming their identity. It is expected that this will be part of the terms and conditions used to encourage user participation in digital service delivery. It is also expected that the Subscriber Agreement will include references to Relying Parties and their responsibilities, or references to Relying Party Agreements, which may also require evaluation.</w:t>
      </w:r>
    </w:p>
    <w:p w14:paraId="358F908D" w14:textId="77777777" w:rsidR="004A4EB8" w:rsidRDefault="004A4EB8" w:rsidP="006D7698">
      <w:pPr>
        <w:rPr>
          <w:ins w:id="448" w:author="Phil Cutforth" w:date="2016-04-13T15:29:00Z"/>
        </w:rPr>
      </w:pPr>
    </w:p>
    <w:p w14:paraId="5FA93A6D" w14:textId="77777777" w:rsidR="004A4EB8" w:rsidRPr="004A4EB8" w:rsidRDefault="004A4EB8" w:rsidP="004A4EB8">
      <w:pPr>
        <w:rPr>
          <w:ins w:id="449" w:author="Phil Cutforth" w:date="2016-04-13T15:29:00Z"/>
          <w:b/>
          <w:bCs/>
          <w:lang w:val="en-GB"/>
        </w:rPr>
      </w:pPr>
      <w:ins w:id="450" w:author="Phil Cutforth" w:date="2016-04-13T15:29:00Z">
        <w:r w:rsidRPr="004A4EB8">
          <w:rPr>
            <w:b/>
            <w:bCs/>
            <w:lang w:val="en-GB"/>
          </w:rPr>
          <w:t>Shared PKI services</w:t>
        </w:r>
      </w:ins>
    </w:p>
    <w:p w14:paraId="7A335331" w14:textId="77777777" w:rsidR="004A4EB8" w:rsidRPr="004A4EB8" w:rsidRDefault="004A4EB8" w:rsidP="004A4EB8">
      <w:pPr>
        <w:rPr>
          <w:ins w:id="451" w:author="Phil Cutforth" w:date="2016-04-13T15:29:00Z"/>
          <w:lang w:val="en-GB"/>
        </w:rPr>
      </w:pPr>
      <w:ins w:id="452" w:author="Phil Cutforth" w:date="2016-04-13T15:29:00Z">
        <w:r w:rsidRPr="004A4EB8">
          <w:rPr>
            <w:lang w:val="en-GB"/>
          </w:rPr>
          <w:t>There are situations where it is useful for multiple organisations to use a single shared PKI service, which may extend beyond the provision of certificates for IPsec devices. This service might be operated by one of the organisations on behalf of a wider community, or be provided by a commercial supplier for the purpose of supporting a community of VPN links.</w:t>
        </w:r>
      </w:ins>
    </w:p>
    <w:p w14:paraId="1E0B78B6" w14:textId="77777777" w:rsidR="004A4EB8" w:rsidRPr="004A4EB8" w:rsidRDefault="004A4EB8" w:rsidP="004A4EB8">
      <w:pPr>
        <w:rPr>
          <w:ins w:id="453" w:author="Phil Cutforth" w:date="2016-04-13T15:29:00Z"/>
          <w:lang w:val="en-GB"/>
        </w:rPr>
      </w:pPr>
      <w:ins w:id="454" w:author="Phil Cutforth" w:date="2016-04-13T15:29:00Z">
        <w:r w:rsidRPr="004A4EB8">
          <w:rPr>
            <w:lang w:val="en-GB"/>
          </w:rPr>
          <w:lastRenderedPageBreak/>
          <w:t>In addition to the requirements above regarding the Certification Practice Statement, the following points relating to the central PKI infrastructure should be implemented by the PKI provider if their PKI is to be shared across multiple organisations.</w:t>
        </w:r>
      </w:ins>
    </w:p>
    <w:p w14:paraId="3922A5F9" w14:textId="77777777" w:rsidR="004A4EB8" w:rsidRPr="004A4EB8" w:rsidRDefault="004A4EB8" w:rsidP="004A4EB8">
      <w:pPr>
        <w:rPr>
          <w:ins w:id="455" w:author="Phil Cutforth" w:date="2016-04-13T15:29:00Z"/>
          <w:lang w:val="en-GB"/>
        </w:rPr>
      </w:pPr>
      <w:ins w:id="456" w:author="Phil Cutforth" w:date="2016-04-13T15:29:00Z">
        <w:r w:rsidRPr="004A4EB8">
          <w:rPr>
            <w:lang w:val="en-GB"/>
          </w:rPr>
          <w:t> </w:t>
        </w:r>
      </w:ins>
    </w:p>
    <w:p w14:paraId="014622B8" w14:textId="77777777" w:rsidR="004A4EB8" w:rsidRPr="004A4EB8" w:rsidRDefault="004A4EB8" w:rsidP="004A4EB8">
      <w:pPr>
        <w:rPr>
          <w:ins w:id="457" w:author="Phil Cutforth" w:date="2016-04-13T15:29:00Z"/>
          <w:b/>
          <w:bCs/>
          <w:lang w:val="en-GB"/>
        </w:rPr>
      </w:pPr>
      <w:ins w:id="458" w:author="Phil Cutforth" w:date="2016-04-13T15:29:00Z">
        <w:r w:rsidRPr="004A4EB8">
          <w:rPr>
            <w:b/>
            <w:bCs/>
            <w:lang w:val="en-GB"/>
          </w:rPr>
          <w:t>1. Data-in-transit protection</w:t>
        </w:r>
      </w:ins>
    </w:p>
    <w:p w14:paraId="7AAE977A" w14:textId="77777777" w:rsidR="004A4EB8" w:rsidRPr="004A4EB8" w:rsidRDefault="004A4EB8" w:rsidP="004A4EB8">
      <w:pPr>
        <w:rPr>
          <w:ins w:id="459" w:author="Phil Cutforth" w:date="2016-04-13T15:29:00Z"/>
          <w:lang w:val="en-GB"/>
        </w:rPr>
      </w:pPr>
      <w:ins w:id="460" w:author="Phil Cutforth" w:date="2016-04-13T15:29:00Z">
        <w:r w:rsidRPr="004A4EB8">
          <w:rPr>
            <w:lang w:val="en-GB"/>
          </w:rPr>
          <w:t>Application-layer protection should be used to protect the integrity and authenticate requests and responses from the PKI service. Private keys should never be exchanged over such links, and certificates should always be authenticated, either using established points of trust, or via out-of-band mechanisms. For more information see </w:t>
        </w:r>
        <w:r w:rsidRPr="004A4EB8">
          <w:rPr>
            <w:lang w:val="en-GB"/>
          </w:rPr>
          <w:fldChar w:fldCharType="begin"/>
        </w:r>
        <w:r w:rsidRPr="004A4EB8">
          <w:rPr>
            <w:lang w:val="en-GB"/>
          </w:rPr>
          <w:instrText xml:space="preserve"> HYPERLINK "https://www.cesg.gov.uk/guidance/cloud-security-guidance-summary-cloud-security-principles" </w:instrText>
        </w:r>
        <w:r w:rsidRPr="004A4EB8">
          <w:rPr>
            <w:lang w:val="en-GB"/>
          </w:rPr>
          <w:fldChar w:fldCharType="separate"/>
        </w:r>
        <w:r w:rsidRPr="004A4EB8">
          <w:rPr>
            <w:rStyle w:val="Hyperlink"/>
            <w:lang w:val="en-GB"/>
          </w:rPr>
          <w:t>Cloud Security Principles</w:t>
        </w:r>
        <w:r w:rsidRPr="004A4EB8">
          <w:fldChar w:fldCharType="end"/>
        </w:r>
        <w:r w:rsidRPr="004A4EB8">
          <w:rPr>
            <w:lang w:val="en-GB"/>
          </w:rPr>
          <w:t>.</w:t>
        </w:r>
      </w:ins>
    </w:p>
    <w:p w14:paraId="16F60ABA" w14:textId="77777777" w:rsidR="004A4EB8" w:rsidRPr="004A4EB8" w:rsidRDefault="004A4EB8" w:rsidP="004A4EB8">
      <w:pPr>
        <w:rPr>
          <w:ins w:id="461" w:author="Phil Cutforth" w:date="2016-04-13T15:29:00Z"/>
          <w:lang w:val="en-GB"/>
        </w:rPr>
      </w:pPr>
      <w:ins w:id="462" w:author="Phil Cutforth" w:date="2016-04-13T15:29:00Z">
        <w:r w:rsidRPr="004A4EB8">
          <w:rPr>
            <w:lang w:val="en-GB"/>
          </w:rPr>
          <w:t> </w:t>
        </w:r>
      </w:ins>
    </w:p>
    <w:p w14:paraId="780633B2" w14:textId="77777777" w:rsidR="004A4EB8" w:rsidRPr="004A4EB8" w:rsidRDefault="004A4EB8" w:rsidP="004A4EB8">
      <w:pPr>
        <w:rPr>
          <w:ins w:id="463" w:author="Phil Cutforth" w:date="2016-04-13T15:29:00Z"/>
          <w:b/>
          <w:bCs/>
          <w:lang w:val="en-GB"/>
        </w:rPr>
      </w:pPr>
      <w:ins w:id="464" w:author="Phil Cutforth" w:date="2016-04-13T15:29:00Z">
        <w:r w:rsidRPr="004A4EB8">
          <w:rPr>
            <w:b/>
            <w:bCs/>
            <w:lang w:val="en-GB"/>
          </w:rPr>
          <w:t>2. Asset protection and resilience</w:t>
        </w:r>
      </w:ins>
    </w:p>
    <w:p w14:paraId="20FA215C" w14:textId="77777777" w:rsidR="004A4EB8" w:rsidRPr="004A4EB8" w:rsidRDefault="004A4EB8" w:rsidP="004A4EB8">
      <w:pPr>
        <w:rPr>
          <w:ins w:id="465" w:author="Phil Cutforth" w:date="2016-04-13T15:29:00Z"/>
          <w:lang w:val="en-GB"/>
        </w:rPr>
      </w:pPr>
      <w:ins w:id="466" w:author="Phil Cutforth" w:date="2016-04-13T15:29:00Z">
        <w:r w:rsidRPr="004A4EB8">
          <w:rPr>
            <w:lang w:val="en-GB"/>
          </w:rPr>
          <w:t>Users of the PKI service should have confidence that their data, and the assets storing or processing it, will be protected against physical tampering, loss, damage or seizure</w:t>
        </w:r>
      </w:ins>
    </w:p>
    <w:p w14:paraId="36DE9D44" w14:textId="77777777" w:rsidR="004A4EB8" w:rsidRPr="004A4EB8" w:rsidRDefault="004A4EB8" w:rsidP="004A4EB8">
      <w:pPr>
        <w:rPr>
          <w:ins w:id="467" w:author="Phil Cutforth" w:date="2016-04-13T15:29:00Z"/>
          <w:lang w:val="en-GB"/>
        </w:rPr>
      </w:pPr>
      <w:ins w:id="468" w:author="Phil Cutforth" w:date="2016-04-13T15:29:00Z">
        <w:r w:rsidRPr="004A4EB8">
          <w:rPr>
            <w:lang w:val="en-GB"/>
          </w:rPr>
          <w:t>In practice, this means:</w:t>
        </w:r>
      </w:ins>
    </w:p>
    <w:p w14:paraId="15440130" w14:textId="77777777" w:rsidR="004A4EB8" w:rsidRPr="004A4EB8" w:rsidRDefault="004A4EB8">
      <w:pPr>
        <w:numPr>
          <w:ilvl w:val="0"/>
          <w:numId w:val="28"/>
        </w:numPr>
        <w:rPr>
          <w:ins w:id="469" w:author="Phil Cutforth" w:date="2016-04-13T15:29:00Z"/>
          <w:lang w:val="en-GB"/>
        </w:rPr>
        <w:pPrChange w:id="470" w:author="Phil Cutforth" w:date="2016-04-13T15:33:00Z">
          <w:pPr>
            <w:numPr>
              <w:numId w:val="34"/>
            </w:numPr>
            <w:tabs>
              <w:tab w:val="num" w:pos="360"/>
              <w:tab w:val="num" w:pos="720"/>
            </w:tabs>
            <w:ind w:left="720" w:hanging="720"/>
          </w:pPr>
        </w:pPrChange>
      </w:pPr>
      <w:ins w:id="471" w:author="Phil Cutforth" w:date="2016-04-13T15:29:00Z">
        <w:r w:rsidRPr="004A4EB8">
          <w:rPr>
            <w:lang w:val="en-GB"/>
          </w:rPr>
          <w:t>Organisations using the PKI should be provided with information on where their data will be stored, processed and managed from.</w:t>
        </w:r>
      </w:ins>
    </w:p>
    <w:p w14:paraId="6CEE4CDA" w14:textId="77777777" w:rsidR="004A4EB8" w:rsidRPr="004A4EB8" w:rsidRDefault="004A4EB8">
      <w:pPr>
        <w:numPr>
          <w:ilvl w:val="0"/>
          <w:numId w:val="28"/>
        </w:numPr>
        <w:rPr>
          <w:ins w:id="472" w:author="Phil Cutforth" w:date="2016-04-13T15:29:00Z"/>
          <w:lang w:val="en-GB"/>
        </w:rPr>
        <w:pPrChange w:id="473" w:author="Phil Cutforth" w:date="2016-04-13T15:33:00Z">
          <w:pPr>
            <w:numPr>
              <w:numId w:val="34"/>
            </w:numPr>
            <w:tabs>
              <w:tab w:val="num" w:pos="360"/>
              <w:tab w:val="num" w:pos="720"/>
            </w:tabs>
            <w:ind w:left="720" w:hanging="720"/>
          </w:pPr>
        </w:pPrChange>
      </w:pPr>
      <w:ins w:id="474" w:author="Phil Cutforth" w:date="2016-04-13T15:29:00Z">
        <w:r w:rsidRPr="004A4EB8">
          <w:rPr>
            <w:lang w:val="en-GB"/>
          </w:rPr>
          <w:t>The physical security of locations providing the PKI service should be independently validated via CSA CCM v3.0, ISO/IEC 27001 or SSAE-16 / ISAE 3402.</w:t>
        </w:r>
      </w:ins>
    </w:p>
    <w:p w14:paraId="0D072CCD" w14:textId="77777777" w:rsidR="004A4EB8" w:rsidRPr="004A4EB8" w:rsidRDefault="004A4EB8">
      <w:pPr>
        <w:numPr>
          <w:ilvl w:val="0"/>
          <w:numId w:val="28"/>
        </w:numPr>
        <w:rPr>
          <w:ins w:id="475" w:author="Phil Cutforth" w:date="2016-04-13T15:29:00Z"/>
          <w:lang w:val="en-GB"/>
        </w:rPr>
        <w:pPrChange w:id="476" w:author="Phil Cutforth" w:date="2016-04-13T15:33:00Z">
          <w:pPr>
            <w:numPr>
              <w:numId w:val="34"/>
            </w:numPr>
            <w:tabs>
              <w:tab w:val="num" w:pos="360"/>
              <w:tab w:val="num" w:pos="720"/>
            </w:tabs>
            <w:ind w:left="720" w:hanging="720"/>
          </w:pPr>
        </w:pPrChange>
      </w:pPr>
      <w:ins w:id="477" w:author="Phil Cutforth" w:date="2016-04-13T15:29:00Z">
        <w:r w:rsidRPr="004A4EB8">
          <w:rPr>
            <w:lang w:val="en-GB"/>
          </w:rPr>
          <w:t>The PKI service provider's procedures for physical security of media should be independently validated via CSA CCM v3.0, ISO/IEC 27001 or SSAE-16 / ISAE 3402.</w:t>
        </w:r>
      </w:ins>
    </w:p>
    <w:p w14:paraId="674E73A3" w14:textId="77777777" w:rsidR="004A4EB8" w:rsidRPr="004A4EB8" w:rsidRDefault="004A4EB8">
      <w:pPr>
        <w:numPr>
          <w:ilvl w:val="0"/>
          <w:numId w:val="28"/>
        </w:numPr>
        <w:rPr>
          <w:ins w:id="478" w:author="Phil Cutforth" w:date="2016-04-13T15:29:00Z"/>
          <w:lang w:val="en-GB"/>
        </w:rPr>
        <w:pPrChange w:id="479" w:author="Phil Cutforth" w:date="2016-04-13T15:33:00Z">
          <w:pPr>
            <w:numPr>
              <w:numId w:val="34"/>
            </w:numPr>
            <w:tabs>
              <w:tab w:val="num" w:pos="360"/>
              <w:tab w:val="num" w:pos="720"/>
            </w:tabs>
            <w:ind w:left="720" w:hanging="720"/>
          </w:pPr>
        </w:pPrChange>
      </w:pPr>
      <w:ins w:id="480" w:author="Phil Cutforth" w:date="2016-04-13T15:29:00Z">
        <w:r w:rsidRPr="004A4EB8">
          <w:rPr>
            <w:lang w:val="en-GB"/>
          </w:rPr>
          <w:t>Components within the service provider's architecture performing security-enforcing functions should be validated to Foundation Grade where available.</w:t>
        </w:r>
      </w:ins>
    </w:p>
    <w:p w14:paraId="47B712C6" w14:textId="77777777" w:rsidR="004A4EB8" w:rsidRPr="004A4EB8" w:rsidRDefault="004A4EB8">
      <w:pPr>
        <w:numPr>
          <w:ilvl w:val="0"/>
          <w:numId w:val="28"/>
        </w:numPr>
        <w:rPr>
          <w:ins w:id="481" w:author="Phil Cutforth" w:date="2016-04-13T15:29:00Z"/>
          <w:lang w:val="en-GB"/>
        </w:rPr>
        <w:pPrChange w:id="482" w:author="Phil Cutforth" w:date="2016-04-13T15:33:00Z">
          <w:pPr>
            <w:numPr>
              <w:numId w:val="34"/>
            </w:numPr>
            <w:tabs>
              <w:tab w:val="num" w:pos="360"/>
              <w:tab w:val="num" w:pos="720"/>
            </w:tabs>
            <w:ind w:left="720" w:hanging="720"/>
          </w:pPr>
        </w:pPrChange>
      </w:pPr>
      <w:ins w:id="483" w:author="Phil Cutforth" w:date="2016-04-13T15:29:00Z">
        <w:r w:rsidRPr="004A4EB8">
          <w:rPr>
            <w:lang w:val="en-GB"/>
          </w:rPr>
          <w:t xml:space="preserve">Assured products should be used to perform sanitisation of media containing user information before disposal. Products should have Foundation Grade certification against the relevant </w:t>
        </w:r>
        <w:r w:rsidRPr="004A4EB8">
          <w:rPr>
            <w:lang w:val="en-GB"/>
          </w:rPr>
          <w:fldChar w:fldCharType="begin"/>
        </w:r>
        <w:r w:rsidRPr="004A4EB8">
          <w:rPr>
            <w:lang w:val="en-GB"/>
          </w:rPr>
          <w:instrText xml:space="preserve"> HYPERLINK "https://www.cesg.gov.uk/security-characteristics-collection" </w:instrText>
        </w:r>
        <w:r w:rsidRPr="004A4EB8">
          <w:rPr>
            <w:lang w:val="en-GB"/>
          </w:rPr>
          <w:fldChar w:fldCharType="separate"/>
        </w:r>
        <w:r w:rsidRPr="004A4EB8">
          <w:rPr>
            <w:rStyle w:val="Hyperlink"/>
            <w:lang w:val="en-GB"/>
          </w:rPr>
          <w:t>Data Sanitisation Security Characteristic</w:t>
        </w:r>
        <w:r w:rsidRPr="004A4EB8">
          <w:fldChar w:fldCharType="end"/>
        </w:r>
        <w:r w:rsidRPr="004A4EB8">
          <w:rPr>
            <w:lang w:val="en-GB"/>
          </w:rPr>
          <w:t xml:space="preserve">. Alternatively, a certified destruction service, such as those certified under the </w:t>
        </w:r>
        <w:r w:rsidRPr="004A4EB8">
          <w:rPr>
            <w:lang w:val="en-GB"/>
          </w:rPr>
          <w:fldChar w:fldCharType="begin"/>
        </w:r>
        <w:r w:rsidRPr="004A4EB8">
          <w:rPr>
            <w:lang w:val="en-GB"/>
          </w:rPr>
          <w:instrText xml:space="preserve"> HYPERLINK "https://www.cesg.gov.uk/documents/cesg-assured-service-cas-service-requirement-sanitisation" </w:instrText>
        </w:r>
        <w:r w:rsidRPr="004A4EB8">
          <w:rPr>
            <w:lang w:val="en-GB"/>
          </w:rPr>
          <w:fldChar w:fldCharType="separate"/>
        </w:r>
        <w:r w:rsidRPr="004A4EB8">
          <w:rPr>
            <w:rStyle w:val="Hyperlink"/>
            <w:lang w:val="en-GB"/>
          </w:rPr>
          <w:t>CESG Assured Service (Destruction) scheme</w:t>
        </w:r>
        <w:r w:rsidRPr="004A4EB8">
          <w:fldChar w:fldCharType="end"/>
        </w:r>
        <w:r w:rsidRPr="004A4EB8">
          <w:rPr>
            <w:lang w:val="en-GB"/>
          </w:rPr>
          <w:t> .</w:t>
        </w:r>
      </w:ins>
    </w:p>
    <w:p w14:paraId="5558189C" w14:textId="77777777" w:rsidR="004A4EB8" w:rsidRPr="004A4EB8" w:rsidRDefault="004A4EB8" w:rsidP="004A4EB8">
      <w:pPr>
        <w:rPr>
          <w:ins w:id="484" w:author="Phil Cutforth" w:date="2016-04-13T15:29:00Z"/>
          <w:lang w:val="en-GB"/>
        </w:rPr>
      </w:pPr>
      <w:ins w:id="485" w:author="Phil Cutforth" w:date="2016-04-13T15:29:00Z">
        <w:r w:rsidRPr="004A4EB8">
          <w:rPr>
            <w:lang w:val="en-GB"/>
          </w:rPr>
          <w:t> </w:t>
        </w:r>
      </w:ins>
    </w:p>
    <w:p w14:paraId="2FB4FAFB" w14:textId="77777777" w:rsidR="004A4EB8" w:rsidRPr="004A4EB8" w:rsidRDefault="004A4EB8" w:rsidP="004A4EB8">
      <w:pPr>
        <w:rPr>
          <w:ins w:id="486" w:author="Phil Cutforth" w:date="2016-04-13T15:29:00Z"/>
          <w:b/>
          <w:bCs/>
          <w:lang w:val="en-GB"/>
        </w:rPr>
      </w:pPr>
      <w:ins w:id="487" w:author="Phil Cutforth" w:date="2016-04-13T15:29:00Z">
        <w:r w:rsidRPr="004A4EB8">
          <w:rPr>
            <w:b/>
            <w:bCs/>
            <w:lang w:val="en-GB"/>
          </w:rPr>
          <w:t>3. Separation between customers of the PKI service</w:t>
        </w:r>
      </w:ins>
    </w:p>
    <w:p w14:paraId="4D0D2EA6" w14:textId="77777777" w:rsidR="004A4EB8" w:rsidRPr="004A4EB8" w:rsidRDefault="004A4EB8" w:rsidP="004A4EB8">
      <w:pPr>
        <w:rPr>
          <w:ins w:id="488" w:author="Phil Cutforth" w:date="2016-04-13T15:29:00Z"/>
          <w:lang w:val="en-GB"/>
        </w:rPr>
      </w:pPr>
      <w:ins w:id="489" w:author="Phil Cutforth" w:date="2016-04-13T15:29:00Z">
        <w:r w:rsidRPr="004A4EB8">
          <w:rPr>
            <w:lang w:val="en-GB"/>
          </w:rPr>
          <w:t>Logical separation between different customers of the PKI should be designed and implemented to prevent a single malicious or compromised customer of the PKI service from affecting the service or data of another.</w:t>
        </w:r>
      </w:ins>
    </w:p>
    <w:p w14:paraId="0DC36A61" w14:textId="77777777" w:rsidR="004A4EB8" w:rsidRPr="004A4EB8" w:rsidRDefault="004A4EB8" w:rsidP="004A4EB8">
      <w:pPr>
        <w:rPr>
          <w:ins w:id="490" w:author="Phil Cutforth" w:date="2016-04-13T15:29:00Z"/>
          <w:lang w:val="en-GB"/>
        </w:rPr>
      </w:pPr>
      <w:ins w:id="491" w:author="Phil Cutforth" w:date="2016-04-13T15:29:00Z">
        <w:r w:rsidRPr="004A4EB8">
          <w:rPr>
            <w:lang w:val="en-GB"/>
          </w:rPr>
          <w:t>Network and logical access to the PKI service should be restricted to only those organisations and individuals with a business requirement to use it.</w:t>
        </w:r>
      </w:ins>
    </w:p>
    <w:p w14:paraId="1CD4B713" w14:textId="77777777" w:rsidR="004A4EB8" w:rsidRPr="004A4EB8" w:rsidRDefault="004A4EB8" w:rsidP="004A4EB8">
      <w:pPr>
        <w:rPr>
          <w:ins w:id="492" w:author="Phil Cutforth" w:date="2016-04-13T15:29:00Z"/>
          <w:lang w:val="en-GB"/>
        </w:rPr>
      </w:pPr>
      <w:ins w:id="493" w:author="Phil Cutforth" w:date="2016-04-13T15:29:00Z">
        <w:r w:rsidRPr="004A4EB8">
          <w:rPr>
            <w:lang w:val="en-GB"/>
          </w:rPr>
          <w:lastRenderedPageBreak/>
          <w:t>A CCP-certified 'IA Architect' at the Senior or Lead level should be involved in the design or review of the PKI service architecture. This will ensure that the architecture defends against common attacks, has appropriate security controls, and allows effective secure operation of the PKI service.</w:t>
        </w:r>
      </w:ins>
    </w:p>
    <w:p w14:paraId="27801158" w14:textId="77777777" w:rsidR="004A4EB8" w:rsidRPr="004A4EB8" w:rsidRDefault="004A4EB8" w:rsidP="004A4EB8">
      <w:pPr>
        <w:rPr>
          <w:ins w:id="494" w:author="Phil Cutforth" w:date="2016-04-13T15:29:00Z"/>
          <w:lang w:val="en-GB"/>
        </w:rPr>
      </w:pPr>
      <w:ins w:id="495" w:author="Phil Cutforth" w:date="2016-04-13T15:29:00Z">
        <w:r w:rsidRPr="004A4EB8">
          <w:rPr>
            <w:lang w:val="en-GB"/>
          </w:rPr>
          <w:t> </w:t>
        </w:r>
      </w:ins>
    </w:p>
    <w:p w14:paraId="772634B5" w14:textId="77777777" w:rsidR="004A4EB8" w:rsidRPr="004A4EB8" w:rsidRDefault="004A4EB8" w:rsidP="004A4EB8">
      <w:pPr>
        <w:rPr>
          <w:ins w:id="496" w:author="Phil Cutforth" w:date="2016-04-13T15:29:00Z"/>
          <w:b/>
          <w:bCs/>
          <w:lang w:val="en-GB"/>
        </w:rPr>
      </w:pPr>
      <w:ins w:id="497" w:author="Phil Cutforth" w:date="2016-04-13T15:29:00Z">
        <w:r w:rsidRPr="004A4EB8">
          <w:rPr>
            <w:b/>
            <w:bCs/>
            <w:lang w:val="en-GB"/>
          </w:rPr>
          <w:t>4. Governance framework</w:t>
        </w:r>
      </w:ins>
    </w:p>
    <w:p w14:paraId="0FC0F87F" w14:textId="77777777" w:rsidR="004A4EB8" w:rsidRPr="004A4EB8" w:rsidRDefault="004A4EB8" w:rsidP="004A4EB8">
      <w:pPr>
        <w:rPr>
          <w:ins w:id="498" w:author="Phil Cutforth" w:date="2016-04-13T15:29:00Z"/>
          <w:lang w:val="en-GB"/>
        </w:rPr>
      </w:pPr>
      <w:ins w:id="499" w:author="Phil Cutforth" w:date="2016-04-13T15:29:00Z">
        <w:r w:rsidRPr="004A4EB8">
          <w:rPr>
            <w:lang w:val="en-GB"/>
          </w:rPr>
          <w:t>The PKI service provider should have a security governance framework that coordinates and directs their overall approach to the management of the PKI and information within it.</w:t>
        </w:r>
      </w:ins>
    </w:p>
    <w:p w14:paraId="7909D39C" w14:textId="77777777" w:rsidR="004A4EB8" w:rsidRPr="004A4EB8" w:rsidRDefault="004A4EB8" w:rsidP="004A4EB8">
      <w:pPr>
        <w:rPr>
          <w:ins w:id="500" w:author="Phil Cutforth" w:date="2016-04-13T15:29:00Z"/>
          <w:lang w:val="en-GB"/>
        </w:rPr>
      </w:pPr>
      <w:ins w:id="501" w:author="Phil Cutforth" w:date="2016-04-13T15:29:00Z">
        <w:r w:rsidRPr="004A4EB8">
          <w:rPr>
            <w:lang w:val="en-GB"/>
          </w:rPr>
          <w:t>In practice, this means:</w:t>
        </w:r>
      </w:ins>
    </w:p>
    <w:p w14:paraId="0907FFB6" w14:textId="77777777" w:rsidR="004A4EB8" w:rsidRPr="004A4EB8" w:rsidRDefault="004A4EB8" w:rsidP="004A4EB8">
      <w:pPr>
        <w:rPr>
          <w:ins w:id="502" w:author="Phil Cutforth" w:date="2016-04-13T15:29:00Z"/>
          <w:lang w:val="en-GB"/>
        </w:rPr>
      </w:pPr>
      <w:ins w:id="503" w:author="Phil Cutforth" w:date="2016-04-13T15:29:00Z">
        <w:r w:rsidRPr="004A4EB8">
          <w:rPr>
            <w:lang w:val="en-GB"/>
          </w:rPr>
          <w:t>There must be a clearly identified, and named, board representative (or a person with the direct delegated authority) who is responsible for the security of the PKI service. This is typically someone with the title of Chief Security Officer, Chief Information Officer or Chief Technical Officer.</w:t>
        </w:r>
      </w:ins>
    </w:p>
    <w:p w14:paraId="12E99C4C" w14:textId="77777777" w:rsidR="004A4EB8" w:rsidRPr="004A4EB8" w:rsidRDefault="004A4EB8" w:rsidP="004A4EB8">
      <w:pPr>
        <w:rPr>
          <w:ins w:id="504" w:author="Phil Cutforth" w:date="2016-04-13T15:29:00Z"/>
          <w:lang w:val="en-GB"/>
        </w:rPr>
      </w:pPr>
      <w:ins w:id="505" w:author="Phil Cutforth" w:date="2016-04-13T15:29:00Z">
        <w:r w:rsidRPr="004A4EB8">
          <w:rPr>
            <w:lang w:val="en-GB"/>
          </w:rPr>
          <w:t>A documented framework must exist for security governance, with policies governing key aspects of information security relating to the PKI.</w:t>
        </w:r>
      </w:ins>
    </w:p>
    <w:p w14:paraId="271DC569" w14:textId="77777777" w:rsidR="004A4EB8" w:rsidRPr="004A4EB8" w:rsidRDefault="004A4EB8" w:rsidP="004A4EB8">
      <w:pPr>
        <w:rPr>
          <w:ins w:id="506" w:author="Phil Cutforth" w:date="2016-04-13T15:29:00Z"/>
          <w:lang w:val="en-GB"/>
        </w:rPr>
      </w:pPr>
      <w:ins w:id="507" w:author="Phil Cutforth" w:date="2016-04-13T15:29:00Z">
        <w:r w:rsidRPr="004A4EB8">
          <w:rPr>
            <w:lang w:val="en-GB"/>
          </w:rPr>
          <w:t>Security and information security should form part of the service provider’s financial and operational risk reporting mechanisms.</w:t>
        </w:r>
      </w:ins>
    </w:p>
    <w:p w14:paraId="3C2B10A8" w14:textId="77777777" w:rsidR="004A4EB8" w:rsidRPr="004A4EB8" w:rsidRDefault="004A4EB8" w:rsidP="004A4EB8">
      <w:pPr>
        <w:rPr>
          <w:ins w:id="508" w:author="Phil Cutforth" w:date="2016-04-13T15:29:00Z"/>
          <w:lang w:val="en-GB"/>
        </w:rPr>
      </w:pPr>
      <w:ins w:id="509" w:author="Phil Cutforth" w:date="2016-04-13T15:29:00Z">
        <w:r w:rsidRPr="004A4EB8">
          <w:rPr>
            <w:lang w:val="en-GB"/>
          </w:rPr>
          <w:t>Processes exist to identify and ensure compliance with applicable legal and regulatory requirements relating to the PKI.</w:t>
        </w:r>
      </w:ins>
    </w:p>
    <w:p w14:paraId="5B2AC9C2" w14:textId="77777777" w:rsidR="004A4EB8" w:rsidRPr="004A4EB8" w:rsidRDefault="004A4EB8" w:rsidP="004A4EB8">
      <w:pPr>
        <w:rPr>
          <w:ins w:id="510" w:author="Phil Cutforth" w:date="2016-04-13T15:29:00Z"/>
          <w:lang w:val="en-GB"/>
        </w:rPr>
      </w:pPr>
      <w:ins w:id="511" w:author="Phil Cutforth" w:date="2016-04-13T15:29:00Z">
        <w:r w:rsidRPr="004A4EB8">
          <w:rPr>
            <w:lang w:val="en-GB"/>
          </w:rPr>
          <w:t> </w:t>
        </w:r>
      </w:ins>
    </w:p>
    <w:p w14:paraId="138AF152" w14:textId="77777777" w:rsidR="004A4EB8" w:rsidRPr="004A4EB8" w:rsidRDefault="004A4EB8" w:rsidP="004A4EB8">
      <w:pPr>
        <w:rPr>
          <w:ins w:id="512" w:author="Phil Cutforth" w:date="2016-04-13T15:29:00Z"/>
          <w:b/>
          <w:bCs/>
          <w:lang w:val="en-GB"/>
        </w:rPr>
      </w:pPr>
      <w:ins w:id="513" w:author="Phil Cutforth" w:date="2016-04-13T15:29:00Z">
        <w:r w:rsidRPr="004A4EB8">
          <w:rPr>
            <w:b/>
            <w:bCs/>
            <w:lang w:val="en-GB"/>
          </w:rPr>
          <w:t>5. Operational security</w:t>
        </w:r>
      </w:ins>
    </w:p>
    <w:p w14:paraId="54588219" w14:textId="77777777" w:rsidR="004A4EB8" w:rsidRPr="004A4EB8" w:rsidRDefault="004A4EB8" w:rsidP="004A4EB8">
      <w:pPr>
        <w:rPr>
          <w:ins w:id="514" w:author="Phil Cutforth" w:date="2016-04-13T15:29:00Z"/>
          <w:lang w:val="en-GB"/>
        </w:rPr>
      </w:pPr>
      <w:ins w:id="515" w:author="Phil Cutforth" w:date="2016-04-13T15:29:00Z">
        <w:r w:rsidRPr="004A4EB8">
          <w:rPr>
            <w:lang w:val="en-GB"/>
          </w:rPr>
          <w:t>The PKI service provider should have processes and procedures in place to ensure the operational security of the PKI. The PKI will need to be operated and managed securely in order to impede, detect or prevent attacks against it.</w:t>
        </w:r>
      </w:ins>
    </w:p>
    <w:p w14:paraId="6283D278" w14:textId="77777777" w:rsidR="004A4EB8" w:rsidRPr="004A4EB8" w:rsidRDefault="004A4EB8" w:rsidP="004A4EB8">
      <w:pPr>
        <w:rPr>
          <w:ins w:id="516" w:author="Phil Cutforth" w:date="2016-04-13T15:29:00Z"/>
          <w:lang w:val="en-GB"/>
        </w:rPr>
      </w:pPr>
      <w:ins w:id="517" w:author="Phil Cutforth" w:date="2016-04-13T15:29:00Z">
        <w:r w:rsidRPr="004A4EB8">
          <w:rPr>
            <w:lang w:val="en-GB"/>
          </w:rPr>
          <w:t>In practice, this means:</w:t>
        </w:r>
      </w:ins>
    </w:p>
    <w:p w14:paraId="762E3A2E" w14:textId="77777777" w:rsidR="004A4EB8" w:rsidRPr="004A4EB8" w:rsidRDefault="004A4EB8">
      <w:pPr>
        <w:numPr>
          <w:ilvl w:val="0"/>
          <w:numId w:val="29"/>
        </w:numPr>
        <w:rPr>
          <w:ins w:id="518" w:author="Phil Cutforth" w:date="2016-04-13T15:29:00Z"/>
          <w:lang w:val="en-GB"/>
        </w:rPr>
        <w:pPrChange w:id="519" w:author="Phil Cutforth" w:date="2016-04-13T15:33:00Z">
          <w:pPr>
            <w:numPr>
              <w:numId w:val="35"/>
            </w:numPr>
            <w:tabs>
              <w:tab w:val="num" w:pos="360"/>
              <w:tab w:val="num" w:pos="720"/>
            </w:tabs>
            <w:ind w:left="720" w:hanging="720"/>
          </w:pPr>
        </w:pPrChange>
      </w:pPr>
      <w:ins w:id="520" w:author="Phil Cutforth" w:date="2016-04-13T15:29:00Z">
        <w:r w:rsidRPr="004A4EB8">
          <w:rPr>
            <w:lang w:val="en-GB"/>
          </w:rPr>
          <w:t>The status, location and configuration of service components (including hardware and software components) are tracked throughout their lifetime within the PKI.</w:t>
        </w:r>
      </w:ins>
    </w:p>
    <w:p w14:paraId="667AE8D3" w14:textId="77777777" w:rsidR="004A4EB8" w:rsidRPr="004A4EB8" w:rsidRDefault="004A4EB8">
      <w:pPr>
        <w:numPr>
          <w:ilvl w:val="0"/>
          <w:numId w:val="29"/>
        </w:numPr>
        <w:rPr>
          <w:ins w:id="521" w:author="Phil Cutforth" w:date="2016-04-13T15:29:00Z"/>
          <w:lang w:val="en-GB"/>
        </w:rPr>
        <w:pPrChange w:id="522" w:author="Phil Cutforth" w:date="2016-04-13T15:33:00Z">
          <w:pPr>
            <w:numPr>
              <w:numId w:val="35"/>
            </w:numPr>
            <w:tabs>
              <w:tab w:val="num" w:pos="360"/>
              <w:tab w:val="num" w:pos="720"/>
            </w:tabs>
            <w:ind w:left="720" w:hanging="720"/>
          </w:pPr>
        </w:pPrChange>
      </w:pPr>
      <w:ins w:id="523" w:author="Phil Cutforth" w:date="2016-04-13T15:29:00Z">
        <w:r w:rsidRPr="004A4EB8">
          <w:rPr>
            <w:lang w:val="en-GB"/>
          </w:rPr>
          <w:t>Changes to the PKI are assessed for potential security impact. Changes are managed and tracked through to completion.</w:t>
        </w:r>
      </w:ins>
    </w:p>
    <w:p w14:paraId="1442D912" w14:textId="77777777" w:rsidR="004A4EB8" w:rsidRPr="004A4EB8" w:rsidRDefault="004A4EB8">
      <w:pPr>
        <w:numPr>
          <w:ilvl w:val="0"/>
          <w:numId w:val="29"/>
        </w:numPr>
        <w:rPr>
          <w:ins w:id="524" w:author="Phil Cutforth" w:date="2016-04-13T15:29:00Z"/>
          <w:lang w:val="en-GB"/>
        </w:rPr>
        <w:pPrChange w:id="525" w:author="Phil Cutforth" w:date="2016-04-13T15:33:00Z">
          <w:pPr>
            <w:numPr>
              <w:numId w:val="35"/>
            </w:numPr>
            <w:tabs>
              <w:tab w:val="num" w:pos="360"/>
              <w:tab w:val="num" w:pos="720"/>
            </w:tabs>
            <w:ind w:left="720" w:hanging="720"/>
          </w:pPr>
        </w:pPrChange>
      </w:pPr>
      <w:ins w:id="526" w:author="Phil Cutforth" w:date="2016-04-13T15:29:00Z">
        <w:r w:rsidRPr="004A4EB8">
          <w:rPr>
            <w:lang w:val="en-GB"/>
          </w:rPr>
          <w:t>Relevant sources of information relating to threat, vulnerability and exploitation technique information are monitored by the PKI provider.</w:t>
        </w:r>
      </w:ins>
    </w:p>
    <w:p w14:paraId="638E4906" w14:textId="77777777" w:rsidR="004A4EB8" w:rsidRPr="004A4EB8" w:rsidRDefault="004A4EB8">
      <w:pPr>
        <w:numPr>
          <w:ilvl w:val="0"/>
          <w:numId w:val="29"/>
        </w:numPr>
        <w:rPr>
          <w:ins w:id="527" w:author="Phil Cutforth" w:date="2016-04-13T15:29:00Z"/>
          <w:lang w:val="en-GB"/>
        </w:rPr>
        <w:pPrChange w:id="528" w:author="Phil Cutforth" w:date="2016-04-13T15:33:00Z">
          <w:pPr>
            <w:numPr>
              <w:numId w:val="35"/>
            </w:numPr>
            <w:tabs>
              <w:tab w:val="num" w:pos="360"/>
              <w:tab w:val="num" w:pos="720"/>
            </w:tabs>
            <w:ind w:left="720" w:hanging="720"/>
          </w:pPr>
        </w:pPrChange>
      </w:pPr>
      <w:ins w:id="529" w:author="Phil Cutforth" w:date="2016-04-13T15:29:00Z">
        <w:r w:rsidRPr="004A4EB8">
          <w:rPr>
            <w:lang w:val="en-GB"/>
          </w:rPr>
          <w:t>Known vulnerabilities within the PKI are tracked until sufficient mitigations have been deployed through a suitable change management process.</w:t>
        </w:r>
      </w:ins>
    </w:p>
    <w:p w14:paraId="649461F0" w14:textId="77777777" w:rsidR="004A4EB8" w:rsidRPr="004A4EB8" w:rsidRDefault="004A4EB8">
      <w:pPr>
        <w:numPr>
          <w:ilvl w:val="0"/>
          <w:numId w:val="29"/>
        </w:numPr>
        <w:rPr>
          <w:ins w:id="530" w:author="Phil Cutforth" w:date="2016-04-13T15:29:00Z"/>
          <w:lang w:val="en-GB"/>
        </w:rPr>
        <w:pPrChange w:id="531" w:author="Phil Cutforth" w:date="2016-04-13T15:33:00Z">
          <w:pPr>
            <w:numPr>
              <w:numId w:val="35"/>
            </w:numPr>
            <w:tabs>
              <w:tab w:val="num" w:pos="360"/>
              <w:tab w:val="num" w:pos="720"/>
            </w:tabs>
            <w:ind w:left="720" w:hanging="720"/>
          </w:pPr>
        </w:pPrChange>
      </w:pPr>
      <w:ins w:id="532" w:author="Phil Cutforth" w:date="2016-04-13T15:29:00Z">
        <w:r w:rsidRPr="004A4EB8">
          <w:rPr>
            <w:lang w:val="en-GB"/>
          </w:rPr>
          <w:t>'Critical' patches should be deployed within 14 calendar days of a patch becoming available; 'important' patches should be deployed within 30 calendar days.</w:t>
        </w:r>
      </w:ins>
    </w:p>
    <w:p w14:paraId="2B7E3092" w14:textId="77777777" w:rsidR="004A4EB8" w:rsidRPr="004A4EB8" w:rsidRDefault="004A4EB8">
      <w:pPr>
        <w:numPr>
          <w:ilvl w:val="0"/>
          <w:numId w:val="29"/>
        </w:numPr>
        <w:rPr>
          <w:ins w:id="533" w:author="Phil Cutforth" w:date="2016-04-13T15:29:00Z"/>
          <w:lang w:val="en-GB"/>
        </w:rPr>
        <w:pPrChange w:id="534" w:author="Phil Cutforth" w:date="2016-04-13T15:33:00Z">
          <w:pPr>
            <w:numPr>
              <w:numId w:val="35"/>
            </w:numPr>
            <w:tabs>
              <w:tab w:val="num" w:pos="360"/>
              <w:tab w:val="num" w:pos="720"/>
            </w:tabs>
            <w:ind w:left="720" w:hanging="720"/>
          </w:pPr>
        </w:pPrChange>
      </w:pPr>
      <w:ins w:id="535" w:author="Phil Cutforth" w:date="2016-04-13T15:29:00Z">
        <w:r w:rsidRPr="004A4EB8">
          <w:rPr>
            <w:lang w:val="en-GB"/>
          </w:rPr>
          <w:lastRenderedPageBreak/>
          <w:t>Events generated in PKI components required to support effective identification of suspicious activity are collected and fed into an analysis system.</w:t>
        </w:r>
      </w:ins>
    </w:p>
    <w:p w14:paraId="231A1899" w14:textId="77777777" w:rsidR="004A4EB8" w:rsidRPr="004A4EB8" w:rsidRDefault="004A4EB8">
      <w:pPr>
        <w:numPr>
          <w:ilvl w:val="0"/>
          <w:numId w:val="29"/>
        </w:numPr>
        <w:rPr>
          <w:ins w:id="536" w:author="Phil Cutforth" w:date="2016-04-13T15:29:00Z"/>
          <w:lang w:val="en-GB"/>
        </w:rPr>
        <w:pPrChange w:id="537" w:author="Phil Cutforth" w:date="2016-04-13T15:33:00Z">
          <w:pPr>
            <w:numPr>
              <w:numId w:val="35"/>
            </w:numPr>
            <w:tabs>
              <w:tab w:val="num" w:pos="360"/>
              <w:tab w:val="num" w:pos="720"/>
            </w:tabs>
            <w:ind w:left="720" w:hanging="720"/>
          </w:pPr>
        </w:pPrChange>
      </w:pPr>
      <w:ins w:id="538" w:author="Phil Cutforth" w:date="2016-04-13T15:29:00Z">
        <w:r w:rsidRPr="004A4EB8">
          <w:rPr>
            <w:lang w:val="en-GB"/>
          </w:rPr>
          <w:t>Incident management processes are in place for the PKI and are enacted in response to security incidents. These should be validated using one of ISO/IEC 27035:2011, CSA CCM v3.0, or ISO/IEC 27001.</w:t>
        </w:r>
      </w:ins>
    </w:p>
    <w:p w14:paraId="3B2E6AF7" w14:textId="77777777" w:rsidR="004A4EB8" w:rsidRPr="004A4EB8" w:rsidRDefault="004A4EB8" w:rsidP="004A4EB8">
      <w:pPr>
        <w:rPr>
          <w:ins w:id="539" w:author="Phil Cutforth" w:date="2016-04-13T15:29:00Z"/>
          <w:lang w:val="en-GB"/>
        </w:rPr>
      </w:pPr>
      <w:ins w:id="540" w:author="Phil Cutforth" w:date="2016-04-13T15:29:00Z">
        <w:r w:rsidRPr="004A4EB8">
          <w:rPr>
            <w:lang w:val="en-GB"/>
          </w:rPr>
          <w:t> </w:t>
        </w:r>
      </w:ins>
    </w:p>
    <w:p w14:paraId="7ECA6735" w14:textId="77777777" w:rsidR="004A4EB8" w:rsidRPr="004A4EB8" w:rsidRDefault="004A4EB8" w:rsidP="004A4EB8">
      <w:pPr>
        <w:rPr>
          <w:ins w:id="541" w:author="Phil Cutforth" w:date="2016-04-13T15:29:00Z"/>
          <w:b/>
          <w:bCs/>
          <w:lang w:val="en-GB"/>
        </w:rPr>
      </w:pPr>
      <w:ins w:id="542" w:author="Phil Cutforth" w:date="2016-04-13T15:29:00Z">
        <w:r w:rsidRPr="004A4EB8">
          <w:rPr>
            <w:b/>
            <w:bCs/>
            <w:lang w:val="en-GB"/>
          </w:rPr>
          <w:t>6. Supply chain security</w:t>
        </w:r>
      </w:ins>
    </w:p>
    <w:p w14:paraId="35E66885" w14:textId="77777777" w:rsidR="004A4EB8" w:rsidRPr="004A4EB8" w:rsidRDefault="004A4EB8" w:rsidP="004A4EB8">
      <w:pPr>
        <w:rPr>
          <w:ins w:id="543" w:author="Phil Cutforth" w:date="2016-04-13T15:29:00Z"/>
          <w:lang w:val="en-GB"/>
        </w:rPr>
      </w:pPr>
      <w:ins w:id="544" w:author="Phil Cutforth" w:date="2016-04-13T15:29:00Z">
        <w:r w:rsidRPr="004A4EB8">
          <w:rPr>
            <w:lang w:val="en-GB"/>
          </w:rPr>
          <w:t>PKI service providers often rely on third-party products and services. Those third parties can have an impact on the overall security of the PKI service. The service provider should ensure that any third parties that it relies on to securely provide its PKI service (such as a hosting service) also meet relevant security principles from this document to an appropriate level.</w:t>
        </w:r>
      </w:ins>
    </w:p>
    <w:p w14:paraId="6344915A" w14:textId="77777777" w:rsidR="004A4EB8" w:rsidRPr="004A4EB8" w:rsidRDefault="004A4EB8" w:rsidP="004A4EB8">
      <w:pPr>
        <w:rPr>
          <w:ins w:id="545" w:author="Phil Cutforth" w:date="2016-04-13T15:29:00Z"/>
          <w:lang w:val="en-GB"/>
        </w:rPr>
      </w:pPr>
      <w:ins w:id="546" w:author="Phil Cutforth" w:date="2016-04-13T15:29:00Z">
        <w:r w:rsidRPr="004A4EB8">
          <w:rPr>
            <w:lang w:val="en-GB"/>
          </w:rPr>
          <w:t> </w:t>
        </w:r>
      </w:ins>
    </w:p>
    <w:p w14:paraId="58891E22" w14:textId="77777777" w:rsidR="004A4EB8" w:rsidRPr="004A4EB8" w:rsidRDefault="004A4EB8" w:rsidP="004A4EB8">
      <w:pPr>
        <w:rPr>
          <w:ins w:id="547" w:author="Phil Cutforth" w:date="2016-04-13T15:29:00Z"/>
          <w:b/>
          <w:bCs/>
          <w:lang w:val="en-GB"/>
        </w:rPr>
      </w:pPr>
      <w:ins w:id="548" w:author="Phil Cutforth" w:date="2016-04-13T15:29:00Z">
        <w:r w:rsidRPr="004A4EB8">
          <w:rPr>
            <w:b/>
            <w:bCs/>
            <w:lang w:val="en-GB"/>
          </w:rPr>
          <w:t>7. Identity and authentication</w:t>
        </w:r>
      </w:ins>
    </w:p>
    <w:p w14:paraId="1F55E288" w14:textId="77777777" w:rsidR="004A4EB8" w:rsidRPr="004A4EB8" w:rsidRDefault="004A4EB8" w:rsidP="004A4EB8">
      <w:pPr>
        <w:rPr>
          <w:ins w:id="549" w:author="Phil Cutforth" w:date="2016-04-13T15:29:00Z"/>
          <w:lang w:val="en-GB"/>
        </w:rPr>
      </w:pPr>
      <w:ins w:id="550" w:author="Phil Cutforth" w:date="2016-04-13T15:29:00Z">
        <w:r w:rsidRPr="004A4EB8">
          <w:rPr>
            <w:lang w:val="en-GB"/>
          </w:rPr>
          <w:t>Consumer and service provider access to all PKI interfaces should be constrained to authenticated and authorised individuals. Weak authentication or access control may allow unauthorised changes to the PKI, leading to theft or modification of data, or denial of service.</w:t>
        </w:r>
      </w:ins>
    </w:p>
    <w:p w14:paraId="3CE04FA0" w14:textId="77777777" w:rsidR="004A4EB8" w:rsidRPr="004A4EB8" w:rsidRDefault="004A4EB8" w:rsidP="004A4EB8">
      <w:pPr>
        <w:rPr>
          <w:ins w:id="551" w:author="Phil Cutforth" w:date="2016-04-13T15:29:00Z"/>
          <w:lang w:val="en-GB"/>
        </w:rPr>
      </w:pPr>
      <w:ins w:id="552" w:author="Phil Cutforth" w:date="2016-04-13T15:29:00Z">
        <w:r w:rsidRPr="004A4EB8">
          <w:rPr>
            <w:lang w:val="en-GB"/>
          </w:rPr>
          <w:t>It is also important that authentication occurs over secure channels. Use of insecure channels such as email, HTTP or telephone can be more vulnerable to interception or social engineering attacks.</w:t>
        </w:r>
      </w:ins>
    </w:p>
    <w:p w14:paraId="045B8D43" w14:textId="77777777" w:rsidR="004A4EB8" w:rsidRPr="004A4EB8" w:rsidRDefault="004A4EB8" w:rsidP="004A4EB8">
      <w:pPr>
        <w:rPr>
          <w:ins w:id="553" w:author="Phil Cutforth" w:date="2016-04-13T15:29:00Z"/>
          <w:lang w:val="en-GB"/>
        </w:rPr>
      </w:pPr>
      <w:ins w:id="554" w:author="Phil Cutforth" w:date="2016-04-13T15:29:00Z">
        <w:r w:rsidRPr="004A4EB8">
          <w:rPr>
            <w:lang w:val="en-GB"/>
          </w:rPr>
          <w:t> </w:t>
        </w:r>
      </w:ins>
    </w:p>
    <w:p w14:paraId="4746F88A" w14:textId="77777777" w:rsidR="004A4EB8" w:rsidRPr="004A4EB8" w:rsidRDefault="004A4EB8" w:rsidP="004A4EB8">
      <w:pPr>
        <w:rPr>
          <w:ins w:id="555" w:author="Phil Cutforth" w:date="2016-04-13T15:29:00Z"/>
          <w:b/>
          <w:bCs/>
          <w:lang w:val="en-GB"/>
        </w:rPr>
      </w:pPr>
      <w:ins w:id="556" w:author="Phil Cutforth" w:date="2016-04-13T15:29:00Z">
        <w:r w:rsidRPr="004A4EB8">
          <w:rPr>
            <w:b/>
            <w:bCs/>
            <w:lang w:val="en-GB"/>
          </w:rPr>
          <w:t>8. External interface protection</w:t>
        </w:r>
      </w:ins>
    </w:p>
    <w:p w14:paraId="08B99EA0" w14:textId="77777777" w:rsidR="004A4EB8" w:rsidRPr="004A4EB8" w:rsidRDefault="004A4EB8" w:rsidP="004A4EB8">
      <w:pPr>
        <w:rPr>
          <w:ins w:id="557" w:author="Phil Cutforth" w:date="2016-04-13T15:29:00Z"/>
          <w:lang w:val="en-GB"/>
        </w:rPr>
      </w:pPr>
      <w:ins w:id="558" w:author="Phil Cutforth" w:date="2016-04-13T15:29:00Z">
        <w:r w:rsidRPr="004A4EB8">
          <w:rPr>
            <w:lang w:val="en-GB"/>
          </w:rPr>
          <w:t>All external or less trusted interfaces of the PKI service should be identified and have appropriate protections to defend against attacks through them.</w:t>
        </w:r>
      </w:ins>
    </w:p>
    <w:p w14:paraId="54072775" w14:textId="77777777" w:rsidR="004A4EB8" w:rsidRPr="004A4EB8" w:rsidRDefault="004A4EB8" w:rsidP="004A4EB8">
      <w:pPr>
        <w:rPr>
          <w:ins w:id="559" w:author="Phil Cutforth" w:date="2016-04-13T15:29:00Z"/>
          <w:lang w:val="en-GB"/>
        </w:rPr>
      </w:pPr>
      <w:ins w:id="560" w:author="Phil Cutforth" w:date="2016-04-13T15:29:00Z">
        <w:r w:rsidRPr="004A4EB8">
          <w:rPr>
            <w:lang w:val="en-GB"/>
          </w:rPr>
          <w:t>If an interface is exposed to PKI consumers or outsiders and it is not sufficiently robust, then it could be subverted by attackers in order to gain access to the PKI or data within it. If the interfaces exposed include private interfaces (such as management interfaces) then the impact may be more significant.</w:t>
        </w:r>
      </w:ins>
    </w:p>
    <w:p w14:paraId="31818A59" w14:textId="77777777" w:rsidR="004A4EB8" w:rsidRPr="004A4EB8" w:rsidRDefault="004A4EB8" w:rsidP="004A4EB8">
      <w:pPr>
        <w:rPr>
          <w:ins w:id="561" w:author="Phil Cutforth" w:date="2016-04-13T15:29:00Z"/>
          <w:lang w:val="en-GB"/>
        </w:rPr>
      </w:pPr>
      <w:ins w:id="562" w:author="Phil Cutforth" w:date="2016-04-13T15:29:00Z">
        <w:r w:rsidRPr="004A4EB8">
          <w:rPr>
            <w:lang w:val="en-GB"/>
          </w:rPr>
          <w:t> </w:t>
        </w:r>
      </w:ins>
    </w:p>
    <w:p w14:paraId="51A53FD0" w14:textId="77777777" w:rsidR="004A4EB8" w:rsidRPr="004A4EB8" w:rsidRDefault="004A4EB8" w:rsidP="004A4EB8">
      <w:pPr>
        <w:rPr>
          <w:ins w:id="563" w:author="Phil Cutforth" w:date="2016-04-13T15:29:00Z"/>
          <w:b/>
          <w:bCs/>
          <w:lang w:val="en-GB"/>
        </w:rPr>
      </w:pPr>
      <w:ins w:id="564" w:author="Phil Cutforth" w:date="2016-04-13T15:29:00Z">
        <w:r w:rsidRPr="004A4EB8">
          <w:rPr>
            <w:b/>
            <w:bCs/>
            <w:lang w:val="en-GB"/>
          </w:rPr>
          <w:t>9. Audit and monitoring</w:t>
        </w:r>
      </w:ins>
    </w:p>
    <w:p w14:paraId="4B8DF357" w14:textId="77777777" w:rsidR="004A4EB8" w:rsidRPr="004A4EB8" w:rsidRDefault="004A4EB8" w:rsidP="004A4EB8">
      <w:pPr>
        <w:rPr>
          <w:ins w:id="565" w:author="Phil Cutforth" w:date="2016-04-13T15:29:00Z"/>
          <w:lang w:val="en-GB"/>
        </w:rPr>
      </w:pPr>
      <w:ins w:id="566" w:author="Phil Cutforth" w:date="2016-04-13T15:29:00Z">
        <w:r w:rsidRPr="004A4EB8">
          <w:rPr>
            <w:lang w:val="en-GB"/>
          </w:rPr>
          <w:t>The PKI service provider should ensure that all activities which:</w:t>
        </w:r>
      </w:ins>
    </w:p>
    <w:p w14:paraId="1FBD3636" w14:textId="77777777" w:rsidR="004A4EB8" w:rsidRPr="004A4EB8" w:rsidRDefault="004A4EB8">
      <w:pPr>
        <w:numPr>
          <w:ilvl w:val="0"/>
          <w:numId w:val="30"/>
        </w:numPr>
        <w:rPr>
          <w:ins w:id="567" w:author="Phil Cutforth" w:date="2016-04-13T15:29:00Z"/>
          <w:lang w:val="en-GB"/>
        </w:rPr>
        <w:pPrChange w:id="568" w:author="Phil Cutforth" w:date="2016-04-13T15:33:00Z">
          <w:pPr>
            <w:numPr>
              <w:numId w:val="36"/>
            </w:numPr>
            <w:tabs>
              <w:tab w:val="num" w:pos="360"/>
              <w:tab w:val="num" w:pos="720"/>
            </w:tabs>
            <w:ind w:left="720" w:hanging="720"/>
          </w:pPr>
        </w:pPrChange>
      </w:pPr>
      <w:ins w:id="569" w:author="Phil Cutforth" w:date="2016-04-13T15:29:00Z">
        <w:r w:rsidRPr="004A4EB8">
          <w:rPr>
            <w:lang w:val="en-GB"/>
          </w:rPr>
          <w:t>cause the set of certificates issued by the CA to change (eg addition, deletion, alteration), or</w:t>
        </w:r>
      </w:ins>
    </w:p>
    <w:p w14:paraId="38D574C8" w14:textId="77777777" w:rsidR="004A4EB8" w:rsidRPr="004A4EB8" w:rsidRDefault="004A4EB8">
      <w:pPr>
        <w:numPr>
          <w:ilvl w:val="0"/>
          <w:numId w:val="30"/>
        </w:numPr>
        <w:rPr>
          <w:ins w:id="570" w:author="Phil Cutforth" w:date="2016-04-13T15:29:00Z"/>
          <w:lang w:val="en-GB"/>
        </w:rPr>
        <w:pPrChange w:id="571" w:author="Phil Cutforth" w:date="2016-04-13T15:33:00Z">
          <w:pPr>
            <w:numPr>
              <w:numId w:val="36"/>
            </w:numPr>
            <w:tabs>
              <w:tab w:val="num" w:pos="360"/>
              <w:tab w:val="num" w:pos="720"/>
            </w:tabs>
            <w:ind w:left="720" w:hanging="720"/>
          </w:pPr>
        </w:pPrChange>
      </w:pPr>
      <w:ins w:id="572" w:author="Phil Cutforth" w:date="2016-04-13T15:29:00Z">
        <w:r w:rsidRPr="004A4EB8">
          <w:rPr>
            <w:lang w:val="en-GB"/>
          </w:rPr>
          <w:t>otherwise affect the secure operation of the PKI</w:t>
        </w:r>
      </w:ins>
    </w:p>
    <w:p w14:paraId="6FEDFB37" w14:textId="77777777" w:rsidR="004A4EB8" w:rsidRPr="004A4EB8" w:rsidRDefault="004A4EB8" w:rsidP="004A4EB8">
      <w:pPr>
        <w:rPr>
          <w:ins w:id="573" w:author="Phil Cutforth" w:date="2016-04-13T15:29:00Z"/>
          <w:lang w:val="en-GB"/>
        </w:rPr>
      </w:pPr>
      <w:proofErr w:type="gramStart"/>
      <w:ins w:id="574" w:author="Phil Cutforth" w:date="2016-04-13T15:29:00Z">
        <w:r w:rsidRPr="004A4EB8">
          <w:rPr>
            <w:lang w:val="en-GB"/>
          </w:rPr>
          <w:lastRenderedPageBreak/>
          <w:t>shall</w:t>
        </w:r>
        <w:proofErr w:type="gramEnd"/>
        <w:r w:rsidRPr="004A4EB8">
          <w:rPr>
            <w:lang w:val="en-GB"/>
          </w:rPr>
          <w:t xml:space="preserve"> be audited in such a manner as to ensure traceability of action, identified individual, and, where applicable, business process.</w:t>
        </w:r>
      </w:ins>
    </w:p>
    <w:p w14:paraId="17CB4FAA" w14:textId="77777777" w:rsidR="004A4EB8" w:rsidRPr="004A4EB8" w:rsidRDefault="004A4EB8" w:rsidP="004A4EB8">
      <w:pPr>
        <w:rPr>
          <w:ins w:id="575" w:author="Phil Cutforth" w:date="2016-04-13T15:29:00Z"/>
          <w:lang w:val="en-GB"/>
        </w:rPr>
      </w:pPr>
      <w:ins w:id="576" w:author="Phil Cutforth" w:date="2016-04-13T15:29:00Z">
        <w:r w:rsidRPr="004A4EB8">
          <w:rPr>
            <w:lang w:val="en-GB"/>
          </w:rPr>
          <w:t>Access to the audit log shall be read-only by appropriately authorised individuals. Auditing mechanisms shall be designed to protect the integrity of the audit information after creation so that a failure or compromise does not directly compromise previous audit information.</w:t>
        </w:r>
      </w:ins>
    </w:p>
    <w:p w14:paraId="6DBBE8C6" w14:textId="77777777" w:rsidR="004A4EB8" w:rsidRPr="004A4EB8" w:rsidRDefault="004A4EB8" w:rsidP="004A4EB8">
      <w:pPr>
        <w:rPr>
          <w:ins w:id="577" w:author="Phil Cutforth" w:date="2016-04-13T15:29:00Z"/>
          <w:lang w:val="en-GB"/>
        </w:rPr>
      </w:pPr>
      <w:ins w:id="578" w:author="Phil Cutforth" w:date="2016-04-13T15:29:00Z">
        <w:r w:rsidRPr="004A4EB8">
          <w:rPr>
            <w:lang w:val="en-GB"/>
          </w:rPr>
          <w:t> </w:t>
        </w:r>
      </w:ins>
    </w:p>
    <w:p w14:paraId="5CDDE0B9" w14:textId="77777777" w:rsidR="004A4EB8" w:rsidRPr="004A4EB8" w:rsidRDefault="004A4EB8" w:rsidP="004A4EB8">
      <w:pPr>
        <w:rPr>
          <w:ins w:id="579" w:author="Phil Cutforth" w:date="2016-04-13T15:29:00Z"/>
          <w:b/>
          <w:bCs/>
          <w:lang w:val="en-GB"/>
        </w:rPr>
      </w:pPr>
      <w:ins w:id="580" w:author="Phil Cutforth" w:date="2016-04-13T15:29:00Z">
        <w:r w:rsidRPr="004A4EB8">
          <w:rPr>
            <w:b/>
            <w:bCs/>
            <w:lang w:val="en-GB"/>
          </w:rPr>
          <w:t>PKI Assurance</w:t>
        </w:r>
      </w:ins>
    </w:p>
    <w:p w14:paraId="47030F85" w14:textId="77777777" w:rsidR="004A4EB8" w:rsidRPr="004A4EB8" w:rsidRDefault="004A4EB8" w:rsidP="004A4EB8">
      <w:pPr>
        <w:rPr>
          <w:ins w:id="581" w:author="Phil Cutforth" w:date="2016-04-13T15:29:00Z"/>
          <w:lang w:val="en-GB"/>
        </w:rPr>
      </w:pPr>
      <w:ins w:id="582" w:author="Phil Cutforth" w:date="2016-04-13T15:29:00Z">
        <w:r w:rsidRPr="004A4EB8">
          <w:rPr>
            <w:lang w:val="en-GB"/>
          </w:rPr>
          <w:t xml:space="preserve">Beyond the requirements outlined above, there is no requirement for extra independent assurance in the PKI service offering. Providers offering PKI services to multiple customers may wish to independently demonstrate that, in practice, their processes achieve the principles outlined in their Certificate Policy and have been implemented as described in their Certificate Practice Statement, through use of approaches such as </w:t>
        </w:r>
        <w:r w:rsidRPr="004A4EB8">
          <w:rPr>
            <w:lang w:val="en-GB"/>
          </w:rPr>
          <w:fldChar w:fldCharType="begin"/>
        </w:r>
        <w:r w:rsidRPr="004A4EB8">
          <w:rPr>
            <w:lang w:val="en-GB"/>
          </w:rPr>
          <w:instrText xml:space="preserve"> HYPERLINK "http://www.tscheme.org/" </w:instrText>
        </w:r>
        <w:r w:rsidRPr="004A4EB8">
          <w:rPr>
            <w:lang w:val="en-GB"/>
          </w:rPr>
          <w:fldChar w:fldCharType="separate"/>
        </w:r>
        <w:r w:rsidRPr="004A4EB8">
          <w:rPr>
            <w:rStyle w:val="Hyperlink"/>
            <w:lang w:val="en-GB"/>
          </w:rPr>
          <w:t>T scheme</w:t>
        </w:r>
        <w:r w:rsidRPr="004A4EB8">
          <w:fldChar w:fldCharType="end"/>
        </w:r>
        <w:r w:rsidRPr="004A4EB8">
          <w:rPr>
            <w:lang w:val="en-GB"/>
          </w:rPr>
          <w:t>.</w:t>
        </w:r>
      </w:ins>
    </w:p>
    <w:p w14:paraId="5B7733E3" w14:textId="77777777" w:rsidR="004A4EB8" w:rsidRPr="004A4EB8" w:rsidRDefault="004A4EB8" w:rsidP="004A4EB8">
      <w:pPr>
        <w:rPr>
          <w:ins w:id="583" w:author="Phil Cutforth" w:date="2016-04-13T15:29:00Z"/>
          <w:lang w:val="en-GB"/>
        </w:rPr>
      </w:pPr>
      <w:ins w:id="584" w:author="Phil Cutforth" w:date="2016-04-13T15:29:00Z">
        <w:r w:rsidRPr="004A4EB8">
          <w:rPr>
            <w:lang w:val="en-GB"/>
          </w:rPr>
          <w:t> </w:t>
        </w:r>
      </w:ins>
    </w:p>
    <w:p w14:paraId="070E6BC0" w14:textId="77777777" w:rsidR="004A4EB8" w:rsidRDefault="004A4EB8" w:rsidP="006D7698"/>
    <w:p w14:paraId="4F4867E3" w14:textId="77777777" w:rsidR="004A4EB8" w:rsidRDefault="004A4EB8" w:rsidP="005D7738">
      <w:pPr>
        <w:pStyle w:val="Heading2"/>
        <w:rPr>
          <w:ins w:id="585" w:author="Phil Cutforth" w:date="2016-04-13T15:29:00Z"/>
        </w:rPr>
      </w:pPr>
    </w:p>
    <w:p w14:paraId="27C63FB7" w14:textId="77777777" w:rsidR="004A4EB8" w:rsidRDefault="004A4EB8" w:rsidP="005D7738">
      <w:pPr>
        <w:pStyle w:val="Heading2"/>
        <w:rPr>
          <w:ins w:id="586" w:author="Phil Cutforth" w:date="2016-04-13T15:29:00Z"/>
        </w:rPr>
      </w:pPr>
    </w:p>
    <w:p w14:paraId="7B87178F" w14:textId="77777777" w:rsidR="005D7738" w:rsidRDefault="005D7738" w:rsidP="005D7738">
      <w:pPr>
        <w:pStyle w:val="Heading2"/>
      </w:pPr>
      <w:r>
        <w:t>References</w:t>
      </w:r>
    </w:p>
    <w:tbl>
      <w:tblPr>
        <w:tblStyle w:val="DIATable"/>
        <w:tblW w:w="0" w:type="auto"/>
        <w:tblLook w:val="04A0" w:firstRow="1" w:lastRow="0" w:firstColumn="1" w:lastColumn="0" w:noHBand="0" w:noVBand="1"/>
      </w:tblPr>
      <w:tblGrid>
        <w:gridCol w:w="3261"/>
        <w:gridCol w:w="5918"/>
      </w:tblGrid>
      <w:tr w:rsidR="00786763" w:rsidRPr="00421737" w14:paraId="310BBA05" w14:textId="77777777" w:rsidTr="00206B39">
        <w:trPr>
          <w:cnfStyle w:val="100000000000" w:firstRow="1" w:lastRow="0" w:firstColumn="0" w:lastColumn="0" w:oddVBand="0" w:evenVBand="0" w:oddHBand="0" w:evenHBand="0" w:firstRowFirstColumn="0" w:firstRowLastColumn="0" w:lastRowFirstColumn="0" w:lastRowLastColumn="0"/>
        </w:trPr>
        <w:tc>
          <w:tcPr>
            <w:tcW w:w="3261" w:type="dxa"/>
          </w:tcPr>
          <w:p w14:paraId="089FBF1D" w14:textId="77777777" w:rsidR="00786763" w:rsidRPr="00421737" w:rsidRDefault="00786763" w:rsidP="00786763">
            <w:r>
              <w:t>Reference</w:t>
            </w:r>
          </w:p>
        </w:tc>
        <w:tc>
          <w:tcPr>
            <w:tcW w:w="5918" w:type="dxa"/>
          </w:tcPr>
          <w:p w14:paraId="7373803E" w14:textId="77777777" w:rsidR="00786763" w:rsidRPr="00421737" w:rsidRDefault="00786763" w:rsidP="00786763">
            <w:r>
              <w:t>Description</w:t>
            </w:r>
          </w:p>
        </w:tc>
      </w:tr>
      <w:tr w:rsidR="00786763" w:rsidRPr="00421737" w14:paraId="719DA403" w14:textId="77777777" w:rsidTr="00206B39">
        <w:tc>
          <w:tcPr>
            <w:tcW w:w="3261" w:type="dxa"/>
          </w:tcPr>
          <w:p w14:paraId="29EC1015" w14:textId="77777777" w:rsidR="00786763" w:rsidRPr="00421737" w:rsidRDefault="00786763" w:rsidP="00786763">
            <w:r w:rsidRPr="00421737">
              <w:t>[ICT</w:t>
            </w:r>
            <w:r w:rsidR="00946EEF">
              <w:t>-</w:t>
            </w:r>
            <w:r w:rsidRPr="00421737">
              <w:t>S</w:t>
            </w:r>
            <w:r w:rsidR="00946EEF">
              <w:t>C</w:t>
            </w:r>
            <w:r w:rsidRPr="00421737">
              <w:t>SCP</w:t>
            </w:r>
            <w:r w:rsidR="00E93525">
              <w:t>G</w:t>
            </w:r>
            <w:r w:rsidRPr="00421737">
              <w:t>]</w:t>
            </w:r>
          </w:p>
        </w:tc>
        <w:tc>
          <w:tcPr>
            <w:tcW w:w="5918" w:type="dxa"/>
          </w:tcPr>
          <w:p w14:paraId="6031CD4B" w14:textId="77777777" w:rsidR="00786763" w:rsidRPr="00421737" w:rsidRDefault="00786763" w:rsidP="00E93525">
            <w:r w:rsidRPr="00421737">
              <w:t xml:space="preserve">The Department of Internal Affairs’ </w:t>
            </w:r>
            <w:r w:rsidR="00E93525">
              <w:t>ICT Shared Capabilities Secu</w:t>
            </w:r>
            <w:r w:rsidR="00946EEF">
              <w:t>rity Certification Process Guidance</w:t>
            </w:r>
          </w:p>
        </w:tc>
      </w:tr>
      <w:tr w:rsidR="00786763" w:rsidRPr="00421737" w14:paraId="5E3F91F7" w14:textId="77777777" w:rsidTr="00206B39">
        <w:tc>
          <w:tcPr>
            <w:tcW w:w="3261" w:type="dxa"/>
          </w:tcPr>
          <w:p w14:paraId="47AA0B43" w14:textId="77777777" w:rsidR="00786763" w:rsidRPr="00421737" w:rsidRDefault="00786763" w:rsidP="00786763">
            <w:r w:rsidRPr="00421737">
              <w:t>[NIST SP800-130]</w:t>
            </w:r>
          </w:p>
        </w:tc>
        <w:tc>
          <w:tcPr>
            <w:tcW w:w="5918" w:type="dxa"/>
          </w:tcPr>
          <w:p w14:paraId="617EF310" w14:textId="77777777" w:rsidR="00786763" w:rsidRPr="00421737" w:rsidRDefault="00786763" w:rsidP="00786763">
            <w:r w:rsidRPr="00421737">
              <w:t>NIST Special Publication 800-130: Framework for Designing Cryptographic Key Management Systems</w:t>
            </w:r>
          </w:p>
        </w:tc>
      </w:tr>
      <w:tr w:rsidR="00786763" w:rsidRPr="00421737" w14:paraId="1045A37C" w14:textId="77777777" w:rsidTr="00206B39">
        <w:tc>
          <w:tcPr>
            <w:tcW w:w="3261" w:type="dxa"/>
          </w:tcPr>
          <w:p w14:paraId="47CF92D0" w14:textId="77777777" w:rsidR="00786763" w:rsidRPr="00421737" w:rsidRDefault="00786763" w:rsidP="00786763">
            <w:r w:rsidRPr="00421737">
              <w:t>[NIST SP800-57Pt1.Rev4]</w:t>
            </w:r>
          </w:p>
        </w:tc>
        <w:tc>
          <w:tcPr>
            <w:tcW w:w="5918" w:type="dxa"/>
          </w:tcPr>
          <w:p w14:paraId="0140067D" w14:textId="77777777" w:rsidR="00786763" w:rsidRPr="00421737" w:rsidRDefault="00786763" w:rsidP="00786763">
            <w:r w:rsidRPr="00421737">
              <w:t>NIST Special Publication 800-57, Part 1 Revision 4: Recommendation for Key Management</w:t>
            </w:r>
          </w:p>
        </w:tc>
      </w:tr>
      <w:tr w:rsidR="00786763" w:rsidRPr="00421737" w14:paraId="21287211" w14:textId="77777777" w:rsidTr="00206B39">
        <w:tc>
          <w:tcPr>
            <w:tcW w:w="3261" w:type="dxa"/>
          </w:tcPr>
          <w:p w14:paraId="5A9D76C2" w14:textId="77777777" w:rsidR="00786763" w:rsidRPr="00421737" w:rsidRDefault="00786763" w:rsidP="00786763">
            <w:r w:rsidRPr="00421737">
              <w:t>[PRA2005]</w:t>
            </w:r>
          </w:p>
        </w:tc>
        <w:tc>
          <w:tcPr>
            <w:tcW w:w="5918" w:type="dxa"/>
          </w:tcPr>
          <w:p w14:paraId="65E1C3FB" w14:textId="77777777" w:rsidR="00786763" w:rsidRPr="00421737" w:rsidRDefault="00786763" w:rsidP="00786763">
            <w:r w:rsidRPr="00421737">
              <w:t>New Zealand Public Records Act 2005</w:t>
            </w:r>
          </w:p>
        </w:tc>
      </w:tr>
      <w:tr w:rsidR="00786763" w:rsidRPr="00421737" w14:paraId="42402340" w14:textId="77777777" w:rsidTr="00206B39">
        <w:tc>
          <w:tcPr>
            <w:tcW w:w="3261" w:type="dxa"/>
          </w:tcPr>
          <w:p w14:paraId="27ACAFA6" w14:textId="77777777" w:rsidR="00786763" w:rsidRPr="00421737" w:rsidRDefault="00786763" w:rsidP="00786763">
            <w:r w:rsidRPr="00421737">
              <w:t>[Priv2013]</w:t>
            </w:r>
          </w:p>
        </w:tc>
        <w:tc>
          <w:tcPr>
            <w:tcW w:w="5918" w:type="dxa"/>
          </w:tcPr>
          <w:p w14:paraId="26DB32FF" w14:textId="77777777" w:rsidR="00786763" w:rsidRPr="00421737" w:rsidRDefault="00786763" w:rsidP="00786763">
            <w:r w:rsidRPr="00421737">
              <w:t>New Zealand Privacy Act 1993; incorporating the Privacy Amendment Act 2011 and Privacy Amendment Act 2013</w:t>
            </w:r>
          </w:p>
        </w:tc>
      </w:tr>
      <w:tr w:rsidR="00786763" w:rsidRPr="00421737" w14:paraId="3B429120" w14:textId="77777777" w:rsidTr="00206B39">
        <w:tc>
          <w:tcPr>
            <w:tcW w:w="3261" w:type="dxa"/>
          </w:tcPr>
          <w:p w14:paraId="31951416" w14:textId="77777777" w:rsidR="00786763" w:rsidRPr="00421737" w:rsidRDefault="00786763" w:rsidP="00786763">
            <w:r w:rsidRPr="00421737">
              <w:t>[RFC3647]</w:t>
            </w:r>
          </w:p>
        </w:tc>
        <w:tc>
          <w:tcPr>
            <w:tcW w:w="5918" w:type="dxa"/>
          </w:tcPr>
          <w:p w14:paraId="3F304E8F" w14:textId="77777777" w:rsidR="00786763" w:rsidRPr="00421737" w:rsidRDefault="00786763" w:rsidP="00786763">
            <w:r w:rsidRPr="00421737">
              <w:t xml:space="preserve">IETF Request for Comments 3647: Internet X.509 Public Key Infrastructure: Certificate Policy and Certification Practices Framework </w:t>
            </w:r>
          </w:p>
        </w:tc>
      </w:tr>
      <w:tr w:rsidR="00786763" w14:paraId="61DD2E47" w14:textId="77777777" w:rsidTr="00206B39">
        <w:tc>
          <w:tcPr>
            <w:tcW w:w="3261" w:type="dxa"/>
          </w:tcPr>
          <w:p w14:paraId="03C655EA" w14:textId="77777777" w:rsidR="00786763" w:rsidRPr="00421737" w:rsidRDefault="00786763" w:rsidP="00786763">
            <w:r w:rsidRPr="00421737">
              <w:t>[RFC5280]</w:t>
            </w:r>
          </w:p>
        </w:tc>
        <w:tc>
          <w:tcPr>
            <w:tcW w:w="5918" w:type="dxa"/>
          </w:tcPr>
          <w:p w14:paraId="6ADAAAF3" w14:textId="77777777" w:rsidR="00786763" w:rsidRDefault="00786763" w:rsidP="00786763">
            <w:r w:rsidRPr="00421737">
              <w:t>IETF Request for Comments 5280: Internet X.509 Public Key Infrastructure Certificate and Certificate Revocation List (CRL) Profile</w:t>
            </w:r>
          </w:p>
        </w:tc>
      </w:tr>
    </w:tbl>
    <w:p w14:paraId="7D453953" w14:textId="77777777" w:rsidR="00CB4E15" w:rsidRDefault="00CB4E15" w:rsidP="004F054C">
      <w:pPr>
        <w:pStyle w:val="Heading2"/>
      </w:pPr>
      <w:r>
        <w:t>Attribution</w:t>
      </w:r>
    </w:p>
    <w:p w14:paraId="63B515B1" w14:textId="77777777" w:rsidR="00CB4E15" w:rsidRDefault="00CB4E15" w:rsidP="00CB4E15">
      <w:r>
        <w:t>This document is based on extracts from:</w:t>
      </w:r>
    </w:p>
    <w:p w14:paraId="350E20E9" w14:textId="77777777" w:rsidR="00CB4E15" w:rsidRDefault="00CB4E15" w:rsidP="00CB4E15">
      <w:r>
        <w:rPr>
          <w:rStyle w:val="Emphasis"/>
        </w:rPr>
        <w:t>Gatekeeper PKI Framework:</w:t>
      </w:r>
      <w:r>
        <w:t xml:space="preserve"> © Commonwealth of Australia 2015.</w:t>
      </w:r>
    </w:p>
    <w:p w14:paraId="7A115CEA" w14:textId="77777777" w:rsidR="00CB4E15" w:rsidRPr="002777D8" w:rsidRDefault="00F45A88" w:rsidP="002777D8">
      <w:r w:rsidRPr="00206B39">
        <w:rPr>
          <w:i/>
        </w:rPr>
        <w:lastRenderedPageBreak/>
        <w:t>PKI Implementation Strategy version 1.0 (28/02/13)</w:t>
      </w:r>
      <w:r>
        <w:t>: Public Services Network Programme, UK Government</w:t>
      </w:r>
    </w:p>
    <w:sectPr w:rsidR="00CB4E15" w:rsidRPr="002777D8" w:rsidSect="00CF4BE3">
      <w:headerReference w:type="even" r:id="rId13"/>
      <w:headerReference w:type="default" r:id="rId14"/>
      <w:footerReference w:type="even" r:id="rId15"/>
      <w:footerReference w:type="default" r:id="rId16"/>
      <w:headerReference w:type="first" r:id="rId17"/>
      <w:footerReference w:type="first" r:id="rId18"/>
      <w:pgSz w:w="11907" w:h="16840" w:code="9"/>
      <w:pgMar w:top="1418" w:right="1418" w:bottom="992" w:left="1418" w:header="425" w:footer="635"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41" w:author="Richard Bain" w:date="2016-03-16T16:09:00Z" w:initials="RB">
    <w:p w14:paraId="314DACFC" w14:textId="77777777" w:rsidR="00E93525" w:rsidRDefault="00E93525">
      <w:pPr>
        <w:pStyle w:val="CommentText"/>
      </w:pPr>
      <w:r>
        <w:rPr>
          <w:rStyle w:val="CommentReference"/>
        </w:rPr>
        <w:annotationRef/>
      </w:r>
      <w:r>
        <w:t>These artefacts should be removed and replace with a statement that the list of required evidence is found in the ICT Shared Capabilities Secu</w:t>
      </w:r>
      <w:r w:rsidR="003C1DDC">
        <w:t>rity Certification Process Guidance</w:t>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4DACF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8F6ED8" w14:textId="77777777" w:rsidR="00F215ED" w:rsidRDefault="00F215ED">
      <w:r>
        <w:separator/>
      </w:r>
    </w:p>
    <w:p w14:paraId="7B9C3845" w14:textId="77777777" w:rsidR="00F215ED" w:rsidRDefault="00F215ED"/>
    <w:p w14:paraId="3327AD2C" w14:textId="77777777" w:rsidR="00F215ED" w:rsidRDefault="00F215ED"/>
  </w:endnote>
  <w:endnote w:type="continuationSeparator" w:id="0">
    <w:p w14:paraId="5A2D65FB" w14:textId="77777777" w:rsidR="00F215ED" w:rsidRDefault="00F215ED">
      <w:r>
        <w:continuationSeparator/>
      </w:r>
    </w:p>
    <w:p w14:paraId="1AAE342A" w14:textId="77777777" w:rsidR="00F215ED" w:rsidRDefault="00F215ED"/>
    <w:p w14:paraId="2813EAE7" w14:textId="77777777" w:rsidR="00F215ED" w:rsidRDefault="00F215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1"/>
    <w:family w:val="roman"/>
    <w:notTrueType/>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3FB62" w14:textId="77777777" w:rsidR="00E93525" w:rsidRDefault="00E935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B8C33" w14:textId="77777777" w:rsidR="00E93525" w:rsidRDefault="00E93525" w:rsidP="00126FDE">
    <w:pPr>
      <w:pStyle w:val="Footer"/>
      <w:tabs>
        <w:tab w:val="right" w:pos="9071"/>
      </w:tabs>
      <w:ind w:right="-1"/>
    </w:pPr>
    <w:r>
      <w:tab/>
      <w:t xml:space="preserve">Page </w:t>
    </w:r>
    <w:r>
      <w:fldChar w:fldCharType="begin"/>
    </w:r>
    <w:r>
      <w:instrText xml:space="preserve"> PAGE  \* Arabic  \* MERGEFORMAT </w:instrText>
    </w:r>
    <w:r>
      <w:fldChar w:fldCharType="separate"/>
    </w:r>
    <w:r w:rsidR="00255AC7">
      <w:rPr>
        <w:noProof/>
      </w:rPr>
      <w:t>6</w:t>
    </w:r>
    <w:r>
      <w:fldChar w:fldCharType="end"/>
    </w:r>
    <w:r>
      <w:t xml:space="preserve"> of </w:t>
    </w:r>
    <w:fldSimple w:instr=" NUMPAGES   \* MERGEFORMAT ">
      <w:r w:rsidR="00255AC7">
        <w:rPr>
          <w:noProof/>
        </w:rPr>
        <w:t>17</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A9BE0" w14:textId="77777777" w:rsidR="00E93525" w:rsidRDefault="00E935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B1A552" w14:textId="77777777" w:rsidR="00F215ED" w:rsidRDefault="00F215ED" w:rsidP="00FB1990">
      <w:pPr>
        <w:pStyle w:val="Spacer"/>
      </w:pPr>
      <w:r>
        <w:separator/>
      </w:r>
    </w:p>
    <w:p w14:paraId="1C200977" w14:textId="77777777" w:rsidR="00F215ED" w:rsidRDefault="00F215ED" w:rsidP="00FB1990">
      <w:pPr>
        <w:pStyle w:val="Spacer"/>
      </w:pPr>
    </w:p>
  </w:footnote>
  <w:footnote w:type="continuationSeparator" w:id="0">
    <w:p w14:paraId="7462FA93" w14:textId="77777777" w:rsidR="00F215ED" w:rsidRDefault="00F215ED">
      <w:r>
        <w:continuationSeparator/>
      </w:r>
    </w:p>
    <w:p w14:paraId="1433BC89" w14:textId="77777777" w:rsidR="00F215ED" w:rsidRDefault="00F215ED"/>
    <w:p w14:paraId="1FD4933C" w14:textId="77777777" w:rsidR="00F215ED" w:rsidRDefault="00F215ED"/>
  </w:footnote>
  <w:footnote w:id="1">
    <w:p w14:paraId="63FFEFDF" w14:textId="77777777" w:rsidR="00E93525" w:rsidRDefault="00E93525">
      <w:pPr>
        <w:pStyle w:val="FootnoteText"/>
      </w:pPr>
      <w:r>
        <w:rPr>
          <w:rStyle w:val="FootnoteReference"/>
        </w:rPr>
        <w:footnoteRef/>
      </w:r>
      <w:r>
        <w:t xml:space="preserve"> </w:t>
      </w:r>
      <w:r w:rsidRPr="006F5A7D">
        <w:t>The cost savings per agency or system instance (ie. Some agencies operate multiple PKI instances/systems) are in the region of $30k OPEX each per year, and $300-</w:t>
      </w:r>
      <w:proofErr w:type="gramStart"/>
      <w:r w:rsidRPr="006F5A7D">
        <w:t>600k  each</w:t>
      </w:r>
      <w:proofErr w:type="gramEnd"/>
      <w:r w:rsidRPr="006F5A7D">
        <w:t xml:space="preserve"> per year CAPEX.</w:t>
      </w:r>
    </w:p>
  </w:footnote>
  <w:footnote w:id="2">
    <w:p w14:paraId="6CA22ACE" w14:textId="77777777" w:rsidR="00E93525" w:rsidRDefault="00E93525">
      <w:pPr>
        <w:pStyle w:val="FootnoteText"/>
      </w:pPr>
      <w:r>
        <w:rPr>
          <w:rStyle w:val="FootnoteReference"/>
        </w:rPr>
        <w:footnoteRef/>
      </w:r>
      <w:r>
        <w:t xml:space="preserve"> In accordance with the Information Security Management Protocol from the PSR</w:t>
      </w:r>
    </w:p>
  </w:footnote>
  <w:footnote w:id="3">
    <w:p w14:paraId="24511726" w14:textId="77777777" w:rsidR="00E93525" w:rsidRDefault="00E93525" w:rsidP="006D7698">
      <w:pPr>
        <w:pStyle w:val="FootnoteText"/>
      </w:pPr>
      <w:r>
        <w:rPr>
          <w:rStyle w:val="FootnoteReference"/>
        </w:rPr>
        <w:footnoteRef/>
      </w:r>
      <w:r>
        <w:t xml:space="preserve"> </w:t>
      </w:r>
      <w:r w:rsidR="00946EEF">
        <w:t xml:space="preserve">Guidance to the ICT-SCSCP is provided </w:t>
      </w:r>
      <w:r w:rsidRPr="00D90B58">
        <w:t>in</w:t>
      </w:r>
      <w:r>
        <w:t xml:space="preserve"> </w:t>
      </w:r>
      <w:r w:rsidRPr="00DF259D">
        <w:rPr>
          <w:highlight w:val="yellow"/>
        </w:rPr>
        <w:t>[ICT</w:t>
      </w:r>
      <w:r w:rsidR="00946EEF">
        <w:rPr>
          <w:highlight w:val="yellow"/>
        </w:rPr>
        <w:t>-</w:t>
      </w:r>
      <w:r w:rsidRPr="00DF259D">
        <w:rPr>
          <w:highlight w:val="yellow"/>
        </w:rPr>
        <w:t>S</w:t>
      </w:r>
      <w:r w:rsidR="00946EEF">
        <w:rPr>
          <w:highlight w:val="yellow"/>
        </w:rPr>
        <w:t>C</w:t>
      </w:r>
      <w:r w:rsidRPr="00DF259D">
        <w:rPr>
          <w:highlight w:val="yellow"/>
        </w:rPr>
        <w:t>SCP</w:t>
      </w:r>
      <w:r>
        <w:rPr>
          <w:highlight w:val="yellow"/>
        </w:rPr>
        <w:t>G</w:t>
      </w:r>
      <w:r w:rsidRPr="00DF259D">
        <w:rPr>
          <w:highlight w:val="yellow"/>
        </w:rPr>
        <w:t>]</w:t>
      </w:r>
      <w:ins w:id="430" w:author="Phil Cutforth" w:date="2016-04-13T15:33:00Z">
        <w:r w:rsidR="004A4EB8">
          <w:t>.</w:t>
        </w:r>
      </w:ins>
    </w:p>
  </w:footnote>
  <w:footnote w:id="4">
    <w:p w14:paraId="55F1DF73" w14:textId="77777777" w:rsidR="004A4EB8" w:rsidRDefault="004A4EB8">
      <w:pPr>
        <w:pStyle w:val="FootnoteText"/>
      </w:pPr>
      <w:ins w:id="439" w:author="Phil Cutforth" w:date="2016-04-13T15:32:00Z">
        <w:r>
          <w:rPr>
            <w:rStyle w:val="FootnoteReference"/>
          </w:rPr>
          <w:footnoteRef/>
        </w:r>
        <w:r>
          <w:t xml:space="preserve"> Key for the table: </w:t>
        </w:r>
      </w:ins>
      <w:ins w:id="440" w:author="Phil Cutforth" w:date="2016-04-13T15:33:00Z">
        <w:r>
          <w:t>“X” is mandatory/required; “O” is optional.</w:t>
        </w:r>
      </w:ins>
    </w:p>
  </w:footnote>
  <w:footnote w:id="5">
    <w:p w14:paraId="3B162607" w14:textId="77777777" w:rsidR="00E93525" w:rsidRDefault="00E93525" w:rsidP="006D7698">
      <w:pPr>
        <w:pStyle w:val="FootnoteText"/>
      </w:pPr>
      <w:r>
        <w:rPr>
          <w:rStyle w:val="FootnoteReference"/>
        </w:rPr>
        <w:footnoteRef/>
      </w:r>
      <w:r>
        <w:t xml:space="preserve"> Service Providers may provide combined documentation, where this is appropriate and assists security audit review purposes.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948B38" w14:textId="77777777" w:rsidR="00E93525" w:rsidRDefault="00E935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4694051"/>
      <w:docPartObj>
        <w:docPartGallery w:val="Watermarks"/>
        <w:docPartUnique/>
      </w:docPartObj>
    </w:sdtPr>
    <w:sdtEndPr/>
    <w:sdtContent>
      <w:p w14:paraId="1AAFCC37" w14:textId="77777777" w:rsidR="00E93525" w:rsidRDefault="00F215ED" w:rsidP="00460B3F">
        <w:pPr>
          <w:pStyle w:val="Header"/>
          <w:tabs>
            <w:tab w:val="right" w:pos="9072"/>
          </w:tabs>
        </w:pPr>
        <w:r>
          <w:rPr>
            <w:noProof/>
            <w:lang w:val="en-US" w:eastAsia="zh-TW"/>
          </w:rPr>
          <w:pict w14:anchorId="58FFAF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BA3952" w14:textId="77777777" w:rsidR="00E93525" w:rsidRDefault="00E935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092F23C"/>
    <w:lvl w:ilvl="0">
      <w:start w:val="1"/>
      <w:numFmt w:val="decimal"/>
      <w:pStyle w:val="ListNumber5"/>
      <w:lvlText w:val="%1."/>
      <w:lvlJc w:val="left"/>
      <w:pPr>
        <w:tabs>
          <w:tab w:val="num" w:pos="7303"/>
        </w:tabs>
        <w:ind w:left="7303" w:hanging="360"/>
      </w:pPr>
    </w:lvl>
  </w:abstractNum>
  <w:abstractNum w:abstractNumId="1" w15:restartNumberingAfterBreak="0">
    <w:nsid w:val="FFFFFF7D"/>
    <w:multiLevelType w:val="singleLevel"/>
    <w:tmpl w:val="4900E3A0"/>
    <w:lvl w:ilvl="0">
      <w:start w:val="1"/>
      <w:numFmt w:val="decimal"/>
      <w:pStyle w:val="ListNumber4"/>
      <w:lvlText w:val="%1."/>
      <w:lvlJc w:val="left"/>
      <w:pPr>
        <w:tabs>
          <w:tab w:val="num" w:pos="1209"/>
        </w:tabs>
        <w:ind w:left="1209" w:hanging="360"/>
      </w:pPr>
    </w:lvl>
  </w:abstractNum>
  <w:abstractNum w:abstractNumId="2" w15:restartNumberingAfterBreak="0">
    <w:nsid w:val="FFFFFF80"/>
    <w:multiLevelType w:val="singleLevel"/>
    <w:tmpl w:val="8A0463DC"/>
    <w:lvl w:ilvl="0">
      <w:start w:val="1"/>
      <w:numFmt w:val="bullet"/>
      <w:pStyle w:val="ListBullet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CCE04DEA"/>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B60EAF4E"/>
    <w:lvl w:ilvl="0">
      <w:start w:val="1"/>
      <w:numFmt w:val="bullet"/>
      <w:pStyle w:val="ListBullet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A29E0C6A"/>
    <w:lvl w:ilvl="0">
      <w:start w:val="1"/>
      <w:numFmt w:val="bullet"/>
      <w:pStyle w:val="ListBullet2"/>
      <w:lvlText w:val=""/>
      <w:lvlJc w:val="left"/>
      <w:pPr>
        <w:tabs>
          <w:tab w:val="num" w:pos="643"/>
        </w:tabs>
        <w:ind w:left="643" w:hanging="360"/>
      </w:pPr>
      <w:rPr>
        <w:rFonts w:ascii="Symbol" w:hAnsi="Symbol" w:hint="default"/>
      </w:rPr>
    </w:lvl>
  </w:abstractNum>
  <w:abstractNum w:abstractNumId="6" w15:restartNumberingAfterBreak="0">
    <w:nsid w:val="02BA46F3"/>
    <w:multiLevelType w:val="multilevel"/>
    <w:tmpl w:val="96662BF2"/>
    <w:lvl w:ilvl="0">
      <w:start w:val="1"/>
      <w:numFmt w:val="decimal"/>
      <w:pStyle w:val="Numberedpara3level1"/>
      <w:lvlText w:val="%1."/>
      <w:lvlJc w:val="left"/>
      <w:pPr>
        <w:ind w:left="567" w:hanging="567"/>
      </w:pPr>
      <w:rPr>
        <w:rFonts w:hint="default"/>
      </w:rPr>
    </w:lvl>
    <w:lvl w:ilvl="1">
      <w:start w:val="1"/>
      <w:numFmt w:val="decimal"/>
      <w:pStyle w:val="Numberedpara3level211"/>
      <w:lvlText w:val="%1.%2"/>
      <w:lvlJc w:val="left"/>
      <w:pPr>
        <w:ind w:left="1247" w:hanging="680"/>
      </w:pPr>
      <w:rPr>
        <w:rFonts w:hint="default"/>
      </w:rPr>
    </w:lvl>
    <w:lvl w:ilvl="2">
      <w:start w:val="1"/>
      <w:numFmt w:val="decimal"/>
      <w:pStyle w:val="Numberedpara3level3111"/>
      <w:lvlText w:val="%1.%2.%3"/>
      <w:lvlJc w:val="left"/>
      <w:pPr>
        <w:tabs>
          <w:tab w:val="num" w:pos="1247"/>
        </w:tabs>
        <w:ind w:left="2155" w:hanging="9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48801E9"/>
    <w:multiLevelType w:val="multilevel"/>
    <w:tmpl w:val="084A60DC"/>
    <w:lvl w:ilvl="0">
      <w:start w:val="1"/>
      <w:numFmt w:val="decimal"/>
      <w:pStyle w:val="Tablelist123"/>
      <w:lvlText w:val="%1."/>
      <w:lvlJc w:val="left"/>
      <w:pPr>
        <w:tabs>
          <w:tab w:val="num" w:pos="357"/>
        </w:tabs>
        <w:ind w:left="357" w:hanging="357"/>
      </w:pPr>
      <w:rPr>
        <w:rFonts w:ascii="Calibri" w:hAnsi="Calibri" w:hint="default"/>
        <w:caps w:val="0"/>
        <w:strike w:val="0"/>
        <w:dstrike w:val="0"/>
        <w:vanish w:val="0"/>
        <w:sz w:val="22"/>
        <w:vertAlign w:val="baseline"/>
      </w:rPr>
    </w:lvl>
    <w:lvl w:ilvl="1">
      <w:start w:val="1"/>
      <w:numFmt w:val="lowerLetter"/>
      <w:pStyle w:val="Tablelist123level2"/>
      <w:lvlText w:val="(%2)"/>
      <w:lvlJc w:val="left"/>
      <w:pPr>
        <w:tabs>
          <w:tab w:val="num" w:pos="714"/>
        </w:tabs>
        <w:ind w:left="714" w:hanging="357"/>
      </w:pPr>
      <w:rPr>
        <w:rFonts w:hint="default"/>
      </w:rPr>
    </w:lvl>
    <w:lvl w:ilvl="2">
      <w:start w:val="1"/>
      <w:numFmt w:val="lowerRoman"/>
      <w:lvlText w:val="(%3)"/>
      <w:lvlJc w:val="left"/>
      <w:pPr>
        <w:tabs>
          <w:tab w:val="num" w:pos="1071"/>
        </w:tabs>
        <w:ind w:left="1071" w:hanging="357"/>
      </w:pPr>
      <w:rPr>
        <w:rFonts w:hint="default"/>
      </w:rPr>
    </w:lvl>
    <w:lvl w:ilvl="3">
      <w:start w:val="1"/>
      <w:numFmt w:val="none"/>
      <w:pStyle w:val="BodyTextTableLevel3"/>
      <w:isLgl/>
      <w:suff w:val="nothing"/>
      <w:lvlText w:val=""/>
      <w:lvlJc w:val="left"/>
      <w:pPr>
        <w:ind w:left="1428" w:hanging="357"/>
      </w:pPr>
      <w:rPr>
        <w:rFonts w:hint="default"/>
      </w:rPr>
    </w:lvl>
    <w:lvl w:ilvl="4">
      <w:start w:val="1"/>
      <w:numFmt w:val="none"/>
      <w:isLgl/>
      <w:lvlText w:val=""/>
      <w:lvlJc w:val="left"/>
      <w:pPr>
        <w:tabs>
          <w:tab w:val="num" w:pos="1785"/>
        </w:tabs>
        <w:ind w:left="1785" w:hanging="357"/>
      </w:pPr>
      <w:rPr>
        <w:rFonts w:hint="default"/>
      </w:rPr>
    </w:lvl>
    <w:lvl w:ilvl="5">
      <w:start w:val="1"/>
      <w:numFmt w:val="none"/>
      <w:isLgl/>
      <w:lvlText w:val=""/>
      <w:lvlJc w:val="left"/>
      <w:pPr>
        <w:tabs>
          <w:tab w:val="num" w:pos="2142"/>
        </w:tabs>
        <w:ind w:left="2142" w:hanging="357"/>
      </w:pPr>
      <w:rPr>
        <w:rFonts w:hint="default"/>
      </w:rPr>
    </w:lvl>
    <w:lvl w:ilvl="6">
      <w:start w:val="1"/>
      <w:numFmt w:val="none"/>
      <w:isLgl/>
      <w:lvlText w:val=""/>
      <w:lvlJc w:val="left"/>
      <w:pPr>
        <w:tabs>
          <w:tab w:val="num" w:pos="2499"/>
        </w:tabs>
        <w:ind w:left="2499" w:hanging="357"/>
      </w:pPr>
      <w:rPr>
        <w:rFonts w:hint="default"/>
      </w:rPr>
    </w:lvl>
    <w:lvl w:ilvl="7">
      <w:start w:val="1"/>
      <w:numFmt w:val="none"/>
      <w:isLgl/>
      <w:lvlText w:val=""/>
      <w:lvlJc w:val="left"/>
      <w:pPr>
        <w:tabs>
          <w:tab w:val="num" w:pos="2856"/>
        </w:tabs>
        <w:ind w:left="2856" w:hanging="357"/>
      </w:pPr>
      <w:rPr>
        <w:rFonts w:hint="default"/>
      </w:rPr>
    </w:lvl>
    <w:lvl w:ilvl="8">
      <w:start w:val="1"/>
      <w:numFmt w:val="none"/>
      <w:isLgl/>
      <w:lvlText w:val=""/>
      <w:lvlJc w:val="left"/>
      <w:pPr>
        <w:tabs>
          <w:tab w:val="num" w:pos="3213"/>
        </w:tabs>
        <w:ind w:left="3213" w:hanging="357"/>
      </w:pPr>
      <w:rPr>
        <w:rFonts w:hint="default"/>
      </w:rPr>
    </w:lvl>
  </w:abstractNum>
  <w:abstractNum w:abstractNumId="8" w15:restartNumberingAfterBreak="0">
    <w:nsid w:val="0BB84FFD"/>
    <w:multiLevelType w:val="multilevel"/>
    <w:tmpl w:val="4DC84630"/>
    <w:lvl w:ilvl="0">
      <w:start w:val="1"/>
      <w:numFmt w:val="decimal"/>
      <w:pStyle w:val="Numberedpara11headingwithnumber"/>
      <w:lvlText w:val="%1."/>
      <w:lvlJc w:val="left"/>
      <w:pPr>
        <w:ind w:left="567" w:hanging="567"/>
      </w:pPr>
      <w:rPr>
        <w:rFonts w:cs="Tunga" w:hint="default"/>
      </w:rPr>
    </w:lvl>
    <w:lvl w:ilvl="1">
      <w:start w:val="1"/>
      <w:numFmt w:val="decimal"/>
      <w:pStyle w:val="Numberedpara1level211"/>
      <w:lvlText w:val="%1.%2"/>
      <w:lvlJc w:val="left"/>
      <w:pPr>
        <w:ind w:left="567" w:hanging="567"/>
      </w:pPr>
      <w:rPr>
        <w:rFonts w:cs="Tunga" w:hint="default"/>
      </w:rPr>
    </w:lvl>
    <w:lvl w:ilvl="2">
      <w:start w:val="1"/>
      <w:numFmt w:val="lowerLetter"/>
      <w:pStyle w:val="Numberedpara1level3a"/>
      <w:lvlText w:val="(%3)"/>
      <w:lvlJc w:val="left"/>
      <w:pPr>
        <w:ind w:left="924" w:hanging="357"/>
      </w:pPr>
      <w:rPr>
        <w:rFonts w:cs="Tunga" w:hint="default"/>
      </w:rPr>
    </w:lvl>
    <w:lvl w:ilvl="3">
      <w:start w:val="1"/>
      <w:numFmt w:val="lowerRoman"/>
      <w:pStyle w:val="Numberedpara1level4i"/>
      <w:lvlText w:val="(%4)"/>
      <w:lvlJc w:val="left"/>
      <w:pPr>
        <w:ind w:left="1281" w:hanging="357"/>
      </w:pPr>
      <w:rPr>
        <w:rFonts w:cs="Tunga" w:hint="default"/>
      </w:rPr>
    </w:lvl>
    <w:lvl w:ilvl="4">
      <w:start w:val="1"/>
      <w:numFmt w:val="none"/>
      <w:suff w:val="nothing"/>
      <w:lvlText w:val=""/>
      <w:lvlJc w:val="left"/>
      <w:pPr>
        <w:ind w:left="3544" w:firstLine="0"/>
      </w:pPr>
      <w:rPr>
        <w:rFonts w:cs="Tunga" w:hint="default"/>
      </w:rPr>
    </w:lvl>
    <w:lvl w:ilvl="5">
      <w:start w:val="1"/>
      <w:numFmt w:val="none"/>
      <w:lvlText w:val=""/>
      <w:lvlJc w:val="left"/>
      <w:pPr>
        <w:tabs>
          <w:tab w:val="num" w:pos="1701"/>
        </w:tabs>
        <w:ind w:left="1701" w:firstLine="0"/>
      </w:pPr>
      <w:rPr>
        <w:rFonts w:cs="Tunga" w:hint="default"/>
      </w:rPr>
    </w:lvl>
    <w:lvl w:ilvl="6">
      <w:start w:val="1"/>
      <w:numFmt w:val="none"/>
      <w:lvlText w:val=""/>
      <w:lvlJc w:val="left"/>
      <w:pPr>
        <w:tabs>
          <w:tab w:val="num" w:pos="1701"/>
        </w:tabs>
        <w:ind w:left="1701" w:firstLine="0"/>
      </w:pPr>
      <w:rPr>
        <w:rFonts w:cs="Tunga" w:hint="default"/>
      </w:rPr>
    </w:lvl>
    <w:lvl w:ilvl="7">
      <w:start w:val="1"/>
      <w:numFmt w:val="none"/>
      <w:lvlText w:val=""/>
      <w:lvlJc w:val="left"/>
      <w:pPr>
        <w:tabs>
          <w:tab w:val="num" w:pos="1701"/>
        </w:tabs>
        <w:ind w:left="1701" w:firstLine="0"/>
      </w:pPr>
      <w:rPr>
        <w:rFonts w:cs="Tunga" w:hint="default"/>
      </w:rPr>
    </w:lvl>
    <w:lvl w:ilvl="8">
      <w:start w:val="1"/>
      <w:numFmt w:val="none"/>
      <w:lvlText w:val=""/>
      <w:lvlJc w:val="left"/>
      <w:pPr>
        <w:tabs>
          <w:tab w:val="num" w:pos="1701"/>
        </w:tabs>
        <w:ind w:left="1701" w:firstLine="0"/>
      </w:pPr>
      <w:rPr>
        <w:rFonts w:cs="Tunga" w:hint="default"/>
      </w:rPr>
    </w:lvl>
  </w:abstractNum>
  <w:abstractNum w:abstractNumId="9" w15:restartNumberingAfterBreak="0">
    <w:nsid w:val="0D6E6F01"/>
    <w:multiLevelType w:val="hybridMultilevel"/>
    <w:tmpl w:val="B0D455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1984256C"/>
    <w:multiLevelType w:val="multilevel"/>
    <w:tmpl w:val="0430E66C"/>
    <w:lvl w:ilvl="0">
      <w:start w:val="1"/>
      <w:numFmt w:val="decimal"/>
      <w:pStyle w:val="Headingnumbered1"/>
      <w:lvlText w:val="%1."/>
      <w:lvlJc w:val="left"/>
      <w:pPr>
        <w:tabs>
          <w:tab w:val="num" w:pos="709"/>
        </w:tabs>
        <w:ind w:left="709" w:hanging="709"/>
      </w:pPr>
      <w:rPr>
        <w:rFonts w:cs="Gill Sans MT" w:hint="default"/>
      </w:rPr>
    </w:lvl>
    <w:lvl w:ilvl="1">
      <w:start w:val="1"/>
      <w:numFmt w:val="decimal"/>
      <w:pStyle w:val="Headingnumbered2"/>
      <w:lvlText w:val="%1.%2"/>
      <w:lvlJc w:val="left"/>
      <w:pPr>
        <w:tabs>
          <w:tab w:val="num" w:pos="709"/>
        </w:tabs>
        <w:ind w:left="709" w:hanging="709"/>
      </w:pPr>
      <w:rPr>
        <w:rFonts w:cs="Gill Sans MT" w:hint="default"/>
      </w:rPr>
    </w:lvl>
    <w:lvl w:ilvl="2">
      <w:start w:val="1"/>
      <w:numFmt w:val="decimal"/>
      <w:pStyle w:val="Headingnumbered3"/>
      <w:lvlText w:val="%3.%2.%1"/>
      <w:lvlJc w:val="left"/>
      <w:pPr>
        <w:tabs>
          <w:tab w:val="num" w:pos="709"/>
        </w:tabs>
        <w:ind w:left="709" w:hanging="709"/>
      </w:pPr>
      <w:rPr>
        <w:rFonts w:cs="Gill Sans MT" w:hint="default"/>
      </w:rPr>
    </w:lvl>
    <w:lvl w:ilvl="3">
      <w:start w:val="1"/>
      <w:numFmt w:val="none"/>
      <w:pStyle w:val="Headingnumbered4"/>
      <w:lvlText w:val="%4"/>
      <w:lvlJc w:val="left"/>
      <w:pPr>
        <w:tabs>
          <w:tab w:val="num" w:pos="0"/>
        </w:tabs>
        <w:ind w:left="0" w:firstLine="0"/>
      </w:pPr>
      <w:rPr>
        <w:rFonts w:ascii="Calibri" w:hAnsi="Calibri" w:cs="Gill Sans MT" w:hint="default"/>
        <w:b/>
        <w:i/>
        <w:caps w:val="0"/>
        <w:strike w:val="0"/>
        <w:dstrike w:val="0"/>
        <w:vanish w:val="0"/>
        <w:color w:val="1F546B" w:themeColor="text2"/>
        <w:sz w:val="24"/>
        <w:vertAlign w:val="baseline"/>
      </w:rPr>
    </w:lvl>
    <w:lvl w:ilvl="4">
      <w:start w:val="1"/>
      <w:numFmt w:val="none"/>
      <w:pStyle w:val="BodyTextIndentLevel3"/>
      <w:suff w:val="nothing"/>
      <w:lvlText w:val=""/>
      <w:lvlJc w:val="left"/>
      <w:pPr>
        <w:ind w:left="1843" w:firstLine="0"/>
      </w:pPr>
      <w:rPr>
        <w:rFonts w:cs="Gill Sans MT" w:hint="default"/>
      </w:rPr>
    </w:lvl>
    <w:lvl w:ilvl="5">
      <w:start w:val="1"/>
      <w:numFmt w:val="none"/>
      <w:lvlText w:val=""/>
      <w:lvlJc w:val="left"/>
      <w:pPr>
        <w:tabs>
          <w:tab w:val="num" w:pos="0"/>
        </w:tabs>
        <w:ind w:left="0" w:firstLine="0"/>
      </w:pPr>
      <w:rPr>
        <w:rFonts w:cs="Gill Sans MT" w:hint="default"/>
      </w:rPr>
    </w:lvl>
    <w:lvl w:ilvl="6">
      <w:start w:val="1"/>
      <w:numFmt w:val="none"/>
      <w:lvlText w:val=""/>
      <w:lvlJc w:val="left"/>
      <w:pPr>
        <w:tabs>
          <w:tab w:val="num" w:pos="0"/>
        </w:tabs>
        <w:ind w:left="0" w:firstLine="0"/>
      </w:pPr>
      <w:rPr>
        <w:rFonts w:cs="Gill Sans MT" w:hint="default"/>
      </w:rPr>
    </w:lvl>
    <w:lvl w:ilvl="7">
      <w:start w:val="1"/>
      <w:numFmt w:val="none"/>
      <w:lvlText w:val=""/>
      <w:lvlJc w:val="left"/>
      <w:pPr>
        <w:tabs>
          <w:tab w:val="num" w:pos="0"/>
        </w:tabs>
        <w:ind w:left="0" w:firstLine="0"/>
      </w:pPr>
      <w:rPr>
        <w:rFonts w:cs="Gill Sans MT" w:hint="default"/>
      </w:rPr>
    </w:lvl>
    <w:lvl w:ilvl="8">
      <w:start w:val="1"/>
      <w:numFmt w:val="none"/>
      <w:lvlText w:val=""/>
      <w:lvlJc w:val="left"/>
      <w:pPr>
        <w:tabs>
          <w:tab w:val="num" w:pos="0"/>
        </w:tabs>
        <w:ind w:left="0" w:firstLine="0"/>
      </w:pPr>
      <w:rPr>
        <w:rFonts w:cs="Gill Sans MT" w:hint="default"/>
      </w:rPr>
    </w:lvl>
  </w:abstractNum>
  <w:abstractNum w:abstractNumId="11" w15:restartNumberingAfterBreak="0">
    <w:nsid w:val="1BBD5021"/>
    <w:multiLevelType w:val="hybridMultilevel"/>
    <w:tmpl w:val="11C8655A"/>
    <w:lvl w:ilvl="0" w:tplc="82D22886">
      <w:start w:val="1"/>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BAE78A3"/>
    <w:multiLevelType w:val="hybridMultilevel"/>
    <w:tmpl w:val="E344377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0F721AF"/>
    <w:multiLevelType w:val="multilevel"/>
    <w:tmpl w:val="BAAE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8F5832"/>
    <w:multiLevelType w:val="multilevel"/>
    <w:tmpl w:val="30B88CC8"/>
    <w:lvl w:ilvl="0">
      <w:start w:val="1"/>
      <w:numFmt w:val="upperLetter"/>
      <w:pStyle w:val="Headingappendix"/>
      <w:suff w:val="space"/>
      <w:lvlText w:val="Appendix %1:"/>
      <w:lvlJc w:val="left"/>
      <w:pPr>
        <w:ind w:left="0" w:firstLine="0"/>
      </w:pPr>
      <w:rPr>
        <w:rFonts w:hint="default"/>
        <w:color w:val="1F546B"/>
        <w:szCs w:val="20"/>
      </w:rPr>
    </w:lvl>
    <w:lvl w:ilvl="1">
      <w:start w:val="1"/>
      <w:numFmt w:val="none"/>
      <w:lvlText w:val=""/>
      <w:lvlJc w:val="left"/>
      <w:pPr>
        <w:tabs>
          <w:tab w:val="num" w:pos="0"/>
        </w:tabs>
        <w:ind w:left="0" w:firstLine="0"/>
      </w:pPr>
      <w:rPr>
        <w:rFonts w:hint="default"/>
        <w:szCs w:val="20"/>
      </w:rPr>
    </w:lvl>
    <w:lvl w:ilvl="2">
      <w:start w:val="1"/>
      <w:numFmt w:val="none"/>
      <w:lvlText w:val=""/>
      <w:lvlJc w:val="left"/>
      <w:pPr>
        <w:tabs>
          <w:tab w:val="num" w:pos="0"/>
        </w:tabs>
        <w:ind w:left="0" w:firstLine="0"/>
      </w:pPr>
      <w:rPr>
        <w:rFonts w:hint="default"/>
        <w:szCs w:val="20"/>
      </w:rPr>
    </w:lvl>
    <w:lvl w:ilvl="3">
      <w:start w:val="1"/>
      <w:numFmt w:val="none"/>
      <w:lvlText w:val=""/>
      <w:lvlJc w:val="left"/>
      <w:pPr>
        <w:tabs>
          <w:tab w:val="num" w:pos="0"/>
        </w:tabs>
        <w:ind w:left="0" w:firstLine="0"/>
      </w:pPr>
      <w:rPr>
        <w:rFonts w:hint="default"/>
        <w:szCs w:val="20"/>
      </w:rPr>
    </w:lvl>
    <w:lvl w:ilvl="4">
      <w:start w:val="1"/>
      <w:numFmt w:val="none"/>
      <w:lvlText w:val=""/>
      <w:lvlJc w:val="left"/>
      <w:pPr>
        <w:tabs>
          <w:tab w:val="num" w:pos="0"/>
        </w:tabs>
        <w:ind w:left="0" w:firstLine="0"/>
      </w:pPr>
      <w:rPr>
        <w:rFonts w:hint="default"/>
        <w:szCs w:val="20"/>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5" w15:restartNumberingAfterBreak="0">
    <w:nsid w:val="374F1B62"/>
    <w:multiLevelType w:val="multilevel"/>
    <w:tmpl w:val="48543978"/>
    <w:lvl w:ilvl="0">
      <w:start w:val="1"/>
      <w:numFmt w:val="decimal"/>
      <w:pStyle w:val="Numberedpara2level1"/>
      <w:lvlText w:val="%1."/>
      <w:lvlJc w:val="left"/>
      <w:pPr>
        <w:tabs>
          <w:tab w:val="num" w:pos="567"/>
        </w:tabs>
        <w:ind w:left="567" w:hanging="567"/>
      </w:pPr>
      <w:rPr>
        <w:rFonts w:hint="default"/>
      </w:rPr>
    </w:lvl>
    <w:lvl w:ilvl="1">
      <w:start w:val="1"/>
      <w:numFmt w:val="lowerLetter"/>
      <w:pStyle w:val="Numberedpara2level2a"/>
      <w:lvlText w:val="%2)"/>
      <w:lvlJc w:val="left"/>
      <w:pPr>
        <w:ind w:left="924" w:hanging="357"/>
      </w:pPr>
      <w:rPr>
        <w:rFonts w:hint="default"/>
      </w:rPr>
    </w:lvl>
    <w:lvl w:ilvl="2">
      <w:start w:val="1"/>
      <w:numFmt w:val="lowerRoman"/>
      <w:pStyle w:val="Numberedpara2level3i"/>
      <w:lvlText w:val="%3)"/>
      <w:lvlJc w:val="left"/>
      <w:pPr>
        <w:ind w:left="1298" w:hanging="37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C7A5AA8"/>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49185E3F"/>
    <w:multiLevelType w:val="multilevel"/>
    <w:tmpl w:val="8FEE1D12"/>
    <w:lvl w:ilvl="0">
      <w:start w:val="1"/>
      <w:numFmt w:val="decimal"/>
      <w:pStyle w:val="Legislationsection"/>
      <w:lvlText w:val="%1"/>
      <w:lvlJc w:val="left"/>
      <w:pPr>
        <w:ind w:left="567" w:hanging="567"/>
      </w:pPr>
      <w:rPr>
        <w:rFonts w:hint="default"/>
        <w:b/>
        <w:i w:val="0"/>
      </w:rPr>
    </w:lvl>
    <w:lvl w:ilvl="1">
      <w:start w:val="1"/>
      <w:numFmt w:val="decimal"/>
      <w:pStyle w:val="Legislationnumber"/>
      <w:lvlText w:val="(%2)"/>
      <w:lvlJc w:val="left"/>
      <w:pPr>
        <w:ind w:left="567" w:hanging="567"/>
      </w:pPr>
      <w:rPr>
        <w:rFonts w:hint="default"/>
      </w:rPr>
    </w:lvl>
    <w:lvl w:ilvl="2">
      <w:start w:val="1"/>
      <w:numFmt w:val="lowerLetter"/>
      <w:pStyle w:val="Legislationa"/>
      <w:lvlText w:val="(%3)"/>
      <w:lvlJc w:val="left"/>
      <w:pPr>
        <w:ind w:left="1134" w:hanging="567"/>
      </w:pPr>
      <w:rPr>
        <w:rFonts w:hint="default"/>
      </w:rPr>
    </w:lvl>
    <w:lvl w:ilvl="3">
      <w:start w:val="1"/>
      <w:numFmt w:val="lowerRoman"/>
      <w:pStyle w:val="Legislationi"/>
      <w:lvlText w:val="(%4)"/>
      <w:lvlJc w:val="left"/>
      <w:pPr>
        <w:ind w:left="1701"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54B56B14"/>
    <w:multiLevelType w:val="hybridMultilevel"/>
    <w:tmpl w:val="866A0DC6"/>
    <w:lvl w:ilvl="0" w:tplc="B0EA75AE">
      <w:numFmt w:val="bullet"/>
      <w:lvlText w:val="•"/>
      <w:lvlJc w:val="left"/>
      <w:pPr>
        <w:ind w:left="570" w:hanging="570"/>
      </w:pPr>
      <w:rPr>
        <w:rFonts w:ascii="Calibri" w:eastAsiaTheme="minorHAnsi" w:hAnsi="Calibri" w:cs="Times New Roman" w:hint="default"/>
      </w:rPr>
    </w:lvl>
    <w:lvl w:ilvl="1" w:tplc="E43681A2">
      <w:numFmt w:val="bullet"/>
      <w:lvlText w:val="–"/>
      <w:lvlJc w:val="left"/>
      <w:pPr>
        <w:ind w:left="1290" w:hanging="570"/>
      </w:pPr>
      <w:rPr>
        <w:rFonts w:ascii="Calibri" w:eastAsiaTheme="minorHAnsi" w:hAnsi="Calibri" w:cs="Times New Roman"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9" w15:restartNumberingAfterBreak="0">
    <w:nsid w:val="58D4778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98A46C3"/>
    <w:multiLevelType w:val="multilevel"/>
    <w:tmpl w:val="E668CD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5EB6441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5FD40A31"/>
    <w:multiLevelType w:val="multilevel"/>
    <w:tmpl w:val="80BAD1D0"/>
    <w:lvl w:ilvl="0">
      <w:start w:val="1"/>
      <w:numFmt w:val="bullet"/>
      <w:pStyle w:val="Bullet"/>
      <w:lvlText w:val=""/>
      <w:lvlJc w:val="left"/>
      <w:pPr>
        <w:ind w:left="927" w:hanging="360"/>
      </w:pPr>
      <w:rPr>
        <w:rFonts w:ascii="Symbol" w:hAnsi="Symbol" w:hint="default"/>
        <w:sz w:val="20"/>
      </w:rPr>
    </w:lvl>
    <w:lvl w:ilvl="1">
      <w:start w:val="1"/>
      <w:numFmt w:val="bullet"/>
      <w:pStyle w:val="Bulletlevel2"/>
      <w:lvlText w:val="○"/>
      <w:lvlJc w:val="left"/>
      <w:pPr>
        <w:ind w:left="1281" w:hanging="357"/>
      </w:pPr>
      <w:rPr>
        <w:rFonts w:ascii="Courier New" w:hAnsi="Courier New" w:hint="default"/>
        <w:b/>
        <w:i w:val="0"/>
        <w:sz w:val="18"/>
      </w:rPr>
    </w:lvl>
    <w:lvl w:ilvl="2">
      <w:start w:val="1"/>
      <w:numFmt w:val="bullet"/>
      <w:pStyle w:val="Bulletlevel3"/>
      <w:lvlText w:val="-"/>
      <w:lvlJc w:val="left"/>
      <w:pPr>
        <w:ind w:left="1639" w:hanging="358"/>
      </w:pPr>
      <w:rPr>
        <w:rFonts w:ascii="Calibri" w:hAnsi="Calibri" w:hint="default"/>
      </w:rPr>
    </w:lvl>
    <w:lvl w:ilvl="3">
      <w:start w:val="1"/>
      <w:numFmt w:val="none"/>
      <w:lvlRestart w:val="0"/>
      <w:suff w:val="nothing"/>
      <w:lvlText w:val=""/>
      <w:lvlJc w:val="left"/>
      <w:pPr>
        <w:ind w:left="1701" w:firstLine="0"/>
      </w:pPr>
      <w:rPr>
        <w:rFonts w:hint="default"/>
      </w:rPr>
    </w:lvl>
    <w:lvl w:ilvl="4">
      <w:start w:val="1"/>
      <w:numFmt w:val="none"/>
      <w:lvlRestart w:val="0"/>
      <w:lvlText w:val=""/>
      <w:lvlJc w:val="left"/>
      <w:pPr>
        <w:tabs>
          <w:tab w:val="num" w:pos="283"/>
        </w:tabs>
        <w:ind w:left="283" w:firstLine="0"/>
      </w:pPr>
      <w:rPr>
        <w:rFonts w:hint="default"/>
      </w:rPr>
    </w:lvl>
    <w:lvl w:ilvl="5">
      <w:start w:val="1"/>
      <w:numFmt w:val="none"/>
      <w:lvlRestart w:val="0"/>
      <w:lvlText w:val=""/>
      <w:lvlJc w:val="left"/>
      <w:pPr>
        <w:tabs>
          <w:tab w:val="num" w:pos="283"/>
        </w:tabs>
        <w:ind w:left="283" w:firstLine="0"/>
      </w:pPr>
      <w:rPr>
        <w:rFonts w:hint="default"/>
      </w:rPr>
    </w:lvl>
    <w:lvl w:ilvl="6">
      <w:start w:val="1"/>
      <w:numFmt w:val="none"/>
      <w:lvlRestart w:val="0"/>
      <w:lvlText w:val=""/>
      <w:lvlJc w:val="left"/>
      <w:pPr>
        <w:tabs>
          <w:tab w:val="num" w:pos="283"/>
        </w:tabs>
        <w:ind w:left="283" w:firstLine="0"/>
      </w:pPr>
      <w:rPr>
        <w:rFonts w:hint="default"/>
      </w:rPr>
    </w:lvl>
    <w:lvl w:ilvl="7">
      <w:start w:val="1"/>
      <w:numFmt w:val="none"/>
      <w:lvlRestart w:val="0"/>
      <w:lvlText w:val=""/>
      <w:lvlJc w:val="left"/>
      <w:pPr>
        <w:tabs>
          <w:tab w:val="num" w:pos="283"/>
        </w:tabs>
        <w:ind w:left="283" w:firstLine="0"/>
      </w:pPr>
      <w:rPr>
        <w:rFonts w:hint="default"/>
      </w:rPr>
    </w:lvl>
    <w:lvl w:ilvl="8">
      <w:start w:val="1"/>
      <w:numFmt w:val="none"/>
      <w:lvlRestart w:val="0"/>
      <w:lvlText w:val=""/>
      <w:lvlJc w:val="left"/>
      <w:pPr>
        <w:tabs>
          <w:tab w:val="num" w:pos="283"/>
        </w:tabs>
        <w:ind w:left="283" w:firstLine="0"/>
      </w:pPr>
      <w:rPr>
        <w:rFonts w:hint="default"/>
      </w:rPr>
    </w:lvl>
  </w:abstractNum>
  <w:abstractNum w:abstractNumId="23" w15:restartNumberingAfterBreak="0">
    <w:nsid w:val="65AA7887"/>
    <w:multiLevelType w:val="multilevel"/>
    <w:tmpl w:val="5ACA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532733"/>
    <w:multiLevelType w:val="multilevel"/>
    <w:tmpl w:val="D400BCB2"/>
    <w:lvl w:ilvl="0">
      <w:start w:val="1"/>
      <w:numFmt w:val="bullet"/>
      <w:pStyle w:val="Tablebullet"/>
      <w:lvlText w:val=""/>
      <w:lvlJc w:val="left"/>
      <w:pPr>
        <w:ind w:left="357" w:hanging="357"/>
      </w:pPr>
      <w:rPr>
        <w:rFonts w:ascii="Symbol" w:hAnsi="Symbol" w:hint="default"/>
        <w:sz w:val="18"/>
      </w:rPr>
    </w:lvl>
    <w:lvl w:ilvl="1">
      <w:start w:val="1"/>
      <w:numFmt w:val="bullet"/>
      <w:pStyle w:val="Tablebulletlevel2"/>
      <w:lvlText w:val="○"/>
      <w:lvlJc w:val="left"/>
      <w:pPr>
        <w:ind w:left="714" w:hanging="357"/>
      </w:pPr>
      <w:rPr>
        <w:rFonts w:ascii="Courier New" w:hAnsi="Courier New" w:hint="default"/>
        <w:b w:val="0"/>
        <w:i w:val="0"/>
        <w:caps w:val="0"/>
        <w:strike w:val="0"/>
        <w:dstrike w:val="0"/>
        <w:vanish w:val="0"/>
        <w:sz w:val="16"/>
        <w:vertAlign w:val="baseline"/>
      </w:rPr>
    </w:lvl>
    <w:lvl w:ilvl="2">
      <w:start w:val="1"/>
      <w:numFmt w:val="bullet"/>
      <w:lvlRestart w:val="0"/>
      <w:pStyle w:val="TableBulletListLevel3"/>
      <w:lvlText w:val="-"/>
      <w:lvlJc w:val="left"/>
      <w:pPr>
        <w:tabs>
          <w:tab w:val="num" w:pos="1106"/>
        </w:tabs>
        <w:ind w:left="1071" w:firstLine="210"/>
      </w:pPr>
      <w:rPr>
        <w:rFonts w:ascii="Arial" w:hAnsi="Arial" w:hint="default"/>
      </w:rPr>
    </w:lvl>
    <w:lvl w:ilvl="3">
      <w:start w:val="1"/>
      <w:numFmt w:val="none"/>
      <w:lvlRestart w:val="0"/>
      <w:suff w:val="nothing"/>
      <w:lvlText w:val=""/>
      <w:lvlJc w:val="left"/>
      <w:pPr>
        <w:ind w:left="1428" w:firstLine="210"/>
      </w:pPr>
      <w:rPr>
        <w:rFonts w:hint="default"/>
      </w:rPr>
    </w:lvl>
    <w:lvl w:ilvl="4">
      <w:start w:val="1"/>
      <w:numFmt w:val="none"/>
      <w:lvlRestart w:val="0"/>
      <w:lvlText w:val=""/>
      <w:lvlJc w:val="left"/>
      <w:pPr>
        <w:tabs>
          <w:tab w:val="num" w:pos="851"/>
        </w:tabs>
        <w:ind w:left="1785" w:firstLine="210"/>
      </w:pPr>
      <w:rPr>
        <w:rFonts w:hint="default"/>
      </w:rPr>
    </w:lvl>
    <w:lvl w:ilvl="5">
      <w:start w:val="1"/>
      <w:numFmt w:val="none"/>
      <w:lvlRestart w:val="0"/>
      <w:lvlText w:val=""/>
      <w:lvlJc w:val="left"/>
      <w:pPr>
        <w:tabs>
          <w:tab w:val="num" w:pos="851"/>
        </w:tabs>
        <w:ind w:left="2142" w:firstLine="210"/>
      </w:pPr>
      <w:rPr>
        <w:rFonts w:hint="default"/>
      </w:rPr>
    </w:lvl>
    <w:lvl w:ilvl="6">
      <w:start w:val="1"/>
      <w:numFmt w:val="none"/>
      <w:lvlRestart w:val="0"/>
      <w:lvlText w:val=""/>
      <w:lvlJc w:val="left"/>
      <w:pPr>
        <w:tabs>
          <w:tab w:val="num" w:pos="851"/>
        </w:tabs>
        <w:ind w:left="2499" w:firstLine="210"/>
      </w:pPr>
      <w:rPr>
        <w:rFonts w:hint="default"/>
      </w:rPr>
    </w:lvl>
    <w:lvl w:ilvl="7">
      <w:start w:val="1"/>
      <w:numFmt w:val="none"/>
      <w:lvlRestart w:val="0"/>
      <w:lvlText w:val=""/>
      <w:lvlJc w:val="left"/>
      <w:pPr>
        <w:tabs>
          <w:tab w:val="num" w:pos="851"/>
        </w:tabs>
        <w:ind w:left="2856" w:firstLine="210"/>
      </w:pPr>
      <w:rPr>
        <w:rFonts w:hint="default"/>
      </w:rPr>
    </w:lvl>
    <w:lvl w:ilvl="8">
      <w:start w:val="1"/>
      <w:numFmt w:val="none"/>
      <w:lvlRestart w:val="0"/>
      <w:lvlText w:val=""/>
      <w:lvlJc w:val="left"/>
      <w:pPr>
        <w:tabs>
          <w:tab w:val="num" w:pos="851"/>
        </w:tabs>
        <w:ind w:left="3213" w:firstLine="210"/>
      </w:pPr>
      <w:rPr>
        <w:rFonts w:hint="default"/>
      </w:rPr>
    </w:lvl>
  </w:abstractNum>
  <w:abstractNum w:abstractNumId="25" w15:restartNumberingAfterBreak="0">
    <w:nsid w:val="69437CA9"/>
    <w:multiLevelType w:val="hybridMultilevel"/>
    <w:tmpl w:val="8A2C405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6B2A7B0B"/>
    <w:multiLevelType w:val="multilevel"/>
    <w:tmpl w:val="E83A8BA2"/>
    <w:lvl w:ilvl="0">
      <w:start w:val="1"/>
      <w:numFmt w:val="decimal"/>
      <w:pStyle w:val="List123"/>
      <w:lvlText w:val="%1."/>
      <w:lvlJc w:val="left"/>
      <w:pPr>
        <w:ind w:left="924" w:hanging="357"/>
      </w:pPr>
      <w:rPr>
        <w:rFonts w:hint="default"/>
      </w:rPr>
    </w:lvl>
    <w:lvl w:ilvl="1">
      <w:start w:val="1"/>
      <w:numFmt w:val="lowerLetter"/>
      <w:pStyle w:val="List123level2"/>
      <w:lvlText w:val="(%2)"/>
      <w:lvlJc w:val="left"/>
      <w:pPr>
        <w:ind w:left="1281" w:hanging="357"/>
      </w:pPr>
      <w:rPr>
        <w:rFonts w:hint="default"/>
      </w:rPr>
    </w:lvl>
    <w:lvl w:ilvl="2">
      <w:start w:val="1"/>
      <w:numFmt w:val="lowerRoman"/>
      <w:pStyle w:val="List123level3"/>
      <w:lvlText w:val="(%3)"/>
      <w:lvlJc w:val="left"/>
      <w:pPr>
        <w:ind w:left="1638" w:hanging="357"/>
      </w:pPr>
      <w:rPr>
        <w:rFonts w:hint="default"/>
      </w:rPr>
    </w:lvl>
    <w:lvl w:ilvl="3">
      <w:start w:val="1"/>
      <w:numFmt w:val="decimal"/>
      <w:lvlText w:val="%4."/>
      <w:lvlJc w:val="left"/>
      <w:pPr>
        <w:tabs>
          <w:tab w:val="num" w:pos="1638"/>
        </w:tabs>
        <w:ind w:left="1995" w:hanging="357"/>
      </w:pPr>
      <w:rPr>
        <w:rFonts w:hint="default"/>
      </w:rPr>
    </w:lvl>
    <w:lvl w:ilvl="4">
      <w:start w:val="1"/>
      <w:numFmt w:val="lowerLetter"/>
      <w:lvlText w:val="%5."/>
      <w:lvlJc w:val="left"/>
      <w:pPr>
        <w:tabs>
          <w:tab w:val="num" w:pos="1995"/>
        </w:tabs>
        <w:ind w:left="2352" w:hanging="357"/>
      </w:pPr>
      <w:rPr>
        <w:rFonts w:hint="default"/>
      </w:rPr>
    </w:lvl>
    <w:lvl w:ilvl="5">
      <w:start w:val="1"/>
      <w:numFmt w:val="lowerRoman"/>
      <w:lvlText w:val="%6."/>
      <w:lvlJc w:val="right"/>
      <w:pPr>
        <w:tabs>
          <w:tab w:val="num" w:pos="2352"/>
        </w:tabs>
        <w:ind w:left="2709" w:hanging="357"/>
      </w:pPr>
      <w:rPr>
        <w:rFonts w:hint="default"/>
      </w:rPr>
    </w:lvl>
    <w:lvl w:ilvl="6">
      <w:start w:val="1"/>
      <w:numFmt w:val="decimal"/>
      <w:lvlText w:val="%7."/>
      <w:lvlJc w:val="left"/>
      <w:pPr>
        <w:tabs>
          <w:tab w:val="num" w:pos="2709"/>
        </w:tabs>
        <w:ind w:left="3066" w:hanging="357"/>
      </w:pPr>
      <w:rPr>
        <w:rFonts w:hint="default"/>
      </w:rPr>
    </w:lvl>
    <w:lvl w:ilvl="7">
      <w:start w:val="1"/>
      <w:numFmt w:val="lowerLetter"/>
      <w:lvlText w:val="%8."/>
      <w:lvlJc w:val="left"/>
      <w:pPr>
        <w:tabs>
          <w:tab w:val="num" w:pos="3066"/>
        </w:tabs>
        <w:ind w:left="3423" w:hanging="357"/>
      </w:pPr>
      <w:rPr>
        <w:rFonts w:hint="default"/>
      </w:rPr>
    </w:lvl>
    <w:lvl w:ilvl="8">
      <w:start w:val="1"/>
      <w:numFmt w:val="lowerRoman"/>
      <w:lvlText w:val="%9."/>
      <w:lvlJc w:val="right"/>
      <w:pPr>
        <w:tabs>
          <w:tab w:val="num" w:pos="3423"/>
        </w:tabs>
        <w:ind w:left="3780" w:hanging="357"/>
      </w:pPr>
      <w:rPr>
        <w:rFonts w:hint="default"/>
      </w:rPr>
    </w:lvl>
  </w:abstractNum>
  <w:abstractNum w:abstractNumId="27" w15:restartNumberingAfterBreak="0">
    <w:nsid w:val="6DE824E7"/>
    <w:multiLevelType w:val="multilevel"/>
    <w:tmpl w:val="0380C358"/>
    <w:lvl w:ilvl="0">
      <w:numFmt w:val="none"/>
      <w:pStyle w:val="BodyTextTableLevel1"/>
      <w:suff w:val="nothing"/>
      <w:lvlText w:val=""/>
      <w:lvlJc w:val="left"/>
      <w:pPr>
        <w:ind w:left="425" w:firstLine="0"/>
      </w:pPr>
      <w:rPr>
        <w:rFonts w:hint="default"/>
      </w:rPr>
    </w:lvl>
    <w:lvl w:ilvl="1">
      <w:start w:val="1"/>
      <w:numFmt w:val="none"/>
      <w:pStyle w:val="BodyTextTableLevel2"/>
      <w:suff w:val="nothing"/>
      <w:lvlText w:val="%2%1"/>
      <w:lvlJc w:val="left"/>
      <w:pPr>
        <w:ind w:left="709" w:firstLine="0"/>
      </w:pPr>
      <w:rPr>
        <w:rFonts w:hint="default"/>
      </w:rPr>
    </w:lvl>
    <w:lvl w:ilvl="2">
      <w:start w:val="1"/>
      <w:numFmt w:val="none"/>
      <w:suff w:val="nothing"/>
      <w:lvlText w:val="%3%1"/>
      <w:lvlJc w:val="left"/>
      <w:pPr>
        <w:ind w:left="1134" w:firstLine="0"/>
      </w:pPr>
      <w:rPr>
        <w:rFonts w:hint="default"/>
      </w:rPr>
    </w:lvl>
    <w:lvl w:ilvl="3">
      <w:start w:val="1"/>
      <w:numFmt w:val="none"/>
      <w:isLgl/>
      <w:lvlText w:val=""/>
      <w:lvlJc w:val="left"/>
      <w:pPr>
        <w:tabs>
          <w:tab w:val="num" w:pos="0"/>
        </w:tabs>
        <w:ind w:left="0" w:firstLine="0"/>
      </w:pPr>
      <w:rPr>
        <w:rFonts w:hint="default"/>
      </w:rPr>
    </w:lvl>
    <w:lvl w:ilvl="4">
      <w:start w:val="1"/>
      <w:numFmt w:val="none"/>
      <w:isLgl/>
      <w:lvlText w:val=""/>
      <w:lvlJc w:val="left"/>
      <w:pPr>
        <w:tabs>
          <w:tab w:val="num" w:pos="0"/>
        </w:tabs>
        <w:ind w:left="0" w:firstLine="0"/>
      </w:pPr>
      <w:rPr>
        <w:rFonts w:hint="default"/>
      </w:rPr>
    </w:lvl>
    <w:lvl w:ilvl="5">
      <w:start w:val="1"/>
      <w:numFmt w:val="none"/>
      <w:isLgl/>
      <w:lvlText w:val=""/>
      <w:lvlJc w:val="left"/>
      <w:pPr>
        <w:tabs>
          <w:tab w:val="num" w:pos="0"/>
        </w:tabs>
        <w:ind w:left="0" w:firstLine="0"/>
      </w:pPr>
      <w:rPr>
        <w:rFonts w:hint="default"/>
      </w:rPr>
    </w:lvl>
    <w:lvl w:ilvl="6">
      <w:start w:val="1"/>
      <w:numFmt w:val="none"/>
      <w:isLgl/>
      <w:lvlText w:val=""/>
      <w:lvlJc w:val="left"/>
      <w:pPr>
        <w:tabs>
          <w:tab w:val="num" w:pos="0"/>
        </w:tabs>
        <w:ind w:left="0" w:firstLine="0"/>
      </w:pPr>
      <w:rPr>
        <w:rFonts w:hint="default"/>
      </w:rPr>
    </w:lvl>
    <w:lvl w:ilvl="7">
      <w:start w:val="1"/>
      <w:numFmt w:val="none"/>
      <w:isLgl/>
      <w:lvlText w:val=""/>
      <w:lvlJc w:val="left"/>
      <w:pPr>
        <w:tabs>
          <w:tab w:val="num" w:pos="0"/>
        </w:tabs>
        <w:ind w:left="0" w:firstLine="0"/>
      </w:pPr>
      <w:rPr>
        <w:rFonts w:hint="default"/>
      </w:rPr>
    </w:lvl>
    <w:lvl w:ilvl="8">
      <w:start w:val="1"/>
      <w:numFmt w:val="none"/>
      <w:isLgl/>
      <w:lvlText w:val=""/>
      <w:lvlJc w:val="left"/>
      <w:pPr>
        <w:tabs>
          <w:tab w:val="num" w:pos="0"/>
        </w:tabs>
        <w:ind w:left="0" w:firstLine="0"/>
      </w:pPr>
      <w:rPr>
        <w:rFonts w:hint="default"/>
      </w:rPr>
    </w:lvl>
  </w:abstractNum>
  <w:abstractNum w:abstractNumId="28" w15:restartNumberingAfterBreak="0">
    <w:nsid w:val="71687788"/>
    <w:multiLevelType w:val="hybridMultilevel"/>
    <w:tmpl w:val="D3AC2188"/>
    <w:lvl w:ilvl="0" w:tplc="1504A964">
      <w:start w:val="29"/>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73107305"/>
    <w:multiLevelType w:val="multilevel"/>
    <w:tmpl w:val="E020BB4E"/>
    <w:styleLink w:val="BulletsList"/>
    <w:lvl w:ilvl="0">
      <w:start w:val="1"/>
      <w:numFmt w:val="bullet"/>
      <w:pStyle w:val="Bullet1"/>
      <w:lvlText w:val=""/>
      <w:lvlJc w:val="left"/>
      <w:pPr>
        <w:ind w:left="284" w:hanging="284"/>
      </w:pPr>
      <w:rPr>
        <w:rFonts w:ascii="Symbol" w:hAnsi="Symbol" w:hint="default"/>
      </w:rPr>
    </w:lvl>
    <w:lvl w:ilvl="1">
      <w:start w:val="1"/>
      <w:numFmt w:val="bullet"/>
      <w:pStyle w:val="Bullet2"/>
      <w:lvlText w:val="–"/>
      <w:lvlJc w:val="left"/>
      <w:pPr>
        <w:ind w:left="568" w:hanging="284"/>
      </w:pPr>
      <w:rPr>
        <w:rFonts w:ascii="Arial" w:hAnsi="Arial" w:cs="Times New Roman" w:hint="default"/>
      </w:rPr>
    </w:lvl>
    <w:lvl w:ilvl="2">
      <w:start w:val="1"/>
      <w:numFmt w:val="bullet"/>
      <w:pStyle w:val="Bullet3"/>
      <w:lvlText w:val="»"/>
      <w:lvlJc w:val="left"/>
      <w:pPr>
        <w:ind w:left="852" w:hanging="284"/>
      </w:pPr>
      <w:rPr>
        <w:rFonts w:ascii="Arial" w:hAnsi="Arial" w:cs="Times New Roman" w:hint="default"/>
      </w:rPr>
    </w:lvl>
    <w:lvl w:ilvl="3">
      <w:start w:val="1"/>
      <w:numFmt w:val="decimal"/>
      <w:lvlText w:val="(%4)"/>
      <w:lvlJc w:val="left"/>
      <w:pPr>
        <w:ind w:left="1136" w:hanging="284"/>
      </w:pPr>
    </w:lvl>
    <w:lvl w:ilvl="4">
      <w:start w:val="1"/>
      <w:numFmt w:val="lowerLetter"/>
      <w:lvlText w:val="(%5)"/>
      <w:lvlJc w:val="left"/>
      <w:pPr>
        <w:ind w:left="1420" w:hanging="284"/>
      </w:pPr>
    </w:lvl>
    <w:lvl w:ilvl="5">
      <w:start w:val="1"/>
      <w:numFmt w:val="lowerRoman"/>
      <w:lvlText w:val="(%6)"/>
      <w:lvlJc w:val="left"/>
      <w:pPr>
        <w:ind w:left="1704" w:hanging="284"/>
      </w:pPr>
    </w:lvl>
    <w:lvl w:ilvl="6">
      <w:start w:val="1"/>
      <w:numFmt w:val="decimal"/>
      <w:lvlText w:val="%7."/>
      <w:lvlJc w:val="left"/>
      <w:pPr>
        <w:ind w:left="1988" w:hanging="284"/>
      </w:pPr>
    </w:lvl>
    <w:lvl w:ilvl="7">
      <w:start w:val="1"/>
      <w:numFmt w:val="lowerLetter"/>
      <w:lvlText w:val="%8."/>
      <w:lvlJc w:val="left"/>
      <w:pPr>
        <w:ind w:left="2272" w:hanging="284"/>
      </w:pPr>
    </w:lvl>
    <w:lvl w:ilvl="8">
      <w:start w:val="1"/>
      <w:numFmt w:val="lowerRoman"/>
      <w:lvlText w:val="%9."/>
      <w:lvlJc w:val="left"/>
      <w:pPr>
        <w:ind w:left="2556" w:hanging="284"/>
      </w:pPr>
    </w:lvl>
  </w:abstractNum>
  <w:abstractNum w:abstractNumId="30" w15:restartNumberingAfterBreak="0">
    <w:nsid w:val="76585497"/>
    <w:multiLevelType w:val="multilevel"/>
    <w:tmpl w:val="54B65A0C"/>
    <w:lvl w:ilvl="0">
      <w:start w:val="1"/>
      <w:numFmt w:val="upperLetter"/>
      <w:pStyle w:val="ListABC"/>
      <w:lvlText w:val="%1."/>
      <w:lvlJc w:val="left"/>
      <w:pPr>
        <w:ind w:left="924" w:hanging="357"/>
      </w:pPr>
      <w:rPr>
        <w:rFonts w:hint="default"/>
        <w:caps w:val="0"/>
        <w:strike w:val="0"/>
        <w:dstrike w:val="0"/>
        <w:vanish w:val="0"/>
        <w:sz w:val="24"/>
        <w:vertAlign w:val="baseline"/>
      </w:rPr>
    </w:lvl>
    <w:lvl w:ilvl="1">
      <w:start w:val="1"/>
      <w:numFmt w:val="lowerLetter"/>
      <w:pStyle w:val="ListABClevel2"/>
      <w:lvlText w:val="(%2)"/>
      <w:lvlJc w:val="left"/>
      <w:pPr>
        <w:ind w:left="1281" w:hanging="357"/>
      </w:pPr>
      <w:rPr>
        <w:rFonts w:hint="default"/>
      </w:rPr>
    </w:lvl>
    <w:lvl w:ilvl="2">
      <w:start w:val="1"/>
      <w:numFmt w:val="lowerRoman"/>
      <w:pStyle w:val="ListABClevel3"/>
      <w:lvlText w:val="(%3)"/>
      <w:lvlJc w:val="left"/>
      <w:pPr>
        <w:ind w:left="1638" w:hanging="357"/>
      </w:pPr>
      <w:rPr>
        <w:rFonts w:hint="default"/>
      </w:rPr>
    </w:lvl>
    <w:lvl w:ilvl="3">
      <w:start w:val="1"/>
      <w:numFmt w:val="none"/>
      <w:isLgl/>
      <w:suff w:val="nothing"/>
      <w:lvlText w:val=""/>
      <w:lvlJc w:val="left"/>
      <w:pPr>
        <w:ind w:left="1995" w:hanging="357"/>
      </w:pPr>
      <w:rPr>
        <w:rFonts w:hint="default"/>
      </w:rPr>
    </w:lvl>
    <w:lvl w:ilvl="4">
      <w:start w:val="1"/>
      <w:numFmt w:val="none"/>
      <w:isLgl/>
      <w:lvlText w:val=""/>
      <w:lvlJc w:val="left"/>
      <w:pPr>
        <w:tabs>
          <w:tab w:val="num" w:pos="1995"/>
        </w:tabs>
        <w:ind w:left="2352" w:hanging="357"/>
      </w:pPr>
      <w:rPr>
        <w:rFonts w:hint="default"/>
      </w:rPr>
    </w:lvl>
    <w:lvl w:ilvl="5">
      <w:start w:val="1"/>
      <w:numFmt w:val="none"/>
      <w:isLgl/>
      <w:lvlText w:val=""/>
      <w:lvlJc w:val="left"/>
      <w:pPr>
        <w:tabs>
          <w:tab w:val="num" w:pos="2352"/>
        </w:tabs>
        <w:ind w:left="2709" w:hanging="357"/>
      </w:pPr>
      <w:rPr>
        <w:rFonts w:hint="default"/>
      </w:rPr>
    </w:lvl>
    <w:lvl w:ilvl="6">
      <w:start w:val="1"/>
      <w:numFmt w:val="none"/>
      <w:isLgl/>
      <w:lvlText w:val=""/>
      <w:lvlJc w:val="left"/>
      <w:pPr>
        <w:tabs>
          <w:tab w:val="num" w:pos="2709"/>
        </w:tabs>
        <w:ind w:left="3066" w:hanging="357"/>
      </w:pPr>
      <w:rPr>
        <w:rFonts w:hint="default"/>
      </w:rPr>
    </w:lvl>
    <w:lvl w:ilvl="7">
      <w:start w:val="1"/>
      <w:numFmt w:val="none"/>
      <w:isLgl/>
      <w:lvlText w:val=""/>
      <w:lvlJc w:val="left"/>
      <w:pPr>
        <w:tabs>
          <w:tab w:val="num" w:pos="3066"/>
        </w:tabs>
        <w:ind w:left="3423" w:hanging="357"/>
      </w:pPr>
      <w:rPr>
        <w:rFonts w:hint="default"/>
      </w:rPr>
    </w:lvl>
    <w:lvl w:ilvl="8">
      <w:start w:val="1"/>
      <w:numFmt w:val="none"/>
      <w:isLgl/>
      <w:lvlText w:val=""/>
      <w:lvlJc w:val="left"/>
      <w:pPr>
        <w:tabs>
          <w:tab w:val="num" w:pos="3423"/>
        </w:tabs>
        <w:ind w:left="3780" w:hanging="357"/>
      </w:pPr>
      <w:rPr>
        <w:rFonts w:hint="default"/>
      </w:rPr>
    </w:lvl>
  </w:abstractNum>
  <w:abstractNum w:abstractNumId="31" w15:restartNumberingAfterBreak="0">
    <w:nsid w:val="7A3106DB"/>
    <w:multiLevelType w:val="multilevel"/>
    <w:tmpl w:val="8514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19"/>
  </w:num>
  <w:num w:numId="8">
    <w:abstractNumId w:val="21"/>
  </w:num>
  <w:num w:numId="9">
    <w:abstractNumId w:val="16"/>
  </w:num>
  <w:num w:numId="10">
    <w:abstractNumId w:val="10"/>
  </w:num>
  <w:num w:numId="11">
    <w:abstractNumId w:val="22"/>
  </w:num>
  <w:num w:numId="12">
    <w:abstractNumId w:val="24"/>
  </w:num>
  <w:num w:numId="13">
    <w:abstractNumId w:val="27"/>
  </w:num>
  <w:num w:numId="14">
    <w:abstractNumId w:val="7"/>
  </w:num>
  <w:num w:numId="15">
    <w:abstractNumId w:val="14"/>
  </w:num>
  <w:num w:numId="16">
    <w:abstractNumId w:val="30"/>
  </w:num>
  <w:num w:numId="17">
    <w:abstractNumId w:val="26"/>
  </w:num>
  <w:num w:numId="18">
    <w:abstractNumId w:val="17"/>
  </w:num>
  <w:num w:numId="19">
    <w:abstractNumId w:val="15"/>
  </w:num>
  <w:num w:numId="20">
    <w:abstractNumId w:val="8"/>
  </w:num>
  <w:num w:numId="21">
    <w:abstractNumId w:val="6"/>
  </w:num>
  <w:num w:numId="22">
    <w:abstractNumId w:val="28"/>
  </w:num>
  <w:num w:numId="23">
    <w:abstractNumId w:val="29"/>
  </w:num>
  <w:num w:numId="24">
    <w:abstractNumId w:val="18"/>
  </w:num>
  <w:num w:numId="25">
    <w:abstractNumId w:val="12"/>
  </w:num>
  <w:num w:numId="26">
    <w:abstractNumId w:val="11"/>
  </w:num>
  <w:num w:numId="27">
    <w:abstractNumId w:val="9"/>
  </w:num>
  <w:num w:numId="28">
    <w:abstractNumId w:val="13"/>
  </w:num>
  <w:num w:numId="29">
    <w:abstractNumId w:val="23"/>
  </w:num>
  <w:num w:numId="30">
    <w:abstractNumId w:val="31"/>
  </w:num>
  <w:num w:numId="31">
    <w:abstractNumId w:val="20"/>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num>
  <w:numIdMacAtCleanup w:val="3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ddy Druid">
    <w15:presenceInfo w15:providerId="Windows Live" w15:userId="51466613b65649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trackRevisions/>
  <w:defaultTabStop w:val="567"/>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suppressTop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31E"/>
    <w:rsid w:val="00003360"/>
    <w:rsid w:val="00003FC7"/>
    <w:rsid w:val="00005919"/>
    <w:rsid w:val="00007C42"/>
    <w:rsid w:val="00014875"/>
    <w:rsid w:val="00015020"/>
    <w:rsid w:val="0001647B"/>
    <w:rsid w:val="00020010"/>
    <w:rsid w:val="00031FC4"/>
    <w:rsid w:val="00034673"/>
    <w:rsid w:val="00036671"/>
    <w:rsid w:val="00037226"/>
    <w:rsid w:val="000409E2"/>
    <w:rsid w:val="00044EA1"/>
    <w:rsid w:val="00054574"/>
    <w:rsid w:val="0005649A"/>
    <w:rsid w:val="00063BB2"/>
    <w:rsid w:val="00065F18"/>
    <w:rsid w:val="00067005"/>
    <w:rsid w:val="000707FA"/>
    <w:rsid w:val="00076035"/>
    <w:rsid w:val="00077013"/>
    <w:rsid w:val="000841B6"/>
    <w:rsid w:val="00091C3A"/>
    <w:rsid w:val="0009387D"/>
    <w:rsid w:val="000B2200"/>
    <w:rsid w:val="000B55C4"/>
    <w:rsid w:val="000D5B18"/>
    <w:rsid w:val="000D61F6"/>
    <w:rsid w:val="000E3240"/>
    <w:rsid w:val="000E677B"/>
    <w:rsid w:val="000F4ADF"/>
    <w:rsid w:val="000F61AF"/>
    <w:rsid w:val="0010171C"/>
    <w:rsid w:val="00102FAD"/>
    <w:rsid w:val="001130CA"/>
    <w:rsid w:val="00121870"/>
    <w:rsid w:val="00126FDE"/>
    <w:rsid w:val="0013703F"/>
    <w:rsid w:val="00140ED2"/>
    <w:rsid w:val="00143E7C"/>
    <w:rsid w:val="0014415C"/>
    <w:rsid w:val="0014565E"/>
    <w:rsid w:val="001536C9"/>
    <w:rsid w:val="0016433D"/>
    <w:rsid w:val="00184C0F"/>
    <w:rsid w:val="001A5F55"/>
    <w:rsid w:val="001B396B"/>
    <w:rsid w:val="001C0031"/>
    <w:rsid w:val="001C0C30"/>
    <w:rsid w:val="001C5B6C"/>
    <w:rsid w:val="001D0111"/>
    <w:rsid w:val="001D7EAE"/>
    <w:rsid w:val="001E64FC"/>
    <w:rsid w:val="001F0724"/>
    <w:rsid w:val="002007DF"/>
    <w:rsid w:val="00200D83"/>
    <w:rsid w:val="00205FE8"/>
    <w:rsid w:val="00206B39"/>
    <w:rsid w:val="00206BA3"/>
    <w:rsid w:val="00215160"/>
    <w:rsid w:val="002224B4"/>
    <w:rsid w:val="00226D5E"/>
    <w:rsid w:val="00234CF2"/>
    <w:rsid w:val="00237A3D"/>
    <w:rsid w:val="00240E83"/>
    <w:rsid w:val="002502D1"/>
    <w:rsid w:val="00255AC7"/>
    <w:rsid w:val="00256118"/>
    <w:rsid w:val="00260A17"/>
    <w:rsid w:val="0026304A"/>
    <w:rsid w:val="00270ABF"/>
    <w:rsid w:val="00270EEC"/>
    <w:rsid w:val="002777D8"/>
    <w:rsid w:val="002806A2"/>
    <w:rsid w:val="00297CC7"/>
    <w:rsid w:val="002A194F"/>
    <w:rsid w:val="002A4BD9"/>
    <w:rsid w:val="002A4FE7"/>
    <w:rsid w:val="002B1CEB"/>
    <w:rsid w:val="002B54C6"/>
    <w:rsid w:val="002D3125"/>
    <w:rsid w:val="002D4F42"/>
    <w:rsid w:val="002D7E95"/>
    <w:rsid w:val="002E02C7"/>
    <w:rsid w:val="002E6153"/>
    <w:rsid w:val="0030084C"/>
    <w:rsid w:val="003039E1"/>
    <w:rsid w:val="00306791"/>
    <w:rsid w:val="003129BA"/>
    <w:rsid w:val="003148FC"/>
    <w:rsid w:val="0032132E"/>
    <w:rsid w:val="003232A8"/>
    <w:rsid w:val="00330820"/>
    <w:rsid w:val="003465C8"/>
    <w:rsid w:val="00364466"/>
    <w:rsid w:val="003673BD"/>
    <w:rsid w:val="0037016B"/>
    <w:rsid w:val="00370FC0"/>
    <w:rsid w:val="003722F0"/>
    <w:rsid w:val="00373206"/>
    <w:rsid w:val="003737ED"/>
    <w:rsid w:val="00375B80"/>
    <w:rsid w:val="00375B95"/>
    <w:rsid w:val="00377352"/>
    <w:rsid w:val="00391CCD"/>
    <w:rsid w:val="003A10DA"/>
    <w:rsid w:val="003A12C8"/>
    <w:rsid w:val="003A6FFE"/>
    <w:rsid w:val="003A7695"/>
    <w:rsid w:val="003B3A23"/>
    <w:rsid w:val="003B6592"/>
    <w:rsid w:val="003C1DDC"/>
    <w:rsid w:val="003C772C"/>
    <w:rsid w:val="003D0EAE"/>
    <w:rsid w:val="003D67E5"/>
    <w:rsid w:val="003F2B58"/>
    <w:rsid w:val="003F5886"/>
    <w:rsid w:val="0040020C"/>
    <w:rsid w:val="00401CA0"/>
    <w:rsid w:val="0040700B"/>
    <w:rsid w:val="00407F54"/>
    <w:rsid w:val="00411341"/>
    <w:rsid w:val="00413966"/>
    <w:rsid w:val="00415015"/>
    <w:rsid w:val="00415102"/>
    <w:rsid w:val="00415CDB"/>
    <w:rsid w:val="004231DC"/>
    <w:rsid w:val="0042551E"/>
    <w:rsid w:val="00433AD8"/>
    <w:rsid w:val="00437A53"/>
    <w:rsid w:val="004552A0"/>
    <w:rsid w:val="00457E34"/>
    <w:rsid w:val="00460A83"/>
    <w:rsid w:val="00460B3F"/>
    <w:rsid w:val="00464752"/>
    <w:rsid w:val="00472A55"/>
    <w:rsid w:val="00473B41"/>
    <w:rsid w:val="00476068"/>
    <w:rsid w:val="004763B3"/>
    <w:rsid w:val="00477619"/>
    <w:rsid w:val="00486E6E"/>
    <w:rsid w:val="004875DF"/>
    <w:rsid w:val="00487C1D"/>
    <w:rsid w:val="004947AE"/>
    <w:rsid w:val="00494C6F"/>
    <w:rsid w:val="00495C9C"/>
    <w:rsid w:val="00497B3E"/>
    <w:rsid w:val="004A4EB8"/>
    <w:rsid w:val="004A5823"/>
    <w:rsid w:val="004B0AAF"/>
    <w:rsid w:val="004B214C"/>
    <w:rsid w:val="004B3924"/>
    <w:rsid w:val="004B7616"/>
    <w:rsid w:val="004C4DDD"/>
    <w:rsid w:val="004C5F40"/>
    <w:rsid w:val="004C6953"/>
    <w:rsid w:val="004C7001"/>
    <w:rsid w:val="004C75D5"/>
    <w:rsid w:val="004D1706"/>
    <w:rsid w:val="004D243F"/>
    <w:rsid w:val="004D7473"/>
    <w:rsid w:val="004E468B"/>
    <w:rsid w:val="004F054C"/>
    <w:rsid w:val="004F2E8A"/>
    <w:rsid w:val="004F55E1"/>
    <w:rsid w:val="00501C4B"/>
    <w:rsid w:val="005028A7"/>
    <w:rsid w:val="005078B7"/>
    <w:rsid w:val="00510D73"/>
    <w:rsid w:val="00512ACB"/>
    <w:rsid w:val="0052216D"/>
    <w:rsid w:val="00526115"/>
    <w:rsid w:val="00533FAF"/>
    <w:rsid w:val="005366B6"/>
    <w:rsid w:val="00554BCD"/>
    <w:rsid w:val="00555F60"/>
    <w:rsid w:val="005605A5"/>
    <w:rsid w:val="00560B3C"/>
    <w:rsid w:val="00561A97"/>
    <w:rsid w:val="00563BB1"/>
    <w:rsid w:val="00563DAC"/>
    <w:rsid w:val="005675E0"/>
    <w:rsid w:val="00570A71"/>
    <w:rsid w:val="00570C00"/>
    <w:rsid w:val="0057135F"/>
    <w:rsid w:val="005748DC"/>
    <w:rsid w:val="00576AAA"/>
    <w:rsid w:val="0057761F"/>
    <w:rsid w:val="0058206B"/>
    <w:rsid w:val="00585690"/>
    <w:rsid w:val="00594AAA"/>
    <w:rsid w:val="00595B33"/>
    <w:rsid w:val="0059662F"/>
    <w:rsid w:val="005B7254"/>
    <w:rsid w:val="005D1D2F"/>
    <w:rsid w:val="005D3066"/>
    <w:rsid w:val="005D7738"/>
    <w:rsid w:val="005E4B13"/>
    <w:rsid w:val="005E4C02"/>
    <w:rsid w:val="005F01DF"/>
    <w:rsid w:val="005F76CC"/>
    <w:rsid w:val="005F7FF8"/>
    <w:rsid w:val="006004C4"/>
    <w:rsid w:val="00600CA4"/>
    <w:rsid w:val="00602416"/>
    <w:rsid w:val="006025CE"/>
    <w:rsid w:val="006041F2"/>
    <w:rsid w:val="006064F5"/>
    <w:rsid w:val="00617298"/>
    <w:rsid w:val="0062257A"/>
    <w:rsid w:val="00637753"/>
    <w:rsid w:val="00660CE4"/>
    <w:rsid w:val="00661806"/>
    <w:rsid w:val="00662716"/>
    <w:rsid w:val="00676C9F"/>
    <w:rsid w:val="00677B13"/>
    <w:rsid w:val="00677F4E"/>
    <w:rsid w:val="00681A08"/>
    <w:rsid w:val="00685ECF"/>
    <w:rsid w:val="006875B8"/>
    <w:rsid w:val="00687CEA"/>
    <w:rsid w:val="006929A9"/>
    <w:rsid w:val="00694E01"/>
    <w:rsid w:val="00695171"/>
    <w:rsid w:val="00695B75"/>
    <w:rsid w:val="006A1A95"/>
    <w:rsid w:val="006A38B7"/>
    <w:rsid w:val="006A5C31"/>
    <w:rsid w:val="006B1CB2"/>
    <w:rsid w:val="006B1DD1"/>
    <w:rsid w:val="006B3396"/>
    <w:rsid w:val="006B4FE7"/>
    <w:rsid w:val="006C195E"/>
    <w:rsid w:val="006C23C3"/>
    <w:rsid w:val="006D431E"/>
    <w:rsid w:val="006D638F"/>
    <w:rsid w:val="006D7384"/>
    <w:rsid w:val="006D7698"/>
    <w:rsid w:val="006E7BF7"/>
    <w:rsid w:val="006F5A7D"/>
    <w:rsid w:val="00702F2C"/>
    <w:rsid w:val="00704E9D"/>
    <w:rsid w:val="007068C8"/>
    <w:rsid w:val="007078DA"/>
    <w:rsid w:val="00715B8F"/>
    <w:rsid w:val="007211B5"/>
    <w:rsid w:val="00721673"/>
    <w:rsid w:val="0073106E"/>
    <w:rsid w:val="00737FCE"/>
    <w:rsid w:val="007467DD"/>
    <w:rsid w:val="00755142"/>
    <w:rsid w:val="00756BB7"/>
    <w:rsid w:val="0075764B"/>
    <w:rsid w:val="00760C01"/>
    <w:rsid w:val="00761293"/>
    <w:rsid w:val="00767C04"/>
    <w:rsid w:val="007736A2"/>
    <w:rsid w:val="00782DC3"/>
    <w:rsid w:val="00786763"/>
    <w:rsid w:val="007A4DF5"/>
    <w:rsid w:val="007A6226"/>
    <w:rsid w:val="007B3C61"/>
    <w:rsid w:val="007D1918"/>
    <w:rsid w:val="007E1718"/>
    <w:rsid w:val="007F03F2"/>
    <w:rsid w:val="007F3107"/>
    <w:rsid w:val="008031DF"/>
    <w:rsid w:val="008065D7"/>
    <w:rsid w:val="008111A3"/>
    <w:rsid w:val="00816E30"/>
    <w:rsid w:val="0082264B"/>
    <w:rsid w:val="0082711A"/>
    <w:rsid w:val="0082765B"/>
    <w:rsid w:val="008352B1"/>
    <w:rsid w:val="008353E7"/>
    <w:rsid w:val="00835BD7"/>
    <w:rsid w:val="008428E8"/>
    <w:rsid w:val="00843D71"/>
    <w:rsid w:val="00846F11"/>
    <w:rsid w:val="0084745A"/>
    <w:rsid w:val="00860C89"/>
    <w:rsid w:val="00870045"/>
    <w:rsid w:val="00876E5F"/>
    <w:rsid w:val="00882FE3"/>
    <w:rsid w:val="00884A12"/>
    <w:rsid w:val="00890CE4"/>
    <w:rsid w:val="00891ED7"/>
    <w:rsid w:val="00894251"/>
    <w:rsid w:val="008A0E15"/>
    <w:rsid w:val="008B6ECD"/>
    <w:rsid w:val="008B7B54"/>
    <w:rsid w:val="008C15EB"/>
    <w:rsid w:val="008C3187"/>
    <w:rsid w:val="008C434F"/>
    <w:rsid w:val="008C5E4F"/>
    <w:rsid w:val="008D63B7"/>
    <w:rsid w:val="008D6A03"/>
    <w:rsid w:val="008D6CA7"/>
    <w:rsid w:val="008E508C"/>
    <w:rsid w:val="008E7FEE"/>
    <w:rsid w:val="008F2F06"/>
    <w:rsid w:val="008F31F5"/>
    <w:rsid w:val="008F67F5"/>
    <w:rsid w:val="008F6BCE"/>
    <w:rsid w:val="00900D4B"/>
    <w:rsid w:val="00905F9B"/>
    <w:rsid w:val="00913E95"/>
    <w:rsid w:val="009170B9"/>
    <w:rsid w:val="00923A87"/>
    <w:rsid w:val="00927482"/>
    <w:rsid w:val="00930C40"/>
    <w:rsid w:val="00931507"/>
    <w:rsid w:val="009357FF"/>
    <w:rsid w:val="00936FF5"/>
    <w:rsid w:val="0094654B"/>
    <w:rsid w:val="00946EEF"/>
    <w:rsid w:val="0095112B"/>
    <w:rsid w:val="0095712A"/>
    <w:rsid w:val="00973A6D"/>
    <w:rsid w:val="00976FA2"/>
    <w:rsid w:val="009804E0"/>
    <w:rsid w:val="00983735"/>
    <w:rsid w:val="009865AA"/>
    <w:rsid w:val="00987080"/>
    <w:rsid w:val="0098765A"/>
    <w:rsid w:val="009877F2"/>
    <w:rsid w:val="00987E5B"/>
    <w:rsid w:val="00991620"/>
    <w:rsid w:val="00991FB7"/>
    <w:rsid w:val="009968B0"/>
    <w:rsid w:val="009A6CB2"/>
    <w:rsid w:val="009B0982"/>
    <w:rsid w:val="009B4C99"/>
    <w:rsid w:val="009B5477"/>
    <w:rsid w:val="009C13FB"/>
    <w:rsid w:val="009D28CF"/>
    <w:rsid w:val="009E5D36"/>
    <w:rsid w:val="009E6375"/>
    <w:rsid w:val="009E7CA0"/>
    <w:rsid w:val="009F10E3"/>
    <w:rsid w:val="00A04392"/>
    <w:rsid w:val="00A051C6"/>
    <w:rsid w:val="00A069CE"/>
    <w:rsid w:val="00A109D8"/>
    <w:rsid w:val="00A16003"/>
    <w:rsid w:val="00A167D7"/>
    <w:rsid w:val="00A16D08"/>
    <w:rsid w:val="00A23D39"/>
    <w:rsid w:val="00A23EC2"/>
    <w:rsid w:val="00A24FBB"/>
    <w:rsid w:val="00A3453E"/>
    <w:rsid w:val="00A42ED2"/>
    <w:rsid w:val="00A44B33"/>
    <w:rsid w:val="00A50E00"/>
    <w:rsid w:val="00A52529"/>
    <w:rsid w:val="00A53624"/>
    <w:rsid w:val="00A55EAF"/>
    <w:rsid w:val="00A5766B"/>
    <w:rsid w:val="00A77512"/>
    <w:rsid w:val="00A863E3"/>
    <w:rsid w:val="00A94161"/>
    <w:rsid w:val="00A949D8"/>
    <w:rsid w:val="00A975E0"/>
    <w:rsid w:val="00A97BFB"/>
    <w:rsid w:val="00AB0BBC"/>
    <w:rsid w:val="00AB3A92"/>
    <w:rsid w:val="00AB478B"/>
    <w:rsid w:val="00AB47AC"/>
    <w:rsid w:val="00AB4AD9"/>
    <w:rsid w:val="00AC5270"/>
    <w:rsid w:val="00AD59C3"/>
    <w:rsid w:val="00AD6E77"/>
    <w:rsid w:val="00AD7A25"/>
    <w:rsid w:val="00AE2666"/>
    <w:rsid w:val="00AF10A6"/>
    <w:rsid w:val="00AF3A5A"/>
    <w:rsid w:val="00AF3E15"/>
    <w:rsid w:val="00AF5218"/>
    <w:rsid w:val="00AF60A0"/>
    <w:rsid w:val="00B0480E"/>
    <w:rsid w:val="00B1026A"/>
    <w:rsid w:val="00B21166"/>
    <w:rsid w:val="00B25C12"/>
    <w:rsid w:val="00B26192"/>
    <w:rsid w:val="00B263AE"/>
    <w:rsid w:val="00B33A6C"/>
    <w:rsid w:val="00B373FD"/>
    <w:rsid w:val="00B42F17"/>
    <w:rsid w:val="00B43159"/>
    <w:rsid w:val="00B43A02"/>
    <w:rsid w:val="00B47091"/>
    <w:rsid w:val="00B56534"/>
    <w:rsid w:val="00B5780A"/>
    <w:rsid w:val="00B57A21"/>
    <w:rsid w:val="00B62C3E"/>
    <w:rsid w:val="00B645DE"/>
    <w:rsid w:val="00B65857"/>
    <w:rsid w:val="00B66698"/>
    <w:rsid w:val="00B745DC"/>
    <w:rsid w:val="00B84350"/>
    <w:rsid w:val="00B855A6"/>
    <w:rsid w:val="00B91098"/>
    <w:rsid w:val="00B91904"/>
    <w:rsid w:val="00B92735"/>
    <w:rsid w:val="00B969ED"/>
    <w:rsid w:val="00BA0BE9"/>
    <w:rsid w:val="00BA4D6F"/>
    <w:rsid w:val="00BA6202"/>
    <w:rsid w:val="00BA6F68"/>
    <w:rsid w:val="00BA77F1"/>
    <w:rsid w:val="00BB0D90"/>
    <w:rsid w:val="00BB60C6"/>
    <w:rsid w:val="00BB7984"/>
    <w:rsid w:val="00BC45F7"/>
    <w:rsid w:val="00BC6A06"/>
    <w:rsid w:val="00BD137C"/>
    <w:rsid w:val="00BD6BCE"/>
    <w:rsid w:val="00BE3BC7"/>
    <w:rsid w:val="00BF1AB7"/>
    <w:rsid w:val="00BF7FE9"/>
    <w:rsid w:val="00C03596"/>
    <w:rsid w:val="00C05EEC"/>
    <w:rsid w:val="00C15A13"/>
    <w:rsid w:val="00C220EA"/>
    <w:rsid w:val="00C238D9"/>
    <w:rsid w:val="00C24A9D"/>
    <w:rsid w:val="00C2677E"/>
    <w:rsid w:val="00C3093A"/>
    <w:rsid w:val="00C31542"/>
    <w:rsid w:val="00C368BE"/>
    <w:rsid w:val="00C5028E"/>
    <w:rsid w:val="00C52659"/>
    <w:rsid w:val="00C54E78"/>
    <w:rsid w:val="00C6078D"/>
    <w:rsid w:val="00C657CF"/>
    <w:rsid w:val="00C7486B"/>
    <w:rsid w:val="00C80D62"/>
    <w:rsid w:val="00C8388B"/>
    <w:rsid w:val="00C84944"/>
    <w:rsid w:val="00C87FF8"/>
    <w:rsid w:val="00C90217"/>
    <w:rsid w:val="00C96BFD"/>
    <w:rsid w:val="00C96C98"/>
    <w:rsid w:val="00CA5358"/>
    <w:rsid w:val="00CB1DCA"/>
    <w:rsid w:val="00CB4E15"/>
    <w:rsid w:val="00CC3374"/>
    <w:rsid w:val="00CD502A"/>
    <w:rsid w:val="00CF12CF"/>
    <w:rsid w:val="00CF4BE3"/>
    <w:rsid w:val="00D060D2"/>
    <w:rsid w:val="00D13E2D"/>
    <w:rsid w:val="00D14394"/>
    <w:rsid w:val="00D242CD"/>
    <w:rsid w:val="00D26F74"/>
    <w:rsid w:val="00D341C3"/>
    <w:rsid w:val="00D3574F"/>
    <w:rsid w:val="00D4025A"/>
    <w:rsid w:val="00D4135A"/>
    <w:rsid w:val="00D42843"/>
    <w:rsid w:val="00D43B5B"/>
    <w:rsid w:val="00D5152A"/>
    <w:rsid w:val="00D560EB"/>
    <w:rsid w:val="00D65145"/>
    <w:rsid w:val="00D73D87"/>
    <w:rsid w:val="00D74314"/>
    <w:rsid w:val="00D81410"/>
    <w:rsid w:val="00D86804"/>
    <w:rsid w:val="00D90B58"/>
    <w:rsid w:val="00D92505"/>
    <w:rsid w:val="00DA267C"/>
    <w:rsid w:val="00DA27B3"/>
    <w:rsid w:val="00DA5101"/>
    <w:rsid w:val="00DA79EF"/>
    <w:rsid w:val="00DB0C0B"/>
    <w:rsid w:val="00DB3B74"/>
    <w:rsid w:val="00DB5DF7"/>
    <w:rsid w:val="00DC5870"/>
    <w:rsid w:val="00DD0384"/>
    <w:rsid w:val="00DD0901"/>
    <w:rsid w:val="00DD4AB0"/>
    <w:rsid w:val="00DE16B6"/>
    <w:rsid w:val="00DE3323"/>
    <w:rsid w:val="00DE36CA"/>
    <w:rsid w:val="00DE7E63"/>
    <w:rsid w:val="00DF77A2"/>
    <w:rsid w:val="00E01B90"/>
    <w:rsid w:val="00E128F7"/>
    <w:rsid w:val="00E367C5"/>
    <w:rsid w:val="00E37E71"/>
    <w:rsid w:val="00E4096E"/>
    <w:rsid w:val="00E42486"/>
    <w:rsid w:val="00E42847"/>
    <w:rsid w:val="00E45030"/>
    <w:rsid w:val="00E46064"/>
    <w:rsid w:val="00E604A1"/>
    <w:rsid w:val="00E7293C"/>
    <w:rsid w:val="00E73AA8"/>
    <w:rsid w:val="00E76812"/>
    <w:rsid w:val="00E80228"/>
    <w:rsid w:val="00E86D2A"/>
    <w:rsid w:val="00E86D45"/>
    <w:rsid w:val="00E8711A"/>
    <w:rsid w:val="00E93525"/>
    <w:rsid w:val="00EA2ED4"/>
    <w:rsid w:val="00EA4287"/>
    <w:rsid w:val="00EA456F"/>
    <w:rsid w:val="00EA491A"/>
    <w:rsid w:val="00EB055A"/>
    <w:rsid w:val="00EB1583"/>
    <w:rsid w:val="00EB54A9"/>
    <w:rsid w:val="00EC23FB"/>
    <w:rsid w:val="00EC7017"/>
    <w:rsid w:val="00ED2717"/>
    <w:rsid w:val="00ED4356"/>
    <w:rsid w:val="00ED7681"/>
    <w:rsid w:val="00EE243C"/>
    <w:rsid w:val="00EF63C6"/>
    <w:rsid w:val="00F034FB"/>
    <w:rsid w:val="00F05211"/>
    <w:rsid w:val="00F05606"/>
    <w:rsid w:val="00F105F5"/>
    <w:rsid w:val="00F1075A"/>
    <w:rsid w:val="00F11562"/>
    <w:rsid w:val="00F215ED"/>
    <w:rsid w:val="00F22E82"/>
    <w:rsid w:val="00F2483A"/>
    <w:rsid w:val="00F337BF"/>
    <w:rsid w:val="00F33D14"/>
    <w:rsid w:val="00F447C8"/>
    <w:rsid w:val="00F45A88"/>
    <w:rsid w:val="00F473B6"/>
    <w:rsid w:val="00F52E57"/>
    <w:rsid w:val="00F53E06"/>
    <w:rsid w:val="00F54188"/>
    <w:rsid w:val="00F54CC0"/>
    <w:rsid w:val="00F56A0F"/>
    <w:rsid w:val="00F62471"/>
    <w:rsid w:val="00F62591"/>
    <w:rsid w:val="00F727A5"/>
    <w:rsid w:val="00F847A9"/>
    <w:rsid w:val="00F945ED"/>
    <w:rsid w:val="00FA5FE9"/>
    <w:rsid w:val="00FA67D2"/>
    <w:rsid w:val="00FB1990"/>
    <w:rsid w:val="00FB302F"/>
    <w:rsid w:val="00FB5A92"/>
    <w:rsid w:val="00FC1C69"/>
    <w:rsid w:val="00FC3739"/>
    <w:rsid w:val="00FE5AD9"/>
    <w:rsid w:val="00FE7A33"/>
    <w:rsid w:val="00FF2C41"/>
    <w:rsid w:val="00FF3414"/>
    <w:rsid w:val="00FF49B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16D3AFB"/>
  <w15:docId w15:val="{6802136B-4EF0-45B9-A3C7-838B56797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4"/>
        <w:szCs w:val="24"/>
        <w:lang w:val="en-NZ" w:eastAsia="en-NZ" w:bidi="ar-SA"/>
      </w:rPr>
    </w:rPrDefault>
    <w:pPrDefault>
      <w:pPr>
        <w:spacing w:before="120" w:after="240"/>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1" w:qFormat="1"/>
    <w:lsdException w:name="heading 6" w:uiPriority="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iPriority="3"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A55"/>
    <w:pPr>
      <w:keepLines/>
    </w:pPr>
    <w:rPr>
      <w:lang w:eastAsia="en-US"/>
    </w:rPr>
  </w:style>
  <w:style w:type="paragraph" w:styleId="Heading1">
    <w:name w:val="heading 1"/>
    <w:basedOn w:val="Normal"/>
    <w:next w:val="Normal"/>
    <w:link w:val="Heading1Char"/>
    <w:qFormat/>
    <w:rsid w:val="005028A7"/>
    <w:pPr>
      <w:keepNext/>
      <w:spacing w:before="360" w:after="120"/>
      <w:contextualSpacing/>
      <w:outlineLvl w:val="0"/>
    </w:pPr>
    <w:rPr>
      <w:rFonts w:cs="Arial"/>
      <w:b/>
      <w:bCs/>
      <w:color w:val="1F546B" w:themeColor="text2"/>
      <w:kern w:val="32"/>
      <w:sz w:val="52"/>
      <w:szCs w:val="32"/>
    </w:rPr>
  </w:style>
  <w:style w:type="paragraph" w:styleId="Heading2">
    <w:name w:val="heading 2"/>
    <w:basedOn w:val="Normal"/>
    <w:next w:val="Normal"/>
    <w:link w:val="Heading2Char"/>
    <w:qFormat/>
    <w:rsid w:val="00065F18"/>
    <w:pPr>
      <w:keepNext/>
      <w:spacing w:before="360" w:after="120"/>
      <w:contextualSpacing/>
      <w:outlineLvl w:val="1"/>
    </w:pPr>
    <w:rPr>
      <w:rFonts w:cs="Arial"/>
      <w:b/>
      <w:bCs/>
      <w:iCs/>
      <w:color w:val="1F546B"/>
      <w:sz w:val="36"/>
      <w:szCs w:val="28"/>
    </w:rPr>
  </w:style>
  <w:style w:type="paragraph" w:styleId="Heading3">
    <w:name w:val="heading 3"/>
    <w:basedOn w:val="Normal"/>
    <w:next w:val="Normal"/>
    <w:link w:val="Heading3Char"/>
    <w:qFormat/>
    <w:rsid w:val="00AF60A0"/>
    <w:pPr>
      <w:keepNext/>
      <w:spacing w:before="360" w:after="120"/>
      <w:contextualSpacing/>
      <w:outlineLvl w:val="2"/>
    </w:pPr>
    <w:rPr>
      <w:rFonts w:cs="Arial"/>
      <w:b/>
      <w:bCs/>
      <w:color w:val="1F546B"/>
      <w:sz w:val="28"/>
      <w:szCs w:val="26"/>
    </w:rPr>
  </w:style>
  <w:style w:type="paragraph" w:styleId="Heading4">
    <w:name w:val="heading 4"/>
    <w:basedOn w:val="Normal"/>
    <w:next w:val="Normal"/>
    <w:link w:val="Heading4Char"/>
    <w:qFormat/>
    <w:rsid w:val="00255AC7"/>
    <w:pPr>
      <w:spacing w:before="240"/>
      <w:outlineLvl w:val="3"/>
      <w:pPrChange w:id="0" w:author="Daddy Druid" w:date="2016-05-08T16:29:00Z">
        <w:pPr>
          <w:keepLines/>
          <w:spacing w:before="120" w:after="240"/>
          <w:outlineLvl w:val="3"/>
        </w:pPr>
      </w:pPrChange>
    </w:pPr>
    <w:rPr>
      <w:b/>
      <w:rPrChange w:id="0" w:author="Daddy Druid" w:date="2016-05-08T16:29:00Z">
        <w:rPr>
          <w:rFonts w:ascii="Calibri" w:eastAsiaTheme="minorHAnsi" w:hAnsi="Calibri"/>
          <w:b/>
          <w:sz w:val="24"/>
          <w:szCs w:val="24"/>
          <w:lang w:val="en-NZ" w:eastAsia="en-US" w:bidi="ar-SA"/>
        </w:rPr>
      </w:rPrChange>
    </w:rPr>
  </w:style>
  <w:style w:type="paragraph" w:styleId="Heading5">
    <w:name w:val="heading 5"/>
    <w:basedOn w:val="Normal"/>
    <w:next w:val="BodyText"/>
    <w:link w:val="Heading5Char"/>
    <w:uiPriority w:val="1"/>
    <w:semiHidden/>
    <w:qFormat/>
    <w:rsid w:val="00065F18"/>
    <w:pPr>
      <w:keepNext/>
      <w:spacing w:before="360"/>
      <w:outlineLvl w:val="4"/>
    </w:pPr>
    <w:rPr>
      <w:b/>
      <w:bCs/>
      <w:iCs/>
      <w:szCs w:val="26"/>
    </w:rPr>
  </w:style>
  <w:style w:type="paragraph" w:styleId="Heading6">
    <w:name w:val="heading 6"/>
    <w:basedOn w:val="Normal"/>
    <w:next w:val="Normal"/>
    <w:link w:val="Heading6Char"/>
    <w:uiPriority w:val="1"/>
    <w:semiHidden/>
    <w:qFormat/>
    <w:rsid w:val="00065F18"/>
    <w:pPr>
      <w:spacing w:before="360"/>
      <w:outlineLvl w:val="5"/>
    </w:pPr>
    <w:rPr>
      <w:b/>
      <w:bCs/>
      <w:i/>
      <w:szCs w:val="22"/>
    </w:rPr>
  </w:style>
  <w:style w:type="paragraph" w:styleId="Heading7">
    <w:name w:val="heading 7"/>
    <w:basedOn w:val="Normal"/>
    <w:next w:val="Normal"/>
    <w:uiPriority w:val="99"/>
    <w:semiHidden/>
    <w:qFormat/>
    <w:rsid w:val="00065F18"/>
    <w:pPr>
      <w:spacing w:after="60"/>
      <w:outlineLvl w:val="6"/>
    </w:pPr>
  </w:style>
  <w:style w:type="paragraph" w:styleId="Heading8">
    <w:name w:val="heading 8"/>
    <w:basedOn w:val="Normal"/>
    <w:next w:val="Normal"/>
    <w:uiPriority w:val="99"/>
    <w:semiHidden/>
    <w:qFormat/>
    <w:rsid w:val="00065F18"/>
    <w:pPr>
      <w:spacing w:after="60"/>
      <w:outlineLvl w:val="7"/>
    </w:pPr>
    <w:rPr>
      <w:i/>
      <w:iCs/>
    </w:rPr>
  </w:style>
  <w:style w:type="paragraph" w:styleId="Heading9">
    <w:name w:val="heading 9"/>
    <w:basedOn w:val="Normal"/>
    <w:next w:val="Normal"/>
    <w:uiPriority w:val="99"/>
    <w:semiHidden/>
    <w:qFormat/>
    <w:rsid w:val="00065F18"/>
    <w:pPr>
      <w:spacing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65F18"/>
    <w:pPr>
      <w:numPr>
        <w:numId w:val="8"/>
      </w:numPr>
    </w:pPr>
  </w:style>
  <w:style w:type="paragraph" w:styleId="BodyText">
    <w:name w:val="Body Text"/>
    <w:basedOn w:val="Normal"/>
    <w:link w:val="BodyTextChar"/>
    <w:uiPriority w:val="99"/>
    <w:semiHidden/>
    <w:rsid w:val="00065F18"/>
    <w:pPr>
      <w:spacing w:after="200"/>
    </w:pPr>
  </w:style>
  <w:style w:type="numbering" w:styleId="1ai">
    <w:name w:val="Outline List 1"/>
    <w:basedOn w:val="NoList"/>
    <w:semiHidden/>
    <w:rsid w:val="00065F18"/>
    <w:pPr>
      <w:numPr>
        <w:numId w:val="7"/>
      </w:numPr>
    </w:pPr>
  </w:style>
  <w:style w:type="numbering" w:styleId="ArticleSection">
    <w:name w:val="Outline List 3"/>
    <w:basedOn w:val="NoList"/>
    <w:semiHidden/>
    <w:rsid w:val="00065F18"/>
    <w:pPr>
      <w:numPr>
        <w:numId w:val="9"/>
      </w:numPr>
    </w:pPr>
  </w:style>
  <w:style w:type="paragraph" w:styleId="BlockText">
    <w:name w:val="Block Text"/>
    <w:basedOn w:val="Normal"/>
    <w:uiPriority w:val="99"/>
    <w:semiHidden/>
    <w:rsid w:val="00065F18"/>
    <w:pPr>
      <w:ind w:left="1440" w:right="1440"/>
    </w:pPr>
  </w:style>
  <w:style w:type="paragraph" w:styleId="BodyText2">
    <w:name w:val="Body Text 2"/>
    <w:basedOn w:val="Normal"/>
    <w:uiPriority w:val="99"/>
    <w:semiHidden/>
    <w:rsid w:val="00065F18"/>
    <w:pPr>
      <w:spacing w:line="480" w:lineRule="auto"/>
    </w:pPr>
  </w:style>
  <w:style w:type="paragraph" w:styleId="BodyText3">
    <w:name w:val="Body Text 3"/>
    <w:basedOn w:val="Normal"/>
    <w:uiPriority w:val="99"/>
    <w:semiHidden/>
    <w:rsid w:val="00065F18"/>
    <w:rPr>
      <w:sz w:val="16"/>
      <w:szCs w:val="16"/>
    </w:rPr>
  </w:style>
  <w:style w:type="paragraph" w:styleId="BodyTextFirstIndent">
    <w:name w:val="Body Text First Indent"/>
    <w:basedOn w:val="BodyText"/>
    <w:uiPriority w:val="99"/>
    <w:semiHidden/>
    <w:rsid w:val="00065F18"/>
    <w:pPr>
      <w:spacing w:after="120"/>
      <w:ind w:firstLine="210"/>
    </w:pPr>
  </w:style>
  <w:style w:type="paragraph" w:styleId="BodyTextIndent">
    <w:name w:val="Body Text Indent"/>
    <w:basedOn w:val="Normal"/>
    <w:uiPriority w:val="99"/>
    <w:semiHidden/>
    <w:rsid w:val="00065F18"/>
    <w:pPr>
      <w:ind w:left="283"/>
    </w:pPr>
  </w:style>
  <w:style w:type="paragraph" w:styleId="BodyTextFirstIndent2">
    <w:name w:val="Body Text First Indent 2"/>
    <w:basedOn w:val="BodyTextIndent"/>
    <w:uiPriority w:val="99"/>
    <w:semiHidden/>
    <w:rsid w:val="00065F18"/>
    <w:pPr>
      <w:ind w:firstLine="210"/>
    </w:pPr>
  </w:style>
  <w:style w:type="paragraph" w:styleId="BodyTextIndent2">
    <w:name w:val="Body Text Indent 2"/>
    <w:basedOn w:val="Normal"/>
    <w:uiPriority w:val="99"/>
    <w:semiHidden/>
    <w:rsid w:val="00065F18"/>
    <w:pPr>
      <w:spacing w:line="480" w:lineRule="auto"/>
      <w:ind w:left="283"/>
    </w:pPr>
  </w:style>
  <w:style w:type="paragraph" w:styleId="BodyTextIndent3">
    <w:name w:val="Body Text Indent 3"/>
    <w:basedOn w:val="Normal"/>
    <w:uiPriority w:val="99"/>
    <w:semiHidden/>
    <w:rsid w:val="00065F18"/>
    <w:pPr>
      <w:ind w:left="283"/>
    </w:pPr>
    <w:rPr>
      <w:sz w:val="16"/>
      <w:szCs w:val="16"/>
    </w:rPr>
  </w:style>
  <w:style w:type="paragraph" w:styleId="Closing">
    <w:name w:val="Closing"/>
    <w:basedOn w:val="Normal"/>
    <w:uiPriority w:val="99"/>
    <w:semiHidden/>
    <w:rsid w:val="00065F18"/>
    <w:pPr>
      <w:ind w:left="4252"/>
    </w:pPr>
  </w:style>
  <w:style w:type="paragraph" w:styleId="Date">
    <w:name w:val="Date"/>
    <w:basedOn w:val="Normal"/>
    <w:next w:val="Normal"/>
    <w:uiPriority w:val="99"/>
    <w:semiHidden/>
    <w:rsid w:val="00065F18"/>
  </w:style>
  <w:style w:type="paragraph" w:styleId="E-mailSignature">
    <w:name w:val="E-mail Signature"/>
    <w:basedOn w:val="Normal"/>
    <w:uiPriority w:val="99"/>
    <w:semiHidden/>
    <w:rsid w:val="00065F18"/>
  </w:style>
  <w:style w:type="character" w:styleId="Emphasis">
    <w:name w:val="Emphasis"/>
    <w:uiPriority w:val="20"/>
    <w:qFormat/>
    <w:rsid w:val="00065F18"/>
    <w:rPr>
      <w:rFonts w:ascii="Calibri" w:hAnsi="Calibri"/>
      <w:i/>
      <w:iCs/>
    </w:rPr>
  </w:style>
  <w:style w:type="paragraph" w:styleId="EnvelopeAddress">
    <w:name w:val="envelope address"/>
    <w:basedOn w:val="Normal"/>
    <w:uiPriority w:val="99"/>
    <w:semiHidden/>
    <w:rsid w:val="00065F18"/>
    <w:pPr>
      <w:framePr w:w="7920" w:h="1980" w:hRule="exact" w:hSpace="180" w:wrap="auto" w:hAnchor="page" w:xAlign="center" w:yAlign="bottom"/>
      <w:ind w:left="2880"/>
    </w:pPr>
    <w:rPr>
      <w:rFonts w:cs="Arial"/>
    </w:rPr>
  </w:style>
  <w:style w:type="paragraph" w:styleId="EnvelopeReturn">
    <w:name w:val="envelope return"/>
    <w:basedOn w:val="Normal"/>
    <w:uiPriority w:val="99"/>
    <w:semiHidden/>
    <w:rsid w:val="00065F18"/>
    <w:rPr>
      <w:rFonts w:cs="Arial"/>
      <w:sz w:val="20"/>
      <w:szCs w:val="20"/>
    </w:rPr>
  </w:style>
  <w:style w:type="character" w:styleId="FollowedHyperlink">
    <w:name w:val="FollowedHyperlink"/>
    <w:uiPriority w:val="99"/>
    <w:semiHidden/>
    <w:rsid w:val="00065F18"/>
    <w:rPr>
      <w:color w:val="800080"/>
      <w:u w:val="single"/>
    </w:rPr>
  </w:style>
  <w:style w:type="paragraph" w:styleId="Footer">
    <w:name w:val="footer"/>
    <w:basedOn w:val="Normal"/>
    <w:link w:val="FooterChar"/>
    <w:rsid w:val="00065F18"/>
    <w:pPr>
      <w:spacing w:before="40" w:after="40"/>
      <w:contextualSpacing/>
    </w:pPr>
    <w:rPr>
      <w:i/>
      <w:sz w:val="20"/>
    </w:rPr>
  </w:style>
  <w:style w:type="paragraph" w:styleId="Header">
    <w:name w:val="header"/>
    <w:basedOn w:val="Normal"/>
    <w:link w:val="HeaderChar"/>
    <w:rsid w:val="00065F18"/>
    <w:pPr>
      <w:spacing w:before="40" w:after="40"/>
    </w:pPr>
    <w:rPr>
      <w:color w:val="808080" w:themeColor="background1" w:themeShade="80"/>
      <w:sz w:val="22"/>
    </w:rPr>
  </w:style>
  <w:style w:type="character" w:styleId="HTMLAcronym">
    <w:name w:val="HTML Acronym"/>
    <w:basedOn w:val="DefaultParagraphFont"/>
    <w:uiPriority w:val="99"/>
    <w:semiHidden/>
    <w:rsid w:val="00065F18"/>
  </w:style>
  <w:style w:type="paragraph" w:styleId="HTMLAddress">
    <w:name w:val="HTML Address"/>
    <w:basedOn w:val="Normal"/>
    <w:uiPriority w:val="99"/>
    <w:semiHidden/>
    <w:rsid w:val="00065F18"/>
    <w:rPr>
      <w:i/>
      <w:iCs/>
    </w:rPr>
  </w:style>
  <w:style w:type="character" w:styleId="HTMLCite">
    <w:name w:val="HTML Cite"/>
    <w:uiPriority w:val="99"/>
    <w:semiHidden/>
    <w:rsid w:val="00065F18"/>
    <w:rPr>
      <w:i/>
      <w:iCs/>
    </w:rPr>
  </w:style>
  <w:style w:type="character" w:styleId="HTMLCode">
    <w:name w:val="HTML Code"/>
    <w:uiPriority w:val="99"/>
    <w:semiHidden/>
    <w:rsid w:val="00065F18"/>
    <w:rPr>
      <w:rFonts w:ascii="Courier New" w:hAnsi="Courier New" w:cs="Courier New"/>
      <w:sz w:val="20"/>
      <w:szCs w:val="20"/>
    </w:rPr>
  </w:style>
  <w:style w:type="character" w:styleId="HTMLDefinition">
    <w:name w:val="HTML Definition"/>
    <w:uiPriority w:val="99"/>
    <w:semiHidden/>
    <w:rsid w:val="00065F18"/>
    <w:rPr>
      <w:i/>
      <w:iCs/>
    </w:rPr>
  </w:style>
  <w:style w:type="character" w:styleId="HTMLKeyboard">
    <w:name w:val="HTML Keyboard"/>
    <w:uiPriority w:val="99"/>
    <w:semiHidden/>
    <w:rsid w:val="00065F18"/>
    <w:rPr>
      <w:rFonts w:ascii="Courier New" w:hAnsi="Courier New" w:cs="Courier New"/>
      <w:sz w:val="20"/>
      <w:szCs w:val="20"/>
    </w:rPr>
  </w:style>
  <w:style w:type="paragraph" w:styleId="HTMLPreformatted">
    <w:name w:val="HTML Preformatted"/>
    <w:basedOn w:val="Normal"/>
    <w:uiPriority w:val="99"/>
    <w:semiHidden/>
    <w:rsid w:val="00065F18"/>
    <w:rPr>
      <w:rFonts w:ascii="Courier New" w:hAnsi="Courier New" w:cs="Courier New"/>
      <w:sz w:val="20"/>
      <w:szCs w:val="20"/>
    </w:rPr>
  </w:style>
  <w:style w:type="character" w:styleId="HTMLSample">
    <w:name w:val="HTML Sample"/>
    <w:uiPriority w:val="99"/>
    <w:semiHidden/>
    <w:rsid w:val="00065F18"/>
    <w:rPr>
      <w:rFonts w:ascii="Courier New" w:hAnsi="Courier New" w:cs="Courier New"/>
    </w:rPr>
  </w:style>
  <w:style w:type="character" w:styleId="HTMLTypewriter">
    <w:name w:val="HTML Typewriter"/>
    <w:uiPriority w:val="99"/>
    <w:semiHidden/>
    <w:rsid w:val="00065F18"/>
    <w:rPr>
      <w:rFonts w:ascii="Courier New" w:hAnsi="Courier New" w:cs="Courier New"/>
      <w:sz w:val="20"/>
      <w:szCs w:val="20"/>
    </w:rPr>
  </w:style>
  <w:style w:type="character" w:styleId="HTMLVariable">
    <w:name w:val="HTML Variable"/>
    <w:uiPriority w:val="99"/>
    <w:semiHidden/>
    <w:rsid w:val="00065F18"/>
    <w:rPr>
      <w:i/>
      <w:iCs/>
    </w:rPr>
  </w:style>
  <w:style w:type="character" w:styleId="Hyperlink">
    <w:name w:val="Hyperlink"/>
    <w:uiPriority w:val="99"/>
    <w:rsid w:val="00065F18"/>
    <w:rPr>
      <w:color w:val="1F546B" w:themeColor="text2"/>
      <w:u w:val="single"/>
    </w:rPr>
  </w:style>
  <w:style w:type="character" w:styleId="LineNumber">
    <w:name w:val="line number"/>
    <w:basedOn w:val="DefaultParagraphFont"/>
    <w:uiPriority w:val="99"/>
    <w:semiHidden/>
    <w:rsid w:val="00065F18"/>
  </w:style>
  <w:style w:type="paragraph" w:styleId="List">
    <w:name w:val="List"/>
    <w:basedOn w:val="Normal"/>
    <w:uiPriority w:val="99"/>
    <w:semiHidden/>
    <w:rsid w:val="00065F18"/>
    <w:pPr>
      <w:ind w:left="283" w:hanging="283"/>
    </w:pPr>
  </w:style>
  <w:style w:type="paragraph" w:styleId="List2">
    <w:name w:val="List 2"/>
    <w:basedOn w:val="Normal"/>
    <w:uiPriority w:val="3"/>
    <w:semiHidden/>
    <w:rsid w:val="00065F18"/>
    <w:pPr>
      <w:ind w:left="566" w:hanging="283"/>
    </w:pPr>
  </w:style>
  <w:style w:type="paragraph" w:styleId="List3">
    <w:name w:val="List 3"/>
    <w:basedOn w:val="Normal"/>
    <w:uiPriority w:val="99"/>
    <w:semiHidden/>
    <w:rsid w:val="00065F18"/>
    <w:pPr>
      <w:ind w:left="849" w:hanging="283"/>
    </w:pPr>
  </w:style>
  <w:style w:type="paragraph" w:styleId="List4">
    <w:name w:val="List 4"/>
    <w:basedOn w:val="Normal"/>
    <w:uiPriority w:val="99"/>
    <w:semiHidden/>
    <w:rsid w:val="00065F18"/>
    <w:pPr>
      <w:ind w:left="1132" w:hanging="283"/>
    </w:pPr>
  </w:style>
  <w:style w:type="paragraph" w:styleId="List5">
    <w:name w:val="List 5"/>
    <w:basedOn w:val="Normal"/>
    <w:uiPriority w:val="99"/>
    <w:semiHidden/>
    <w:rsid w:val="00065F18"/>
    <w:pPr>
      <w:ind w:left="1415" w:hanging="283"/>
    </w:pPr>
  </w:style>
  <w:style w:type="paragraph" w:styleId="ListBullet">
    <w:name w:val="List Bullet"/>
    <w:basedOn w:val="Bullet"/>
    <w:uiPriority w:val="99"/>
    <w:semiHidden/>
    <w:rsid w:val="00003FC7"/>
  </w:style>
  <w:style w:type="paragraph" w:styleId="ListBullet2">
    <w:name w:val="List Bullet 2"/>
    <w:basedOn w:val="Normal"/>
    <w:uiPriority w:val="99"/>
    <w:semiHidden/>
    <w:rsid w:val="00065F18"/>
    <w:pPr>
      <w:numPr>
        <w:numId w:val="1"/>
      </w:numPr>
    </w:pPr>
  </w:style>
  <w:style w:type="paragraph" w:styleId="ListBullet3">
    <w:name w:val="List Bullet 3"/>
    <w:basedOn w:val="Normal"/>
    <w:uiPriority w:val="99"/>
    <w:semiHidden/>
    <w:rsid w:val="00065F18"/>
    <w:pPr>
      <w:numPr>
        <w:numId w:val="2"/>
      </w:numPr>
    </w:pPr>
  </w:style>
  <w:style w:type="paragraph" w:styleId="ListBullet4">
    <w:name w:val="List Bullet 4"/>
    <w:basedOn w:val="Normal"/>
    <w:uiPriority w:val="99"/>
    <w:semiHidden/>
    <w:rsid w:val="00065F18"/>
    <w:pPr>
      <w:numPr>
        <w:numId w:val="3"/>
      </w:numPr>
    </w:pPr>
  </w:style>
  <w:style w:type="paragraph" w:styleId="ListBullet5">
    <w:name w:val="List Bullet 5"/>
    <w:basedOn w:val="Normal"/>
    <w:uiPriority w:val="99"/>
    <w:semiHidden/>
    <w:rsid w:val="00065F18"/>
    <w:pPr>
      <w:numPr>
        <w:numId w:val="4"/>
      </w:numPr>
    </w:pPr>
  </w:style>
  <w:style w:type="paragraph" w:styleId="ListContinue">
    <w:name w:val="List Continue"/>
    <w:basedOn w:val="Normal"/>
    <w:uiPriority w:val="99"/>
    <w:semiHidden/>
    <w:rsid w:val="00065F18"/>
    <w:pPr>
      <w:ind w:left="283"/>
    </w:pPr>
  </w:style>
  <w:style w:type="paragraph" w:styleId="ListContinue2">
    <w:name w:val="List Continue 2"/>
    <w:basedOn w:val="Normal"/>
    <w:uiPriority w:val="99"/>
    <w:semiHidden/>
    <w:rsid w:val="00065F18"/>
    <w:pPr>
      <w:ind w:left="566"/>
    </w:pPr>
  </w:style>
  <w:style w:type="paragraph" w:styleId="ListContinue3">
    <w:name w:val="List Continue 3"/>
    <w:basedOn w:val="Normal"/>
    <w:uiPriority w:val="99"/>
    <w:semiHidden/>
    <w:rsid w:val="00065F18"/>
    <w:pPr>
      <w:ind w:left="849"/>
    </w:pPr>
  </w:style>
  <w:style w:type="paragraph" w:styleId="ListContinue4">
    <w:name w:val="List Continue 4"/>
    <w:basedOn w:val="Normal"/>
    <w:uiPriority w:val="99"/>
    <w:semiHidden/>
    <w:rsid w:val="00065F18"/>
    <w:pPr>
      <w:ind w:left="1132"/>
    </w:pPr>
  </w:style>
  <w:style w:type="paragraph" w:styleId="ListContinue5">
    <w:name w:val="List Continue 5"/>
    <w:basedOn w:val="Normal"/>
    <w:uiPriority w:val="99"/>
    <w:semiHidden/>
    <w:rsid w:val="00065F18"/>
    <w:pPr>
      <w:ind w:left="1415"/>
    </w:pPr>
  </w:style>
  <w:style w:type="paragraph" w:styleId="ListNumber">
    <w:name w:val="List Number"/>
    <w:basedOn w:val="List123"/>
    <w:uiPriority w:val="99"/>
    <w:semiHidden/>
    <w:rsid w:val="00B42F17"/>
  </w:style>
  <w:style w:type="paragraph" w:styleId="ListNumber2">
    <w:name w:val="List Number 2"/>
    <w:basedOn w:val="List123level2"/>
    <w:uiPriority w:val="99"/>
    <w:semiHidden/>
    <w:rsid w:val="00B42F17"/>
  </w:style>
  <w:style w:type="paragraph" w:styleId="ListNumber3">
    <w:name w:val="List Number 3"/>
    <w:basedOn w:val="List123level3"/>
    <w:uiPriority w:val="99"/>
    <w:semiHidden/>
    <w:rsid w:val="00B42F17"/>
  </w:style>
  <w:style w:type="paragraph" w:styleId="ListNumber4">
    <w:name w:val="List Number 4"/>
    <w:basedOn w:val="Normal"/>
    <w:uiPriority w:val="99"/>
    <w:semiHidden/>
    <w:rsid w:val="00065F18"/>
    <w:pPr>
      <w:numPr>
        <w:numId w:val="5"/>
      </w:numPr>
    </w:pPr>
  </w:style>
  <w:style w:type="paragraph" w:styleId="ListNumber5">
    <w:name w:val="List Number 5"/>
    <w:basedOn w:val="Normal"/>
    <w:uiPriority w:val="99"/>
    <w:semiHidden/>
    <w:rsid w:val="00065F18"/>
    <w:pPr>
      <w:numPr>
        <w:numId w:val="6"/>
      </w:numPr>
    </w:pPr>
  </w:style>
  <w:style w:type="paragraph" w:styleId="MessageHeader">
    <w:name w:val="Message Header"/>
    <w:basedOn w:val="Normal"/>
    <w:uiPriority w:val="99"/>
    <w:semiHidden/>
    <w:rsid w:val="00065F1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NormalWeb">
    <w:name w:val="Normal (Web)"/>
    <w:basedOn w:val="Normal"/>
    <w:uiPriority w:val="99"/>
    <w:semiHidden/>
    <w:rsid w:val="00065F18"/>
    <w:rPr>
      <w:rFonts w:ascii="Times New Roman" w:hAnsi="Times New Roman"/>
    </w:rPr>
  </w:style>
  <w:style w:type="paragraph" w:styleId="NormalIndent">
    <w:name w:val="Normal Indent"/>
    <w:basedOn w:val="Normal"/>
    <w:uiPriority w:val="99"/>
    <w:semiHidden/>
    <w:rsid w:val="00065F18"/>
    <w:pPr>
      <w:ind w:left="709"/>
    </w:pPr>
  </w:style>
  <w:style w:type="paragraph" w:styleId="NoteHeading">
    <w:name w:val="Note Heading"/>
    <w:basedOn w:val="Normal"/>
    <w:next w:val="Normal"/>
    <w:uiPriority w:val="99"/>
    <w:semiHidden/>
    <w:rsid w:val="00065F18"/>
  </w:style>
  <w:style w:type="character" w:customStyle="1" w:styleId="Heading1Char">
    <w:name w:val="Heading 1 Char"/>
    <w:basedOn w:val="DefaultParagraphFont"/>
    <w:link w:val="Heading1"/>
    <w:rsid w:val="005028A7"/>
    <w:rPr>
      <w:rFonts w:eastAsiaTheme="minorHAnsi" w:cs="Arial"/>
      <w:b/>
      <w:bCs/>
      <w:color w:val="1F546B" w:themeColor="text2"/>
      <w:kern w:val="32"/>
      <w:sz w:val="52"/>
      <w:szCs w:val="32"/>
      <w:lang w:eastAsia="en-US"/>
    </w:rPr>
  </w:style>
  <w:style w:type="paragraph" w:styleId="PlainText">
    <w:name w:val="Plain Text"/>
    <w:basedOn w:val="Normal"/>
    <w:uiPriority w:val="99"/>
    <w:semiHidden/>
    <w:rsid w:val="00065F18"/>
    <w:rPr>
      <w:rFonts w:ascii="Courier New" w:hAnsi="Courier New" w:cs="Courier New"/>
      <w:sz w:val="20"/>
      <w:szCs w:val="20"/>
    </w:rPr>
  </w:style>
  <w:style w:type="paragraph" w:styleId="Salutation">
    <w:name w:val="Salutation"/>
    <w:basedOn w:val="Normal"/>
    <w:next w:val="Normal"/>
    <w:uiPriority w:val="99"/>
    <w:semiHidden/>
    <w:rsid w:val="00065F18"/>
  </w:style>
  <w:style w:type="paragraph" w:styleId="Signature">
    <w:name w:val="Signature"/>
    <w:basedOn w:val="Normal"/>
    <w:uiPriority w:val="99"/>
    <w:semiHidden/>
    <w:rsid w:val="00065F18"/>
    <w:pPr>
      <w:ind w:left="4252"/>
    </w:pPr>
  </w:style>
  <w:style w:type="character" w:styleId="Strong">
    <w:name w:val="Strong"/>
    <w:uiPriority w:val="22"/>
    <w:qFormat/>
    <w:rsid w:val="00065F18"/>
    <w:rPr>
      <w:b/>
      <w:bCs/>
    </w:rPr>
  </w:style>
  <w:style w:type="paragraph" w:styleId="Subtitle">
    <w:name w:val="Subtitle"/>
    <w:basedOn w:val="Normal"/>
    <w:uiPriority w:val="1"/>
    <w:semiHidden/>
    <w:qFormat/>
    <w:rsid w:val="00065F18"/>
    <w:pPr>
      <w:jc w:val="center"/>
    </w:pPr>
    <w:rPr>
      <w:b/>
      <w:color w:val="7BC7CE"/>
      <w:sz w:val="36"/>
      <w:szCs w:val="36"/>
    </w:rPr>
  </w:style>
  <w:style w:type="table" w:styleId="Table3Deffects1">
    <w:name w:val="Table 3D effects 1"/>
    <w:basedOn w:val="TableNormal"/>
    <w:semiHidden/>
    <w:rsid w:val="00065F18"/>
    <w:pPr>
      <w:spacing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65F18"/>
    <w:pPr>
      <w:spacing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65F18"/>
    <w:pPr>
      <w:spacing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65F18"/>
    <w:pPr>
      <w:spacing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65F18"/>
    <w:pPr>
      <w:spacing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65F18"/>
    <w:pPr>
      <w:spacing w:line="28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65F18"/>
    <w:pPr>
      <w:spacing w:line="28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65F18"/>
    <w:pPr>
      <w:spacing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65F18"/>
    <w:pPr>
      <w:spacing w:line="28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65F18"/>
    <w:pPr>
      <w:spacing w:line="28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65F18"/>
    <w:pPr>
      <w:spacing w:line="28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65F18"/>
    <w:pPr>
      <w:spacing w:line="28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65F18"/>
    <w:pPr>
      <w:spacing w:line="28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65F18"/>
    <w:pPr>
      <w:spacing w:line="28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65F18"/>
    <w:pPr>
      <w:spacing w:line="28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65F18"/>
    <w:pPr>
      <w:spacing w:line="28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65F18"/>
    <w:pPr>
      <w:spacing w:line="28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65F18"/>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65F18"/>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65F18"/>
    <w:pPr>
      <w:spacing w:line="28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65F18"/>
    <w:pPr>
      <w:spacing w:line="28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65F18"/>
    <w:pPr>
      <w:spacing w:line="28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65F18"/>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65F18"/>
    <w:pPr>
      <w:spacing w:line="28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65F18"/>
    <w:pPr>
      <w:spacing w:line="28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65F18"/>
    <w:pPr>
      <w:spacing w:line="28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65F18"/>
    <w:pPr>
      <w:spacing w:line="28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65F18"/>
    <w:pPr>
      <w:spacing w:line="28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65F18"/>
    <w:pPr>
      <w:spacing w:line="28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65F18"/>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65F18"/>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65F18"/>
    <w:pPr>
      <w:spacing w:line="28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65F18"/>
    <w:pPr>
      <w:spacing w:line="28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65F18"/>
    <w:pPr>
      <w:spacing w:line="28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65F18"/>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65F18"/>
    <w:pPr>
      <w:spacing w:line="28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65F18"/>
    <w:pPr>
      <w:spacing w:line="28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65F18"/>
    <w:pPr>
      <w:spacing w:line="28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65F18"/>
    <w:pPr>
      <w:spacing w:line="28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65F18"/>
    <w:pPr>
      <w:spacing w:line="28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65F18"/>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65F18"/>
    <w:pPr>
      <w:spacing w:line="28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65F18"/>
    <w:pPr>
      <w:spacing w:line="28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65F18"/>
    <w:pPr>
      <w:spacing w:line="28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65F18"/>
    <w:pPr>
      <w:contextualSpacing/>
      <w:jc w:val="right"/>
    </w:pPr>
    <w:rPr>
      <w:b/>
      <w:color w:val="1F546B"/>
      <w:sz w:val="80"/>
      <w:szCs w:val="80"/>
    </w:rPr>
  </w:style>
  <w:style w:type="paragraph" w:customStyle="1" w:styleId="BodyTextIndentLevel1">
    <w:name w:val="Body Text Indent Level 1"/>
    <w:basedOn w:val="BodyText"/>
    <w:uiPriority w:val="3"/>
    <w:semiHidden/>
    <w:rsid w:val="00065F18"/>
    <w:pPr>
      <w:ind w:left="709"/>
    </w:pPr>
  </w:style>
  <w:style w:type="paragraph" w:customStyle="1" w:styleId="BodyTextIndentLevel2">
    <w:name w:val="Body Text Indent Level 2"/>
    <w:basedOn w:val="BodyText"/>
    <w:uiPriority w:val="3"/>
    <w:semiHidden/>
    <w:rsid w:val="00065F18"/>
    <w:pPr>
      <w:ind w:left="1276"/>
    </w:pPr>
  </w:style>
  <w:style w:type="paragraph" w:customStyle="1" w:styleId="BodyTextIndentLevel3">
    <w:name w:val="Body Text Indent Level 3"/>
    <w:basedOn w:val="BodyText"/>
    <w:uiPriority w:val="3"/>
    <w:semiHidden/>
    <w:rsid w:val="00065F18"/>
    <w:pPr>
      <w:numPr>
        <w:ilvl w:val="4"/>
        <w:numId w:val="10"/>
      </w:numPr>
    </w:pPr>
  </w:style>
  <w:style w:type="paragraph" w:customStyle="1" w:styleId="SingleSpacedParagraph">
    <w:name w:val="Single Spaced Paragraph"/>
    <w:basedOn w:val="Normal"/>
    <w:uiPriority w:val="99"/>
    <w:semiHidden/>
    <w:rsid w:val="00065F18"/>
  </w:style>
  <w:style w:type="paragraph" w:customStyle="1" w:styleId="Headingnumbered1">
    <w:name w:val="Heading numbered 1"/>
    <w:basedOn w:val="Heading1"/>
    <w:next w:val="Normal"/>
    <w:uiPriority w:val="1"/>
    <w:semiHidden/>
    <w:rsid w:val="00AF60A0"/>
    <w:pPr>
      <w:numPr>
        <w:numId w:val="10"/>
      </w:numPr>
      <w:outlineLvl w:val="5"/>
    </w:pPr>
  </w:style>
  <w:style w:type="paragraph" w:customStyle="1" w:styleId="Headingnumbered2">
    <w:name w:val="Heading numbered 2"/>
    <w:basedOn w:val="Heading2"/>
    <w:next w:val="Normal"/>
    <w:uiPriority w:val="1"/>
    <w:semiHidden/>
    <w:rsid w:val="00AF60A0"/>
    <w:pPr>
      <w:numPr>
        <w:ilvl w:val="1"/>
        <w:numId w:val="10"/>
      </w:numPr>
      <w:outlineLvl w:val="6"/>
    </w:pPr>
  </w:style>
  <w:style w:type="paragraph" w:customStyle="1" w:styleId="Headingnumbered3">
    <w:name w:val="Heading numbered 3"/>
    <w:basedOn w:val="Normal"/>
    <w:next w:val="Normal"/>
    <w:uiPriority w:val="1"/>
    <w:semiHidden/>
    <w:rsid w:val="00AF60A0"/>
    <w:pPr>
      <w:keepNext/>
      <w:numPr>
        <w:ilvl w:val="2"/>
        <w:numId w:val="10"/>
      </w:numPr>
      <w:spacing w:before="360" w:after="120"/>
      <w:contextualSpacing/>
    </w:pPr>
    <w:rPr>
      <w:b/>
      <w:color w:val="1F546B"/>
      <w:sz w:val="28"/>
    </w:rPr>
  </w:style>
  <w:style w:type="paragraph" w:customStyle="1" w:styleId="Headingnumbered4">
    <w:name w:val="Heading numbered 4"/>
    <w:basedOn w:val="Normal"/>
    <w:next w:val="Normal"/>
    <w:uiPriority w:val="1"/>
    <w:semiHidden/>
    <w:rsid w:val="00AF60A0"/>
    <w:pPr>
      <w:keepNext/>
      <w:numPr>
        <w:ilvl w:val="3"/>
        <w:numId w:val="10"/>
      </w:numPr>
      <w:spacing w:before="360" w:after="120"/>
      <w:contextualSpacing/>
    </w:pPr>
    <w:rPr>
      <w:b/>
      <w:i/>
      <w:color w:val="1F546B"/>
    </w:rPr>
  </w:style>
  <w:style w:type="paragraph" w:customStyle="1" w:styleId="Tinyline">
    <w:name w:val="Tiny line"/>
    <w:basedOn w:val="Normal"/>
    <w:qFormat/>
    <w:rsid w:val="00065F18"/>
    <w:pPr>
      <w:spacing w:before="0" w:after="0"/>
    </w:pPr>
    <w:rPr>
      <w:sz w:val="8"/>
    </w:rPr>
  </w:style>
  <w:style w:type="paragraph" w:customStyle="1" w:styleId="Numberedpara1level3a">
    <w:name w:val="Numbered para (1) level 3 (a)"/>
    <w:basedOn w:val="Normal"/>
    <w:semiHidden/>
    <w:rsid w:val="00065F18"/>
    <w:pPr>
      <w:numPr>
        <w:ilvl w:val="2"/>
        <w:numId w:val="20"/>
      </w:numPr>
      <w:spacing w:after="120"/>
    </w:pPr>
  </w:style>
  <w:style w:type="paragraph" w:customStyle="1" w:styleId="Numberedpara1level4i">
    <w:name w:val="Numbered para (1) level 4 (i)"/>
    <w:basedOn w:val="Normal"/>
    <w:semiHidden/>
    <w:rsid w:val="00065F18"/>
    <w:pPr>
      <w:numPr>
        <w:ilvl w:val="3"/>
        <w:numId w:val="20"/>
      </w:numPr>
      <w:spacing w:after="120"/>
    </w:pPr>
  </w:style>
  <w:style w:type="paragraph" w:customStyle="1" w:styleId="Bullet">
    <w:name w:val="Bullet"/>
    <w:basedOn w:val="Normal"/>
    <w:rsid w:val="0014565E"/>
    <w:pPr>
      <w:numPr>
        <w:numId w:val="11"/>
      </w:numPr>
      <w:spacing w:before="80" w:after="80"/>
    </w:pPr>
  </w:style>
  <w:style w:type="paragraph" w:customStyle="1" w:styleId="Bulletlevel2">
    <w:name w:val="Bullet level 2"/>
    <w:basedOn w:val="Normal"/>
    <w:uiPriority w:val="1"/>
    <w:semiHidden/>
    <w:rsid w:val="00065F18"/>
    <w:pPr>
      <w:numPr>
        <w:ilvl w:val="1"/>
        <w:numId w:val="11"/>
      </w:numPr>
      <w:spacing w:before="80" w:after="80"/>
    </w:pPr>
  </w:style>
  <w:style w:type="paragraph" w:customStyle="1" w:styleId="Bulletlevel3">
    <w:name w:val="Bullet level 3"/>
    <w:basedOn w:val="Normal"/>
    <w:uiPriority w:val="1"/>
    <w:semiHidden/>
    <w:rsid w:val="00991620"/>
    <w:pPr>
      <w:numPr>
        <w:ilvl w:val="2"/>
        <w:numId w:val="11"/>
      </w:numPr>
      <w:spacing w:before="80" w:after="80"/>
    </w:pPr>
  </w:style>
  <w:style w:type="paragraph" w:customStyle="1" w:styleId="BodyTextBulletIndentLevel1">
    <w:name w:val="Body Text Bullet Indent Level 1"/>
    <w:basedOn w:val="BodyText"/>
    <w:uiPriority w:val="99"/>
    <w:semiHidden/>
    <w:rsid w:val="00065F18"/>
    <w:pPr>
      <w:ind w:left="567"/>
    </w:pPr>
  </w:style>
  <w:style w:type="paragraph" w:customStyle="1" w:styleId="BodyTextBulletIndentLevel2">
    <w:name w:val="Body Text Bullet Indent Level 2"/>
    <w:basedOn w:val="BodyText"/>
    <w:uiPriority w:val="99"/>
    <w:semiHidden/>
    <w:rsid w:val="00065F18"/>
    <w:pPr>
      <w:ind w:left="1134"/>
    </w:pPr>
  </w:style>
  <w:style w:type="paragraph" w:customStyle="1" w:styleId="BodyTextBulletIndentLevel3">
    <w:name w:val="Body Text Bullet Indent Level 3"/>
    <w:basedOn w:val="BodyText"/>
    <w:uiPriority w:val="99"/>
    <w:semiHidden/>
    <w:rsid w:val="00065F18"/>
    <w:pPr>
      <w:ind w:left="1701"/>
    </w:pPr>
  </w:style>
  <w:style w:type="paragraph" w:customStyle="1" w:styleId="ListABC">
    <w:name w:val="List A B C"/>
    <w:basedOn w:val="Normal"/>
    <w:semiHidden/>
    <w:rsid w:val="00065F18"/>
    <w:pPr>
      <w:numPr>
        <w:numId w:val="16"/>
      </w:numPr>
      <w:spacing w:before="80" w:after="80"/>
    </w:pPr>
  </w:style>
  <w:style w:type="paragraph" w:customStyle="1" w:styleId="List123">
    <w:name w:val="List 1 2 3"/>
    <w:basedOn w:val="Normal"/>
    <w:rsid w:val="00065F18"/>
    <w:pPr>
      <w:numPr>
        <w:numId w:val="17"/>
      </w:numPr>
      <w:spacing w:before="80" w:after="80"/>
    </w:pPr>
  </w:style>
  <w:style w:type="paragraph" w:styleId="FootnoteText">
    <w:name w:val="footnote text"/>
    <w:basedOn w:val="Normal"/>
    <w:link w:val="FootnoteTextChar"/>
    <w:uiPriority w:val="99"/>
    <w:qFormat/>
    <w:rsid w:val="00065F18"/>
    <w:pPr>
      <w:spacing w:before="60" w:after="60" w:line="192" w:lineRule="auto"/>
      <w:ind w:left="130" w:hanging="130"/>
    </w:pPr>
    <w:rPr>
      <w:sz w:val="20"/>
      <w:szCs w:val="20"/>
    </w:rPr>
  </w:style>
  <w:style w:type="character" w:styleId="FootnoteReference">
    <w:name w:val="footnote reference"/>
    <w:uiPriority w:val="99"/>
    <w:rsid w:val="00065F18"/>
    <w:rPr>
      <w:rFonts w:ascii="Calibri" w:hAnsi="Calibri"/>
      <w:sz w:val="24"/>
      <w:vertAlign w:val="superscript"/>
    </w:rPr>
  </w:style>
  <w:style w:type="paragraph" w:styleId="TOC1">
    <w:name w:val="toc 1"/>
    <w:basedOn w:val="Normal"/>
    <w:next w:val="Normal"/>
    <w:uiPriority w:val="39"/>
    <w:semiHidden/>
    <w:rsid w:val="00576AAA"/>
    <w:pPr>
      <w:tabs>
        <w:tab w:val="right" w:leader="dot" w:pos="9072"/>
      </w:tabs>
      <w:spacing w:before="200" w:after="60"/>
      <w:ind w:right="567"/>
    </w:pPr>
    <w:rPr>
      <w:b/>
      <w:color w:val="1F546B"/>
    </w:rPr>
  </w:style>
  <w:style w:type="paragraph" w:styleId="TOC2">
    <w:name w:val="toc 2"/>
    <w:basedOn w:val="Normal"/>
    <w:next w:val="Normal"/>
    <w:uiPriority w:val="39"/>
    <w:semiHidden/>
    <w:rsid w:val="00576AAA"/>
    <w:pPr>
      <w:tabs>
        <w:tab w:val="right" w:leader="dot" w:pos="9072"/>
      </w:tabs>
      <w:spacing w:before="60" w:after="60"/>
      <w:ind w:left="425" w:right="567"/>
    </w:pPr>
    <w:rPr>
      <w:noProof/>
    </w:rPr>
  </w:style>
  <w:style w:type="paragraph" w:styleId="TOC3">
    <w:name w:val="toc 3"/>
    <w:basedOn w:val="Normal"/>
    <w:next w:val="Normal"/>
    <w:autoRedefine/>
    <w:uiPriority w:val="39"/>
    <w:semiHidden/>
    <w:rsid w:val="00576AAA"/>
    <w:pPr>
      <w:tabs>
        <w:tab w:val="right" w:leader="dot" w:pos="9072"/>
      </w:tabs>
      <w:spacing w:before="60" w:after="60"/>
      <w:ind w:left="992" w:right="567"/>
    </w:pPr>
    <w:rPr>
      <w:noProof/>
    </w:rPr>
  </w:style>
  <w:style w:type="paragraph" w:styleId="TOC4">
    <w:name w:val="toc 4"/>
    <w:basedOn w:val="Normal"/>
    <w:next w:val="Normal"/>
    <w:autoRedefine/>
    <w:uiPriority w:val="39"/>
    <w:semiHidden/>
    <w:rsid w:val="00576AAA"/>
    <w:pPr>
      <w:tabs>
        <w:tab w:val="right" w:leader="dot" w:pos="9072"/>
      </w:tabs>
      <w:spacing w:before="60" w:after="60"/>
      <w:ind w:left="1701" w:right="567"/>
    </w:pPr>
    <w:rPr>
      <w:noProof/>
    </w:rPr>
  </w:style>
  <w:style w:type="paragraph" w:styleId="TOC5">
    <w:name w:val="toc 5"/>
    <w:aliases w:val="appendix heading"/>
    <w:basedOn w:val="Normal"/>
    <w:next w:val="Normal"/>
    <w:autoRedefine/>
    <w:uiPriority w:val="39"/>
    <w:semiHidden/>
    <w:rsid w:val="00065F18"/>
    <w:pPr>
      <w:tabs>
        <w:tab w:val="right" w:leader="dot" w:pos="9072"/>
      </w:tabs>
      <w:spacing w:after="60"/>
      <w:ind w:right="567"/>
      <w:contextualSpacing/>
    </w:pPr>
    <w:rPr>
      <w:noProof/>
    </w:rPr>
  </w:style>
  <w:style w:type="paragraph" w:customStyle="1" w:styleId="HeadingContents">
    <w:name w:val="Heading Contents"/>
    <w:basedOn w:val="HeadingTableofFigures"/>
    <w:uiPriority w:val="99"/>
    <w:semiHidden/>
    <w:rsid w:val="00065F18"/>
  </w:style>
  <w:style w:type="paragraph" w:customStyle="1" w:styleId="Tableheading">
    <w:name w:val="Table heading"/>
    <w:basedOn w:val="Normal"/>
    <w:rsid w:val="00AF60A0"/>
    <w:pPr>
      <w:keepNext/>
      <w:spacing w:before="40" w:after="40"/>
    </w:pPr>
    <w:rPr>
      <w:b/>
      <w:color w:val="FFFFFF" w:themeColor="background1"/>
      <w:sz w:val="22"/>
    </w:rPr>
  </w:style>
  <w:style w:type="character" w:customStyle="1" w:styleId="Heading2Char">
    <w:name w:val="Heading 2 Char"/>
    <w:basedOn w:val="DefaultParagraphFont"/>
    <w:link w:val="Heading2"/>
    <w:rsid w:val="00065F18"/>
    <w:rPr>
      <w:rFonts w:eastAsiaTheme="minorHAnsi" w:cs="Arial"/>
      <w:b/>
      <w:bCs/>
      <w:iCs/>
      <w:color w:val="1F546B"/>
      <w:sz w:val="36"/>
      <w:szCs w:val="28"/>
      <w:lang w:eastAsia="en-US"/>
    </w:rPr>
  </w:style>
  <w:style w:type="paragraph" w:customStyle="1" w:styleId="BodyTextTable">
    <w:name w:val="Body Text Table"/>
    <w:basedOn w:val="BodyText"/>
    <w:uiPriority w:val="11"/>
    <w:semiHidden/>
    <w:rsid w:val="00065F18"/>
    <w:pPr>
      <w:spacing w:after="180" w:line="260" w:lineRule="atLeast"/>
    </w:pPr>
    <w:rPr>
      <w:sz w:val="22"/>
    </w:rPr>
  </w:style>
  <w:style w:type="paragraph" w:customStyle="1" w:styleId="BodyTextTableLastLine">
    <w:name w:val="Body Text Table Last Line"/>
    <w:basedOn w:val="BodyTextTable"/>
    <w:uiPriority w:val="99"/>
    <w:semiHidden/>
    <w:rsid w:val="00065F18"/>
    <w:pPr>
      <w:spacing w:after="0"/>
    </w:pPr>
  </w:style>
  <w:style w:type="paragraph" w:customStyle="1" w:styleId="Tablebullet">
    <w:name w:val="Table bullet"/>
    <w:basedOn w:val="Tablenormal0"/>
    <w:rsid w:val="00065F18"/>
    <w:pPr>
      <w:numPr>
        <w:numId w:val="12"/>
      </w:numPr>
    </w:pPr>
  </w:style>
  <w:style w:type="paragraph" w:customStyle="1" w:styleId="Tablebulletlevel2">
    <w:name w:val="Table bullet level 2"/>
    <w:basedOn w:val="Tablenormal0"/>
    <w:uiPriority w:val="99"/>
    <w:semiHidden/>
    <w:rsid w:val="00065F18"/>
    <w:pPr>
      <w:numPr>
        <w:ilvl w:val="1"/>
        <w:numId w:val="12"/>
      </w:numPr>
    </w:pPr>
  </w:style>
  <w:style w:type="paragraph" w:customStyle="1" w:styleId="TableBulletListLevel3">
    <w:name w:val="Table Bullet List Level 3"/>
    <w:basedOn w:val="BodyTextTable"/>
    <w:uiPriority w:val="11"/>
    <w:semiHidden/>
    <w:rsid w:val="00065F18"/>
    <w:pPr>
      <w:numPr>
        <w:ilvl w:val="2"/>
        <w:numId w:val="12"/>
      </w:numPr>
      <w:spacing w:before="60" w:after="60"/>
    </w:pPr>
  </w:style>
  <w:style w:type="paragraph" w:customStyle="1" w:styleId="Tablelist123">
    <w:name w:val="Table list 1 2 3"/>
    <w:basedOn w:val="Tablenormal0"/>
    <w:rsid w:val="00065F18"/>
    <w:pPr>
      <w:numPr>
        <w:numId w:val="14"/>
      </w:numPr>
    </w:pPr>
  </w:style>
  <w:style w:type="paragraph" w:customStyle="1" w:styleId="Tablelist123level2">
    <w:name w:val="Table list 1 2 3 level 2"/>
    <w:basedOn w:val="Tablenormal0"/>
    <w:semiHidden/>
    <w:rsid w:val="00065F18"/>
    <w:pPr>
      <w:numPr>
        <w:ilvl w:val="1"/>
        <w:numId w:val="14"/>
      </w:numPr>
    </w:pPr>
  </w:style>
  <w:style w:type="character" w:customStyle="1" w:styleId="Heading4Char">
    <w:name w:val="Heading 4 Char"/>
    <w:basedOn w:val="DefaultParagraphFont"/>
    <w:link w:val="Heading4"/>
    <w:rsid w:val="00255AC7"/>
    <w:rPr>
      <w:b/>
      <w:lang w:eastAsia="en-US"/>
    </w:rPr>
  </w:style>
  <w:style w:type="paragraph" w:customStyle="1" w:styleId="BodyTextTableLevel1">
    <w:name w:val="Body Text Table Level 1"/>
    <w:basedOn w:val="BodyTextTable"/>
    <w:uiPriority w:val="11"/>
    <w:semiHidden/>
    <w:rsid w:val="00065F18"/>
    <w:pPr>
      <w:numPr>
        <w:numId w:val="13"/>
      </w:numPr>
    </w:pPr>
  </w:style>
  <w:style w:type="paragraph" w:customStyle="1" w:styleId="BodyTextTableLevel2">
    <w:name w:val="Body Text Table Level 2"/>
    <w:basedOn w:val="BodyTextTable"/>
    <w:uiPriority w:val="11"/>
    <w:semiHidden/>
    <w:rsid w:val="00065F18"/>
    <w:pPr>
      <w:numPr>
        <w:ilvl w:val="1"/>
        <w:numId w:val="13"/>
      </w:numPr>
    </w:pPr>
  </w:style>
  <w:style w:type="paragraph" w:customStyle="1" w:styleId="BodyTextTableLevel3">
    <w:name w:val="Body Text Table Level 3"/>
    <w:basedOn w:val="BodyTextTable"/>
    <w:uiPriority w:val="11"/>
    <w:semiHidden/>
    <w:rsid w:val="00065F18"/>
    <w:pPr>
      <w:numPr>
        <w:ilvl w:val="3"/>
        <w:numId w:val="14"/>
      </w:numPr>
    </w:pPr>
  </w:style>
  <w:style w:type="paragraph" w:styleId="Caption">
    <w:name w:val="caption"/>
    <w:basedOn w:val="Normal"/>
    <w:next w:val="Normal"/>
    <w:qFormat/>
    <w:rsid w:val="00AF60A0"/>
    <w:pPr>
      <w:keepNext/>
      <w:spacing w:before="80" w:after="80"/>
      <w:jc w:val="center"/>
    </w:pPr>
    <w:rPr>
      <w:b/>
      <w:bCs/>
      <w:sz w:val="22"/>
      <w:szCs w:val="20"/>
    </w:rPr>
  </w:style>
  <w:style w:type="paragraph" w:customStyle="1" w:styleId="WhiteSpace">
    <w:name w:val="White Space"/>
    <w:basedOn w:val="Normal"/>
    <w:uiPriority w:val="99"/>
    <w:semiHidden/>
    <w:rsid w:val="00065F18"/>
    <w:rPr>
      <w:sz w:val="12"/>
    </w:rPr>
  </w:style>
  <w:style w:type="table" w:customStyle="1" w:styleId="DIAplaintable">
    <w:name w:val="DIA plain table"/>
    <w:basedOn w:val="TableNormal"/>
    <w:uiPriority w:val="99"/>
    <w:rsid w:val="00594AAA"/>
    <w:pPr>
      <w:spacing w:before="56" w:after="32"/>
    </w:pPr>
    <w:rPr>
      <w:sz w:val="22"/>
    </w:rPr>
    <w:tblPr>
      <w:tblInd w:w="10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Pr>
    <w:tblStylePr w:type="firstRow">
      <w:rPr>
        <w:b/>
      </w:rPr>
      <w:tblPr/>
      <w:tcPr>
        <w:tcBorders>
          <w:top w:val="single" w:sz="12" w:space="0" w:color="000000" w:themeColor="text1"/>
          <w:left w:val="single" w:sz="12" w:space="0" w:color="000000" w:themeColor="text1"/>
          <w:bottom w:val="single" w:sz="12" w:space="0" w:color="000000" w:themeColor="text1"/>
          <w:right w:val="single" w:sz="12" w:space="0" w:color="000000" w:themeColor="text1"/>
          <w:insideH w:val="nil"/>
          <w:insideV w:val="single" w:sz="6" w:space="0" w:color="000000" w:themeColor="text1"/>
          <w:tl2br w:val="nil"/>
          <w:tr2bl w:val="nil"/>
        </w:tcBorders>
      </w:tcPr>
    </w:tblStylePr>
  </w:style>
  <w:style w:type="paragraph" w:customStyle="1" w:styleId="Headingappendix">
    <w:name w:val="Heading appendix"/>
    <w:basedOn w:val="Heading1"/>
    <w:next w:val="Normal"/>
    <w:rsid w:val="00065F18"/>
    <w:pPr>
      <w:pageBreakBefore/>
      <w:numPr>
        <w:numId w:val="15"/>
      </w:numPr>
      <w:tabs>
        <w:tab w:val="left" w:pos="2268"/>
      </w:tabs>
      <w:spacing w:before="0"/>
      <w:outlineLvl w:val="7"/>
    </w:pPr>
  </w:style>
  <w:style w:type="paragraph" w:customStyle="1" w:styleId="NotforContentsheading1">
    <w:name w:val="Not for Contents heading 1"/>
    <w:basedOn w:val="Normal"/>
    <w:next w:val="Normal"/>
    <w:rsid w:val="005028A7"/>
    <w:pPr>
      <w:keepNext/>
      <w:spacing w:before="360" w:after="120"/>
      <w:contextualSpacing/>
    </w:pPr>
    <w:rPr>
      <w:b/>
      <w:color w:val="1F546B"/>
      <w:kern w:val="32"/>
      <w:sz w:val="52"/>
    </w:rPr>
  </w:style>
  <w:style w:type="paragraph" w:styleId="TOC6">
    <w:name w:val="toc 6"/>
    <w:basedOn w:val="Normal"/>
    <w:next w:val="Normal"/>
    <w:autoRedefine/>
    <w:uiPriority w:val="99"/>
    <w:semiHidden/>
    <w:rsid w:val="00065F18"/>
    <w:pPr>
      <w:tabs>
        <w:tab w:val="right" w:pos="9072"/>
      </w:tabs>
      <w:spacing w:before="200"/>
      <w:ind w:left="567" w:right="567" w:hanging="567"/>
    </w:pPr>
    <w:rPr>
      <w:b/>
    </w:rPr>
  </w:style>
  <w:style w:type="paragraph" w:styleId="TOC7">
    <w:name w:val="toc 7"/>
    <w:basedOn w:val="Normal"/>
    <w:next w:val="Normal"/>
    <w:autoRedefine/>
    <w:uiPriority w:val="99"/>
    <w:semiHidden/>
    <w:rsid w:val="00065F18"/>
    <w:pPr>
      <w:tabs>
        <w:tab w:val="left" w:pos="567"/>
        <w:tab w:val="right" w:pos="9072"/>
      </w:tabs>
      <w:ind w:left="567" w:right="567" w:hanging="567"/>
    </w:pPr>
  </w:style>
  <w:style w:type="paragraph" w:styleId="TOC8">
    <w:name w:val="toc 8"/>
    <w:basedOn w:val="Normal"/>
    <w:next w:val="Normal"/>
    <w:autoRedefine/>
    <w:uiPriority w:val="99"/>
    <w:semiHidden/>
    <w:rsid w:val="00065F18"/>
    <w:pPr>
      <w:tabs>
        <w:tab w:val="right" w:pos="9072"/>
      </w:tabs>
      <w:spacing w:before="200"/>
      <w:ind w:left="284" w:hanging="284"/>
    </w:pPr>
    <w:rPr>
      <w:b/>
    </w:rPr>
  </w:style>
  <w:style w:type="paragraph" w:customStyle="1" w:styleId="ListABClevel2">
    <w:name w:val="List A B C level 2"/>
    <w:basedOn w:val="Normal"/>
    <w:uiPriority w:val="1"/>
    <w:semiHidden/>
    <w:qFormat/>
    <w:rsid w:val="00065F18"/>
    <w:pPr>
      <w:numPr>
        <w:ilvl w:val="1"/>
        <w:numId w:val="16"/>
      </w:numPr>
      <w:spacing w:before="80" w:after="80"/>
    </w:pPr>
  </w:style>
  <w:style w:type="paragraph" w:customStyle="1" w:styleId="NotforContentsheading2">
    <w:name w:val="Not for Contents heading 2"/>
    <w:basedOn w:val="Normal"/>
    <w:next w:val="Normal"/>
    <w:rsid w:val="00AF60A0"/>
    <w:pPr>
      <w:keepNext/>
      <w:spacing w:before="360" w:after="120"/>
      <w:contextualSpacing/>
    </w:pPr>
    <w:rPr>
      <w:b/>
      <w:color w:val="1F546B"/>
      <w:sz w:val="36"/>
    </w:rPr>
  </w:style>
  <w:style w:type="character" w:customStyle="1" w:styleId="Heading3Char">
    <w:name w:val="Heading 3 Char"/>
    <w:link w:val="Heading3"/>
    <w:rsid w:val="00AF60A0"/>
    <w:rPr>
      <w:rFonts w:eastAsiaTheme="minorHAnsi" w:cs="Arial"/>
      <w:b/>
      <w:bCs/>
      <w:color w:val="1F546B"/>
      <w:sz w:val="28"/>
      <w:szCs w:val="26"/>
      <w:lang w:eastAsia="en-US"/>
    </w:rPr>
  </w:style>
  <w:style w:type="paragraph" w:styleId="BalloonText">
    <w:name w:val="Balloon Text"/>
    <w:basedOn w:val="Normal"/>
    <w:uiPriority w:val="99"/>
    <w:semiHidden/>
    <w:rsid w:val="00065F18"/>
    <w:rPr>
      <w:rFonts w:ascii="Tahoma" w:hAnsi="Tahoma" w:cs="Tahoma"/>
      <w:sz w:val="16"/>
      <w:szCs w:val="16"/>
    </w:rPr>
  </w:style>
  <w:style w:type="paragraph" w:styleId="TableofFigures">
    <w:name w:val="table of figures"/>
    <w:basedOn w:val="Normal"/>
    <w:next w:val="Normal"/>
    <w:uiPriority w:val="99"/>
    <w:semiHidden/>
    <w:rsid w:val="00065F18"/>
    <w:pPr>
      <w:keepNext/>
      <w:spacing w:before="480" w:after="0"/>
    </w:pPr>
    <w:rPr>
      <w:rFonts w:eastAsiaTheme="majorEastAsia" w:cstheme="majorBidi"/>
      <w:b/>
      <w:bCs/>
      <w:color w:val="1F546B"/>
      <w:sz w:val="60"/>
      <w:szCs w:val="28"/>
      <w:lang w:val="en-US" w:eastAsia="ja-JP"/>
    </w:rPr>
  </w:style>
  <w:style w:type="paragraph" w:customStyle="1" w:styleId="HeadingTableofTables">
    <w:name w:val="Heading Table of Tables"/>
    <w:basedOn w:val="HeadingContents"/>
    <w:next w:val="BodyText"/>
    <w:uiPriority w:val="4"/>
    <w:semiHidden/>
    <w:rsid w:val="00065F18"/>
    <w:pPr>
      <w:spacing w:after="60"/>
    </w:pPr>
  </w:style>
  <w:style w:type="paragraph" w:customStyle="1" w:styleId="HeadingTableofFigures">
    <w:name w:val="Heading Table of Figures"/>
    <w:next w:val="BodyText"/>
    <w:uiPriority w:val="4"/>
    <w:semiHidden/>
    <w:rsid w:val="00065F18"/>
    <w:rPr>
      <w:rFonts w:eastAsiaTheme="majorEastAsia" w:cstheme="majorBidi"/>
      <w:b/>
      <w:bCs/>
      <w:color w:val="1F546B"/>
      <w:sz w:val="60"/>
      <w:szCs w:val="28"/>
      <w:lang w:val="en-US" w:eastAsia="ja-JP"/>
    </w:rPr>
  </w:style>
  <w:style w:type="table" w:customStyle="1" w:styleId="DIATable">
    <w:name w:val="_DIA Table"/>
    <w:basedOn w:val="TableNormal"/>
    <w:uiPriority w:val="99"/>
    <w:rsid w:val="00594AAA"/>
    <w:pPr>
      <w:spacing w:before="56" w:after="32"/>
    </w:pPr>
    <w:rPr>
      <w:rFonts w:cstheme="minorBidi"/>
      <w:sz w:val="22"/>
      <w:lang w:eastAsia="en-US"/>
    </w:rPr>
    <w:tblPr>
      <w:tblInd w:w="108" w:type="dxa"/>
      <w:tblBorders>
        <w:top w:val="single" w:sz="12" w:space="0" w:color="1F546B" w:themeColor="text2"/>
        <w:left w:val="single" w:sz="12" w:space="0" w:color="1F546B" w:themeColor="text2"/>
        <w:bottom w:val="single" w:sz="12" w:space="0" w:color="1F546B" w:themeColor="text2"/>
        <w:right w:val="single" w:sz="12" w:space="0" w:color="1F546B" w:themeColor="text2"/>
        <w:insideH w:val="single" w:sz="6" w:space="0" w:color="1F546B" w:themeColor="text2"/>
        <w:insideV w:val="single" w:sz="6" w:space="0" w:color="1F546B" w:themeColor="text2"/>
      </w:tblBorders>
    </w:tblPr>
    <w:trPr>
      <w:cantSplit/>
    </w:trPr>
    <w:tblStylePr w:type="firstRow">
      <w:pPr>
        <w:keepNext/>
        <w:wordWrap/>
        <w:spacing w:beforeLines="0" w:before="60" w:beforeAutospacing="0" w:afterLines="0" w:after="32" w:afterAutospacing="0" w:line="240" w:lineRule="auto"/>
        <w:contextualSpacing w:val="0"/>
      </w:pPr>
      <w:rPr>
        <w:rFonts w:ascii="Calibri" w:hAnsi="Calibri"/>
        <w:b/>
        <w:color w:val="FFFFFF" w:themeColor="background1"/>
        <w:sz w:val="22"/>
      </w:rPr>
      <w:tblPr/>
      <w:tcPr>
        <w:tcBorders>
          <w:top w:val="single" w:sz="6" w:space="0" w:color="1F546B" w:themeColor="text2"/>
          <w:left w:val="single" w:sz="12" w:space="0" w:color="1F546B" w:themeColor="text2"/>
          <w:bottom w:val="nil"/>
          <w:right w:val="single" w:sz="12" w:space="0" w:color="1F546B" w:themeColor="text2"/>
          <w:insideH w:val="single" w:sz="6" w:space="0" w:color="FFFFFF" w:themeColor="background1"/>
          <w:insideV w:val="single" w:sz="6" w:space="0" w:color="FFFFFF" w:themeColor="background1"/>
          <w:tl2br w:val="nil"/>
          <w:tr2bl w:val="nil"/>
        </w:tcBorders>
        <w:shd w:val="clear" w:color="auto" w:fill="1F546B" w:themeFill="text2"/>
      </w:tcPr>
    </w:tblStylePr>
  </w:style>
  <w:style w:type="character" w:styleId="SubtleEmphasis">
    <w:name w:val="Subtle Emphasis"/>
    <w:basedOn w:val="DefaultParagraphFont"/>
    <w:uiPriority w:val="99"/>
    <w:semiHidden/>
    <w:qFormat/>
    <w:rsid w:val="00065F18"/>
    <w:rPr>
      <w:i/>
      <w:iCs/>
    </w:rPr>
  </w:style>
  <w:style w:type="character" w:styleId="IntenseEmphasis">
    <w:name w:val="Intense Emphasis"/>
    <w:uiPriority w:val="99"/>
    <w:semiHidden/>
    <w:qFormat/>
    <w:rsid w:val="00065F18"/>
    <w:rPr>
      <w:b/>
      <w:i/>
    </w:rPr>
  </w:style>
  <w:style w:type="paragraph" w:styleId="ListParagraph">
    <w:name w:val="List Paragraph"/>
    <w:basedOn w:val="List123"/>
    <w:uiPriority w:val="34"/>
    <w:qFormat/>
    <w:rsid w:val="00C5028E"/>
  </w:style>
  <w:style w:type="character" w:customStyle="1" w:styleId="Heading5Char">
    <w:name w:val="Heading 5 Char"/>
    <w:basedOn w:val="DefaultParagraphFont"/>
    <w:link w:val="Heading5"/>
    <w:uiPriority w:val="1"/>
    <w:semiHidden/>
    <w:rsid w:val="00065F18"/>
    <w:rPr>
      <w:rFonts w:eastAsiaTheme="minorHAnsi"/>
      <w:b/>
      <w:bCs/>
      <w:iCs/>
      <w:szCs w:val="26"/>
      <w:lang w:eastAsia="en-US"/>
    </w:rPr>
  </w:style>
  <w:style w:type="character" w:styleId="SubtleReference">
    <w:name w:val="Subtle Reference"/>
    <w:basedOn w:val="DefaultParagraphFont"/>
    <w:uiPriority w:val="99"/>
    <w:semiHidden/>
    <w:qFormat/>
    <w:rsid w:val="00065F18"/>
    <w:rPr>
      <w:rFonts w:ascii="Calibri" w:hAnsi="Calibri"/>
      <w:smallCaps/>
      <w:color w:val="A42F13" w:themeColor="accent2"/>
      <w:u w:val="single"/>
    </w:rPr>
  </w:style>
  <w:style w:type="character" w:styleId="BookTitle">
    <w:name w:val="Book Title"/>
    <w:basedOn w:val="DefaultParagraphFont"/>
    <w:uiPriority w:val="33"/>
    <w:semiHidden/>
    <w:qFormat/>
    <w:rsid w:val="00065F18"/>
    <w:rPr>
      <w:rFonts w:ascii="Calibri" w:hAnsi="Calibri"/>
      <w:b/>
      <w:bCs/>
      <w:smallCaps/>
      <w:spacing w:val="5"/>
    </w:rPr>
  </w:style>
  <w:style w:type="character" w:styleId="IntenseReference">
    <w:name w:val="Intense Reference"/>
    <w:basedOn w:val="DefaultParagraphFont"/>
    <w:uiPriority w:val="99"/>
    <w:semiHidden/>
    <w:qFormat/>
    <w:rsid w:val="00065F18"/>
    <w:rPr>
      <w:rFonts w:ascii="Calibri" w:hAnsi="Calibri"/>
      <w:b/>
      <w:bCs/>
      <w:smallCaps/>
      <w:color w:val="A42F13" w:themeColor="accent2"/>
      <w:spacing w:val="5"/>
      <w:u w:val="single"/>
    </w:rPr>
  </w:style>
  <w:style w:type="paragraph" w:styleId="Index1">
    <w:name w:val="index 1"/>
    <w:basedOn w:val="Normal"/>
    <w:next w:val="Normal"/>
    <w:autoRedefine/>
    <w:uiPriority w:val="99"/>
    <w:semiHidden/>
    <w:rsid w:val="00065F18"/>
    <w:pPr>
      <w:ind w:left="240" w:hanging="240"/>
    </w:pPr>
  </w:style>
  <w:style w:type="paragraph" w:styleId="IndexHeading">
    <w:name w:val="index heading"/>
    <w:basedOn w:val="Normal"/>
    <w:next w:val="Index1"/>
    <w:uiPriority w:val="99"/>
    <w:semiHidden/>
    <w:rsid w:val="00065F18"/>
    <w:rPr>
      <w:rFonts w:eastAsiaTheme="majorEastAsia" w:cstheme="majorBidi"/>
      <w:b/>
      <w:bCs/>
    </w:rPr>
  </w:style>
  <w:style w:type="character" w:styleId="EndnoteReference">
    <w:name w:val="endnote reference"/>
    <w:basedOn w:val="DefaultParagraphFont"/>
    <w:uiPriority w:val="99"/>
    <w:semiHidden/>
    <w:rsid w:val="00065F18"/>
    <w:rPr>
      <w:rFonts w:ascii="Calibri" w:hAnsi="Calibri"/>
      <w:vertAlign w:val="superscript"/>
    </w:rPr>
  </w:style>
  <w:style w:type="paragraph" w:styleId="TOAHeading">
    <w:name w:val="toa heading"/>
    <w:basedOn w:val="Normal"/>
    <w:next w:val="Normal"/>
    <w:uiPriority w:val="99"/>
    <w:semiHidden/>
    <w:rsid w:val="00065F18"/>
    <w:rPr>
      <w:rFonts w:eastAsiaTheme="majorEastAsia" w:cstheme="majorBidi"/>
      <w:b/>
      <w:bCs/>
    </w:rPr>
  </w:style>
  <w:style w:type="paragraph" w:styleId="MacroText">
    <w:name w:val="macro"/>
    <w:link w:val="MacroTextChar"/>
    <w:uiPriority w:val="99"/>
    <w:semiHidden/>
    <w:rsid w:val="00065F18"/>
    <w:pPr>
      <w:tabs>
        <w:tab w:val="left" w:pos="480"/>
        <w:tab w:val="left" w:pos="960"/>
        <w:tab w:val="left" w:pos="1440"/>
        <w:tab w:val="left" w:pos="1920"/>
        <w:tab w:val="left" w:pos="2400"/>
        <w:tab w:val="left" w:pos="2880"/>
        <w:tab w:val="left" w:pos="3360"/>
        <w:tab w:val="left" w:pos="3840"/>
        <w:tab w:val="left" w:pos="4320"/>
      </w:tabs>
      <w:spacing w:line="280" w:lineRule="atLeast"/>
    </w:pPr>
    <w:rPr>
      <w:rFonts w:cs="Consolas"/>
      <w:lang w:eastAsia="en-US"/>
    </w:rPr>
  </w:style>
  <w:style w:type="character" w:customStyle="1" w:styleId="MacroTextChar">
    <w:name w:val="Macro Text Char"/>
    <w:basedOn w:val="DefaultParagraphFont"/>
    <w:link w:val="MacroText"/>
    <w:uiPriority w:val="99"/>
    <w:semiHidden/>
    <w:rsid w:val="00065F18"/>
    <w:rPr>
      <w:rFonts w:cs="Consolas"/>
      <w:lang w:eastAsia="en-US"/>
    </w:rPr>
  </w:style>
  <w:style w:type="character" w:styleId="CommentReference">
    <w:name w:val="annotation reference"/>
    <w:basedOn w:val="DefaultParagraphFont"/>
    <w:uiPriority w:val="99"/>
    <w:semiHidden/>
    <w:rsid w:val="00065F18"/>
    <w:rPr>
      <w:rFonts w:ascii="Calibri" w:hAnsi="Calibri"/>
      <w:sz w:val="16"/>
      <w:szCs w:val="16"/>
    </w:rPr>
  </w:style>
  <w:style w:type="character" w:customStyle="1" w:styleId="BodyTextChar">
    <w:name w:val="Body Text Char"/>
    <w:basedOn w:val="DefaultParagraphFont"/>
    <w:link w:val="BodyText"/>
    <w:uiPriority w:val="99"/>
    <w:semiHidden/>
    <w:rsid w:val="00065F18"/>
    <w:rPr>
      <w:rFonts w:eastAsiaTheme="minorHAnsi"/>
      <w:lang w:eastAsia="en-US"/>
    </w:rPr>
  </w:style>
  <w:style w:type="paragraph" w:styleId="IntenseQuote">
    <w:name w:val="Intense Quote"/>
    <w:basedOn w:val="Normal"/>
    <w:next w:val="Normal"/>
    <w:link w:val="IntenseQuoteChar"/>
    <w:uiPriority w:val="99"/>
    <w:semiHidden/>
    <w:qFormat/>
    <w:rsid w:val="00065F18"/>
    <w:pPr>
      <w:pBdr>
        <w:bottom w:val="single" w:sz="4" w:space="4" w:color="7BC7CE" w:themeColor="accent1"/>
      </w:pBdr>
      <w:spacing w:before="200" w:after="280"/>
      <w:ind w:left="936" w:right="936"/>
    </w:pPr>
    <w:rPr>
      <w:b/>
      <w:bCs/>
      <w:i/>
      <w:iCs/>
      <w:color w:val="1F546B" w:themeColor="text2"/>
    </w:rPr>
  </w:style>
  <w:style w:type="character" w:customStyle="1" w:styleId="IntenseQuoteChar">
    <w:name w:val="Intense Quote Char"/>
    <w:basedOn w:val="DefaultParagraphFont"/>
    <w:link w:val="IntenseQuote"/>
    <w:uiPriority w:val="99"/>
    <w:semiHidden/>
    <w:rsid w:val="00065F18"/>
    <w:rPr>
      <w:rFonts w:eastAsiaTheme="minorHAnsi"/>
      <w:b/>
      <w:bCs/>
      <w:i/>
      <w:iCs/>
      <w:color w:val="1F546B" w:themeColor="text2"/>
      <w:lang w:eastAsia="en-US"/>
    </w:rPr>
  </w:style>
  <w:style w:type="paragraph" w:customStyle="1" w:styleId="Headingpage">
    <w:name w:val="Heading page"/>
    <w:basedOn w:val="Normal"/>
    <w:next w:val="Normal"/>
    <w:semiHidden/>
    <w:rsid w:val="00065F18"/>
    <w:pPr>
      <w:spacing w:before="400"/>
    </w:pPr>
    <w:rPr>
      <w:b/>
      <w:color w:val="1F546B" w:themeColor="text2"/>
      <w:sz w:val="48"/>
    </w:rPr>
  </w:style>
  <w:style w:type="paragraph" w:customStyle="1" w:styleId="Tablenormal0">
    <w:name w:val="Table normal"/>
    <w:basedOn w:val="Normal"/>
    <w:qFormat/>
    <w:rsid w:val="00065F18"/>
    <w:pPr>
      <w:spacing w:before="40" w:after="40"/>
    </w:pPr>
    <w:rPr>
      <w:sz w:val="22"/>
    </w:rPr>
  </w:style>
  <w:style w:type="character" w:customStyle="1" w:styleId="Heading6Char">
    <w:name w:val="Heading 6 Char"/>
    <w:basedOn w:val="DefaultParagraphFont"/>
    <w:link w:val="Heading6"/>
    <w:uiPriority w:val="1"/>
    <w:semiHidden/>
    <w:rsid w:val="00065F18"/>
    <w:rPr>
      <w:rFonts w:eastAsiaTheme="minorHAnsi"/>
      <w:b/>
      <w:bCs/>
      <w:i/>
      <w:szCs w:val="22"/>
      <w:lang w:eastAsia="en-US"/>
    </w:rPr>
  </w:style>
  <w:style w:type="paragraph" w:customStyle="1" w:styleId="ListABClevel3">
    <w:name w:val="List A B C level 3"/>
    <w:basedOn w:val="Normal"/>
    <w:uiPriority w:val="1"/>
    <w:semiHidden/>
    <w:qFormat/>
    <w:rsid w:val="00065F18"/>
    <w:pPr>
      <w:numPr>
        <w:ilvl w:val="2"/>
        <w:numId w:val="16"/>
      </w:numPr>
      <w:spacing w:before="80" w:after="80"/>
    </w:pPr>
  </w:style>
  <w:style w:type="paragraph" w:customStyle="1" w:styleId="List123level2">
    <w:name w:val="List 1 2 3 level 2"/>
    <w:basedOn w:val="Normal"/>
    <w:uiPriority w:val="1"/>
    <w:semiHidden/>
    <w:qFormat/>
    <w:rsid w:val="00FF3414"/>
    <w:pPr>
      <w:numPr>
        <w:ilvl w:val="1"/>
        <w:numId w:val="17"/>
      </w:numPr>
      <w:spacing w:before="80" w:after="80"/>
    </w:pPr>
  </w:style>
  <w:style w:type="paragraph" w:customStyle="1" w:styleId="List123level3">
    <w:name w:val="List 1 2 3 level 3"/>
    <w:basedOn w:val="Normal"/>
    <w:uiPriority w:val="1"/>
    <w:semiHidden/>
    <w:qFormat/>
    <w:rsid w:val="00FF3414"/>
    <w:pPr>
      <w:numPr>
        <w:ilvl w:val="2"/>
        <w:numId w:val="17"/>
      </w:numPr>
      <w:spacing w:before="80" w:after="80"/>
    </w:pPr>
  </w:style>
  <w:style w:type="paragraph" w:customStyle="1" w:styleId="Legislationsection">
    <w:name w:val="Legislation section"/>
    <w:basedOn w:val="Normal"/>
    <w:semiHidden/>
    <w:qFormat/>
    <w:rsid w:val="00ED4356"/>
    <w:pPr>
      <w:keepNext/>
      <w:numPr>
        <w:numId w:val="18"/>
      </w:numPr>
      <w:tabs>
        <w:tab w:val="left" w:pos="567"/>
      </w:tabs>
      <w:spacing w:after="60"/>
    </w:pPr>
    <w:rPr>
      <w:b/>
      <w:sz w:val="22"/>
    </w:rPr>
  </w:style>
  <w:style w:type="paragraph" w:customStyle="1" w:styleId="Legislationnumber">
    <w:name w:val="Legislation number"/>
    <w:basedOn w:val="Normal"/>
    <w:semiHidden/>
    <w:qFormat/>
    <w:rsid w:val="00054574"/>
    <w:pPr>
      <w:numPr>
        <w:ilvl w:val="1"/>
        <w:numId w:val="18"/>
      </w:numPr>
      <w:tabs>
        <w:tab w:val="left" w:pos="567"/>
      </w:tabs>
      <w:spacing w:before="60" w:after="60"/>
    </w:pPr>
    <w:rPr>
      <w:sz w:val="22"/>
    </w:rPr>
  </w:style>
  <w:style w:type="paragraph" w:customStyle="1" w:styleId="Legislationa">
    <w:name w:val="Legislation (a)"/>
    <w:basedOn w:val="Normal"/>
    <w:semiHidden/>
    <w:qFormat/>
    <w:rsid w:val="00065F18"/>
    <w:pPr>
      <w:numPr>
        <w:ilvl w:val="2"/>
        <w:numId w:val="18"/>
      </w:numPr>
      <w:spacing w:before="60" w:after="60"/>
    </w:pPr>
    <w:rPr>
      <w:sz w:val="22"/>
    </w:rPr>
  </w:style>
  <w:style w:type="paragraph" w:customStyle="1" w:styleId="Legislationi">
    <w:name w:val="Legislation (i)"/>
    <w:basedOn w:val="Normal"/>
    <w:semiHidden/>
    <w:qFormat/>
    <w:rsid w:val="00065F18"/>
    <w:pPr>
      <w:numPr>
        <w:ilvl w:val="3"/>
        <w:numId w:val="18"/>
      </w:numPr>
      <w:spacing w:before="60" w:after="60"/>
    </w:pPr>
    <w:rPr>
      <w:sz w:val="22"/>
    </w:rPr>
  </w:style>
  <w:style w:type="paragraph" w:customStyle="1" w:styleId="Numberedparaindentonly">
    <w:name w:val="Numbered para indent only"/>
    <w:basedOn w:val="Normal"/>
    <w:semiHidden/>
    <w:qFormat/>
    <w:rsid w:val="00065F18"/>
    <w:pPr>
      <w:spacing w:after="120"/>
      <w:ind w:left="567"/>
    </w:pPr>
  </w:style>
  <w:style w:type="paragraph" w:customStyle="1" w:styleId="Spacer">
    <w:name w:val="Spacer"/>
    <w:basedOn w:val="Normal"/>
    <w:qFormat/>
    <w:rsid w:val="00065F18"/>
    <w:pPr>
      <w:spacing w:before="0" w:after="0"/>
    </w:pPr>
  </w:style>
  <w:style w:type="paragraph" w:customStyle="1" w:styleId="Page">
    <w:name w:val="Page"/>
    <w:basedOn w:val="Spacer"/>
    <w:semiHidden/>
    <w:qFormat/>
    <w:rsid w:val="00065F18"/>
    <w:pPr>
      <w:jc w:val="right"/>
    </w:pPr>
    <w:rPr>
      <w:color w:val="000000" w:themeColor="text1"/>
    </w:rPr>
  </w:style>
  <w:style w:type="table" w:customStyle="1" w:styleId="Blanktable">
    <w:name w:val="Blank table"/>
    <w:basedOn w:val="TableNormal"/>
    <w:uiPriority w:val="99"/>
    <w:rsid w:val="00065F18"/>
    <w:tblPr>
      <w:tblInd w:w="108" w:type="dxa"/>
    </w:tblPr>
  </w:style>
  <w:style w:type="paragraph" w:customStyle="1" w:styleId="Tablenormal12pt">
    <w:name w:val="Table normal 12pt"/>
    <w:basedOn w:val="Tablenormal0"/>
    <w:semiHidden/>
    <w:qFormat/>
    <w:rsid w:val="00065F18"/>
    <w:rPr>
      <w:sz w:val="24"/>
    </w:rPr>
  </w:style>
  <w:style w:type="paragraph" w:customStyle="1" w:styleId="Tableheading12pt">
    <w:name w:val="Table heading 12pt"/>
    <w:basedOn w:val="Tableheading"/>
    <w:semiHidden/>
    <w:qFormat/>
    <w:rsid w:val="00065F18"/>
    <w:rPr>
      <w:sz w:val="24"/>
    </w:rPr>
  </w:style>
  <w:style w:type="paragraph" w:customStyle="1" w:styleId="Documentationpageheading">
    <w:name w:val="Documentation page heading"/>
    <w:basedOn w:val="Normal"/>
    <w:semiHidden/>
    <w:qFormat/>
    <w:rsid w:val="00065F18"/>
    <w:pPr>
      <w:spacing w:after="0"/>
    </w:pPr>
    <w:rPr>
      <w:b/>
      <w:color w:val="1F546B" w:themeColor="text2"/>
      <w:sz w:val="36"/>
    </w:rPr>
  </w:style>
  <w:style w:type="paragraph" w:customStyle="1" w:styleId="Documentationpagesubheading">
    <w:name w:val="Documentation page subheading"/>
    <w:basedOn w:val="Documentationpageheading"/>
    <w:semiHidden/>
    <w:qFormat/>
    <w:rsid w:val="00065F18"/>
    <w:rPr>
      <w:sz w:val="28"/>
    </w:rPr>
  </w:style>
  <w:style w:type="paragraph" w:customStyle="1" w:styleId="Documentationpagetable">
    <w:name w:val="Documentation page table"/>
    <w:basedOn w:val="Normal"/>
    <w:semiHidden/>
    <w:qFormat/>
    <w:rsid w:val="00065F18"/>
    <w:pPr>
      <w:spacing w:before="44" w:after="24"/>
    </w:pPr>
    <w:rPr>
      <w:rFonts w:cstheme="minorBidi"/>
      <w:sz w:val="20"/>
    </w:rPr>
  </w:style>
  <w:style w:type="paragraph" w:customStyle="1" w:styleId="Documentationpagetableheading">
    <w:name w:val="Documentation page table heading"/>
    <w:basedOn w:val="Normal"/>
    <w:semiHidden/>
    <w:qFormat/>
    <w:rsid w:val="00065F18"/>
    <w:pPr>
      <w:spacing w:before="40" w:after="40"/>
    </w:pPr>
    <w:rPr>
      <w:rFonts w:cstheme="minorBidi"/>
      <w:b/>
      <w:color w:val="FFFFFF" w:themeColor="background1"/>
      <w:sz w:val="20"/>
    </w:rPr>
  </w:style>
  <w:style w:type="paragraph" w:customStyle="1" w:styleId="Numberedpara2subheading">
    <w:name w:val="Numbered para (2) subheading"/>
    <w:basedOn w:val="Normal"/>
    <w:next w:val="Normal"/>
    <w:semiHidden/>
    <w:qFormat/>
    <w:rsid w:val="00ED4356"/>
    <w:pPr>
      <w:keepNext/>
      <w:spacing w:before="240" w:after="120"/>
    </w:pPr>
    <w:rPr>
      <w:b/>
      <w:i/>
    </w:rPr>
  </w:style>
  <w:style w:type="paragraph" w:customStyle="1" w:styleId="Numberedpara2level1">
    <w:name w:val="Numbered para (2) level 1"/>
    <w:basedOn w:val="Normal"/>
    <w:semiHidden/>
    <w:qFormat/>
    <w:rsid w:val="00065F18"/>
    <w:pPr>
      <w:numPr>
        <w:numId w:val="19"/>
      </w:numPr>
      <w:spacing w:after="120"/>
    </w:pPr>
  </w:style>
  <w:style w:type="paragraph" w:customStyle="1" w:styleId="Numberedpara2level2a">
    <w:name w:val="Numbered para (2) level 2 (a)"/>
    <w:basedOn w:val="Normal"/>
    <w:semiHidden/>
    <w:qFormat/>
    <w:rsid w:val="00065F18"/>
    <w:pPr>
      <w:numPr>
        <w:ilvl w:val="1"/>
        <w:numId w:val="19"/>
      </w:numPr>
      <w:spacing w:after="120"/>
    </w:pPr>
  </w:style>
  <w:style w:type="paragraph" w:customStyle="1" w:styleId="Numberedpara2level3i">
    <w:name w:val="Numbered para (2) level 3 (i)"/>
    <w:basedOn w:val="Normal"/>
    <w:semiHidden/>
    <w:qFormat/>
    <w:rsid w:val="00065F18"/>
    <w:pPr>
      <w:numPr>
        <w:ilvl w:val="2"/>
        <w:numId w:val="19"/>
      </w:numPr>
      <w:spacing w:after="120"/>
    </w:pPr>
  </w:style>
  <w:style w:type="paragraph" w:customStyle="1" w:styleId="Title2">
    <w:name w:val="Title 2"/>
    <w:basedOn w:val="Title"/>
    <w:qFormat/>
    <w:rsid w:val="00065F18"/>
    <w:rPr>
      <w:sz w:val="52"/>
    </w:rPr>
  </w:style>
  <w:style w:type="paragraph" w:customStyle="1" w:styleId="Numberedpara2heading">
    <w:name w:val="Numbered para (2) heading"/>
    <w:basedOn w:val="Normal"/>
    <w:semiHidden/>
    <w:qFormat/>
    <w:rsid w:val="00ED4356"/>
    <w:pPr>
      <w:keepNext/>
      <w:spacing w:before="240" w:after="120"/>
    </w:pPr>
    <w:rPr>
      <w:b/>
      <w:sz w:val="28"/>
    </w:rPr>
  </w:style>
  <w:style w:type="character" w:customStyle="1" w:styleId="HeaderChar">
    <w:name w:val="Header Char"/>
    <w:basedOn w:val="DefaultParagraphFont"/>
    <w:link w:val="Header"/>
    <w:rsid w:val="00065F18"/>
    <w:rPr>
      <w:rFonts w:eastAsiaTheme="minorHAnsi"/>
      <w:color w:val="808080" w:themeColor="background1" w:themeShade="80"/>
      <w:sz w:val="22"/>
      <w:lang w:eastAsia="en-US"/>
    </w:rPr>
  </w:style>
  <w:style w:type="character" w:customStyle="1" w:styleId="FooterChar">
    <w:name w:val="Footer Char"/>
    <w:basedOn w:val="DefaultParagraphFont"/>
    <w:link w:val="Footer"/>
    <w:rsid w:val="00065F18"/>
    <w:rPr>
      <w:rFonts w:eastAsiaTheme="minorHAnsi"/>
      <w:i/>
      <w:sz w:val="20"/>
      <w:lang w:eastAsia="en-US"/>
    </w:rPr>
  </w:style>
  <w:style w:type="character" w:customStyle="1" w:styleId="Footersecurityclassification">
    <w:name w:val="Footer security classification"/>
    <w:basedOn w:val="DefaultParagraphFont"/>
    <w:uiPriority w:val="1"/>
    <w:semiHidden/>
    <w:qFormat/>
    <w:rsid w:val="00065F18"/>
    <w:rPr>
      <w:b/>
      <w:i/>
      <w:caps/>
      <w:smallCaps w:val="0"/>
      <w:sz w:val="22"/>
    </w:rPr>
  </w:style>
  <w:style w:type="paragraph" w:customStyle="1" w:styleId="Numberedpara1level211">
    <w:name w:val="Numbered para (1) level 2 (1.1)"/>
    <w:basedOn w:val="Normal"/>
    <w:semiHidden/>
    <w:rsid w:val="00065F18"/>
    <w:pPr>
      <w:numPr>
        <w:ilvl w:val="1"/>
        <w:numId w:val="20"/>
      </w:numPr>
      <w:spacing w:after="120"/>
    </w:pPr>
  </w:style>
  <w:style w:type="paragraph" w:customStyle="1" w:styleId="Numberedpara11headingwithnumber">
    <w:name w:val="Numbered para (1) 1 (heading with number)"/>
    <w:basedOn w:val="Normal"/>
    <w:semiHidden/>
    <w:qFormat/>
    <w:rsid w:val="00ED4356"/>
    <w:pPr>
      <w:keepNext/>
      <w:numPr>
        <w:numId w:val="20"/>
      </w:numPr>
      <w:spacing w:before="240" w:after="120"/>
    </w:pPr>
    <w:rPr>
      <w:b/>
      <w:sz w:val="28"/>
    </w:rPr>
  </w:style>
  <w:style w:type="paragraph" w:customStyle="1" w:styleId="Crossreference">
    <w:name w:val="Cross reference"/>
    <w:basedOn w:val="Normal"/>
    <w:semiHidden/>
    <w:qFormat/>
    <w:rsid w:val="00065F18"/>
    <w:rPr>
      <w:i/>
      <w:color w:val="1F546B" w:themeColor="text2"/>
      <w:u w:val="single"/>
    </w:rPr>
  </w:style>
  <w:style w:type="paragraph" w:customStyle="1" w:styleId="Numberedpara3heading">
    <w:name w:val="Numbered para (3) heading"/>
    <w:basedOn w:val="Normal"/>
    <w:semiHidden/>
    <w:qFormat/>
    <w:rsid w:val="004F2E8A"/>
    <w:pPr>
      <w:keepNext/>
      <w:spacing w:before="200" w:after="120"/>
    </w:pPr>
    <w:rPr>
      <w:b/>
    </w:rPr>
  </w:style>
  <w:style w:type="paragraph" w:customStyle="1" w:styleId="Numberedpara3subheading">
    <w:name w:val="Numbered para (3) subheading"/>
    <w:basedOn w:val="Normal"/>
    <w:semiHidden/>
    <w:qFormat/>
    <w:rsid w:val="00ED4356"/>
    <w:pPr>
      <w:keepNext/>
      <w:spacing w:before="240" w:after="120"/>
    </w:pPr>
    <w:rPr>
      <w:b/>
      <w:i/>
    </w:rPr>
  </w:style>
  <w:style w:type="paragraph" w:customStyle="1" w:styleId="Numberedpara3level1">
    <w:name w:val="Numbered para (3) level 1"/>
    <w:basedOn w:val="Normal"/>
    <w:semiHidden/>
    <w:qFormat/>
    <w:rsid w:val="004F2E8A"/>
    <w:pPr>
      <w:numPr>
        <w:numId w:val="21"/>
      </w:numPr>
      <w:spacing w:after="120"/>
    </w:pPr>
  </w:style>
  <w:style w:type="paragraph" w:customStyle="1" w:styleId="Numberedpara3level211">
    <w:name w:val="Numbered para (3) level 2 (1.1)"/>
    <w:basedOn w:val="Normal"/>
    <w:semiHidden/>
    <w:qFormat/>
    <w:rsid w:val="004F2E8A"/>
    <w:pPr>
      <w:numPr>
        <w:ilvl w:val="1"/>
        <w:numId w:val="21"/>
      </w:numPr>
      <w:spacing w:after="120"/>
    </w:pPr>
  </w:style>
  <w:style w:type="paragraph" w:customStyle="1" w:styleId="Numberedpara3level3111">
    <w:name w:val="Numbered para (3) level 3 (1.1.1)"/>
    <w:basedOn w:val="Normal"/>
    <w:semiHidden/>
    <w:qFormat/>
    <w:rsid w:val="004F2E8A"/>
    <w:pPr>
      <w:numPr>
        <w:ilvl w:val="2"/>
        <w:numId w:val="21"/>
      </w:numPr>
      <w:spacing w:after="120"/>
    </w:pPr>
  </w:style>
  <w:style w:type="paragraph" w:styleId="EndnoteText">
    <w:name w:val="endnote text"/>
    <w:basedOn w:val="Normal"/>
    <w:link w:val="EndnoteTextChar"/>
    <w:uiPriority w:val="99"/>
    <w:semiHidden/>
    <w:rsid w:val="00ED4356"/>
    <w:pPr>
      <w:tabs>
        <w:tab w:val="left" w:pos="170"/>
      </w:tabs>
      <w:spacing w:before="0" w:after="0"/>
      <w:ind w:left="57" w:hanging="57"/>
    </w:pPr>
    <w:rPr>
      <w:sz w:val="20"/>
      <w:szCs w:val="20"/>
    </w:rPr>
  </w:style>
  <w:style w:type="character" w:customStyle="1" w:styleId="EndnoteTextChar">
    <w:name w:val="Endnote Text Char"/>
    <w:basedOn w:val="DefaultParagraphFont"/>
    <w:link w:val="EndnoteText"/>
    <w:uiPriority w:val="99"/>
    <w:semiHidden/>
    <w:rsid w:val="00ED4356"/>
    <w:rPr>
      <w:rFonts w:eastAsiaTheme="minorHAnsi"/>
      <w:sz w:val="20"/>
      <w:szCs w:val="20"/>
      <w:lang w:eastAsia="en-US"/>
    </w:rPr>
  </w:style>
  <w:style w:type="character" w:customStyle="1" w:styleId="Crossreferences">
    <w:name w:val="Cross references"/>
    <w:basedOn w:val="DefaultParagraphFont"/>
    <w:uiPriority w:val="1"/>
    <w:qFormat/>
    <w:rsid w:val="00C90217"/>
    <w:rPr>
      <w:i/>
      <w:color w:val="1F546B" w:themeColor="text2"/>
      <w:u w:val="single"/>
    </w:rPr>
  </w:style>
  <w:style w:type="character" w:customStyle="1" w:styleId="FootnoteTextChar">
    <w:name w:val="Footnote Text Char"/>
    <w:basedOn w:val="DefaultParagraphFont"/>
    <w:link w:val="FootnoteText"/>
    <w:uiPriority w:val="99"/>
    <w:rsid w:val="00CB4E15"/>
    <w:rPr>
      <w:sz w:val="20"/>
      <w:szCs w:val="20"/>
      <w:lang w:eastAsia="en-US"/>
    </w:rPr>
  </w:style>
  <w:style w:type="paragraph" w:customStyle="1" w:styleId="Bullet1">
    <w:name w:val="Bullet 1"/>
    <w:basedOn w:val="Normal"/>
    <w:qFormat/>
    <w:rsid w:val="00CB4E15"/>
    <w:pPr>
      <w:keepLines w:val="0"/>
      <w:numPr>
        <w:numId w:val="23"/>
      </w:numPr>
      <w:suppressAutoHyphens/>
      <w:spacing w:after="120" w:line="240" w:lineRule="atLeast"/>
    </w:pPr>
    <w:rPr>
      <w:rFonts w:asciiTheme="minorHAnsi" w:hAnsiTheme="minorHAnsi" w:cstheme="minorBidi"/>
      <w:sz w:val="20"/>
      <w:szCs w:val="22"/>
      <w:lang w:val="en-AU"/>
    </w:rPr>
  </w:style>
  <w:style w:type="paragraph" w:customStyle="1" w:styleId="Bullet2">
    <w:name w:val="Bullet 2"/>
    <w:basedOn w:val="Normal"/>
    <w:qFormat/>
    <w:rsid w:val="00CB4E15"/>
    <w:pPr>
      <w:keepLines w:val="0"/>
      <w:numPr>
        <w:ilvl w:val="1"/>
        <w:numId w:val="23"/>
      </w:numPr>
      <w:suppressAutoHyphens/>
      <w:spacing w:after="120" w:line="240" w:lineRule="atLeast"/>
    </w:pPr>
    <w:rPr>
      <w:rFonts w:asciiTheme="minorHAnsi" w:hAnsiTheme="minorHAnsi" w:cstheme="minorBidi"/>
      <w:sz w:val="20"/>
      <w:szCs w:val="22"/>
      <w:lang w:val="en-AU"/>
    </w:rPr>
  </w:style>
  <w:style w:type="paragraph" w:customStyle="1" w:styleId="Bullet3">
    <w:name w:val="Bullet 3"/>
    <w:basedOn w:val="Normal"/>
    <w:qFormat/>
    <w:rsid w:val="00CB4E15"/>
    <w:pPr>
      <w:keepNext/>
      <w:keepLines w:val="0"/>
      <w:numPr>
        <w:ilvl w:val="2"/>
        <w:numId w:val="23"/>
      </w:numPr>
      <w:suppressAutoHyphens/>
      <w:spacing w:after="120" w:line="240" w:lineRule="atLeast"/>
    </w:pPr>
    <w:rPr>
      <w:rFonts w:asciiTheme="minorHAnsi" w:hAnsiTheme="minorHAnsi" w:cstheme="minorBidi"/>
      <w:sz w:val="20"/>
      <w:szCs w:val="22"/>
      <w:lang w:val="en-AU"/>
    </w:rPr>
  </w:style>
  <w:style w:type="paragraph" w:customStyle="1" w:styleId="Normal-TableText">
    <w:name w:val="Normal - Table Text"/>
    <w:basedOn w:val="Normal"/>
    <w:qFormat/>
    <w:rsid w:val="00CB4E15"/>
    <w:pPr>
      <w:keepLines w:val="0"/>
      <w:suppressAutoHyphens/>
      <w:spacing w:after="180" w:line="240" w:lineRule="atLeast"/>
    </w:pPr>
    <w:rPr>
      <w:rFonts w:asciiTheme="minorHAnsi" w:hAnsiTheme="minorHAnsi" w:cstheme="minorBidi"/>
      <w:sz w:val="20"/>
      <w:szCs w:val="20"/>
      <w:lang w:val="en-AU"/>
    </w:rPr>
  </w:style>
  <w:style w:type="table" w:customStyle="1" w:styleId="DTOTable1">
    <w:name w:val="DTO Table 1"/>
    <w:basedOn w:val="TableNormal"/>
    <w:uiPriority w:val="99"/>
    <w:rsid w:val="00CB4E15"/>
    <w:pPr>
      <w:spacing w:before="60" w:after="60" w:line="240" w:lineRule="exact"/>
    </w:pPr>
    <w:rPr>
      <w:rFonts w:asciiTheme="minorHAnsi" w:hAnsiTheme="minorHAnsi" w:cstheme="minorBidi"/>
      <w:sz w:val="20"/>
      <w:szCs w:val="22"/>
      <w:lang w:val="en-AU"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CAE8EB" w:themeFill="accent1" w:themeFillTint="66"/>
      </w:tcPr>
    </w:tblStylePr>
  </w:style>
  <w:style w:type="numbering" w:customStyle="1" w:styleId="BulletsList">
    <w:name w:val="Bullets List"/>
    <w:uiPriority w:val="99"/>
    <w:rsid w:val="00CB4E15"/>
    <w:pPr>
      <w:numPr>
        <w:numId w:val="23"/>
      </w:numPr>
    </w:pPr>
  </w:style>
  <w:style w:type="paragraph" w:styleId="CommentText">
    <w:name w:val="annotation text"/>
    <w:basedOn w:val="Normal"/>
    <w:link w:val="CommentTextChar"/>
    <w:uiPriority w:val="99"/>
    <w:semiHidden/>
    <w:rsid w:val="00FF2C41"/>
    <w:rPr>
      <w:sz w:val="20"/>
      <w:szCs w:val="20"/>
    </w:rPr>
  </w:style>
  <w:style w:type="character" w:customStyle="1" w:styleId="CommentTextChar">
    <w:name w:val="Comment Text Char"/>
    <w:basedOn w:val="DefaultParagraphFont"/>
    <w:link w:val="CommentText"/>
    <w:uiPriority w:val="99"/>
    <w:semiHidden/>
    <w:rsid w:val="00FF2C41"/>
    <w:rPr>
      <w:sz w:val="20"/>
      <w:szCs w:val="20"/>
      <w:lang w:eastAsia="en-US"/>
    </w:rPr>
  </w:style>
  <w:style w:type="paragraph" w:styleId="CommentSubject">
    <w:name w:val="annotation subject"/>
    <w:basedOn w:val="CommentText"/>
    <w:next w:val="CommentText"/>
    <w:link w:val="CommentSubjectChar"/>
    <w:uiPriority w:val="99"/>
    <w:semiHidden/>
    <w:rsid w:val="00FF2C41"/>
    <w:rPr>
      <w:b/>
      <w:bCs/>
    </w:rPr>
  </w:style>
  <w:style w:type="character" w:customStyle="1" w:styleId="CommentSubjectChar">
    <w:name w:val="Comment Subject Char"/>
    <w:basedOn w:val="CommentTextChar"/>
    <w:link w:val="CommentSubject"/>
    <w:uiPriority w:val="99"/>
    <w:semiHidden/>
    <w:rsid w:val="00FF2C41"/>
    <w:rPr>
      <w:b/>
      <w:bCs/>
      <w:sz w:val="20"/>
      <w:szCs w:val="20"/>
      <w:lang w:eastAsia="en-US"/>
    </w:rPr>
  </w:style>
  <w:style w:type="paragraph" w:customStyle="1" w:styleId="NumbersLevel1">
    <w:name w:val="Numbers Level 1"/>
    <w:basedOn w:val="BodyText"/>
    <w:rsid w:val="006F5A7D"/>
    <w:pPr>
      <w:keepLines w:val="0"/>
      <w:tabs>
        <w:tab w:val="num" w:pos="709"/>
      </w:tabs>
      <w:spacing w:before="0" w:line="280" w:lineRule="atLeast"/>
      <w:ind w:left="709" w:hanging="709"/>
    </w:pPr>
    <w:rPr>
      <w:rFonts w:ascii="Arial" w:eastAsia="Times New Roman" w:hAnsi="Arial"/>
      <w:sz w:val="22"/>
    </w:rPr>
  </w:style>
  <w:style w:type="paragraph" w:customStyle="1" w:styleId="NumbersLevel2">
    <w:name w:val="Numbers Level 2"/>
    <w:basedOn w:val="BodyText"/>
    <w:rsid w:val="006F5A7D"/>
    <w:pPr>
      <w:keepLines w:val="0"/>
      <w:tabs>
        <w:tab w:val="num" w:pos="709"/>
      </w:tabs>
      <w:spacing w:before="0" w:line="280" w:lineRule="atLeast"/>
      <w:ind w:left="709" w:hanging="709"/>
    </w:pPr>
    <w:rPr>
      <w:rFonts w:ascii="Arial" w:eastAsia="Times New Roman" w:hAnsi="Arial"/>
      <w:sz w:val="22"/>
    </w:rPr>
  </w:style>
  <w:style w:type="paragraph" w:customStyle="1" w:styleId="NumbersLevel3">
    <w:name w:val="Numbers Level 3"/>
    <w:basedOn w:val="BodyText"/>
    <w:rsid w:val="006F5A7D"/>
    <w:pPr>
      <w:keepLines w:val="0"/>
      <w:tabs>
        <w:tab w:val="num" w:pos="1276"/>
      </w:tabs>
      <w:spacing w:before="0" w:line="280" w:lineRule="atLeast"/>
      <w:ind w:left="1276" w:hanging="567"/>
    </w:pPr>
    <w:rPr>
      <w:rFonts w:ascii="Arial" w:eastAsia="Times New Roman" w:hAnsi="Arial"/>
      <w:sz w:val="22"/>
    </w:rPr>
  </w:style>
  <w:style w:type="paragraph" w:customStyle="1" w:styleId="NumbersLevel4">
    <w:name w:val="Numbers Level 4"/>
    <w:basedOn w:val="BodyText"/>
    <w:rsid w:val="006F5A7D"/>
    <w:pPr>
      <w:keepLines w:val="0"/>
      <w:tabs>
        <w:tab w:val="num" w:pos="1843"/>
      </w:tabs>
      <w:spacing w:before="0" w:line="280" w:lineRule="atLeast"/>
      <w:ind w:left="1843" w:hanging="567"/>
    </w:pPr>
    <w:rPr>
      <w:rFonts w:ascii="Arial" w:eastAsia="Times New Roman"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820690">
      <w:bodyDiv w:val="1"/>
      <w:marLeft w:val="0"/>
      <w:marRight w:val="0"/>
      <w:marTop w:val="0"/>
      <w:marBottom w:val="0"/>
      <w:divBdr>
        <w:top w:val="none" w:sz="0" w:space="0" w:color="auto"/>
        <w:left w:val="none" w:sz="0" w:space="0" w:color="auto"/>
        <w:bottom w:val="none" w:sz="0" w:space="0" w:color="auto"/>
        <w:right w:val="none" w:sz="0" w:space="0" w:color="auto"/>
      </w:divBdr>
    </w:div>
    <w:div w:id="394158746">
      <w:bodyDiv w:val="1"/>
      <w:marLeft w:val="0"/>
      <w:marRight w:val="0"/>
      <w:marTop w:val="0"/>
      <w:marBottom w:val="0"/>
      <w:divBdr>
        <w:top w:val="none" w:sz="0" w:space="0" w:color="auto"/>
        <w:left w:val="none" w:sz="0" w:space="0" w:color="auto"/>
        <w:bottom w:val="none" w:sz="0" w:space="0" w:color="auto"/>
        <w:right w:val="none" w:sz="0" w:space="0" w:color="auto"/>
      </w:divBdr>
      <w:divsChild>
        <w:div w:id="410780452">
          <w:marLeft w:val="0"/>
          <w:marRight w:val="0"/>
          <w:marTop w:val="0"/>
          <w:marBottom w:val="0"/>
          <w:divBdr>
            <w:top w:val="none" w:sz="0" w:space="0" w:color="auto"/>
            <w:left w:val="none" w:sz="0" w:space="0" w:color="auto"/>
            <w:bottom w:val="none" w:sz="0" w:space="0" w:color="auto"/>
            <w:right w:val="none" w:sz="0" w:space="0" w:color="auto"/>
          </w:divBdr>
          <w:divsChild>
            <w:div w:id="1910340027">
              <w:marLeft w:val="0"/>
              <w:marRight w:val="0"/>
              <w:marTop w:val="0"/>
              <w:marBottom w:val="0"/>
              <w:divBdr>
                <w:top w:val="none" w:sz="0" w:space="0" w:color="auto"/>
                <w:left w:val="none" w:sz="0" w:space="0" w:color="auto"/>
                <w:bottom w:val="none" w:sz="0" w:space="0" w:color="auto"/>
                <w:right w:val="none" w:sz="0" w:space="0" w:color="auto"/>
              </w:divBdr>
              <w:divsChild>
                <w:div w:id="2130466491">
                  <w:marLeft w:val="0"/>
                  <w:marRight w:val="0"/>
                  <w:marTop w:val="0"/>
                  <w:marBottom w:val="0"/>
                  <w:divBdr>
                    <w:top w:val="none" w:sz="0" w:space="0" w:color="auto"/>
                    <w:left w:val="none" w:sz="0" w:space="0" w:color="auto"/>
                    <w:bottom w:val="none" w:sz="0" w:space="0" w:color="auto"/>
                    <w:right w:val="none" w:sz="0" w:space="0" w:color="auto"/>
                  </w:divBdr>
                  <w:divsChild>
                    <w:div w:id="452670207">
                      <w:marLeft w:val="0"/>
                      <w:marRight w:val="0"/>
                      <w:marTop w:val="0"/>
                      <w:marBottom w:val="0"/>
                      <w:divBdr>
                        <w:top w:val="none" w:sz="0" w:space="0" w:color="auto"/>
                        <w:left w:val="none" w:sz="0" w:space="0" w:color="auto"/>
                        <w:bottom w:val="none" w:sz="0" w:space="0" w:color="auto"/>
                        <w:right w:val="none" w:sz="0" w:space="0" w:color="auto"/>
                      </w:divBdr>
                      <w:divsChild>
                        <w:div w:id="652755409">
                          <w:marLeft w:val="-225"/>
                          <w:marRight w:val="-225"/>
                          <w:marTop w:val="0"/>
                          <w:marBottom w:val="0"/>
                          <w:divBdr>
                            <w:top w:val="none" w:sz="0" w:space="0" w:color="auto"/>
                            <w:left w:val="none" w:sz="0" w:space="0" w:color="auto"/>
                            <w:bottom w:val="none" w:sz="0" w:space="0" w:color="auto"/>
                            <w:right w:val="none" w:sz="0" w:space="0" w:color="auto"/>
                          </w:divBdr>
                          <w:divsChild>
                            <w:div w:id="1542668777">
                              <w:marLeft w:val="0"/>
                              <w:marRight w:val="0"/>
                              <w:marTop w:val="0"/>
                              <w:marBottom w:val="0"/>
                              <w:divBdr>
                                <w:top w:val="none" w:sz="0" w:space="0" w:color="auto"/>
                                <w:left w:val="none" w:sz="0" w:space="0" w:color="auto"/>
                                <w:bottom w:val="none" w:sz="0" w:space="0" w:color="auto"/>
                                <w:right w:val="none" w:sz="0" w:space="0" w:color="auto"/>
                              </w:divBdr>
                              <w:divsChild>
                                <w:div w:id="470292724">
                                  <w:marLeft w:val="0"/>
                                  <w:marRight w:val="0"/>
                                  <w:marTop w:val="0"/>
                                  <w:marBottom w:val="0"/>
                                  <w:divBdr>
                                    <w:top w:val="none" w:sz="0" w:space="0" w:color="auto"/>
                                    <w:left w:val="none" w:sz="0" w:space="0" w:color="auto"/>
                                    <w:bottom w:val="none" w:sz="0" w:space="0" w:color="auto"/>
                                    <w:right w:val="none" w:sz="0" w:space="0" w:color="auto"/>
                                  </w:divBdr>
                                  <w:divsChild>
                                    <w:div w:id="1153643828">
                                      <w:marLeft w:val="0"/>
                                      <w:marRight w:val="0"/>
                                      <w:marTop w:val="0"/>
                                      <w:marBottom w:val="0"/>
                                      <w:divBdr>
                                        <w:top w:val="none" w:sz="0" w:space="0" w:color="auto"/>
                                        <w:left w:val="none" w:sz="0" w:space="0" w:color="auto"/>
                                        <w:bottom w:val="none" w:sz="0" w:space="0" w:color="auto"/>
                                        <w:right w:val="none" w:sz="0" w:space="0" w:color="auto"/>
                                      </w:divBdr>
                                      <w:divsChild>
                                        <w:div w:id="1587957917">
                                          <w:marLeft w:val="0"/>
                                          <w:marRight w:val="0"/>
                                          <w:marTop w:val="0"/>
                                          <w:marBottom w:val="0"/>
                                          <w:divBdr>
                                            <w:top w:val="single" w:sz="2" w:space="0" w:color="CCCCCC"/>
                                            <w:left w:val="single" w:sz="2" w:space="0" w:color="CCCCCC"/>
                                            <w:bottom w:val="single" w:sz="2" w:space="0" w:color="CCCCCC"/>
                                            <w:right w:val="single" w:sz="2" w:space="0" w:color="CCCCCC"/>
                                          </w:divBdr>
                                          <w:divsChild>
                                            <w:div w:id="226644820">
                                              <w:marLeft w:val="0"/>
                                              <w:marRight w:val="0"/>
                                              <w:marTop w:val="0"/>
                                              <w:marBottom w:val="0"/>
                                              <w:divBdr>
                                                <w:top w:val="none" w:sz="0" w:space="0" w:color="auto"/>
                                                <w:left w:val="none" w:sz="0" w:space="0" w:color="auto"/>
                                                <w:bottom w:val="none" w:sz="0" w:space="0" w:color="auto"/>
                                                <w:right w:val="none" w:sz="0" w:space="0" w:color="auto"/>
                                              </w:divBdr>
                                              <w:divsChild>
                                                <w:div w:id="1533499779">
                                                  <w:marLeft w:val="0"/>
                                                  <w:marRight w:val="0"/>
                                                  <w:marTop w:val="0"/>
                                                  <w:marBottom w:val="0"/>
                                                  <w:divBdr>
                                                    <w:top w:val="none" w:sz="0" w:space="0" w:color="auto"/>
                                                    <w:left w:val="none" w:sz="0" w:space="0" w:color="auto"/>
                                                    <w:bottom w:val="none" w:sz="0" w:space="0" w:color="auto"/>
                                                    <w:right w:val="none" w:sz="0" w:space="0" w:color="auto"/>
                                                  </w:divBdr>
                                                  <w:divsChild>
                                                    <w:div w:id="1632517173">
                                                      <w:marLeft w:val="0"/>
                                                      <w:marRight w:val="0"/>
                                                      <w:marTop w:val="0"/>
                                                      <w:marBottom w:val="0"/>
                                                      <w:divBdr>
                                                        <w:top w:val="none" w:sz="0" w:space="0" w:color="auto"/>
                                                        <w:left w:val="none" w:sz="0" w:space="0" w:color="auto"/>
                                                        <w:bottom w:val="none" w:sz="0" w:space="0" w:color="auto"/>
                                                        <w:right w:val="none" w:sz="0" w:space="0" w:color="auto"/>
                                                      </w:divBdr>
                                                      <w:divsChild>
                                                        <w:div w:id="7543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51845598">
      <w:bodyDiv w:val="1"/>
      <w:marLeft w:val="0"/>
      <w:marRight w:val="0"/>
      <w:marTop w:val="0"/>
      <w:marBottom w:val="0"/>
      <w:divBdr>
        <w:top w:val="none" w:sz="0" w:space="0" w:color="auto"/>
        <w:left w:val="none" w:sz="0" w:space="0" w:color="auto"/>
        <w:bottom w:val="none" w:sz="0" w:space="0" w:color="auto"/>
        <w:right w:val="none" w:sz="0" w:space="0" w:color="auto"/>
      </w:divBdr>
    </w:div>
    <w:div w:id="555551295">
      <w:bodyDiv w:val="1"/>
      <w:marLeft w:val="0"/>
      <w:marRight w:val="0"/>
      <w:marTop w:val="0"/>
      <w:marBottom w:val="0"/>
      <w:divBdr>
        <w:top w:val="none" w:sz="0" w:space="0" w:color="auto"/>
        <w:left w:val="none" w:sz="0" w:space="0" w:color="auto"/>
        <w:bottom w:val="none" w:sz="0" w:space="0" w:color="auto"/>
        <w:right w:val="none" w:sz="0" w:space="0" w:color="auto"/>
      </w:divBdr>
    </w:div>
    <w:div w:id="140811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DIA">
      <a:dk1>
        <a:sysClr val="windowText" lastClr="000000"/>
      </a:dk1>
      <a:lt1>
        <a:srgbClr val="FFFFFF"/>
      </a:lt1>
      <a:dk2>
        <a:srgbClr val="1F546B"/>
      </a:dk2>
      <a:lt2>
        <a:srgbClr val="FAD53D"/>
      </a:lt2>
      <a:accent1>
        <a:srgbClr val="7BC7CE"/>
      </a:accent1>
      <a:accent2>
        <a:srgbClr val="A42F13"/>
      </a:accent2>
      <a:accent3>
        <a:srgbClr val="DD8E00"/>
      </a:accent3>
      <a:accent4>
        <a:srgbClr val="4F7D29"/>
      </a:accent4>
      <a:accent5>
        <a:srgbClr val="563774"/>
      </a:accent5>
      <a:accent6>
        <a:srgbClr val="F06A22"/>
      </a:accent6>
      <a:hlink>
        <a:srgbClr val="348087"/>
      </a:hlink>
      <a:folHlink>
        <a:srgbClr val="AA923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55B7A2-32DF-4984-9050-0EEA210E3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17</Pages>
  <Words>5078</Words>
  <Characters>28948</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Department of Internal Affairs</Company>
  <LinksUpToDate>false</LinksUpToDate>
  <CharactersWithSpaces>33959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Bain</dc:creator>
  <cp:lastModifiedBy>Daddy Druid</cp:lastModifiedBy>
  <cp:revision>20</cp:revision>
  <cp:lastPrinted>2016-04-15T01:00:00Z</cp:lastPrinted>
  <dcterms:created xsi:type="dcterms:W3CDTF">2016-03-16T01:52:00Z</dcterms:created>
  <dcterms:modified xsi:type="dcterms:W3CDTF">2016-05-08T04:29:00Z</dcterms:modified>
</cp:coreProperties>
</file>
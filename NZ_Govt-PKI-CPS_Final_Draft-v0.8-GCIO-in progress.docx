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1F78F" w14:textId="77777777" w:rsidR="00BC0C1B" w:rsidRPr="00BC0C1B" w:rsidRDefault="005D6394" w:rsidP="00BC0C1B">
      <w:pPr>
        <w:spacing w:after="240" w:line="240" w:lineRule="auto"/>
        <w:jc w:val="center"/>
        <w:rPr>
          <w:rFonts w:ascii="Arial" w:eastAsia="Times New Roman" w:hAnsi="Arial" w:cs="Arial"/>
          <w:b/>
          <w:sz w:val="32"/>
          <w:szCs w:val="32"/>
          <w:lang w:eastAsia="en-AU"/>
        </w:rPr>
      </w:pPr>
      <w:r w:rsidRPr="00203472">
        <w:rPr>
          <w:noProof/>
          <w:lang w:val="en-NZ" w:eastAsia="en-NZ"/>
        </w:rPr>
        <w:drawing>
          <wp:inline distT="0" distB="0" distL="0" distR="0" wp14:anchorId="435595E8" wp14:editId="4564C7BD">
            <wp:extent cx="3810000" cy="2072640"/>
            <wp:effectExtent l="0" t="0" r="0" b="3810"/>
            <wp:docPr id="1" name="Picture 1" descr="Cogito-logo-cmyk-With-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o-logo-cmyk-With-tag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72640"/>
                    </a:xfrm>
                    <a:prstGeom prst="rect">
                      <a:avLst/>
                    </a:prstGeom>
                    <a:noFill/>
                    <a:ln>
                      <a:noFill/>
                    </a:ln>
                  </pic:spPr>
                </pic:pic>
              </a:graphicData>
            </a:graphic>
          </wp:inline>
        </w:drawing>
      </w:r>
    </w:p>
    <w:p w14:paraId="67230D93" w14:textId="77777777" w:rsidR="00BC0C1B" w:rsidRPr="00BC0C1B" w:rsidRDefault="00BC0C1B" w:rsidP="00BC0C1B">
      <w:pPr>
        <w:spacing w:after="240" w:line="240" w:lineRule="auto"/>
        <w:jc w:val="center"/>
        <w:rPr>
          <w:rFonts w:ascii="Arial" w:eastAsia="Times New Roman" w:hAnsi="Arial" w:cs="Arial"/>
          <w:b/>
          <w:sz w:val="32"/>
          <w:szCs w:val="32"/>
          <w:lang w:eastAsia="en-AU"/>
        </w:rPr>
      </w:pPr>
    </w:p>
    <w:p w14:paraId="46CCBE6E" w14:textId="77777777" w:rsidR="00BC0C1B" w:rsidRPr="00BC0C1B" w:rsidRDefault="00BC0C1B" w:rsidP="00BC0C1B">
      <w:pPr>
        <w:spacing w:after="240" w:line="240" w:lineRule="auto"/>
        <w:jc w:val="center"/>
        <w:rPr>
          <w:rFonts w:ascii="Arial" w:eastAsia="Times New Roman" w:hAnsi="Arial" w:cs="Arial"/>
          <w:b/>
          <w:sz w:val="32"/>
          <w:szCs w:val="32"/>
          <w:lang w:eastAsia="en-AU"/>
        </w:rPr>
      </w:pPr>
    </w:p>
    <w:p w14:paraId="37B26FBB" w14:textId="77777777" w:rsidR="00BC0C1B" w:rsidRPr="00BC0C1B" w:rsidRDefault="00BC0C1B" w:rsidP="00BC0C1B">
      <w:pPr>
        <w:tabs>
          <w:tab w:val="center" w:pos="4513"/>
          <w:tab w:val="right" w:pos="9026"/>
        </w:tabs>
        <w:spacing w:after="120" w:line="240" w:lineRule="auto"/>
        <w:rPr>
          <w:rFonts w:ascii="Times New Roman" w:eastAsia="Times New Roman" w:hAnsi="Times New Roman" w:cs="Times New Roman"/>
          <w:snapToGrid w:val="0"/>
          <w:sz w:val="20"/>
          <w:szCs w:val="20"/>
          <w:lang w:eastAsia="en-AU"/>
        </w:rPr>
      </w:pPr>
    </w:p>
    <w:p w14:paraId="537536BE" w14:textId="77777777" w:rsidR="00BC0C1B" w:rsidRPr="00BC0C1B" w:rsidRDefault="00BC0C1B" w:rsidP="00BC0C1B">
      <w:pPr>
        <w:tabs>
          <w:tab w:val="center" w:pos="4513"/>
          <w:tab w:val="right" w:pos="9026"/>
        </w:tabs>
        <w:spacing w:after="120" w:line="240" w:lineRule="auto"/>
        <w:rPr>
          <w:rFonts w:ascii="Times New Roman" w:eastAsia="Times New Roman" w:hAnsi="Times New Roman" w:cs="Times New Roman"/>
          <w:snapToGrid w:val="0"/>
          <w:sz w:val="20"/>
          <w:szCs w:val="20"/>
          <w:lang w:eastAsia="en-AU"/>
        </w:rPr>
      </w:pPr>
    </w:p>
    <w:p w14:paraId="52C200BF" w14:textId="77777777" w:rsidR="00BC0C1B" w:rsidRPr="00BC0C1B" w:rsidRDefault="00BC0C1B" w:rsidP="00BC0C1B">
      <w:pPr>
        <w:tabs>
          <w:tab w:val="center" w:pos="4513"/>
          <w:tab w:val="right" w:pos="9026"/>
        </w:tabs>
        <w:spacing w:after="120" w:line="240" w:lineRule="auto"/>
        <w:rPr>
          <w:rFonts w:ascii="Times New Roman" w:eastAsia="Times New Roman" w:hAnsi="Times New Roman" w:cs="Times New Roman"/>
          <w:snapToGrid w:val="0"/>
          <w:sz w:val="20"/>
          <w:szCs w:val="20"/>
          <w:lang w:eastAsia="en-AU"/>
        </w:rPr>
      </w:pPr>
    </w:p>
    <w:p w14:paraId="77A38489" w14:textId="77777777" w:rsidR="00BC0C1B" w:rsidRPr="00BC0C1B" w:rsidRDefault="00BC0C1B" w:rsidP="00BC0C1B">
      <w:pPr>
        <w:tabs>
          <w:tab w:val="center" w:pos="4513"/>
          <w:tab w:val="right" w:pos="9026"/>
        </w:tabs>
        <w:spacing w:after="120" w:line="240" w:lineRule="auto"/>
        <w:rPr>
          <w:rFonts w:ascii="Times New Roman" w:eastAsia="Times New Roman" w:hAnsi="Times New Roman" w:cs="Times New Roman"/>
          <w:snapToGrid w:val="0"/>
          <w:sz w:val="20"/>
          <w:szCs w:val="20"/>
          <w:lang w:eastAsia="en-AU"/>
        </w:rPr>
      </w:pPr>
    </w:p>
    <w:p w14:paraId="57208436" w14:textId="77777777" w:rsidR="00BC0C1B" w:rsidRPr="00BC0C1B" w:rsidRDefault="00BC0C1B" w:rsidP="00BC0C1B">
      <w:pPr>
        <w:spacing w:before="240" w:after="60" w:line="240" w:lineRule="auto"/>
        <w:contextualSpacing/>
        <w:jc w:val="center"/>
        <w:outlineLvl w:val="0"/>
        <w:rPr>
          <w:rFonts w:ascii="Cambria" w:eastAsia="Times New Roman" w:hAnsi="Cambria" w:cs="Times New Roman"/>
          <w:b/>
          <w:bCs/>
          <w:snapToGrid w:val="0"/>
          <w:kern w:val="28"/>
          <w:sz w:val="44"/>
          <w:szCs w:val="32"/>
          <w:lang w:eastAsia="en-AU"/>
        </w:rPr>
      </w:pPr>
      <w:bookmarkStart w:id="0" w:name="_Toc325181016"/>
      <w:bookmarkStart w:id="1" w:name="_Toc325181294"/>
      <w:r w:rsidRPr="00BC0C1B">
        <w:rPr>
          <w:rFonts w:ascii="Cambria" w:eastAsia="Times New Roman" w:hAnsi="Cambria" w:cs="Times New Roman"/>
          <w:b/>
          <w:bCs/>
          <w:snapToGrid w:val="0"/>
          <w:kern w:val="28"/>
          <w:sz w:val="44"/>
          <w:szCs w:val="32"/>
          <w:lang w:eastAsia="en-AU"/>
        </w:rPr>
        <w:t>X.509</w:t>
      </w:r>
      <w:bookmarkEnd w:id="0"/>
      <w:bookmarkEnd w:id="1"/>
    </w:p>
    <w:p w14:paraId="157D02FB" w14:textId="77777777" w:rsidR="00BC0C1B" w:rsidRPr="00BC0C1B" w:rsidRDefault="00BC0C1B" w:rsidP="00BC0C1B">
      <w:pPr>
        <w:spacing w:before="240" w:after="60" w:line="240" w:lineRule="auto"/>
        <w:contextualSpacing/>
        <w:jc w:val="center"/>
        <w:outlineLvl w:val="0"/>
        <w:rPr>
          <w:rFonts w:ascii="Cambria" w:eastAsia="Times New Roman" w:hAnsi="Cambria" w:cs="Times New Roman"/>
          <w:b/>
          <w:bCs/>
          <w:snapToGrid w:val="0"/>
          <w:kern w:val="28"/>
          <w:sz w:val="44"/>
          <w:szCs w:val="32"/>
          <w:lang w:eastAsia="en-AU"/>
        </w:rPr>
      </w:pPr>
      <w:r w:rsidRPr="00BC0C1B">
        <w:rPr>
          <w:rFonts w:ascii="Cambria" w:eastAsia="Times New Roman" w:hAnsi="Cambria" w:cs="Times New Roman"/>
          <w:b/>
          <w:bCs/>
          <w:snapToGrid w:val="0"/>
          <w:kern w:val="28"/>
          <w:sz w:val="44"/>
          <w:szCs w:val="32"/>
          <w:lang w:eastAsia="en-AU"/>
        </w:rPr>
        <w:t xml:space="preserve"> </w:t>
      </w:r>
      <w:bookmarkStart w:id="2" w:name="_Toc325181017"/>
      <w:bookmarkStart w:id="3" w:name="_Toc325181295"/>
      <w:r w:rsidRPr="00BC0C1B">
        <w:rPr>
          <w:rFonts w:ascii="Cambria" w:eastAsia="Times New Roman" w:hAnsi="Cambria" w:cs="Times New Roman"/>
          <w:b/>
          <w:bCs/>
          <w:snapToGrid w:val="0"/>
          <w:kern w:val="28"/>
          <w:sz w:val="44"/>
          <w:szCs w:val="32"/>
          <w:lang w:eastAsia="en-AU"/>
        </w:rPr>
        <w:t>Certification Practice Statement</w:t>
      </w:r>
      <w:bookmarkEnd w:id="2"/>
      <w:bookmarkEnd w:id="3"/>
    </w:p>
    <w:p w14:paraId="77E81838" w14:textId="77777777" w:rsidR="00BC0C1B" w:rsidRPr="00BC0C1B" w:rsidRDefault="00BC0C1B" w:rsidP="00BC0C1B">
      <w:pPr>
        <w:spacing w:before="240" w:after="60" w:line="240" w:lineRule="auto"/>
        <w:contextualSpacing/>
        <w:jc w:val="center"/>
        <w:outlineLvl w:val="0"/>
        <w:rPr>
          <w:rFonts w:ascii="Cambria" w:eastAsia="Times New Roman" w:hAnsi="Cambria" w:cs="Times New Roman"/>
          <w:b/>
          <w:bCs/>
          <w:snapToGrid w:val="0"/>
          <w:kern w:val="28"/>
          <w:sz w:val="44"/>
          <w:szCs w:val="32"/>
          <w:lang w:eastAsia="en-AU"/>
        </w:rPr>
      </w:pPr>
      <w:bookmarkStart w:id="4" w:name="_Toc325181018"/>
      <w:bookmarkStart w:id="5" w:name="_Toc325181296"/>
      <w:proofErr w:type="gramStart"/>
      <w:r w:rsidRPr="00BC0C1B">
        <w:rPr>
          <w:rFonts w:ascii="Cambria" w:eastAsia="Times New Roman" w:hAnsi="Cambria" w:cs="Times New Roman"/>
          <w:b/>
          <w:bCs/>
          <w:snapToGrid w:val="0"/>
          <w:kern w:val="28"/>
          <w:sz w:val="44"/>
          <w:szCs w:val="32"/>
          <w:lang w:eastAsia="en-AU"/>
        </w:rPr>
        <w:t>for</w:t>
      </w:r>
      <w:bookmarkEnd w:id="4"/>
      <w:bookmarkEnd w:id="5"/>
      <w:proofErr w:type="gramEnd"/>
      <w:r w:rsidR="00173658">
        <w:rPr>
          <w:rFonts w:ascii="Cambria" w:eastAsia="Times New Roman" w:hAnsi="Cambria" w:cs="Times New Roman"/>
          <w:b/>
          <w:bCs/>
          <w:snapToGrid w:val="0"/>
          <w:kern w:val="28"/>
          <w:sz w:val="44"/>
          <w:szCs w:val="32"/>
          <w:lang w:eastAsia="en-AU"/>
        </w:rPr>
        <w:t xml:space="preserve"> the</w:t>
      </w:r>
    </w:p>
    <w:p w14:paraId="1DF60FA9" w14:textId="77777777" w:rsidR="00BC0C1B" w:rsidRDefault="00173658" w:rsidP="00BC0C1B">
      <w:pPr>
        <w:spacing w:before="240" w:after="60" w:line="240" w:lineRule="auto"/>
        <w:contextualSpacing/>
        <w:jc w:val="center"/>
        <w:outlineLvl w:val="0"/>
        <w:rPr>
          <w:rFonts w:ascii="Cambria" w:eastAsia="Times New Roman" w:hAnsi="Cambria" w:cs="Times New Roman"/>
          <w:b/>
          <w:bCs/>
          <w:snapToGrid w:val="0"/>
          <w:kern w:val="28"/>
          <w:sz w:val="44"/>
          <w:szCs w:val="32"/>
          <w:lang w:eastAsia="en-AU"/>
        </w:rPr>
      </w:pPr>
      <w:r>
        <w:rPr>
          <w:rFonts w:ascii="Cambria" w:eastAsia="Times New Roman" w:hAnsi="Cambria" w:cs="Times New Roman"/>
          <w:b/>
          <w:bCs/>
          <w:snapToGrid w:val="0"/>
          <w:kern w:val="28"/>
          <w:sz w:val="44"/>
          <w:szCs w:val="32"/>
          <w:lang w:eastAsia="en-AU"/>
        </w:rPr>
        <w:t>New Zealand Government</w:t>
      </w:r>
    </w:p>
    <w:p w14:paraId="03C38EDB" w14:textId="4BCE15B6" w:rsidR="00173658" w:rsidRPr="00BC0C1B" w:rsidRDefault="00173658" w:rsidP="00BC0C1B">
      <w:pPr>
        <w:spacing w:before="240" w:after="60" w:line="240" w:lineRule="auto"/>
        <w:contextualSpacing/>
        <w:jc w:val="center"/>
        <w:outlineLvl w:val="0"/>
        <w:rPr>
          <w:rFonts w:ascii="Cambria" w:eastAsia="Times New Roman" w:hAnsi="Cambria" w:cs="Times New Roman"/>
          <w:b/>
          <w:bCs/>
          <w:snapToGrid w:val="0"/>
          <w:kern w:val="28"/>
          <w:sz w:val="44"/>
          <w:szCs w:val="32"/>
          <w:lang w:eastAsia="en-AU"/>
        </w:rPr>
      </w:pPr>
      <w:r>
        <w:rPr>
          <w:rFonts w:ascii="Cambria" w:eastAsia="Times New Roman" w:hAnsi="Cambria" w:cs="Times New Roman"/>
          <w:b/>
          <w:bCs/>
          <w:snapToGrid w:val="0"/>
          <w:kern w:val="28"/>
          <w:sz w:val="44"/>
          <w:szCs w:val="32"/>
          <w:lang w:eastAsia="en-AU"/>
        </w:rPr>
        <w:t>PKI</w:t>
      </w:r>
      <w:r w:rsidR="00E42A69">
        <w:rPr>
          <w:rFonts w:ascii="Cambria" w:eastAsia="Times New Roman" w:hAnsi="Cambria" w:cs="Times New Roman"/>
          <w:b/>
          <w:bCs/>
          <w:snapToGrid w:val="0"/>
          <w:kern w:val="28"/>
          <w:sz w:val="44"/>
          <w:szCs w:val="32"/>
          <w:lang w:eastAsia="en-AU"/>
        </w:rPr>
        <w:t xml:space="preserve"> </w:t>
      </w:r>
      <w:del w:id="6" w:author="cogito" w:date="2016-05-08T16:59:00Z">
        <w:r w:rsidR="00E42A69">
          <w:rPr>
            <w:rFonts w:ascii="Cambria" w:eastAsia="Times New Roman" w:hAnsi="Cambria" w:cs="Times New Roman"/>
            <w:b/>
            <w:bCs/>
            <w:snapToGrid w:val="0"/>
            <w:kern w:val="28"/>
            <w:sz w:val="44"/>
            <w:szCs w:val="32"/>
            <w:lang w:eastAsia="en-AU"/>
          </w:rPr>
          <w:delText>Framework</w:delText>
        </w:r>
      </w:del>
    </w:p>
    <w:p w14:paraId="004C0D7A" w14:textId="77777777" w:rsidR="00BC0C1B" w:rsidRPr="00BC0C1B" w:rsidRDefault="00BC0C1B" w:rsidP="00BC0C1B">
      <w:pPr>
        <w:tabs>
          <w:tab w:val="center" w:pos="4513"/>
          <w:tab w:val="right" w:pos="9026"/>
        </w:tabs>
        <w:spacing w:after="120" w:line="240" w:lineRule="auto"/>
        <w:rPr>
          <w:rFonts w:ascii="Times New Roman" w:eastAsia="Times New Roman" w:hAnsi="Times New Roman" w:cs="Times New Roman"/>
          <w:sz w:val="20"/>
          <w:szCs w:val="20"/>
          <w:lang w:eastAsia="en-AU"/>
        </w:rPr>
      </w:pPr>
    </w:p>
    <w:p w14:paraId="00ADB15B" w14:textId="77777777" w:rsidR="00BC0C1B" w:rsidRDefault="00BC0C1B" w:rsidP="005D6394">
      <w:pPr>
        <w:rPr>
          <w:lang w:eastAsia="en-AU"/>
        </w:rPr>
      </w:pPr>
    </w:p>
    <w:p w14:paraId="22798DBC" w14:textId="77777777" w:rsidR="00D04491" w:rsidRDefault="00D04491" w:rsidP="005D6394">
      <w:pPr>
        <w:rPr>
          <w:lang w:eastAsia="en-AU"/>
        </w:rPr>
      </w:pPr>
    </w:p>
    <w:p w14:paraId="2C3F2473" w14:textId="77777777" w:rsidR="005D6394" w:rsidRDefault="005D6394" w:rsidP="005D6394">
      <w:pPr>
        <w:rPr>
          <w:lang w:eastAsia="en-AU"/>
        </w:rPr>
      </w:pPr>
    </w:p>
    <w:p w14:paraId="0D6622F3" w14:textId="77777777" w:rsidR="005D6394" w:rsidRDefault="005D6394" w:rsidP="005D6394">
      <w:pPr>
        <w:rPr>
          <w:lang w:eastAsia="en-AU"/>
        </w:rPr>
      </w:pPr>
    </w:p>
    <w:p w14:paraId="22578F95" w14:textId="77777777" w:rsidR="005D6394" w:rsidRDefault="005D6394" w:rsidP="005D6394">
      <w:pPr>
        <w:rPr>
          <w:lang w:eastAsia="en-AU"/>
        </w:rPr>
      </w:pPr>
    </w:p>
    <w:p w14:paraId="142C0FAA" w14:textId="77777777" w:rsidR="005D6394" w:rsidRDefault="005D6394" w:rsidP="005D6394">
      <w:pPr>
        <w:rPr>
          <w:lang w:eastAsia="en-AU"/>
        </w:rPr>
      </w:pPr>
    </w:p>
    <w:p w14:paraId="796199A3" w14:textId="77777777" w:rsidR="00D04491" w:rsidRDefault="00D04491" w:rsidP="005D6394">
      <w:pPr>
        <w:rPr>
          <w:lang w:eastAsia="en-AU"/>
        </w:rPr>
      </w:pPr>
    </w:p>
    <w:p w14:paraId="304FFADA" w14:textId="3C23C2FB" w:rsidR="005D6394" w:rsidRDefault="00BC0C1B" w:rsidP="00BC0C1B">
      <w:pPr>
        <w:spacing w:after="60" w:line="240" w:lineRule="auto"/>
        <w:contextualSpacing/>
        <w:jc w:val="center"/>
        <w:outlineLvl w:val="1"/>
        <w:rPr>
          <w:rFonts w:ascii="Cambria" w:eastAsia="Times New Roman" w:hAnsi="Cambria" w:cs="Times New Roman"/>
          <w:sz w:val="32"/>
          <w:szCs w:val="24"/>
          <w:lang w:eastAsia="en-AU"/>
        </w:rPr>
      </w:pPr>
      <w:bookmarkStart w:id="7" w:name="_Toc325181020"/>
      <w:bookmarkStart w:id="8" w:name="_Toc325181298"/>
      <w:bookmarkStart w:id="9" w:name="_Toc325279468"/>
      <w:r w:rsidRPr="00BC0C1B">
        <w:rPr>
          <w:rFonts w:ascii="Cambria" w:eastAsia="Times New Roman" w:hAnsi="Cambria" w:cs="Times New Roman"/>
          <w:sz w:val="32"/>
          <w:szCs w:val="24"/>
          <w:lang w:eastAsia="en-AU"/>
        </w:rPr>
        <w:t xml:space="preserve">Version </w:t>
      </w:r>
      <w:bookmarkEnd w:id="7"/>
      <w:bookmarkEnd w:id="8"/>
      <w:bookmarkEnd w:id="9"/>
      <w:r w:rsidR="00D20676">
        <w:rPr>
          <w:rFonts w:ascii="Cambria" w:eastAsia="Times New Roman" w:hAnsi="Cambria" w:cs="Times New Roman"/>
          <w:sz w:val="32"/>
          <w:szCs w:val="24"/>
          <w:lang w:eastAsia="en-AU"/>
        </w:rPr>
        <w:t>0.</w:t>
      </w:r>
      <w:del w:id="10" w:author="cogito" w:date="2016-05-08T16:59:00Z">
        <w:r w:rsidR="00CB0069">
          <w:rPr>
            <w:rFonts w:ascii="Cambria" w:eastAsia="Times New Roman" w:hAnsi="Cambria" w:cs="Times New Roman"/>
            <w:sz w:val="32"/>
            <w:szCs w:val="24"/>
            <w:lang w:eastAsia="en-AU"/>
          </w:rPr>
          <w:delText>6</w:delText>
        </w:r>
        <w:r w:rsidR="00532758">
          <w:rPr>
            <w:rFonts w:ascii="Cambria" w:eastAsia="Times New Roman" w:hAnsi="Cambria" w:cs="Times New Roman"/>
            <w:sz w:val="32"/>
            <w:szCs w:val="24"/>
            <w:lang w:eastAsia="en-AU"/>
          </w:rPr>
          <w:delText>.1</w:delText>
        </w:r>
      </w:del>
      <w:ins w:id="11" w:author="cogito" w:date="2016-05-08T16:59:00Z">
        <w:r w:rsidR="00DD69CE">
          <w:rPr>
            <w:rFonts w:ascii="Cambria" w:eastAsia="Times New Roman" w:hAnsi="Cambria" w:cs="Times New Roman"/>
            <w:sz w:val="32"/>
            <w:szCs w:val="24"/>
            <w:lang w:eastAsia="en-AU"/>
          </w:rPr>
          <w:t>9</w:t>
        </w:r>
      </w:ins>
    </w:p>
    <w:p w14:paraId="075741C2" w14:textId="42FBE52F" w:rsidR="00BC0C1B" w:rsidRPr="00BC0C1B" w:rsidRDefault="00532758" w:rsidP="00BC0C1B">
      <w:pPr>
        <w:spacing w:after="60" w:line="240" w:lineRule="auto"/>
        <w:contextualSpacing/>
        <w:jc w:val="center"/>
        <w:outlineLvl w:val="1"/>
        <w:rPr>
          <w:rFonts w:ascii="Cambria" w:eastAsia="Times New Roman" w:hAnsi="Cambria" w:cs="Times New Roman"/>
          <w:sz w:val="32"/>
          <w:szCs w:val="24"/>
          <w:lang w:val="fr-FR" w:eastAsia="en-AU"/>
        </w:rPr>
      </w:pPr>
      <w:r>
        <w:rPr>
          <w:rFonts w:ascii="Cambria" w:eastAsia="Times New Roman" w:hAnsi="Cambria" w:cs="Times New Roman"/>
          <w:sz w:val="32"/>
          <w:szCs w:val="24"/>
          <w:lang w:eastAsia="en-AU"/>
        </w:rPr>
        <w:fldChar w:fldCharType="begin"/>
      </w:r>
      <w:r>
        <w:rPr>
          <w:rFonts w:ascii="Cambria" w:eastAsia="Times New Roman" w:hAnsi="Cambria" w:cs="Times New Roman"/>
          <w:sz w:val="32"/>
          <w:szCs w:val="24"/>
          <w:lang w:eastAsia="en-AU"/>
        </w:rPr>
        <w:instrText xml:space="preserve"> DATE  \@ "d MMMM yyyy"  \* MERGEFORMAT </w:instrText>
      </w:r>
      <w:r>
        <w:rPr>
          <w:rFonts w:ascii="Cambria" w:eastAsia="Times New Roman" w:hAnsi="Cambria" w:cs="Times New Roman"/>
          <w:sz w:val="32"/>
          <w:szCs w:val="24"/>
          <w:lang w:eastAsia="en-AU"/>
        </w:rPr>
        <w:fldChar w:fldCharType="separate"/>
      </w:r>
      <w:r w:rsidR="000C67C3">
        <w:rPr>
          <w:rFonts w:ascii="Cambria" w:eastAsia="Times New Roman" w:hAnsi="Cambria" w:cs="Times New Roman"/>
          <w:noProof/>
          <w:sz w:val="32"/>
          <w:szCs w:val="24"/>
          <w:lang w:eastAsia="en-AU"/>
        </w:rPr>
        <w:t>8 May 2016</w:t>
      </w:r>
      <w:r>
        <w:rPr>
          <w:rFonts w:ascii="Cambria" w:eastAsia="Times New Roman" w:hAnsi="Cambria" w:cs="Times New Roman"/>
          <w:sz w:val="32"/>
          <w:szCs w:val="24"/>
          <w:lang w:eastAsia="en-AU"/>
        </w:rPr>
        <w:fldChar w:fldCharType="end"/>
      </w:r>
    </w:p>
    <w:p w14:paraId="39826AAC"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br w:type="page"/>
      </w:r>
    </w:p>
    <w:p w14:paraId="5B430EFE" w14:textId="77777777" w:rsidR="00BC0C1B" w:rsidRPr="00BC0C1B" w:rsidRDefault="00BC0C1B" w:rsidP="00BC0C1B">
      <w:pPr>
        <w:spacing w:after="120" w:line="240" w:lineRule="auto"/>
        <w:rPr>
          <w:rFonts w:ascii="Cambria" w:eastAsia="Times New Roman" w:hAnsi="Cambria" w:cs="Times New Roman"/>
          <w:szCs w:val="20"/>
          <w:lang w:eastAsia="en-AU"/>
        </w:rPr>
      </w:pPr>
      <w:bookmarkStart w:id="12" w:name="_Toc89247595"/>
    </w:p>
    <w:bookmarkEnd w:id="12"/>
    <w:p w14:paraId="36A2FD31" w14:textId="77777777" w:rsidR="00750B3E" w:rsidRPr="00750B3E" w:rsidRDefault="00750B3E" w:rsidP="00750B3E">
      <w:pPr>
        <w:rPr>
          <w:rFonts w:ascii="Cambria" w:hAnsi="Cambria"/>
          <w:b/>
          <w:sz w:val="28"/>
          <w:szCs w:val="28"/>
          <w:lang w:val="en-GB" w:eastAsia="en-AU"/>
        </w:rPr>
      </w:pPr>
      <w:r w:rsidRPr="00750B3E">
        <w:rPr>
          <w:rFonts w:ascii="Cambria" w:hAnsi="Cambria"/>
          <w:b/>
          <w:sz w:val="28"/>
          <w:szCs w:val="28"/>
          <w:lang w:val="en-GB" w:eastAsia="en-AU"/>
        </w:rPr>
        <w:t>Revision history</w:t>
      </w:r>
    </w:p>
    <w:p w14:paraId="25D80F41" w14:textId="77777777" w:rsidR="00750B3E" w:rsidRPr="00750B3E" w:rsidRDefault="00750B3E" w:rsidP="00750B3E">
      <w:pPr>
        <w:rPr>
          <w:rFonts w:ascii="Cambria" w:hAnsi="Cambria"/>
          <w:szCs w:val="24"/>
          <w:lang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1456"/>
        <w:gridCol w:w="2389"/>
        <w:gridCol w:w="4378"/>
      </w:tblGrid>
      <w:tr w:rsidR="00750B3E" w:rsidRPr="00750B3E" w14:paraId="4B03BEF2" w14:textId="77777777" w:rsidTr="00750B3E">
        <w:trPr>
          <w:tblHeader/>
        </w:trPr>
        <w:tc>
          <w:tcPr>
            <w:tcW w:w="1306" w:type="dxa"/>
            <w:shd w:val="clear" w:color="auto" w:fill="E0E0E0"/>
            <w:vAlign w:val="center"/>
          </w:tcPr>
          <w:p w14:paraId="6CCDEAE8" w14:textId="77777777" w:rsidR="00750B3E" w:rsidRPr="00750B3E" w:rsidRDefault="00750B3E" w:rsidP="00750B3E">
            <w:pPr>
              <w:jc w:val="center"/>
              <w:rPr>
                <w:rFonts w:ascii="Cambria" w:hAnsi="Cambria"/>
                <w:b/>
                <w:lang w:val="en-GB" w:eastAsia="en-AU"/>
              </w:rPr>
            </w:pPr>
            <w:r w:rsidRPr="00750B3E">
              <w:rPr>
                <w:rFonts w:ascii="Cambria" w:hAnsi="Cambria"/>
                <w:b/>
                <w:lang w:val="en-GB" w:eastAsia="en-AU"/>
              </w:rPr>
              <w:t>Revision date</w:t>
            </w:r>
          </w:p>
        </w:tc>
        <w:tc>
          <w:tcPr>
            <w:tcW w:w="1475" w:type="dxa"/>
            <w:shd w:val="clear" w:color="auto" w:fill="E0E0E0"/>
            <w:vAlign w:val="center"/>
          </w:tcPr>
          <w:p w14:paraId="32B9AC43" w14:textId="77777777" w:rsidR="00750B3E" w:rsidRPr="00750B3E" w:rsidRDefault="00750B3E" w:rsidP="00750B3E">
            <w:pPr>
              <w:jc w:val="center"/>
              <w:rPr>
                <w:rFonts w:ascii="Cambria" w:hAnsi="Cambria"/>
                <w:b/>
                <w:lang w:val="en-GB" w:eastAsia="en-AU"/>
              </w:rPr>
            </w:pPr>
            <w:r w:rsidRPr="00750B3E">
              <w:rPr>
                <w:rFonts w:ascii="Cambria" w:hAnsi="Cambria"/>
                <w:b/>
                <w:lang w:val="en-GB" w:eastAsia="en-AU"/>
              </w:rPr>
              <w:t>Version No.</w:t>
            </w:r>
          </w:p>
        </w:tc>
        <w:tc>
          <w:tcPr>
            <w:tcW w:w="2439" w:type="dxa"/>
            <w:shd w:val="clear" w:color="auto" w:fill="E0E0E0"/>
            <w:vAlign w:val="center"/>
          </w:tcPr>
          <w:p w14:paraId="1812420F" w14:textId="77777777" w:rsidR="00750B3E" w:rsidRPr="00750B3E" w:rsidRDefault="00750B3E" w:rsidP="00750B3E">
            <w:pPr>
              <w:jc w:val="center"/>
              <w:rPr>
                <w:rFonts w:ascii="Cambria" w:hAnsi="Cambria"/>
                <w:b/>
                <w:lang w:val="en-GB" w:eastAsia="en-AU"/>
              </w:rPr>
            </w:pPr>
            <w:r w:rsidRPr="00750B3E">
              <w:rPr>
                <w:rFonts w:ascii="Cambria" w:hAnsi="Cambria"/>
                <w:b/>
                <w:lang w:val="en-GB" w:eastAsia="en-AU"/>
              </w:rPr>
              <w:t>Author</w:t>
            </w:r>
          </w:p>
        </w:tc>
        <w:tc>
          <w:tcPr>
            <w:tcW w:w="4500" w:type="dxa"/>
            <w:shd w:val="clear" w:color="auto" w:fill="E0E0E0"/>
            <w:vAlign w:val="center"/>
          </w:tcPr>
          <w:p w14:paraId="0F7D0A60" w14:textId="77777777" w:rsidR="00750B3E" w:rsidRPr="00750B3E" w:rsidRDefault="00750B3E" w:rsidP="00750B3E">
            <w:pPr>
              <w:jc w:val="center"/>
              <w:rPr>
                <w:rFonts w:ascii="Cambria" w:hAnsi="Cambria"/>
                <w:b/>
                <w:lang w:val="en-GB" w:eastAsia="en-AU"/>
              </w:rPr>
            </w:pPr>
            <w:r w:rsidRPr="00750B3E">
              <w:rPr>
                <w:rFonts w:ascii="Cambria" w:hAnsi="Cambria"/>
                <w:b/>
                <w:lang w:val="en-GB" w:eastAsia="en-AU"/>
              </w:rPr>
              <w:t xml:space="preserve">Description of changes </w:t>
            </w:r>
          </w:p>
        </w:tc>
      </w:tr>
      <w:tr w:rsidR="00750B3E" w:rsidRPr="00750B3E" w14:paraId="1582B819" w14:textId="77777777" w:rsidTr="00750B3E">
        <w:tc>
          <w:tcPr>
            <w:tcW w:w="1306" w:type="dxa"/>
          </w:tcPr>
          <w:p w14:paraId="69C11AFC" w14:textId="77777777" w:rsidR="00750B3E" w:rsidRPr="00750B3E" w:rsidRDefault="00750B3E" w:rsidP="00750B3E">
            <w:pPr>
              <w:spacing w:before="60" w:after="60"/>
              <w:jc w:val="center"/>
              <w:rPr>
                <w:rFonts w:ascii="Cambria" w:hAnsi="Cambria"/>
                <w:lang w:val="en-GB" w:eastAsia="en-AU"/>
              </w:rPr>
            </w:pPr>
            <w:r w:rsidRPr="00750B3E">
              <w:rPr>
                <w:rFonts w:ascii="Cambria" w:hAnsi="Cambria"/>
                <w:lang w:val="en-GB" w:eastAsia="en-AU"/>
              </w:rPr>
              <w:t>Nov 2015</w:t>
            </w:r>
          </w:p>
        </w:tc>
        <w:tc>
          <w:tcPr>
            <w:tcW w:w="1475" w:type="dxa"/>
          </w:tcPr>
          <w:p w14:paraId="303523EB" w14:textId="77777777" w:rsidR="00750B3E" w:rsidRPr="00750B3E" w:rsidRDefault="00750B3E" w:rsidP="00750B3E">
            <w:pPr>
              <w:spacing w:before="60" w:after="60"/>
              <w:jc w:val="center"/>
              <w:rPr>
                <w:rFonts w:ascii="Cambria" w:hAnsi="Cambria"/>
                <w:lang w:val="en-GB" w:eastAsia="en-AU"/>
              </w:rPr>
            </w:pPr>
            <w:r w:rsidRPr="00750B3E">
              <w:rPr>
                <w:rFonts w:ascii="Cambria" w:hAnsi="Cambria"/>
                <w:lang w:val="en-GB" w:eastAsia="en-AU"/>
              </w:rPr>
              <w:t>0.1</w:t>
            </w:r>
          </w:p>
        </w:tc>
        <w:tc>
          <w:tcPr>
            <w:tcW w:w="2439" w:type="dxa"/>
          </w:tcPr>
          <w:p w14:paraId="01AFB735" w14:textId="77777777" w:rsidR="00750B3E" w:rsidRPr="00750B3E" w:rsidRDefault="00750B3E" w:rsidP="00750B3E">
            <w:pPr>
              <w:spacing w:before="60" w:after="60"/>
              <w:rPr>
                <w:rFonts w:ascii="Cambria" w:hAnsi="Cambria"/>
                <w:lang w:val="en-GB" w:eastAsia="en-AU"/>
              </w:rPr>
            </w:pPr>
            <w:r w:rsidRPr="00750B3E">
              <w:rPr>
                <w:rFonts w:ascii="Cambria" w:hAnsi="Cambria"/>
                <w:lang w:val="en-GB" w:eastAsia="en-AU"/>
              </w:rPr>
              <w:t>Sean Lillywhite</w:t>
            </w:r>
          </w:p>
        </w:tc>
        <w:tc>
          <w:tcPr>
            <w:tcW w:w="4500" w:type="dxa"/>
          </w:tcPr>
          <w:p w14:paraId="4D140EA5" w14:textId="77777777" w:rsidR="00750B3E" w:rsidRPr="00750B3E" w:rsidRDefault="00750B3E" w:rsidP="00750B3E">
            <w:pPr>
              <w:spacing w:before="60" w:after="60"/>
              <w:rPr>
                <w:rFonts w:ascii="Cambria" w:hAnsi="Cambria"/>
                <w:lang w:val="en-GB" w:eastAsia="en-AU"/>
              </w:rPr>
            </w:pPr>
            <w:r w:rsidRPr="00750B3E">
              <w:rPr>
                <w:rFonts w:ascii="Cambria" w:hAnsi="Cambria"/>
                <w:lang w:val="en-GB" w:eastAsia="en-AU"/>
              </w:rPr>
              <w:t>Initial draft</w:t>
            </w:r>
          </w:p>
        </w:tc>
      </w:tr>
      <w:tr w:rsidR="00750B3E" w:rsidRPr="00750B3E" w14:paraId="61203492" w14:textId="77777777" w:rsidTr="00750B3E">
        <w:tc>
          <w:tcPr>
            <w:tcW w:w="1306" w:type="dxa"/>
          </w:tcPr>
          <w:p w14:paraId="52DD4DA1" w14:textId="77777777" w:rsidR="00750B3E" w:rsidRPr="00750B3E" w:rsidRDefault="00750B3E" w:rsidP="00750B3E">
            <w:pPr>
              <w:spacing w:before="60" w:after="60"/>
              <w:jc w:val="center"/>
              <w:rPr>
                <w:rFonts w:ascii="Cambria" w:hAnsi="Cambria"/>
                <w:lang w:val="en-GB" w:eastAsia="en-AU"/>
              </w:rPr>
            </w:pPr>
            <w:r w:rsidRPr="00750B3E">
              <w:rPr>
                <w:rFonts w:ascii="Cambria" w:hAnsi="Cambria"/>
                <w:lang w:val="en-GB" w:eastAsia="en-AU"/>
              </w:rPr>
              <w:t>Feb 2016</w:t>
            </w:r>
          </w:p>
        </w:tc>
        <w:tc>
          <w:tcPr>
            <w:tcW w:w="1475" w:type="dxa"/>
          </w:tcPr>
          <w:p w14:paraId="0EF7FC52" w14:textId="77777777" w:rsidR="00750B3E" w:rsidRPr="00750B3E" w:rsidRDefault="00750B3E" w:rsidP="00750B3E">
            <w:pPr>
              <w:spacing w:before="60" w:after="60"/>
              <w:jc w:val="center"/>
              <w:rPr>
                <w:rFonts w:ascii="Cambria" w:hAnsi="Cambria"/>
                <w:lang w:val="en-GB" w:eastAsia="en-AU"/>
              </w:rPr>
            </w:pPr>
            <w:r w:rsidRPr="00750B3E">
              <w:rPr>
                <w:rFonts w:ascii="Cambria" w:hAnsi="Cambria"/>
                <w:lang w:val="en-GB" w:eastAsia="en-AU"/>
              </w:rPr>
              <w:t>0.2</w:t>
            </w:r>
          </w:p>
        </w:tc>
        <w:tc>
          <w:tcPr>
            <w:tcW w:w="2439" w:type="dxa"/>
          </w:tcPr>
          <w:p w14:paraId="5A979FAB" w14:textId="77777777" w:rsidR="00750B3E" w:rsidRPr="00750B3E" w:rsidRDefault="00750B3E" w:rsidP="00750B3E">
            <w:pPr>
              <w:spacing w:before="60" w:after="60"/>
              <w:rPr>
                <w:rFonts w:ascii="Cambria" w:hAnsi="Cambria"/>
                <w:lang w:val="en-GB" w:eastAsia="en-AU"/>
              </w:rPr>
            </w:pPr>
            <w:r>
              <w:rPr>
                <w:rFonts w:ascii="Cambria" w:hAnsi="Cambria"/>
                <w:lang w:val="en-GB" w:eastAsia="en-AU"/>
              </w:rPr>
              <w:t>Brad Fardig</w:t>
            </w:r>
          </w:p>
        </w:tc>
        <w:tc>
          <w:tcPr>
            <w:tcW w:w="4500" w:type="dxa"/>
          </w:tcPr>
          <w:p w14:paraId="05D540B6" w14:textId="77777777" w:rsidR="00750B3E" w:rsidRPr="00750B3E" w:rsidRDefault="00750B3E" w:rsidP="00750B3E">
            <w:pPr>
              <w:spacing w:before="60" w:after="60"/>
              <w:rPr>
                <w:rFonts w:ascii="Cambria" w:hAnsi="Cambria"/>
                <w:lang w:val="en-GB" w:eastAsia="en-AU"/>
              </w:rPr>
            </w:pPr>
            <w:r>
              <w:rPr>
                <w:rFonts w:ascii="Cambria" w:hAnsi="Cambria"/>
                <w:lang w:val="en-GB" w:eastAsia="en-AU"/>
              </w:rPr>
              <w:t>Review and update</w:t>
            </w:r>
          </w:p>
        </w:tc>
      </w:tr>
      <w:tr w:rsidR="00750B3E" w:rsidRPr="00750B3E" w14:paraId="3D0C43DD" w14:textId="77777777" w:rsidTr="00750B3E">
        <w:tc>
          <w:tcPr>
            <w:tcW w:w="1306" w:type="dxa"/>
          </w:tcPr>
          <w:p w14:paraId="2B8DB68F" w14:textId="77777777" w:rsidR="00750B3E" w:rsidRPr="00750B3E" w:rsidRDefault="00750B3E" w:rsidP="00750B3E">
            <w:pPr>
              <w:spacing w:before="60" w:after="60"/>
              <w:jc w:val="center"/>
              <w:rPr>
                <w:rFonts w:ascii="Cambria" w:hAnsi="Cambria"/>
                <w:lang w:val="en-GB" w:eastAsia="en-AU"/>
              </w:rPr>
            </w:pPr>
            <w:r w:rsidRPr="00750B3E">
              <w:rPr>
                <w:rFonts w:ascii="Cambria" w:hAnsi="Cambria"/>
                <w:lang w:val="en-GB" w:eastAsia="en-AU"/>
              </w:rPr>
              <w:t>Feb 2016</w:t>
            </w:r>
          </w:p>
        </w:tc>
        <w:tc>
          <w:tcPr>
            <w:tcW w:w="1475" w:type="dxa"/>
          </w:tcPr>
          <w:p w14:paraId="76A1468A" w14:textId="77777777" w:rsidR="00750B3E" w:rsidRPr="00750B3E" w:rsidRDefault="00750B3E" w:rsidP="00750B3E">
            <w:pPr>
              <w:spacing w:before="60" w:after="60"/>
              <w:jc w:val="center"/>
              <w:rPr>
                <w:rFonts w:ascii="Cambria" w:hAnsi="Cambria"/>
                <w:lang w:val="en-GB" w:eastAsia="en-AU"/>
              </w:rPr>
            </w:pPr>
            <w:r w:rsidRPr="00750B3E">
              <w:rPr>
                <w:rFonts w:ascii="Cambria" w:hAnsi="Cambria"/>
                <w:lang w:val="en-GB" w:eastAsia="en-AU"/>
              </w:rPr>
              <w:t>0.3</w:t>
            </w:r>
          </w:p>
        </w:tc>
        <w:tc>
          <w:tcPr>
            <w:tcW w:w="2439" w:type="dxa"/>
          </w:tcPr>
          <w:p w14:paraId="241C1DFC" w14:textId="77777777" w:rsidR="00750B3E" w:rsidRPr="00750B3E" w:rsidRDefault="00750B3E" w:rsidP="00750B3E">
            <w:pPr>
              <w:spacing w:before="60" w:after="60"/>
              <w:rPr>
                <w:rFonts w:ascii="Cambria" w:hAnsi="Cambria"/>
                <w:lang w:val="en-GB" w:eastAsia="en-AU"/>
              </w:rPr>
            </w:pPr>
            <w:r>
              <w:rPr>
                <w:rFonts w:ascii="Cambria" w:hAnsi="Cambria"/>
                <w:lang w:val="en-GB" w:eastAsia="en-AU"/>
              </w:rPr>
              <w:t>Sean Lillywhite</w:t>
            </w:r>
          </w:p>
        </w:tc>
        <w:tc>
          <w:tcPr>
            <w:tcW w:w="4500" w:type="dxa"/>
          </w:tcPr>
          <w:p w14:paraId="65B71E24" w14:textId="77777777" w:rsidR="00750B3E" w:rsidRPr="00750B3E" w:rsidRDefault="00047CEB">
            <w:pPr>
              <w:spacing w:before="60" w:after="60"/>
              <w:rPr>
                <w:rFonts w:ascii="Cambria" w:hAnsi="Cambria"/>
                <w:lang w:val="en-GB" w:eastAsia="en-AU"/>
              </w:rPr>
            </w:pPr>
            <w:r>
              <w:rPr>
                <w:rFonts w:ascii="Cambria" w:hAnsi="Cambria"/>
                <w:lang w:val="en-GB" w:eastAsia="en-AU"/>
              </w:rPr>
              <w:t>Update from review</w:t>
            </w:r>
          </w:p>
        </w:tc>
      </w:tr>
      <w:tr w:rsidR="00750B3E" w:rsidRPr="00750B3E" w14:paraId="5C6AA6EC" w14:textId="77777777" w:rsidTr="00750B3E">
        <w:tc>
          <w:tcPr>
            <w:tcW w:w="1306" w:type="dxa"/>
          </w:tcPr>
          <w:p w14:paraId="1A9447A2" w14:textId="77777777" w:rsidR="00750B3E" w:rsidRPr="00750B3E" w:rsidRDefault="00047CEB" w:rsidP="00750B3E">
            <w:pPr>
              <w:spacing w:before="60" w:after="60"/>
              <w:jc w:val="center"/>
              <w:rPr>
                <w:rFonts w:ascii="Cambria" w:hAnsi="Cambria"/>
                <w:lang w:val="en-GB" w:eastAsia="en-AU"/>
              </w:rPr>
            </w:pPr>
            <w:r>
              <w:rPr>
                <w:rFonts w:ascii="Cambria" w:hAnsi="Cambria"/>
                <w:lang w:val="en-GB" w:eastAsia="en-AU"/>
              </w:rPr>
              <w:t>Mar 2016</w:t>
            </w:r>
          </w:p>
        </w:tc>
        <w:tc>
          <w:tcPr>
            <w:tcW w:w="1475" w:type="dxa"/>
          </w:tcPr>
          <w:p w14:paraId="458CDD3B" w14:textId="77777777" w:rsidR="00750B3E" w:rsidRPr="00750B3E" w:rsidRDefault="00047CEB" w:rsidP="00750B3E">
            <w:pPr>
              <w:spacing w:before="60" w:after="60"/>
              <w:jc w:val="center"/>
              <w:rPr>
                <w:rFonts w:ascii="Cambria" w:hAnsi="Cambria"/>
                <w:lang w:val="en-GB" w:eastAsia="en-AU"/>
              </w:rPr>
            </w:pPr>
            <w:r>
              <w:rPr>
                <w:rFonts w:ascii="Cambria" w:hAnsi="Cambria"/>
                <w:lang w:val="en-GB" w:eastAsia="en-AU"/>
              </w:rPr>
              <w:t>0.4</w:t>
            </w:r>
          </w:p>
        </w:tc>
        <w:tc>
          <w:tcPr>
            <w:tcW w:w="2439" w:type="dxa"/>
          </w:tcPr>
          <w:p w14:paraId="480FEFEF" w14:textId="77777777" w:rsidR="00750B3E" w:rsidRPr="00750B3E" w:rsidRDefault="00047CEB" w:rsidP="00750B3E">
            <w:pPr>
              <w:spacing w:before="60" w:after="60"/>
              <w:rPr>
                <w:rFonts w:ascii="Cambria" w:hAnsi="Cambria"/>
                <w:lang w:val="en-GB" w:eastAsia="en-AU"/>
              </w:rPr>
            </w:pPr>
            <w:r>
              <w:rPr>
                <w:rFonts w:ascii="Cambria" w:hAnsi="Cambria"/>
                <w:lang w:val="en-GB" w:eastAsia="en-AU"/>
              </w:rPr>
              <w:t>Sean Lillywhite</w:t>
            </w:r>
          </w:p>
        </w:tc>
        <w:tc>
          <w:tcPr>
            <w:tcW w:w="4500" w:type="dxa"/>
          </w:tcPr>
          <w:p w14:paraId="267472F3" w14:textId="77777777" w:rsidR="00750B3E" w:rsidRPr="00750B3E" w:rsidRDefault="00047CEB" w:rsidP="00750B3E">
            <w:pPr>
              <w:spacing w:before="60" w:after="60"/>
              <w:rPr>
                <w:rFonts w:ascii="Cambria" w:hAnsi="Cambria"/>
                <w:lang w:val="en-GB" w:eastAsia="en-AU"/>
              </w:rPr>
            </w:pPr>
            <w:r>
              <w:rPr>
                <w:rFonts w:ascii="Cambria" w:hAnsi="Cambria"/>
                <w:lang w:val="en-GB" w:eastAsia="en-AU"/>
              </w:rPr>
              <w:t>Update OIDs, CA numbers, contact email.</w:t>
            </w:r>
          </w:p>
        </w:tc>
      </w:tr>
      <w:tr w:rsidR="00293012" w:rsidRPr="00750B3E" w14:paraId="177A900F" w14:textId="77777777" w:rsidTr="00750B3E">
        <w:tc>
          <w:tcPr>
            <w:tcW w:w="1306" w:type="dxa"/>
          </w:tcPr>
          <w:p w14:paraId="029292FD" w14:textId="77777777" w:rsidR="00293012" w:rsidRDefault="00293012" w:rsidP="00750B3E">
            <w:pPr>
              <w:spacing w:before="60" w:after="60"/>
              <w:jc w:val="center"/>
              <w:rPr>
                <w:rFonts w:ascii="Cambria" w:hAnsi="Cambria"/>
                <w:lang w:val="en-GB" w:eastAsia="en-AU"/>
              </w:rPr>
            </w:pPr>
            <w:r>
              <w:rPr>
                <w:rFonts w:ascii="Cambria" w:hAnsi="Cambria"/>
                <w:lang w:val="en-GB" w:eastAsia="en-AU"/>
              </w:rPr>
              <w:t>Mar 2016</w:t>
            </w:r>
          </w:p>
        </w:tc>
        <w:tc>
          <w:tcPr>
            <w:tcW w:w="1475" w:type="dxa"/>
          </w:tcPr>
          <w:p w14:paraId="4C1DB2ED" w14:textId="77777777" w:rsidR="00293012" w:rsidRDefault="00293012" w:rsidP="00750B3E">
            <w:pPr>
              <w:spacing w:before="60" w:after="60"/>
              <w:jc w:val="center"/>
              <w:rPr>
                <w:rFonts w:ascii="Cambria" w:hAnsi="Cambria"/>
                <w:lang w:val="en-GB" w:eastAsia="en-AU"/>
              </w:rPr>
            </w:pPr>
            <w:r>
              <w:rPr>
                <w:rFonts w:ascii="Cambria" w:hAnsi="Cambria"/>
                <w:lang w:val="en-GB" w:eastAsia="en-AU"/>
              </w:rPr>
              <w:t>0.5</w:t>
            </w:r>
          </w:p>
        </w:tc>
        <w:tc>
          <w:tcPr>
            <w:tcW w:w="2439" w:type="dxa"/>
          </w:tcPr>
          <w:p w14:paraId="2A65FEB9" w14:textId="77777777" w:rsidR="00293012" w:rsidRDefault="00293012" w:rsidP="00750B3E">
            <w:pPr>
              <w:spacing w:before="60" w:after="60"/>
              <w:rPr>
                <w:rFonts w:ascii="Cambria" w:hAnsi="Cambria"/>
                <w:lang w:val="en-GB" w:eastAsia="en-AU"/>
              </w:rPr>
            </w:pPr>
            <w:r>
              <w:rPr>
                <w:rFonts w:ascii="Cambria" w:hAnsi="Cambria"/>
                <w:lang w:val="en-GB" w:eastAsia="en-AU"/>
              </w:rPr>
              <w:t>Thomas Butler</w:t>
            </w:r>
          </w:p>
        </w:tc>
        <w:tc>
          <w:tcPr>
            <w:tcW w:w="4500" w:type="dxa"/>
          </w:tcPr>
          <w:p w14:paraId="25E9DAC5" w14:textId="77777777" w:rsidR="00293012" w:rsidRDefault="00293012" w:rsidP="00750B3E">
            <w:pPr>
              <w:spacing w:before="60" w:after="60"/>
              <w:rPr>
                <w:rFonts w:ascii="Cambria" w:hAnsi="Cambria"/>
                <w:lang w:val="en-GB" w:eastAsia="en-AU"/>
              </w:rPr>
            </w:pPr>
            <w:r>
              <w:rPr>
                <w:rFonts w:ascii="Cambria" w:hAnsi="Cambria"/>
                <w:lang w:val="en-GB" w:eastAsia="en-AU"/>
              </w:rPr>
              <w:t>Review and minor updates</w:t>
            </w:r>
          </w:p>
        </w:tc>
      </w:tr>
      <w:tr w:rsidR="00CB0069" w:rsidRPr="00750B3E" w14:paraId="421C3DF8" w14:textId="77777777" w:rsidTr="00750B3E">
        <w:tc>
          <w:tcPr>
            <w:tcW w:w="1306" w:type="dxa"/>
          </w:tcPr>
          <w:p w14:paraId="53F556C8" w14:textId="77777777" w:rsidR="00CB0069" w:rsidRDefault="00CB0069" w:rsidP="00750B3E">
            <w:pPr>
              <w:spacing w:before="60" w:after="60"/>
              <w:jc w:val="center"/>
              <w:rPr>
                <w:rFonts w:ascii="Cambria" w:hAnsi="Cambria"/>
                <w:lang w:val="en-GB" w:eastAsia="en-AU"/>
              </w:rPr>
            </w:pPr>
            <w:r>
              <w:rPr>
                <w:rFonts w:ascii="Cambria" w:hAnsi="Cambria"/>
                <w:lang w:val="en-GB" w:eastAsia="en-AU"/>
              </w:rPr>
              <w:t>Mar 2016</w:t>
            </w:r>
          </w:p>
        </w:tc>
        <w:tc>
          <w:tcPr>
            <w:tcW w:w="1475" w:type="dxa"/>
          </w:tcPr>
          <w:p w14:paraId="060F0D81" w14:textId="77777777" w:rsidR="00CB0069" w:rsidRDefault="00CB0069" w:rsidP="00750B3E">
            <w:pPr>
              <w:spacing w:before="60" w:after="60"/>
              <w:jc w:val="center"/>
              <w:rPr>
                <w:rFonts w:ascii="Cambria" w:hAnsi="Cambria"/>
                <w:lang w:val="en-GB" w:eastAsia="en-AU"/>
              </w:rPr>
            </w:pPr>
            <w:r>
              <w:rPr>
                <w:rFonts w:ascii="Cambria" w:hAnsi="Cambria"/>
                <w:lang w:val="en-GB" w:eastAsia="en-AU"/>
              </w:rPr>
              <w:t>0.6</w:t>
            </w:r>
          </w:p>
        </w:tc>
        <w:tc>
          <w:tcPr>
            <w:tcW w:w="2439" w:type="dxa"/>
          </w:tcPr>
          <w:p w14:paraId="0A85AEFC" w14:textId="77777777" w:rsidR="00CB0069" w:rsidRDefault="00CB0069" w:rsidP="00750B3E">
            <w:pPr>
              <w:spacing w:before="60" w:after="60"/>
              <w:rPr>
                <w:rFonts w:ascii="Cambria" w:hAnsi="Cambria"/>
                <w:lang w:val="en-GB" w:eastAsia="en-AU"/>
              </w:rPr>
            </w:pPr>
            <w:r>
              <w:rPr>
                <w:rFonts w:ascii="Cambria" w:hAnsi="Cambria"/>
                <w:lang w:val="en-GB" w:eastAsia="en-AU"/>
              </w:rPr>
              <w:t>Sean Lillywhite</w:t>
            </w:r>
          </w:p>
        </w:tc>
        <w:tc>
          <w:tcPr>
            <w:tcW w:w="4500" w:type="dxa"/>
          </w:tcPr>
          <w:p w14:paraId="4596B7F6" w14:textId="77777777" w:rsidR="00CB0069" w:rsidRDefault="00CB0069" w:rsidP="00750B3E">
            <w:pPr>
              <w:spacing w:before="60" w:after="60"/>
              <w:rPr>
                <w:rFonts w:ascii="Cambria" w:hAnsi="Cambria"/>
                <w:lang w:val="en-GB" w:eastAsia="en-AU"/>
              </w:rPr>
            </w:pPr>
            <w:r>
              <w:rPr>
                <w:rFonts w:ascii="Cambria" w:hAnsi="Cambria"/>
                <w:lang w:val="en-GB" w:eastAsia="en-AU"/>
              </w:rPr>
              <w:t>Update OIDs to include version number ext.</w:t>
            </w:r>
          </w:p>
        </w:tc>
      </w:tr>
      <w:tr w:rsidR="00E42A69" w:rsidRPr="00750B3E" w14:paraId="42126462" w14:textId="77777777" w:rsidTr="00750B3E">
        <w:tc>
          <w:tcPr>
            <w:tcW w:w="1306" w:type="dxa"/>
          </w:tcPr>
          <w:p w14:paraId="5082389F" w14:textId="77777777" w:rsidR="00E42A69" w:rsidRDefault="00E42A69" w:rsidP="00750B3E">
            <w:pPr>
              <w:spacing w:before="60" w:after="60"/>
              <w:jc w:val="center"/>
              <w:rPr>
                <w:rFonts w:ascii="Cambria" w:hAnsi="Cambria"/>
                <w:lang w:val="en-GB" w:eastAsia="en-AU"/>
              </w:rPr>
            </w:pPr>
            <w:r>
              <w:rPr>
                <w:rFonts w:ascii="Cambria" w:hAnsi="Cambria"/>
                <w:lang w:val="en-GB" w:eastAsia="en-AU"/>
              </w:rPr>
              <w:t>Apr 2016</w:t>
            </w:r>
          </w:p>
        </w:tc>
        <w:tc>
          <w:tcPr>
            <w:tcW w:w="1475" w:type="dxa"/>
          </w:tcPr>
          <w:p w14:paraId="2EC30A53" w14:textId="77777777" w:rsidR="00E42A69" w:rsidRDefault="00E42A69" w:rsidP="00750B3E">
            <w:pPr>
              <w:spacing w:before="60" w:after="60"/>
              <w:jc w:val="center"/>
              <w:rPr>
                <w:rFonts w:ascii="Cambria" w:hAnsi="Cambria"/>
                <w:lang w:val="en-GB" w:eastAsia="en-AU"/>
              </w:rPr>
            </w:pPr>
            <w:r>
              <w:rPr>
                <w:rFonts w:ascii="Cambria" w:hAnsi="Cambria"/>
                <w:lang w:val="en-GB" w:eastAsia="en-AU"/>
              </w:rPr>
              <w:t>0.7</w:t>
            </w:r>
          </w:p>
        </w:tc>
        <w:tc>
          <w:tcPr>
            <w:tcW w:w="2439" w:type="dxa"/>
          </w:tcPr>
          <w:p w14:paraId="0B6FCE79" w14:textId="77777777" w:rsidR="00E42A69" w:rsidRDefault="00E42A69" w:rsidP="00750B3E">
            <w:pPr>
              <w:spacing w:before="60" w:after="60"/>
              <w:rPr>
                <w:rFonts w:ascii="Cambria" w:hAnsi="Cambria"/>
                <w:lang w:val="en-GB" w:eastAsia="en-AU"/>
              </w:rPr>
            </w:pPr>
            <w:r>
              <w:rPr>
                <w:rFonts w:ascii="Cambria" w:hAnsi="Cambria"/>
                <w:lang w:val="en-GB" w:eastAsia="en-AU"/>
              </w:rPr>
              <w:t>xx</w:t>
            </w:r>
          </w:p>
        </w:tc>
        <w:tc>
          <w:tcPr>
            <w:tcW w:w="4500" w:type="dxa"/>
          </w:tcPr>
          <w:p w14:paraId="5B50B3E6" w14:textId="77777777" w:rsidR="00E42A69" w:rsidRDefault="00E42A69" w:rsidP="00750B3E">
            <w:pPr>
              <w:spacing w:before="60" w:after="60"/>
              <w:rPr>
                <w:rFonts w:ascii="Cambria" w:hAnsi="Cambria"/>
                <w:lang w:val="en-GB" w:eastAsia="en-AU"/>
              </w:rPr>
            </w:pPr>
            <w:r>
              <w:rPr>
                <w:rFonts w:ascii="Cambria" w:hAnsi="Cambria"/>
                <w:lang w:val="en-GB" w:eastAsia="en-AU"/>
              </w:rPr>
              <w:t>GCIO updates for Key Ceremony and initial PKI Framework deployment</w:t>
            </w:r>
          </w:p>
        </w:tc>
      </w:tr>
      <w:tr w:rsidR="00AF2815" w:rsidRPr="00750B3E" w14:paraId="68287B0D" w14:textId="77777777" w:rsidTr="00750B3E">
        <w:trPr>
          <w:ins w:id="13" w:author="cogito" w:date="2016-05-08T16:59:00Z"/>
        </w:trPr>
        <w:tc>
          <w:tcPr>
            <w:tcW w:w="1306" w:type="dxa"/>
          </w:tcPr>
          <w:p w14:paraId="6FDDB400" w14:textId="7ECF8311" w:rsidR="00AF2815" w:rsidRDefault="00AF2815" w:rsidP="00750B3E">
            <w:pPr>
              <w:spacing w:before="60" w:after="60"/>
              <w:jc w:val="center"/>
              <w:rPr>
                <w:ins w:id="14" w:author="cogito" w:date="2016-05-08T16:59:00Z"/>
                <w:rFonts w:ascii="Cambria" w:hAnsi="Cambria"/>
                <w:lang w:val="en-GB" w:eastAsia="en-AU"/>
              </w:rPr>
            </w:pPr>
            <w:ins w:id="15" w:author="cogito" w:date="2016-05-08T16:59:00Z">
              <w:r>
                <w:rPr>
                  <w:rFonts w:ascii="Cambria" w:hAnsi="Cambria"/>
                  <w:lang w:val="en-GB" w:eastAsia="en-AU"/>
                </w:rPr>
                <w:t>May 2016</w:t>
              </w:r>
            </w:ins>
          </w:p>
        </w:tc>
        <w:tc>
          <w:tcPr>
            <w:tcW w:w="1475" w:type="dxa"/>
          </w:tcPr>
          <w:p w14:paraId="274F5AD7" w14:textId="41D9CA73" w:rsidR="00AF2815" w:rsidRDefault="00AF2815" w:rsidP="00750B3E">
            <w:pPr>
              <w:spacing w:before="60" w:after="60"/>
              <w:jc w:val="center"/>
              <w:rPr>
                <w:ins w:id="16" w:author="cogito" w:date="2016-05-08T16:59:00Z"/>
                <w:rFonts w:ascii="Cambria" w:hAnsi="Cambria"/>
                <w:lang w:val="en-GB" w:eastAsia="en-AU"/>
              </w:rPr>
            </w:pPr>
            <w:ins w:id="17" w:author="cogito" w:date="2016-05-08T16:59:00Z">
              <w:r>
                <w:rPr>
                  <w:rFonts w:ascii="Cambria" w:hAnsi="Cambria"/>
                  <w:lang w:val="en-GB" w:eastAsia="en-AU"/>
                </w:rPr>
                <w:t>0.8</w:t>
              </w:r>
            </w:ins>
          </w:p>
        </w:tc>
        <w:tc>
          <w:tcPr>
            <w:tcW w:w="2439" w:type="dxa"/>
          </w:tcPr>
          <w:p w14:paraId="2A5CA0E1" w14:textId="33FFA8A5" w:rsidR="00AF2815" w:rsidRDefault="00AF2815" w:rsidP="00750B3E">
            <w:pPr>
              <w:spacing w:before="60" w:after="60"/>
              <w:rPr>
                <w:ins w:id="18" w:author="cogito" w:date="2016-05-08T16:59:00Z"/>
                <w:rFonts w:ascii="Cambria" w:hAnsi="Cambria"/>
                <w:lang w:val="en-GB" w:eastAsia="en-AU"/>
              </w:rPr>
            </w:pPr>
            <w:ins w:id="19" w:author="cogito" w:date="2016-05-08T16:59:00Z">
              <w:r>
                <w:rPr>
                  <w:rFonts w:ascii="Cambria" w:hAnsi="Cambria"/>
                  <w:lang w:val="en-GB" w:eastAsia="en-AU"/>
                </w:rPr>
                <w:t>Sean Lillywhite</w:t>
              </w:r>
            </w:ins>
          </w:p>
        </w:tc>
        <w:tc>
          <w:tcPr>
            <w:tcW w:w="4500" w:type="dxa"/>
          </w:tcPr>
          <w:p w14:paraId="3E94A91C" w14:textId="7A1BEDD3" w:rsidR="00AF2815" w:rsidRDefault="00AF2815" w:rsidP="00750B3E">
            <w:pPr>
              <w:spacing w:before="60" w:after="60"/>
              <w:rPr>
                <w:ins w:id="20" w:author="cogito" w:date="2016-05-08T16:59:00Z"/>
                <w:rFonts w:ascii="Cambria" w:hAnsi="Cambria"/>
                <w:lang w:val="en-GB" w:eastAsia="en-AU"/>
              </w:rPr>
            </w:pPr>
            <w:ins w:id="21" w:author="cogito" w:date="2016-05-08T16:59:00Z">
              <w:r>
                <w:rPr>
                  <w:rFonts w:ascii="Cambria" w:hAnsi="Cambria"/>
                  <w:lang w:val="en-GB" w:eastAsia="en-AU"/>
                </w:rPr>
                <w:t>Updates from DIA Workshop</w:t>
              </w:r>
            </w:ins>
          </w:p>
        </w:tc>
      </w:tr>
      <w:tr w:rsidR="00DD69CE" w:rsidRPr="00750B3E" w14:paraId="49C5B99C" w14:textId="77777777" w:rsidTr="00750B3E">
        <w:trPr>
          <w:ins w:id="22" w:author="cogito" w:date="2016-05-08T16:59:00Z"/>
        </w:trPr>
        <w:tc>
          <w:tcPr>
            <w:tcW w:w="1306" w:type="dxa"/>
          </w:tcPr>
          <w:p w14:paraId="5B643D27" w14:textId="416E63BF" w:rsidR="00DD69CE" w:rsidRDefault="00DD69CE" w:rsidP="00750B3E">
            <w:pPr>
              <w:spacing w:before="60" w:after="60"/>
              <w:jc w:val="center"/>
              <w:rPr>
                <w:ins w:id="23" w:author="cogito" w:date="2016-05-08T16:59:00Z"/>
                <w:rFonts w:ascii="Cambria" w:hAnsi="Cambria"/>
                <w:lang w:val="en-GB" w:eastAsia="en-AU"/>
              </w:rPr>
            </w:pPr>
            <w:ins w:id="24" w:author="cogito" w:date="2016-05-08T16:59:00Z">
              <w:r>
                <w:rPr>
                  <w:rFonts w:ascii="Cambria" w:hAnsi="Cambria"/>
                  <w:lang w:val="en-GB" w:eastAsia="en-AU"/>
                </w:rPr>
                <w:t>May 2016</w:t>
              </w:r>
            </w:ins>
          </w:p>
        </w:tc>
        <w:tc>
          <w:tcPr>
            <w:tcW w:w="1475" w:type="dxa"/>
          </w:tcPr>
          <w:p w14:paraId="2F8ADD8E" w14:textId="42F57A91" w:rsidR="00DD69CE" w:rsidRDefault="00DD69CE" w:rsidP="00750B3E">
            <w:pPr>
              <w:spacing w:before="60" w:after="60"/>
              <w:jc w:val="center"/>
              <w:rPr>
                <w:ins w:id="25" w:author="cogito" w:date="2016-05-08T16:59:00Z"/>
                <w:rFonts w:ascii="Cambria" w:hAnsi="Cambria"/>
                <w:lang w:val="en-GB" w:eastAsia="en-AU"/>
              </w:rPr>
            </w:pPr>
            <w:ins w:id="26" w:author="cogito" w:date="2016-05-08T16:59:00Z">
              <w:r>
                <w:rPr>
                  <w:rFonts w:ascii="Cambria" w:hAnsi="Cambria"/>
                  <w:lang w:val="en-GB" w:eastAsia="en-AU"/>
                </w:rPr>
                <w:t>0.9</w:t>
              </w:r>
            </w:ins>
          </w:p>
        </w:tc>
        <w:tc>
          <w:tcPr>
            <w:tcW w:w="2439" w:type="dxa"/>
          </w:tcPr>
          <w:p w14:paraId="7D6268FF" w14:textId="5E6BE0E5" w:rsidR="00DD69CE" w:rsidRDefault="00DD69CE" w:rsidP="00750B3E">
            <w:pPr>
              <w:spacing w:before="60" w:after="60"/>
              <w:rPr>
                <w:ins w:id="27" w:author="cogito" w:date="2016-05-08T16:59:00Z"/>
                <w:rFonts w:ascii="Cambria" w:hAnsi="Cambria"/>
                <w:lang w:val="en-GB" w:eastAsia="en-AU"/>
              </w:rPr>
            </w:pPr>
            <w:ins w:id="28" w:author="cogito" w:date="2016-05-08T16:59:00Z">
              <w:r>
                <w:rPr>
                  <w:rFonts w:ascii="Cambria" w:hAnsi="Cambria"/>
                  <w:lang w:val="en-GB" w:eastAsia="en-AU"/>
                </w:rPr>
                <w:t>Richard Brown</w:t>
              </w:r>
            </w:ins>
          </w:p>
        </w:tc>
        <w:tc>
          <w:tcPr>
            <w:tcW w:w="4500" w:type="dxa"/>
          </w:tcPr>
          <w:p w14:paraId="43630BBA" w14:textId="6B9F9152" w:rsidR="00DD69CE" w:rsidRDefault="00DD69CE" w:rsidP="00750B3E">
            <w:pPr>
              <w:spacing w:before="60" w:after="60"/>
              <w:rPr>
                <w:ins w:id="29" w:author="cogito" w:date="2016-05-08T16:59:00Z"/>
                <w:rFonts w:ascii="Cambria" w:hAnsi="Cambria"/>
                <w:lang w:val="en-GB" w:eastAsia="en-AU"/>
              </w:rPr>
            </w:pPr>
            <w:ins w:id="30" w:author="cogito" w:date="2016-05-08T16:59:00Z">
              <w:r>
                <w:rPr>
                  <w:rFonts w:ascii="Cambria" w:hAnsi="Cambria"/>
                  <w:lang w:val="en-GB" w:eastAsia="en-AU"/>
                </w:rPr>
                <w:t>Minor update after review</w:t>
              </w:r>
            </w:ins>
          </w:p>
        </w:tc>
      </w:tr>
    </w:tbl>
    <w:p w14:paraId="56A1D7AC" w14:textId="77777777" w:rsidR="00750B3E" w:rsidRPr="00750B3E" w:rsidRDefault="00750B3E" w:rsidP="00750B3E">
      <w:pPr>
        <w:rPr>
          <w:rFonts w:ascii="Cambria" w:hAnsi="Cambria"/>
          <w:szCs w:val="24"/>
          <w:lang w:val="en-GB" w:eastAsia="en-AU"/>
        </w:rPr>
      </w:pPr>
    </w:p>
    <w:p w14:paraId="19DBB3AF" w14:textId="77777777" w:rsidR="00750B3E" w:rsidRPr="00750B3E" w:rsidRDefault="00750B3E" w:rsidP="00750B3E">
      <w:pPr>
        <w:rPr>
          <w:rFonts w:ascii="Cambria" w:hAnsi="Cambria"/>
          <w:szCs w:val="24"/>
          <w:lang w:val="en-GB" w:eastAsia="en-AU"/>
        </w:rPr>
      </w:pPr>
    </w:p>
    <w:p w14:paraId="1C88FE05" w14:textId="77777777" w:rsidR="00750B3E" w:rsidRPr="00750B3E" w:rsidRDefault="00750B3E" w:rsidP="00750B3E">
      <w:pPr>
        <w:rPr>
          <w:rFonts w:ascii="Cambria" w:hAnsi="Cambria"/>
          <w:b/>
          <w:sz w:val="28"/>
          <w:szCs w:val="28"/>
          <w:lang w:val="en-GB" w:eastAsia="en-AU"/>
        </w:rPr>
      </w:pPr>
      <w:r w:rsidRPr="00750B3E">
        <w:rPr>
          <w:rFonts w:ascii="Cambria" w:hAnsi="Cambria"/>
          <w:b/>
          <w:sz w:val="28"/>
          <w:szCs w:val="28"/>
          <w:lang w:val="en-GB" w:eastAsia="en-AU"/>
        </w:rPr>
        <w:t>Approvals</w:t>
      </w:r>
    </w:p>
    <w:p w14:paraId="4E85B732" w14:textId="77777777" w:rsidR="00750B3E" w:rsidRPr="00750B3E" w:rsidRDefault="00750B3E" w:rsidP="00750B3E">
      <w:pPr>
        <w:rPr>
          <w:rFonts w:ascii="Cambria" w:hAnsi="Cambria"/>
          <w:szCs w:val="24"/>
          <w:lang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1984"/>
        <w:gridCol w:w="2268"/>
        <w:gridCol w:w="1583"/>
      </w:tblGrid>
      <w:tr w:rsidR="00750B3E" w:rsidRPr="00750B3E" w14:paraId="424CABF3" w14:textId="77777777" w:rsidTr="00AF2815">
        <w:trPr>
          <w:tblHeader/>
        </w:trPr>
        <w:tc>
          <w:tcPr>
            <w:tcW w:w="3686" w:type="dxa"/>
            <w:shd w:val="clear" w:color="auto" w:fill="E0E0E0"/>
            <w:vAlign w:val="center"/>
          </w:tcPr>
          <w:p w14:paraId="7AD1C789" w14:textId="77777777" w:rsidR="00750B3E" w:rsidRPr="00750B3E" w:rsidRDefault="00750B3E" w:rsidP="00750B3E">
            <w:pPr>
              <w:spacing w:before="60" w:after="60"/>
              <w:jc w:val="center"/>
              <w:rPr>
                <w:rFonts w:ascii="Cambria" w:hAnsi="Cambria"/>
                <w:b/>
                <w:lang w:val="en-GB" w:eastAsia="en-AU"/>
              </w:rPr>
            </w:pPr>
            <w:r w:rsidRPr="00750B3E">
              <w:rPr>
                <w:rFonts w:ascii="Cambria" w:hAnsi="Cambria"/>
                <w:b/>
                <w:lang w:val="en-GB" w:eastAsia="en-AU"/>
              </w:rPr>
              <w:t>Position</w:t>
            </w:r>
          </w:p>
        </w:tc>
        <w:tc>
          <w:tcPr>
            <w:tcW w:w="1984" w:type="dxa"/>
            <w:shd w:val="clear" w:color="auto" w:fill="E0E0E0"/>
            <w:vAlign w:val="center"/>
          </w:tcPr>
          <w:p w14:paraId="5CE0D2D2" w14:textId="77777777" w:rsidR="00750B3E" w:rsidRPr="00750B3E" w:rsidRDefault="00750B3E" w:rsidP="00750B3E">
            <w:pPr>
              <w:spacing w:before="60" w:after="60"/>
              <w:jc w:val="center"/>
              <w:rPr>
                <w:rFonts w:ascii="Cambria" w:hAnsi="Cambria"/>
                <w:b/>
                <w:lang w:val="en-GB" w:eastAsia="en-AU"/>
              </w:rPr>
            </w:pPr>
            <w:r w:rsidRPr="00750B3E">
              <w:rPr>
                <w:rFonts w:ascii="Cambria" w:hAnsi="Cambria"/>
                <w:b/>
                <w:lang w:val="en-GB" w:eastAsia="en-AU"/>
              </w:rPr>
              <w:t>Name</w:t>
            </w:r>
          </w:p>
        </w:tc>
        <w:tc>
          <w:tcPr>
            <w:tcW w:w="2268" w:type="dxa"/>
            <w:shd w:val="clear" w:color="auto" w:fill="E0E0E0"/>
            <w:vAlign w:val="center"/>
          </w:tcPr>
          <w:p w14:paraId="3804AC77" w14:textId="77777777" w:rsidR="00750B3E" w:rsidRPr="00750B3E" w:rsidRDefault="00750B3E" w:rsidP="00750B3E">
            <w:pPr>
              <w:spacing w:before="60" w:after="60"/>
              <w:jc w:val="center"/>
              <w:rPr>
                <w:rFonts w:ascii="Cambria" w:hAnsi="Cambria"/>
                <w:b/>
                <w:lang w:val="en-GB" w:eastAsia="en-AU"/>
              </w:rPr>
            </w:pPr>
            <w:r w:rsidRPr="00750B3E">
              <w:rPr>
                <w:rFonts w:ascii="Cambria" w:hAnsi="Cambria"/>
                <w:b/>
                <w:lang w:val="en-GB" w:eastAsia="en-AU"/>
              </w:rPr>
              <w:t>Signature</w:t>
            </w:r>
          </w:p>
        </w:tc>
        <w:tc>
          <w:tcPr>
            <w:tcW w:w="1583" w:type="dxa"/>
            <w:shd w:val="clear" w:color="auto" w:fill="E0E0E0"/>
            <w:vAlign w:val="center"/>
          </w:tcPr>
          <w:p w14:paraId="26591378" w14:textId="77777777" w:rsidR="00750B3E" w:rsidRPr="00750B3E" w:rsidRDefault="00750B3E" w:rsidP="00750B3E">
            <w:pPr>
              <w:spacing w:before="60" w:after="60"/>
              <w:jc w:val="center"/>
              <w:rPr>
                <w:rFonts w:ascii="Cambria" w:hAnsi="Cambria"/>
                <w:b/>
                <w:lang w:val="en-GB" w:eastAsia="en-AU"/>
              </w:rPr>
            </w:pPr>
            <w:r w:rsidRPr="00750B3E">
              <w:rPr>
                <w:rFonts w:ascii="Cambria" w:hAnsi="Cambria"/>
                <w:b/>
                <w:lang w:val="en-GB" w:eastAsia="en-AU"/>
              </w:rPr>
              <w:t>Date</w:t>
            </w:r>
          </w:p>
        </w:tc>
      </w:tr>
      <w:tr w:rsidR="00750B3E" w:rsidRPr="00750B3E" w14:paraId="23586C5A" w14:textId="77777777" w:rsidTr="00AF2815">
        <w:tc>
          <w:tcPr>
            <w:tcW w:w="3686" w:type="dxa"/>
          </w:tcPr>
          <w:p w14:paraId="126D5C73" w14:textId="77777777" w:rsidR="00750B3E" w:rsidRPr="00750B3E" w:rsidRDefault="00750B3E" w:rsidP="00750B3E">
            <w:pPr>
              <w:spacing w:before="120" w:after="120"/>
              <w:rPr>
                <w:rFonts w:ascii="Cambria" w:hAnsi="Cambria"/>
                <w:b/>
                <w:szCs w:val="24"/>
                <w:lang w:val="en-GB" w:eastAsia="en-AU"/>
              </w:rPr>
            </w:pPr>
            <w:r w:rsidRPr="00750B3E">
              <w:rPr>
                <w:rFonts w:ascii="Cambria" w:hAnsi="Cambria"/>
                <w:b/>
                <w:szCs w:val="24"/>
                <w:lang w:val="en-GB" w:eastAsia="en-AU"/>
              </w:rPr>
              <w:t>CEO</w:t>
            </w:r>
          </w:p>
        </w:tc>
        <w:tc>
          <w:tcPr>
            <w:tcW w:w="1984" w:type="dxa"/>
            <w:vAlign w:val="center"/>
          </w:tcPr>
          <w:p w14:paraId="08807316" w14:textId="77777777" w:rsidR="00750B3E" w:rsidRPr="00750B3E" w:rsidRDefault="00750B3E" w:rsidP="00AF2815">
            <w:pPr>
              <w:spacing w:before="120" w:after="120"/>
              <w:rPr>
                <w:rFonts w:ascii="Cambria" w:hAnsi="Cambria"/>
                <w:szCs w:val="24"/>
                <w:lang w:val="en-GB" w:eastAsia="en-AU"/>
              </w:rPr>
            </w:pPr>
          </w:p>
        </w:tc>
        <w:tc>
          <w:tcPr>
            <w:tcW w:w="2268" w:type="dxa"/>
            <w:vAlign w:val="center"/>
          </w:tcPr>
          <w:p w14:paraId="42CBB529" w14:textId="77777777" w:rsidR="00750B3E" w:rsidRPr="00750B3E" w:rsidRDefault="00750B3E" w:rsidP="00AF2815">
            <w:pPr>
              <w:spacing w:before="120" w:after="120"/>
              <w:rPr>
                <w:rFonts w:ascii="Cambria" w:hAnsi="Cambria"/>
                <w:szCs w:val="24"/>
                <w:lang w:val="en-GB" w:eastAsia="en-AU"/>
              </w:rPr>
            </w:pPr>
          </w:p>
        </w:tc>
        <w:tc>
          <w:tcPr>
            <w:tcW w:w="1583" w:type="dxa"/>
            <w:vAlign w:val="center"/>
          </w:tcPr>
          <w:p w14:paraId="1BF1B924" w14:textId="77777777" w:rsidR="00750B3E" w:rsidRPr="00750B3E" w:rsidRDefault="00750B3E" w:rsidP="00AF2815">
            <w:pPr>
              <w:spacing w:before="120" w:after="120"/>
              <w:rPr>
                <w:rFonts w:ascii="Cambria" w:hAnsi="Cambria"/>
                <w:szCs w:val="24"/>
                <w:lang w:val="en-GB" w:eastAsia="en-AU"/>
              </w:rPr>
            </w:pPr>
          </w:p>
        </w:tc>
      </w:tr>
      <w:tr w:rsidR="00750B3E" w:rsidRPr="00750B3E" w14:paraId="6FC453E1" w14:textId="77777777" w:rsidTr="00AF2815">
        <w:tc>
          <w:tcPr>
            <w:tcW w:w="3686" w:type="dxa"/>
          </w:tcPr>
          <w:p w14:paraId="12417D1C" w14:textId="77777777" w:rsidR="00750B3E" w:rsidRPr="00750B3E" w:rsidRDefault="00750B3E" w:rsidP="00750B3E">
            <w:pPr>
              <w:spacing w:before="120" w:after="120"/>
              <w:rPr>
                <w:rFonts w:ascii="Cambria" w:hAnsi="Cambria"/>
                <w:b/>
                <w:szCs w:val="24"/>
                <w:lang w:val="en-GB" w:eastAsia="en-AU"/>
              </w:rPr>
            </w:pPr>
            <w:r w:rsidRPr="00750B3E">
              <w:rPr>
                <w:rFonts w:ascii="Cambria" w:hAnsi="Cambria"/>
                <w:b/>
                <w:szCs w:val="24"/>
                <w:lang w:val="en-GB" w:eastAsia="en-AU"/>
              </w:rPr>
              <w:t>Operations Manager</w:t>
            </w:r>
          </w:p>
        </w:tc>
        <w:tc>
          <w:tcPr>
            <w:tcW w:w="1984" w:type="dxa"/>
            <w:vAlign w:val="center"/>
          </w:tcPr>
          <w:p w14:paraId="7569486D" w14:textId="77777777" w:rsidR="00750B3E" w:rsidRPr="00750B3E" w:rsidRDefault="00750B3E" w:rsidP="000C67C3">
            <w:pPr>
              <w:spacing w:before="120" w:after="120"/>
              <w:rPr>
                <w:rFonts w:ascii="Cambria" w:hAnsi="Cambria"/>
                <w:szCs w:val="24"/>
                <w:lang w:val="en-GB" w:eastAsia="en-AU"/>
              </w:rPr>
            </w:pPr>
          </w:p>
        </w:tc>
        <w:tc>
          <w:tcPr>
            <w:tcW w:w="2268" w:type="dxa"/>
            <w:vAlign w:val="center"/>
          </w:tcPr>
          <w:p w14:paraId="630C72B5" w14:textId="77777777" w:rsidR="00750B3E" w:rsidRPr="00750B3E" w:rsidRDefault="00750B3E" w:rsidP="000C67C3">
            <w:pPr>
              <w:spacing w:before="120" w:after="120"/>
              <w:rPr>
                <w:rFonts w:ascii="Cambria" w:hAnsi="Cambria"/>
                <w:szCs w:val="24"/>
                <w:lang w:val="en-GB" w:eastAsia="en-AU"/>
              </w:rPr>
            </w:pPr>
          </w:p>
        </w:tc>
        <w:tc>
          <w:tcPr>
            <w:tcW w:w="1583" w:type="dxa"/>
            <w:vAlign w:val="center"/>
          </w:tcPr>
          <w:p w14:paraId="6F99865B" w14:textId="77777777" w:rsidR="00750B3E" w:rsidRPr="00750B3E" w:rsidRDefault="00750B3E" w:rsidP="000C67C3">
            <w:pPr>
              <w:spacing w:before="120" w:after="120"/>
              <w:rPr>
                <w:rFonts w:ascii="Cambria" w:hAnsi="Cambria"/>
                <w:szCs w:val="24"/>
                <w:lang w:val="en-GB" w:eastAsia="en-AU"/>
              </w:rPr>
            </w:pPr>
          </w:p>
        </w:tc>
      </w:tr>
      <w:tr w:rsidR="00750B3E" w:rsidRPr="00750B3E" w14:paraId="36DB88B3" w14:textId="77777777" w:rsidTr="00AF2815">
        <w:tc>
          <w:tcPr>
            <w:tcW w:w="3686" w:type="dxa"/>
          </w:tcPr>
          <w:p w14:paraId="59D2E4A2" w14:textId="77777777" w:rsidR="00750B3E" w:rsidRPr="00750B3E" w:rsidRDefault="00750B3E" w:rsidP="00750B3E">
            <w:pPr>
              <w:spacing w:before="120" w:after="120"/>
              <w:rPr>
                <w:rFonts w:ascii="Cambria" w:hAnsi="Cambria"/>
                <w:b/>
                <w:szCs w:val="24"/>
                <w:lang w:val="en-GB" w:eastAsia="en-AU"/>
              </w:rPr>
            </w:pPr>
            <w:r w:rsidRPr="00750B3E">
              <w:rPr>
                <w:rFonts w:ascii="Cambria" w:hAnsi="Cambria"/>
                <w:b/>
                <w:szCs w:val="24"/>
                <w:lang w:val="en-GB" w:eastAsia="en-AU"/>
              </w:rPr>
              <w:t>Lead Agency</w:t>
            </w:r>
            <w:r w:rsidR="00E42A69">
              <w:rPr>
                <w:rFonts w:ascii="Cambria" w:hAnsi="Cambria"/>
                <w:b/>
                <w:szCs w:val="24"/>
                <w:lang w:val="en-GB" w:eastAsia="en-AU"/>
              </w:rPr>
              <w:t xml:space="preserve"> Sponsor</w:t>
            </w:r>
          </w:p>
        </w:tc>
        <w:tc>
          <w:tcPr>
            <w:tcW w:w="1984" w:type="dxa"/>
            <w:vAlign w:val="center"/>
          </w:tcPr>
          <w:p w14:paraId="0A9A0B79" w14:textId="77777777" w:rsidR="00750B3E" w:rsidRPr="00750B3E" w:rsidRDefault="00E42A69" w:rsidP="00AF2815">
            <w:pPr>
              <w:spacing w:before="120" w:after="120"/>
              <w:rPr>
                <w:rFonts w:ascii="Cambria" w:hAnsi="Cambria"/>
                <w:szCs w:val="24"/>
                <w:lang w:val="en-GB" w:eastAsia="en-AU"/>
              </w:rPr>
            </w:pPr>
            <w:r>
              <w:rPr>
                <w:rFonts w:ascii="Cambria" w:hAnsi="Cambria"/>
                <w:szCs w:val="24"/>
                <w:lang w:val="en-GB" w:eastAsia="en-AU"/>
              </w:rPr>
              <w:t>Chris Webb</w:t>
            </w:r>
          </w:p>
        </w:tc>
        <w:tc>
          <w:tcPr>
            <w:tcW w:w="2268" w:type="dxa"/>
            <w:vAlign w:val="center"/>
          </w:tcPr>
          <w:p w14:paraId="52B6D4A8" w14:textId="77777777" w:rsidR="00750B3E" w:rsidRPr="00750B3E" w:rsidRDefault="00750B3E" w:rsidP="00AF2815">
            <w:pPr>
              <w:spacing w:before="120" w:after="120"/>
              <w:rPr>
                <w:rFonts w:ascii="Cambria" w:hAnsi="Cambria"/>
                <w:szCs w:val="24"/>
                <w:lang w:val="en-GB" w:eastAsia="en-AU"/>
              </w:rPr>
            </w:pPr>
          </w:p>
        </w:tc>
        <w:tc>
          <w:tcPr>
            <w:tcW w:w="1583" w:type="dxa"/>
            <w:vAlign w:val="center"/>
          </w:tcPr>
          <w:p w14:paraId="4B09179C" w14:textId="77777777" w:rsidR="00750B3E" w:rsidRPr="00750B3E" w:rsidRDefault="00750B3E" w:rsidP="00AF2815">
            <w:pPr>
              <w:spacing w:before="120" w:after="120"/>
              <w:rPr>
                <w:rFonts w:ascii="Cambria" w:hAnsi="Cambria"/>
                <w:szCs w:val="24"/>
                <w:lang w:val="en-GB" w:eastAsia="en-AU"/>
              </w:rPr>
            </w:pPr>
          </w:p>
        </w:tc>
      </w:tr>
      <w:tr w:rsidR="00E42A69" w:rsidRPr="00750B3E" w14:paraId="6E2FC226" w14:textId="77777777" w:rsidTr="00AF2815">
        <w:tc>
          <w:tcPr>
            <w:tcW w:w="3686" w:type="dxa"/>
          </w:tcPr>
          <w:p w14:paraId="1F180A61" w14:textId="77777777" w:rsidR="00E42A69" w:rsidRPr="00750B3E" w:rsidRDefault="00E42A69" w:rsidP="00E42A69">
            <w:pPr>
              <w:spacing w:before="120" w:after="120"/>
              <w:rPr>
                <w:rFonts w:ascii="Cambria" w:hAnsi="Cambria"/>
                <w:b/>
                <w:szCs w:val="24"/>
                <w:lang w:val="en-GB" w:eastAsia="en-AU"/>
              </w:rPr>
            </w:pPr>
            <w:r>
              <w:rPr>
                <w:rFonts w:ascii="Cambria" w:hAnsi="Cambria"/>
                <w:b/>
                <w:szCs w:val="24"/>
                <w:lang w:val="en-GB" w:eastAsia="en-AU"/>
              </w:rPr>
              <w:t>GCIO Technical Design Authority</w:t>
            </w:r>
          </w:p>
        </w:tc>
        <w:tc>
          <w:tcPr>
            <w:tcW w:w="1984" w:type="dxa"/>
            <w:vAlign w:val="center"/>
          </w:tcPr>
          <w:p w14:paraId="7852EC6C" w14:textId="77777777" w:rsidR="00E42A69" w:rsidRPr="00750B3E" w:rsidRDefault="00E42A69" w:rsidP="000C67C3">
            <w:pPr>
              <w:spacing w:before="120" w:after="120"/>
              <w:rPr>
                <w:rFonts w:ascii="Cambria" w:hAnsi="Cambria"/>
                <w:szCs w:val="24"/>
                <w:lang w:val="en-GB" w:eastAsia="en-AU"/>
              </w:rPr>
            </w:pPr>
            <w:r>
              <w:rPr>
                <w:rFonts w:ascii="Cambria" w:hAnsi="Cambria"/>
                <w:szCs w:val="24"/>
                <w:lang w:val="en-GB" w:eastAsia="en-AU"/>
              </w:rPr>
              <w:t>Duncan Reed</w:t>
            </w:r>
          </w:p>
        </w:tc>
        <w:tc>
          <w:tcPr>
            <w:tcW w:w="2268" w:type="dxa"/>
            <w:vAlign w:val="center"/>
          </w:tcPr>
          <w:p w14:paraId="2044EC7D" w14:textId="77777777" w:rsidR="00E42A69" w:rsidRPr="00750B3E" w:rsidRDefault="00E42A69" w:rsidP="000C67C3">
            <w:pPr>
              <w:spacing w:before="120" w:after="120"/>
              <w:rPr>
                <w:rFonts w:ascii="Cambria" w:hAnsi="Cambria"/>
                <w:szCs w:val="24"/>
                <w:lang w:val="en-GB" w:eastAsia="en-AU"/>
              </w:rPr>
            </w:pPr>
          </w:p>
        </w:tc>
        <w:tc>
          <w:tcPr>
            <w:tcW w:w="1583" w:type="dxa"/>
            <w:vAlign w:val="center"/>
          </w:tcPr>
          <w:p w14:paraId="0F3137A1" w14:textId="77777777" w:rsidR="00E42A69" w:rsidRPr="00750B3E" w:rsidRDefault="00E42A69" w:rsidP="000C67C3">
            <w:pPr>
              <w:spacing w:before="120" w:after="120"/>
              <w:rPr>
                <w:rFonts w:ascii="Cambria" w:hAnsi="Cambria"/>
                <w:szCs w:val="24"/>
                <w:lang w:val="en-GB" w:eastAsia="en-AU"/>
              </w:rPr>
            </w:pPr>
          </w:p>
        </w:tc>
      </w:tr>
    </w:tbl>
    <w:p w14:paraId="39382185" w14:textId="77777777" w:rsidR="00BC0C1B" w:rsidRDefault="00BC0C1B" w:rsidP="00BC0C1B">
      <w:pPr>
        <w:spacing w:after="120" w:line="240" w:lineRule="auto"/>
        <w:rPr>
          <w:rFonts w:ascii="Cambria" w:eastAsia="Times New Roman" w:hAnsi="Cambria" w:cs="Times New Roman"/>
          <w:szCs w:val="20"/>
          <w:lang w:eastAsia="en-AU"/>
        </w:rPr>
      </w:pPr>
    </w:p>
    <w:p w14:paraId="396AAC94" w14:textId="77777777" w:rsidR="002A3F91" w:rsidRDefault="002A3F91" w:rsidP="00BC0C1B">
      <w:pPr>
        <w:spacing w:after="120" w:line="240" w:lineRule="auto"/>
        <w:rPr>
          <w:rFonts w:ascii="Cambria" w:eastAsia="Times New Roman" w:hAnsi="Cambria" w:cs="Times New Roman"/>
          <w:szCs w:val="20"/>
          <w:lang w:eastAsia="en-AU"/>
        </w:rPr>
      </w:pPr>
    </w:p>
    <w:p w14:paraId="4C6B8B9F" w14:textId="77777777" w:rsidR="002A3F91" w:rsidRDefault="002A3F91" w:rsidP="000C67C3">
      <w:pPr>
        <w:rPr>
          <w:rFonts w:ascii="Cambria" w:hAnsi="Cambria"/>
          <w:b/>
          <w:sz w:val="28"/>
          <w:szCs w:val="28"/>
          <w:lang w:val="en-GB" w:eastAsia="en-AU"/>
        </w:rPr>
      </w:pPr>
      <w:r w:rsidRPr="000C67C3">
        <w:rPr>
          <w:rFonts w:ascii="Cambria" w:hAnsi="Cambria"/>
          <w:b/>
          <w:sz w:val="28"/>
          <w:szCs w:val="28"/>
          <w:lang w:val="en-GB" w:eastAsia="en-AU"/>
        </w:rPr>
        <w:t>References</w:t>
      </w:r>
    </w:p>
    <w:p w14:paraId="54D83524" w14:textId="77777777" w:rsidR="002A3F91" w:rsidRDefault="002A3F91" w:rsidP="000C67C3">
      <w:pPr>
        <w:rPr>
          <w:rFonts w:ascii="Cambria" w:hAnsi="Cambria"/>
          <w:b/>
          <w:sz w:val="28"/>
          <w:szCs w:val="28"/>
          <w:lang w:val="en-GB"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3969"/>
        <w:gridCol w:w="3510"/>
      </w:tblGrid>
      <w:tr w:rsidR="002A3F91" w:rsidRPr="00750B3E" w14:paraId="22A296A4" w14:textId="77777777" w:rsidTr="000C67C3">
        <w:trPr>
          <w:tblHeader/>
        </w:trPr>
        <w:tc>
          <w:tcPr>
            <w:tcW w:w="2268" w:type="dxa"/>
            <w:shd w:val="clear" w:color="auto" w:fill="E0E0E0"/>
          </w:tcPr>
          <w:p w14:paraId="057B92E1" w14:textId="77777777" w:rsidR="002A3F91" w:rsidRPr="00750B3E" w:rsidRDefault="002A3F91" w:rsidP="000C67C3">
            <w:pPr>
              <w:spacing w:before="60" w:after="60" w:line="240" w:lineRule="auto"/>
              <w:jc w:val="center"/>
              <w:rPr>
                <w:rFonts w:ascii="Cambria" w:hAnsi="Cambria"/>
                <w:b/>
                <w:lang w:val="en-GB" w:eastAsia="en-AU"/>
              </w:rPr>
            </w:pPr>
            <w:r>
              <w:rPr>
                <w:rFonts w:ascii="Cambria" w:hAnsi="Cambria"/>
                <w:b/>
                <w:lang w:val="en-GB" w:eastAsia="en-AU"/>
              </w:rPr>
              <w:t>Reference</w:t>
            </w:r>
          </w:p>
        </w:tc>
        <w:tc>
          <w:tcPr>
            <w:tcW w:w="3969" w:type="dxa"/>
            <w:shd w:val="clear" w:color="auto" w:fill="E0E0E0"/>
          </w:tcPr>
          <w:p w14:paraId="70BE6B52" w14:textId="77777777" w:rsidR="002A3F91" w:rsidRPr="00750B3E" w:rsidRDefault="002A3F91" w:rsidP="000C67C3">
            <w:pPr>
              <w:spacing w:before="60" w:after="60" w:line="240" w:lineRule="auto"/>
              <w:jc w:val="center"/>
              <w:rPr>
                <w:rFonts w:ascii="Cambria" w:hAnsi="Cambria"/>
                <w:b/>
                <w:lang w:val="en-GB" w:eastAsia="en-AU"/>
              </w:rPr>
            </w:pPr>
            <w:r>
              <w:rPr>
                <w:rFonts w:ascii="Cambria" w:hAnsi="Cambria"/>
                <w:b/>
                <w:lang w:val="en-GB" w:eastAsia="en-AU"/>
              </w:rPr>
              <w:t>Title</w:t>
            </w:r>
          </w:p>
        </w:tc>
        <w:tc>
          <w:tcPr>
            <w:tcW w:w="3510" w:type="dxa"/>
            <w:shd w:val="clear" w:color="auto" w:fill="E0E0E0"/>
          </w:tcPr>
          <w:p w14:paraId="542821B9" w14:textId="77777777" w:rsidR="002A3F91" w:rsidRPr="00750B3E" w:rsidRDefault="00AD08B3" w:rsidP="000C67C3">
            <w:pPr>
              <w:spacing w:before="60" w:after="60" w:line="240" w:lineRule="auto"/>
              <w:jc w:val="center"/>
              <w:rPr>
                <w:rFonts w:ascii="Cambria" w:hAnsi="Cambria"/>
                <w:b/>
                <w:lang w:val="en-GB" w:eastAsia="en-AU"/>
              </w:rPr>
            </w:pPr>
            <w:r>
              <w:rPr>
                <w:rFonts w:ascii="Cambria" w:hAnsi="Cambria"/>
                <w:b/>
                <w:lang w:val="en-GB" w:eastAsia="en-AU"/>
              </w:rPr>
              <w:t>Source</w:t>
            </w:r>
          </w:p>
        </w:tc>
      </w:tr>
      <w:tr w:rsidR="002A3F91" w:rsidRPr="00750B3E" w14:paraId="3DCAC4F7" w14:textId="77777777" w:rsidTr="000C67C3">
        <w:tc>
          <w:tcPr>
            <w:tcW w:w="2268" w:type="dxa"/>
          </w:tcPr>
          <w:p w14:paraId="5279E2A6" w14:textId="77777777" w:rsidR="002A3F91" w:rsidRPr="000C67C3" w:rsidRDefault="002A3F91" w:rsidP="000C67C3">
            <w:pPr>
              <w:spacing w:before="60" w:after="60" w:line="240" w:lineRule="auto"/>
              <w:rPr>
                <w:rFonts w:ascii="Cambria" w:hAnsi="Cambria"/>
                <w:szCs w:val="24"/>
                <w:lang w:val="en-GB" w:eastAsia="en-AU"/>
              </w:rPr>
            </w:pPr>
            <w:r>
              <w:rPr>
                <w:rFonts w:ascii="Cambria" w:hAnsi="Cambria"/>
                <w:szCs w:val="24"/>
                <w:lang w:val="en-GB" w:eastAsia="en-AU"/>
              </w:rPr>
              <w:t>IETF RFC 6847</w:t>
            </w:r>
          </w:p>
        </w:tc>
        <w:tc>
          <w:tcPr>
            <w:tcW w:w="3969" w:type="dxa"/>
          </w:tcPr>
          <w:p w14:paraId="28F8E8AD" w14:textId="77777777" w:rsidR="002A3F91" w:rsidRPr="00750B3E" w:rsidRDefault="002A3F91" w:rsidP="000C67C3">
            <w:pPr>
              <w:spacing w:before="60" w:after="60" w:line="240" w:lineRule="auto"/>
              <w:rPr>
                <w:rFonts w:ascii="Cambria" w:hAnsi="Cambria"/>
                <w:szCs w:val="24"/>
                <w:lang w:val="en-GB" w:eastAsia="en-AU"/>
              </w:rPr>
            </w:pPr>
          </w:p>
        </w:tc>
        <w:tc>
          <w:tcPr>
            <w:tcW w:w="3510" w:type="dxa"/>
          </w:tcPr>
          <w:p w14:paraId="7002FDAD" w14:textId="77777777" w:rsidR="002A3F91" w:rsidRPr="00750B3E" w:rsidRDefault="002A3F91" w:rsidP="000C67C3">
            <w:pPr>
              <w:spacing w:before="60" w:after="60" w:line="240" w:lineRule="auto"/>
              <w:rPr>
                <w:rFonts w:ascii="Cambria" w:hAnsi="Cambria"/>
                <w:szCs w:val="24"/>
                <w:lang w:val="en-GB" w:eastAsia="en-AU"/>
              </w:rPr>
            </w:pPr>
          </w:p>
        </w:tc>
      </w:tr>
      <w:tr w:rsidR="002A3F91" w:rsidRPr="00750B3E" w14:paraId="4B38CA62" w14:textId="77777777" w:rsidTr="000C67C3">
        <w:tc>
          <w:tcPr>
            <w:tcW w:w="2268" w:type="dxa"/>
          </w:tcPr>
          <w:p w14:paraId="26F31FF5" w14:textId="77777777" w:rsidR="002A3F91" w:rsidRPr="00AF2815" w:rsidRDefault="000C4A72" w:rsidP="00AF2815">
            <w:pPr>
              <w:spacing w:before="60" w:after="60" w:line="240" w:lineRule="auto"/>
              <w:rPr>
                <w:rFonts w:ascii="Cambria" w:hAnsi="Cambria"/>
                <w:szCs w:val="24"/>
                <w:lang w:val="en-GB" w:eastAsia="en-AU"/>
              </w:rPr>
            </w:pPr>
            <w:r w:rsidRPr="000C4A72">
              <w:rPr>
                <w:rFonts w:ascii="Cambria" w:hAnsi="Cambria"/>
                <w:szCs w:val="24"/>
                <w:lang w:val="en-GB" w:eastAsia="en-AU"/>
              </w:rPr>
              <w:t>ISO/IEC 29003</w:t>
            </w:r>
          </w:p>
        </w:tc>
        <w:tc>
          <w:tcPr>
            <w:tcW w:w="3969" w:type="dxa"/>
          </w:tcPr>
          <w:p w14:paraId="581DC6E1" w14:textId="77777777" w:rsidR="002A3F91" w:rsidRPr="00750B3E" w:rsidRDefault="000C4A72" w:rsidP="000C67C3">
            <w:pPr>
              <w:spacing w:before="60" w:after="60" w:line="240" w:lineRule="auto"/>
              <w:rPr>
                <w:rFonts w:ascii="Cambria" w:hAnsi="Cambria"/>
                <w:szCs w:val="24"/>
                <w:lang w:val="en-GB" w:eastAsia="en-AU"/>
              </w:rPr>
            </w:pPr>
            <w:r w:rsidRPr="000C4A72">
              <w:rPr>
                <w:rFonts w:ascii="Cambria" w:hAnsi="Cambria"/>
                <w:szCs w:val="24"/>
                <w:lang w:val="en-GB" w:eastAsia="en-AU"/>
              </w:rPr>
              <w:t>Evidence</w:t>
            </w:r>
            <w:r>
              <w:rPr>
                <w:rFonts w:ascii="Cambria" w:hAnsi="Cambria"/>
                <w:szCs w:val="24"/>
                <w:lang w:val="en-GB" w:eastAsia="en-AU"/>
              </w:rPr>
              <w:t xml:space="preserve"> of Identity (EoI)</w:t>
            </w:r>
          </w:p>
        </w:tc>
        <w:tc>
          <w:tcPr>
            <w:tcW w:w="3510" w:type="dxa"/>
          </w:tcPr>
          <w:p w14:paraId="09638D85" w14:textId="77777777" w:rsidR="002A3F91" w:rsidRPr="00750B3E" w:rsidRDefault="000C4A72" w:rsidP="000C67C3">
            <w:pPr>
              <w:spacing w:before="60" w:after="60" w:line="240" w:lineRule="auto"/>
              <w:rPr>
                <w:rFonts w:ascii="Cambria" w:hAnsi="Cambria"/>
                <w:szCs w:val="24"/>
                <w:lang w:val="en-GB" w:eastAsia="en-AU"/>
              </w:rPr>
            </w:pPr>
            <w:r>
              <w:rPr>
                <w:rFonts w:ascii="Cambria" w:hAnsi="Cambria"/>
                <w:szCs w:val="24"/>
                <w:lang w:val="en-GB" w:eastAsia="en-AU"/>
              </w:rPr>
              <w:t>DRAFT Status.</w:t>
            </w:r>
          </w:p>
        </w:tc>
      </w:tr>
      <w:tr w:rsidR="002A3F91" w:rsidRPr="00750B3E" w14:paraId="050E5D9F" w14:textId="77777777" w:rsidTr="000C67C3">
        <w:tc>
          <w:tcPr>
            <w:tcW w:w="2268" w:type="dxa"/>
          </w:tcPr>
          <w:p w14:paraId="5CB8EBBD" w14:textId="77777777" w:rsidR="002A3F91" w:rsidRPr="000C67C3" w:rsidRDefault="002A3F91" w:rsidP="000C67C3">
            <w:pPr>
              <w:spacing w:before="60" w:after="60" w:line="240" w:lineRule="auto"/>
              <w:rPr>
                <w:rFonts w:ascii="Cambria" w:hAnsi="Cambria"/>
                <w:szCs w:val="24"/>
                <w:lang w:val="en-GB" w:eastAsia="en-AU"/>
              </w:rPr>
            </w:pPr>
          </w:p>
        </w:tc>
        <w:tc>
          <w:tcPr>
            <w:tcW w:w="3969" w:type="dxa"/>
          </w:tcPr>
          <w:p w14:paraId="3D389F35" w14:textId="77777777" w:rsidR="002A3F91" w:rsidRPr="00750B3E" w:rsidRDefault="002A3F91" w:rsidP="000C67C3">
            <w:pPr>
              <w:spacing w:before="60" w:after="60" w:line="240" w:lineRule="auto"/>
              <w:rPr>
                <w:rFonts w:ascii="Cambria" w:hAnsi="Cambria"/>
                <w:szCs w:val="24"/>
                <w:lang w:val="en-GB" w:eastAsia="en-AU"/>
              </w:rPr>
            </w:pPr>
          </w:p>
        </w:tc>
        <w:tc>
          <w:tcPr>
            <w:tcW w:w="3510" w:type="dxa"/>
          </w:tcPr>
          <w:p w14:paraId="40407D29" w14:textId="77777777" w:rsidR="002A3F91" w:rsidRPr="00750B3E" w:rsidRDefault="002A3F91" w:rsidP="000C67C3">
            <w:pPr>
              <w:spacing w:before="60" w:after="60" w:line="240" w:lineRule="auto"/>
              <w:rPr>
                <w:rFonts w:ascii="Cambria" w:hAnsi="Cambria"/>
                <w:szCs w:val="24"/>
                <w:lang w:val="en-GB" w:eastAsia="en-AU"/>
              </w:rPr>
            </w:pPr>
          </w:p>
        </w:tc>
      </w:tr>
      <w:tr w:rsidR="002A3F91" w:rsidRPr="00750B3E" w14:paraId="0382105F" w14:textId="77777777" w:rsidTr="000C67C3">
        <w:tc>
          <w:tcPr>
            <w:tcW w:w="2268" w:type="dxa"/>
          </w:tcPr>
          <w:p w14:paraId="132A5A6E" w14:textId="77777777" w:rsidR="002A3F91" w:rsidRPr="000C67C3" w:rsidRDefault="002A3F91" w:rsidP="000C67C3">
            <w:pPr>
              <w:spacing w:before="60" w:after="60" w:line="240" w:lineRule="auto"/>
              <w:rPr>
                <w:rFonts w:ascii="Cambria" w:hAnsi="Cambria"/>
                <w:szCs w:val="24"/>
                <w:lang w:val="en-GB" w:eastAsia="en-AU"/>
              </w:rPr>
            </w:pPr>
            <w:r w:rsidRPr="00C1432C">
              <w:rPr>
                <w:rFonts w:ascii="Cambria" w:hAnsi="Cambria"/>
                <w:szCs w:val="24"/>
                <w:lang w:val="en-GB" w:eastAsia="en-AU"/>
              </w:rPr>
              <w:lastRenderedPageBreak/>
              <w:t>ISO/IEC</w:t>
            </w:r>
            <w:r>
              <w:rPr>
                <w:rFonts w:ascii="Cambria" w:hAnsi="Cambria"/>
                <w:szCs w:val="24"/>
                <w:lang w:val="en-GB" w:eastAsia="en-AU"/>
              </w:rPr>
              <w:t xml:space="preserve"> 29115</w:t>
            </w:r>
            <w:r w:rsidR="00AD08B3">
              <w:rPr>
                <w:rFonts w:ascii="Cambria" w:hAnsi="Cambria"/>
                <w:szCs w:val="24"/>
                <w:lang w:val="en-GB" w:eastAsia="en-AU"/>
              </w:rPr>
              <w:t>:2011</w:t>
            </w:r>
          </w:p>
        </w:tc>
        <w:tc>
          <w:tcPr>
            <w:tcW w:w="3969" w:type="dxa"/>
          </w:tcPr>
          <w:p w14:paraId="5ADBF43E" w14:textId="77777777" w:rsidR="002A3F91" w:rsidRPr="00750B3E" w:rsidRDefault="00A77C63" w:rsidP="000C67C3">
            <w:pPr>
              <w:spacing w:before="60" w:after="60" w:line="240" w:lineRule="auto"/>
              <w:rPr>
                <w:rFonts w:ascii="Cambria" w:hAnsi="Cambria"/>
                <w:szCs w:val="24"/>
                <w:lang w:val="en-GB" w:eastAsia="en-AU"/>
              </w:rPr>
            </w:pPr>
            <w:r w:rsidRPr="00A77C63">
              <w:rPr>
                <w:rFonts w:ascii="Cambria" w:hAnsi="Cambria"/>
                <w:szCs w:val="24"/>
                <w:lang w:val="en-GB" w:eastAsia="en-AU"/>
              </w:rPr>
              <w:t>Entity Authentication Assurance Framework (EAAF)</w:t>
            </w:r>
          </w:p>
        </w:tc>
        <w:tc>
          <w:tcPr>
            <w:tcW w:w="3510" w:type="dxa"/>
          </w:tcPr>
          <w:p w14:paraId="4335D6E6" w14:textId="77777777" w:rsidR="002A3F91" w:rsidRPr="00750B3E" w:rsidRDefault="002A3F91" w:rsidP="000C67C3">
            <w:pPr>
              <w:spacing w:before="60" w:after="60" w:line="240" w:lineRule="auto"/>
              <w:rPr>
                <w:rFonts w:ascii="Cambria" w:hAnsi="Cambria"/>
                <w:szCs w:val="24"/>
                <w:lang w:val="en-GB" w:eastAsia="en-AU"/>
              </w:rPr>
            </w:pPr>
          </w:p>
        </w:tc>
      </w:tr>
      <w:tr w:rsidR="002A3F91" w:rsidRPr="00750B3E" w14:paraId="3EFF72F4" w14:textId="77777777" w:rsidTr="000C67C3">
        <w:tc>
          <w:tcPr>
            <w:tcW w:w="2268" w:type="dxa"/>
          </w:tcPr>
          <w:p w14:paraId="2FBAC5AF" w14:textId="77777777" w:rsidR="002A3F91" w:rsidRPr="00C1432C" w:rsidRDefault="002A3F91" w:rsidP="000C67C3">
            <w:pPr>
              <w:spacing w:before="60" w:after="60" w:line="240" w:lineRule="auto"/>
              <w:rPr>
                <w:rFonts w:ascii="Cambria" w:hAnsi="Cambria"/>
                <w:szCs w:val="24"/>
                <w:lang w:val="en-GB" w:eastAsia="en-AU"/>
              </w:rPr>
            </w:pPr>
            <w:r>
              <w:rPr>
                <w:rFonts w:ascii="Cambria" w:hAnsi="Cambria"/>
                <w:szCs w:val="24"/>
                <w:lang w:val="en-GB" w:eastAsia="en-AU"/>
              </w:rPr>
              <w:t>ISO/IEC 21188</w:t>
            </w:r>
            <w:r w:rsidR="00AD08B3">
              <w:rPr>
                <w:rFonts w:ascii="Cambria" w:hAnsi="Cambria"/>
                <w:szCs w:val="24"/>
                <w:lang w:val="en-GB" w:eastAsia="en-AU"/>
              </w:rPr>
              <w:t>:2006</w:t>
            </w:r>
          </w:p>
        </w:tc>
        <w:tc>
          <w:tcPr>
            <w:tcW w:w="3969" w:type="dxa"/>
          </w:tcPr>
          <w:p w14:paraId="2B3E94C1" w14:textId="77777777" w:rsidR="002A3F91" w:rsidRDefault="00A77C63" w:rsidP="000C67C3">
            <w:pPr>
              <w:spacing w:before="60" w:after="60" w:line="240" w:lineRule="auto"/>
              <w:rPr>
                <w:rFonts w:ascii="Cambria" w:hAnsi="Cambria"/>
                <w:szCs w:val="24"/>
                <w:lang w:val="en-GB" w:eastAsia="en-AU"/>
              </w:rPr>
            </w:pPr>
            <w:r w:rsidRPr="00A77C63">
              <w:rPr>
                <w:rFonts w:ascii="Cambria" w:hAnsi="Cambria"/>
                <w:szCs w:val="24"/>
                <w:lang w:val="en-GB" w:eastAsia="en-AU"/>
              </w:rPr>
              <w:t>Public Key Infra</w:t>
            </w:r>
            <w:r>
              <w:rPr>
                <w:rFonts w:ascii="Cambria" w:hAnsi="Cambria"/>
                <w:szCs w:val="24"/>
                <w:lang w:val="en-GB" w:eastAsia="en-AU"/>
              </w:rPr>
              <w:t>s</w:t>
            </w:r>
            <w:r w:rsidRPr="00A77C63">
              <w:rPr>
                <w:rFonts w:ascii="Cambria" w:hAnsi="Cambria"/>
                <w:szCs w:val="24"/>
                <w:lang w:val="en-GB" w:eastAsia="en-AU"/>
              </w:rPr>
              <w:t>tructure for Financial</w:t>
            </w:r>
            <w:r>
              <w:rPr>
                <w:rFonts w:ascii="Cambria" w:hAnsi="Cambria"/>
                <w:szCs w:val="24"/>
                <w:lang w:val="en-GB" w:eastAsia="en-AU"/>
              </w:rPr>
              <w:t xml:space="preserve"> </w:t>
            </w:r>
            <w:r w:rsidRPr="00A77C63">
              <w:rPr>
                <w:rFonts w:ascii="Cambria" w:hAnsi="Cambria"/>
                <w:szCs w:val="24"/>
                <w:lang w:val="en-GB" w:eastAsia="en-AU"/>
              </w:rPr>
              <w:t>Services - Practices and Policy Framework</w:t>
            </w:r>
          </w:p>
        </w:tc>
        <w:tc>
          <w:tcPr>
            <w:tcW w:w="3510" w:type="dxa"/>
          </w:tcPr>
          <w:p w14:paraId="1ADD8336" w14:textId="77777777" w:rsidR="002A3F91" w:rsidRDefault="002A3F91" w:rsidP="000C67C3">
            <w:pPr>
              <w:spacing w:before="60" w:after="60" w:line="240" w:lineRule="auto"/>
              <w:rPr>
                <w:rFonts w:ascii="Cambria" w:hAnsi="Cambria"/>
                <w:szCs w:val="24"/>
                <w:lang w:val="en-GB" w:eastAsia="en-AU"/>
              </w:rPr>
            </w:pPr>
          </w:p>
        </w:tc>
      </w:tr>
      <w:tr w:rsidR="00505A56" w:rsidRPr="00750B3E" w14:paraId="31A85664" w14:textId="77777777" w:rsidTr="000C67C3">
        <w:tc>
          <w:tcPr>
            <w:tcW w:w="2268" w:type="dxa"/>
          </w:tcPr>
          <w:p w14:paraId="68E9C74A" w14:textId="77777777" w:rsidR="00505A56" w:rsidRDefault="00505A56" w:rsidP="000C67C3">
            <w:pPr>
              <w:spacing w:before="60" w:after="60" w:line="240" w:lineRule="auto"/>
              <w:rPr>
                <w:rFonts w:ascii="Cambria" w:hAnsi="Cambria"/>
                <w:szCs w:val="24"/>
                <w:lang w:val="en-GB" w:eastAsia="en-AU"/>
              </w:rPr>
            </w:pPr>
            <w:r w:rsidRPr="00BC0C1B">
              <w:rPr>
                <w:rFonts w:ascii="Cambria" w:eastAsia="Times New Roman" w:hAnsi="Cambria" w:cs="Times New Roman"/>
                <w:szCs w:val="24"/>
                <w:lang w:val="en-GB" w:eastAsia="en-AU"/>
              </w:rPr>
              <w:t>ISO</w:t>
            </w:r>
            <w:r>
              <w:rPr>
                <w:rFonts w:ascii="Cambria" w:eastAsia="Times New Roman" w:hAnsi="Cambria" w:cs="Times New Roman"/>
                <w:szCs w:val="24"/>
                <w:lang w:val="en-GB" w:eastAsia="en-AU"/>
              </w:rPr>
              <w:t xml:space="preserve">/IEC </w:t>
            </w:r>
            <w:r w:rsidRPr="00BC0C1B">
              <w:rPr>
                <w:rFonts w:ascii="Cambria" w:eastAsia="Times New Roman" w:hAnsi="Cambria" w:cs="Times New Roman"/>
                <w:szCs w:val="24"/>
                <w:lang w:val="en-GB" w:eastAsia="en-AU"/>
              </w:rPr>
              <w:t>9594</w:t>
            </w:r>
            <w:r>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8</w:t>
            </w:r>
            <w:r>
              <w:rPr>
                <w:rFonts w:ascii="Cambria" w:eastAsia="Times New Roman" w:hAnsi="Cambria" w:cs="Times New Roman"/>
                <w:szCs w:val="24"/>
                <w:lang w:val="en-GB" w:eastAsia="en-AU"/>
              </w:rPr>
              <w:t>:2014</w:t>
            </w:r>
          </w:p>
        </w:tc>
        <w:tc>
          <w:tcPr>
            <w:tcW w:w="3969" w:type="dxa"/>
          </w:tcPr>
          <w:p w14:paraId="6B8F5B1D" w14:textId="77777777" w:rsidR="00505A56" w:rsidRPr="00A77C63" w:rsidRDefault="00505A56" w:rsidP="000C67C3">
            <w:pPr>
              <w:spacing w:before="60" w:after="60" w:line="240" w:lineRule="auto"/>
              <w:rPr>
                <w:rFonts w:ascii="Cambria" w:hAnsi="Cambria"/>
                <w:szCs w:val="24"/>
                <w:lang w:val="en-GB" w:eastAsia="en-AU"/>
              </w:rPr>
            </w:pPr>
            <w:r w:rsidRPr="00505A56">
              <w:rPr>
                <w:rFonts w:ascii="Cambria" w:hAnsi="Cambria"/>
                <w:szCs w:val="24"/>
                <w:lang w:val="en-GB" w:eastAsia="en-AU"/>
              </w:rPr>
              <w:t>O</w:t>
            </w:r>
            <w:r>
              <w:rPr>
                <w:rFonts w:ascii="Cambria" w:hAnsi="Cambria"/>
                <w:szCs w:val="24"/>
                <w:lang w:val="en-GB" w:eastAsia="en-AU"/>
              </w:rPr>
              <w:t>SI</w:t>
            </w:r>
            <w:r w:rsidRPr="00505A56">
              <w:rPr>
                <w:rFonts w:ascii="Cambria" w:hAnsi="Cambria"/>
                <w:szCs w:val="24"/>
                <w:lang w:val="en-GB" w:eastAsia="en-AU"/>
              </w:rPr>
              <w:t xml:space="preserve"> - The Directory - Part 8: Public-key and attribute certificate frameworks</w:t>
            </w:r>
          </w:p>
        </w:tc>
        <w:tc>
          <w:tcPr>
            <w:tcW w:w="3510" w:type="dxa"/>
          </w:tcPr>
          <w:p w14:paraId="75A763B0" w14:textId="77777777" w:rsidR="00505A56" w:rsidRDefault="00505A56" w:rsidP="000C67C3">
            <w:pPr>
              <w:spacing w:before="60" w:after="60" w:line="240" w:lineRule="auto"/>
              <w:rPr>
                <w:rFonts w:ascii="Cambria" w:hAnsi="Cambria"/>
                <w:szCs w:val="24"/>
                <w:lang w:val="en-GB" w:eastAsia="en-AU"/>
              </w:rPr>
            </w:pPr>
            <w:hyperlink r:id="rId9" w:history="1">
              <w:r w:rsidRPr="00E62625">
                <w:rPr>
                  <w:rStyle w:val="Hyperlink"/>
                  <w:rFonts w:ascii="Cambria" w:hAnsi="Cambria"/>
                  <w:szCs w:val="24"/>
                  <w:lang w:val="en-GB" w:eastAsia="en-AU"/>
                </w:rPr>
                <w:t>http://www.iso.org/iso/home/store/catalogue_tc/catalogue_detail.htm?csnumber=64854</w:t>
              </w:r>
            </w:hyperlink>
            <w:r>
              <w:rPr>
                <w:rFonts w:ascii="Cambria" w:hAnsi="Cambria"/>
                <w:szCs w:val="24"/>
                <w:lang w:val="en-GB" w:eastAsia="en-AU"/>
              </w:rPr>
              <w:t xml:space="preserve"> </w:t>
            </w:r>
          </w:p>
        </w:tc>
      </w:tr>
      <w:tr w:rsidR="002A3F91" w:rsidRPr="00750B3E" w14:paraId="7D56D599" w14:textId="77777777" w:rsidTr="000C67C3">
        <w:tc>
          <w:tcPr>
            <w:tcW w:w="2268" w:type="dxa"/>
          </w:tcPr>
          <w:p w14:paraId="2207131F" w14:textId="77777777" w:rsidR="002A3F91" w:rsidRPr="00C1432C" w:rsidRDefault="002A3F91" w:rsidP="000C67C3">
            <w:pPr>
              <w:spacing w:before="60" w:after="60" w:line="240" w:lineRule="auto"/>
              <w:rPr>
                <w:rFonts w:ascii="Cambria" w:hAnsi="Cambria"/>
                <w:szCs w:val="24"/>
                <w:lang w:val="en-GB" w:eastAsia="en-AU"/>
              </w:rPr>
            </w:pPr>
            <w:r>
              <w:rPr>
                <w:rFonts w:ascii="Cambria" w:hAnsi="Cambria"/>
                <w:szCs w:val="24"/>
                <w:lang w:val="en-GB" w:eastAsia="en-AU"/>
              </w:rPr>
              <w:t xml:space="preserve">GCSB </w:t>
            </w:r>
            <w:r w:rsidR="00AD08B3">
              <w:rPr>
                <w:rFonts w:ascii="Cambria" w:hAnsi="Cambria"/>
                <w:szCs w:val="24"/>
                <w:lang w:val="en-GB" w:eastAsia="en-AU"/>
              </w:rPr>
              <w:t>NZISM, v2.4 dated Nov 2015</w:t>
            </w:r>
          </w:p>
        </w:tc>
        <w:tc>
          <w:tcPr>
            <w:tcW w:w="3969" w:type="dxa"/>
          </w:tcPr>
          <w:p w14:paraId="0475491C" w14:textId="77777777" w:rsidR="002A3F91" w:rsidRDefault="002A3F91" w:rsidP="000C67C3">
            <w:pPr>
              <w:spacing w:before="60" w:after="60" w:line="240" w:lineRule="auto"/>
              <w:rPr>
                <w:rFonts w:ascii="Cambria" w:hAnsi="Cambria"/>
                <w:szCs w:val="24"/>
                <w:lang w:val="en-GB" w:eastAsia="en-AU"/>
              </w:rPr>
            </w:pPr>
            <w:r>
              <w:rPr>
                <w:rFonts w:ascii="Cambria" w:hAnsi="Cambria"/>
                <w:szCs w:val="24"/>
                <w:lang w:val="en-GB" w:eastAsia="en-AU"/>
              </w:rPr>
              <w:t>NZ Information Security Manual</w:t>
            </w:r>
            <w:r>
              <w:rPr>
                <w:rFonts w:ascii="Cambria" w:hAnsi="Cambria"/>
                <w:szCs w:val="24"/>
                <w:lang w:val="en-GB" w:eastAsia="en-AU"/>
              </w:rPr>
              <w:br/>
            </w:r>
          </w:p>
        </w:tc>
        <w:tc>
          <w:tcPr>
            <w:tcW w:w="3510" w:type="dxa"/>
          </w:tcPr>
          <w:p w14:paraId="2282572B" w14:textId="77777777" w:rsidR="002A3F91" w:rsidRDefault="00AD08B3" w:rsidP="000C67C3">
            <w:pPr>
              <w:spacing w:before="60" w:after="60" w:line="240" w:lineRule="auto"/>
              <w:rPr>
                <w:rFonts w:ascii="Cambria" w:hAnsi="Cambria"/>
                <w:szCs w:val="24"/>
                <w:lang w:val="en-GB" w:eastAsia="en-AU"/>
              </w:rPr>
            </w:pPr>
            <w:hyperlink r:id="rId10" w:history="1">
              <w:r w:rsidRPr="00562ED7">
                <w:rPr>
                  <w:rStyle w:val="Hyperlink"/>
                  <w:rFonts w:ascii="Cambria" w:hAnsi="Cambria"/>
                  <w:szCs w:val="24"/>
                  <w:lang w:val="en-GB" w:eastAsia="en-AU"/>
                </w:rPr>
                <w:t>http://www.gcsb.govt.nz/publications/the-nz-information-security-manual/</w:t>
              </w:r>
            </w:hyperlink>
            <w:r>
              <w:rPr>
                <w:rFonts w:ascii="Cambria" w:hAnsi="Cambria"/>
                <w:szCs w:val="24"/>
                <w:lang w:val="en-GB" w:eastAsia="en-AU"/>
              </w:rPr>
              <w:t xml:space="preserve"> </w:t>
            </w:r>
          </w:p>
        </w:tc>
      </w:tr>
      <w:tr w:rsidR="002A3F91" w:rsidRPr="00750B3E" w14:paraId="1FA90EE7" w14:textId="77777777" w:rsidTr="000C67C3">
        <w:tc>
          <w:tcPr>
            <w:tcW w:w="2268" w:type="dxa"/>
          </w:tcPr>
          <w:p w14:paraId="074D4BA4" w14:textId="77777777" w:rsidR="002A3F91" w:rsidRPr="00C1432C" w:rsidRDefault="002A3F91" w:rsidP="000C67C3">
            <w:pPr>
              <w:spacing w:before="60" w:after="60" w:line="240" w:lineRule="auto"/>
              <w:rPr>
                <w:rFonts w:ascii="Cambria" w:hAnsi="Cambria"/>
                <w:szCs w:val="24"/>
                <w:lang w:val="en-GB" w:eastAsia="en-AU"/>
              </w:rPr>
            </w:pPr>
            <w:r>
              <w:rPr>
                <w:rFonts w:ascii="Cambria" w:hAnsi="Cambria"/>
                <w:szCs w:val="24"/>
                <w:lang w:val="en-GB" w:eastAsia="en-AU"/>
              </w:rPr>
              <w:t>NZSIS</w:t>
            </w:r>
            <w:r w:rsidR="00AD08B3">
              <w:rPr>
                <w:rFonts w:ascii="Cambria" w:hAnsi="Cambria"/>
                <w:szCs w:val="24"/>
                <w:lang w:val="en-GB" w:eastAsia="en-AU"/>
              </w:rPr>
              <w:t xml:space="preserve"> PSR</w:t>
            </w:r>
          </w:p>
        </w:tc>
        <w:tc>
          <w:tcPr>
            <w:tcW w:w="3969" w:type="dxa"/>
          </w:tcPr>
          <w:p w14:paraId="3B5B8C33" w14:textId="77777777" w:rsidR="002A3F91" w:rsidRDefault="002A3F91" w:rsidP="000C67C3">
            <w:pPr>
              <w:spacing w:before="60" w:after="60" w:line="240" w:lineRule="auto"/>
              <w:rPr>
                <w:rFonts w:ascii="Cambria" w:hAnsi="Cambria"/>
                <w:szCs w:val="24"/>
                <w:lang w:val="en-GB" w:eastAsia="en-AU"/>
              </w:rPr>
            </w:pPr>
            <w:r>
              <w:rPr>
                <w:rFonts w:ascii="Cambria" w:hAnsi="Cambria"/>
                <w:szCs w:val="24"/>
                <w:lang w:val="en-GB" w:eastAsia="en-AU"/>
              </w:rPr>
              <w:t xml:space="preserve">Protective Security Requirements </w:t>
            </w:r>
          </w:p>
        </w:tc>
        <w:tc>
          <w:tcPr>
            <w:tcW w:w="3510" w:type="dxa"/>
          </w:tcPr>
          <w:p w14:paraId="421E4E27" w14:textId="77777777" w:rsidR="002A3F91" w:rsidRDefault="00AD08B3" w:rsidP="000C67C3">
            <w:pPr>
              <w:spacing w:before="60" w:after="60" w:line="240" w:lineRule="auto"/>
              <w:rPr>
                <w:rFonts w:ascii="Cambria" w:hAnsi="Cambria"/>
                <w:szCs w:val="24"/>
                <w:lang w:val="en-GB" w:eastAsia="en-AU"/>
              </w:rPr>
            </w:pPr>
            <w:hyperlink r:id="rId11" w:history="1">
              <w:r w:rsidRPr="00562ED7">
                <w:rPr>
                  <w:rStyle w:val="Hyperlink"/>
                  <w:rFonts w:ascii="Cambria" w:hAnsi="Cambria"/>
                  <w:szCs w:val="24"/>
                  <w:lang w:val="en-GB" w:eastAsia="en-AU"/>
                </w:rPr>
                <w:t>https://www.protectivesecurity.govt.nz/</w:t>
              </w:r>
            </w:hyperlink>
            <w:r>
              <w:rPr>
                <w:rFonts w:ascii="Cambria" w:hAnsi="Cambria"/>
                <w:szCs w:val="24"/>
                <w:lang w:val="en-GB" w:eastAsia="en-AU"/>
              </w:rPr>
              <w:t xml:space="preserve"> </w:t>
            </w:r>
          </w:p>
        </w:tc>
      </w:tr>
      <w:tr w:rsidR="00224199" w:rsidRPr="00750B3E" w14:paraId="0E9A0C48" w14:textId="77777777" w:rsidTr="000C67C3">
        <w:tc>
          <w:tcPr>
            <w:tcW w:w="2268" w:type="dxa"/>
          </w:tcPr>
          <w:p w14:paraId="33AD7A80" w14:textId="77777777" w:rsidR="00224199" w:rsidRDefault="00224199" w:rsidP="000C67C3">
            <w:pPr>
              <w:spacing w:before="60" w:after="60" w:line="240" w:lineRule="auto"/>
              <w:rPr>
                <w:rFonts w:ascii="Cambria" w:hAnsi="Cambria"/>
                <w:szCs w:val="24"/>
                <w:lang w:val="en-GB" w:eastAsia="en-AU"/>
              </w:rPr>
            </w:pPr>
            <w:r>
              <w:rPr>
                <w:rFonts w:ascii="Cambria" w:hAnsi="Cambria"/>
                <w:szCs w:val="24"/>
                <w:lang w:val="en-GB" w:eastAsia="en-AU"/>
              </w:rPr>
              <w:t>[OID tbc]</w:t>
            </w:r>
          </w:p>
        </w:tc>
        <w:tc>
          <w:tcPr>
            <w:tcW w:w="3969" w:type="dxa"/>
          </w:tcPr>
          <w:p w14:paraId="21415E63" w14:textId="77777777" w:rsidR="00224199" w:rsidRDefault="00224199" w:rsidP="000C67C3">
            <w:pPr>
              <w:spacing w:before="60" w:after="60" w:line="240" w:lineRule="auto"/>
              <w:rPr>
                <w:rFonts w:ascii="Cambria" w:hAnsi="Cambria"/>
                <w:szCs w:val="24"/>
                <w:lang w:val="en-GB" w:eastAsia="en-AU"/>
              </w:rPr>
            </w:pPr>
            <w:r>
              <w:rPr>
                <w:rFonts w:ascii="Cambria" w:hAnsi="Cambria"/>
                <w:szCs w:val="24"/>
                <w:lang w:val="en-GB" w:eastAsia="en-AU"/>
              </w:rPr>
              <w:t>NZ Govt PKI Framework Overview</w:t>
            </w:r>
          </w:p>
        </w:tc>
        <w:tc>
          <w:tcPr>
            <w:tcW w:w="3510" w:type="dxa"/>
          </w:tcPr>
          <w:p w14:paraId="63CEC64B" w14:textId="77777777" w:rsidR="00224199" w:rsidRDefault="00224199" w:rsidP="000C67C3">
            <w:pPr>
              <w:spacing w:before="60" w:after="60" w:line="240" w:lineRule="auto"/>
              <w:rPr>
                <w:rFonts w:ascii="Cambria" w:hAnsi="Cambria"/>
                <w:szCs w:val="24"/>
                <w:lang w:val="en-GB" w:eastAsia="en-AU"/>
              </w:rPr>
            </w:pPr>
            <w:r>
              <w:rPr>
                <w:rFonts w:ascii="Cambria" w:hAnsi="Cambria"/>
                <w:szCs w:val="24"/>
                <w:lang w:val="en-GB" w:eastAsia="en-AU"/>
              </w:rPr>
              <w:t>tbc</w:t>
            </w:r>
          </w:p>
        </w:tc>
      </w:tr>
      <w:tr w:rsidR="00224199" w:rsidRPr="00750B3E" w14:paraId="3E2F1315" w14:textId="77777777" w:rsidTr="000C67C3">
        <w:tc>
          <w:tcPr>
            <w:tcW w:w="2268" w:type="dxa"/>
          </w:tcPr>
          <w:p w14:paraId="46D5E240" w14:textId="77777777" w:rsidR="00224199" w:rsidRDefault="00224199" w:rsidP="000C67C3">
            <w:pPr>
              <w:spacing w:before="60" w:after="60" w:line="240" w:lineRule="auto"/>
              <w:rPr>
                <w:rFonts w:ascii="Cambria" w:hAnsi="Cambria"/>
                <w:szCs w:val="24"/>
                <w:lang w:val="en-GB" w:eastAsia="en-AU"/>
              </w:rPr>
            </w:pPr>
            <w:r>
              <w:rPr>
                <w:rFonts w:ascii="Cambria" w:hAnsi="Cambria"/>
                <w:szCs w:val="24"/>
                <w:lang w:val="en-GB" w:eastAsia="en-AU"/>
              </w:rPr>
              <w:t>[OID tbc]</w:t>
            </w:r>
          </w:p>
        </w:tc>
        <w:tc>
          <w:tcPr>
            <w:tcW w:w="3969" w:type="dxa"/>
          </w:tcPr>
          <w:p w14:paraId="16557EA7" w14:textId="77777777" w:rsidR="00224199" w:rsidRDefault="00224199" w:rsidP="000C67C3">
            <w:pPr>
              <w:spacing w:before="60" w:after="60" w:line="240" w:lineRule="auto"/>
              <w:rPr>
                <w:rFonts w:ascii="Cambria" w:hAnsi="Cambria"/>
                <w:szCs w:val="24"/>
                <w:lang w:val="en-GB" w:eastAsia="en-AU"/>
              </w:rPr>
            </w:pPr>
            <w:r>
              <w:rPr>
                <w:rFonts w:ascii="Cambria" w:hAnsi="Cambria"/>
                <w:szCs w:val="24"/>
                <w:lang w:val="en-GB" w:eastAsia="en-AU"/>
              </w:rPr>
              <w:t>NZ Govt PKI Framework Core Obligations</w:t>
            </w:r>
          </w:p>
        </w:tc>
        <w:tc>
          <w:tcPr>
            <w:tcW w:w="3510" w:type="dxa"/>
          </w:tcPr>
          <w:p w14:paraId="68E8987E" w14:textId="77777777" w:rsidR="00224199" w:rsidRDefault="00224199" w:rsidP="000C67C3">
            <w:pPr>
              <w:spacing w:before="60" w:after="60" w:line="240" w:lineRule="auto"/>
              <w:rPr>
                <w:rFonts w:ascii="Cambria" w:hAnsi="Cambria"/>
                <w:szCs w:val="24"/>
                <w:lang w:val="en-GB" w:eastAsia="en-AU"/>
              </w:rPr>
            </w:pPr>
            <w:r>
              <w:rPr>
                <w:rFonts w:ascii="Cambria" w:hAnsi="Cambria"/>
                <w:szCs w:val="24"/>
                <w:lang w:val="en-GB" w:eastAsia="en-AU"/>
              </w:rPr>
              <w:t>tbc</w:t>
            </w:r>
          </w:p>
        </w:tc>
      </w:tr>
      <w:tr w:rsidR="00224199" w:rsidRPr="00750B3E" w14:paraId="22AEB3DB" w14:textId="77777777" w:rsidTr="000C67C3">
        <w:tc>
          <w:tcPr>
            <w:tcW w:w="2268" w:type="dxa"/>
          </w:tcPr>
          <w:p w14:paraId="2EFBE964" w14:textId="77777777" w:rsidR="00224199" w:rsidRDefault="006045DD" w:rsidP="000C67C3">
            <w:pPr>
              <w:spacing w:before="60" w:after="60" w:line="240" w:lineRule="auto"/>
              <w:rPr>
                <w:rFonts w:ascii="Cambria" w:hAnsi="Cambria"/>
                <w:szCs w:val="24"/>
                <w:lang w:val="en-GB" w:eastAsia="en-AU"/>
              </w:rPr>
            </w:pPr>
            <w:r>
              <w:rPr>
                <w:rFonts w:ascii="Cambria" w:hAnsi="Cambria"/>
                <w:szCs w:val="24"/>
                <w:lang w:val="en-GB" w:eastAsia="en-AU"/>
              </w:rPr>
              <w:t>[WebTrust]</w:t>
            </w:r>
          </w:p>
        </w:tc>
        <w:tc>
          <w:tcPr>
            <w:tcW w:w="3969" w:type="dxa"/>
          </w:tcPr>
          <w:p w14:paraId="1135763A" w14:textId="77777777" w:rsidR="00224199" w:rsidRDefault="006045DD" w:rsidP="000C67C3">
            <w:pPr>
              <w:spacing w:before="60" w:after="60" w:line="240" w:lineRule="auto"/>
              <w:rPr>
                <w:rFonts w:ascii="Cambria" w:hAnsi="Cambria"/>
                <w:szCs w:val="24"/>
                <w:lang w:val="en-GB" w:eastAsia="en-AU"/>
              </w:rPr>
            </w:pPr>
            <w:r w:rsidRPr="006045DD">
              <w:rPr>
                <w:rFonts w:ascii="Cambria" w:hAnsi="Cambria"/>
                <w:szCs w:val="24"/>
                <w:lang w:val="en-GB" w:eastAsia="en-AU"/>
              </w:rPr>
              <w:t>AICPA/CICA WebTrust Program for Certifi</w:t>
            </w:r>
            <w:r>
              <w:rPr>
                <w:rFonts w:ascii="Cambria" w:hAnsi="Cambria"/>
                <w:szCs w:val="24"/>
                <w:lang w:val="en-GB" w:eastAsia="en-AU"/>
              </w:rPr>
              <w:t>cation Authorities Version v2.0.</w:t>
            </w:r>
          </w:p>
        </w:tc>
        <w:tc>
          <w:tcPr>
            <w:tcW w:w="3510" w:type="dxa"/>
          </w:tcPr>
          <w:p w14:paraId="4B053AD4" w14:textId="77777777" w:rsidR="00224199" w:rsidRDefault="00224199" w:rsidP="000C67C3">
            <w:pPr>
              <w:spacing w:before="60" w:after="60" w:line="240" w:lineRule="auto"/>
              <w:rPr>
                <w:rFonts w:ascii="Cambria" w:hAnsi="Cambria"/>
                <w:szCs w:val="24"/>
                <w:lang w:val="en-GB" w:eastAsia="en-AU"/>
              </w:rPr>
            </w:pPr>
          </w:p>
        </w:tc>
      </w:tr>
      <w:tr w:rsidR="00224199" w:rsidRPr="00750B3E" w14:paraId="541C7540" w14:textId="77777777" w:rsidTr="000C67C3">
        <w:tc>
          <w:tcPr>
            <w:tcW w:w="2268" w:type="dxa"/>
          </w:tcPr>
          <w:p w14:paraId="23368E0F" w14:textId="77777777" w:rsidR="00224199" w:rsidRDefault="006045DD" w:rsidP="000C67C3">
            <w:pPr>
              <w:spacing w:before="60" w:after="60" w:line="240" w:lineRule="auto"/>
              <w:rPr>
                <w:rFonts w:ascii="Cambria" w:hAnsi="Cambria"/>
                <w:szCs w:val="24"/>
                <w:lang w:val="en-GB" w:eastAsia="en-AU"/>
              </w:rPr>
            </w:pPr>
            <w:r>
              <w:rPr>
                <w:rFonts w:ascii="Cambria" w:hAnsi="Cambria"/>
                <w:szCs w:val="24"/>
                <w:lang w:val="en-GB" w:eastAsia="en-AU"/>
              </w:rPr>
              <w:t>[WebTrust Audit Criteria]</w:t>
            </w:r>
          </w:p>
        </w:tc>
        <w:tc>
          <w:tcPr>
            <w:tcW w:w="3969" w:type="dxa"/>
          </w:tcPr>
          <w:p w14:paraId="7EF4A372" w14:textId="77777777" w:rsidR="00224199" w:rsidRDefault="006045DD" w:rsidP="000C67C3">
            <w:pPr>
              <w:spacing w:before="60" w:after="60" w:line="240" w:lineRule="auto"/>
              <w:rPr>
                <w:rFonts w:ascii="Cambria" w:hAnsi="Cambria"/>
                <w:szCs w:val="24"/>
                <w:lang w:val="en-GB" w:eastAsia="en-AU"/>
              </w:rPr>
            </w:pPr>
            <w:r w:rsidRPr="006045DD">
              <w:rPr>
                <w:rFonts w:ascii="Cambria" w:hAnsi="Cambria"/>
                <w:szCs w:val="24"/>
                <w:lang w:val="en-GB" w:eastAsia="en-AU"/>
              </w:rPr>
              <w:t>WebTrust for Certification Authorities – SSL Baseline</w:t>
            </w:r>
            <w:r>
              <w:rPr>
                <w:rFonts w:ascii="Cambria" w:hAnsi="Cambria"/>
                <w:szCs w:val="24"/>
                <w:lang w:val="en-GB" w:eastAsia="en-AU"/>
              </w:rPr>
              <w:t xml:space="preserve"> </w:t>
            </w:r>
            <w:r w:rsidRPr="006045DD">
              <w:rPr>
                <w:rFonts w:ascii="Cambria" w:hAnsi="Cambria"/>
                <w:szCs w:val="24"/>
                <w:lang w:val="en-GB" w:eastAsia="en-AU"/>
              </w:rPr>
              <w:t>Requirements Audit Criteria, V1.1,</w:t>
            </w:r>
            <w:r>
              <w:rPr>
                <w:rFonts w:ascii="Cambria" w:hAnsi="Cambria"/>
                <w:szCs w:val="24"/>
                <w:lang w:val="en-GB" w:eastAsia="en-AU"/>
              </w:rPr>
              <w:t xml:space="preserve"> Jan 2013</w:t>
            </w:r>
          </w:p>
        </w:tc>
        <w:tc>
          <w:tcPr>
            <w:tcW w:w="3510" w:type="dxa"/>
          </w:tcPr>
          <w:p w14:paraId="0A2F4FFE" w14:textId="77777777" w:rsidR="00224199" w:rsidRDefault="00224199" w:rsidP="000C67C3">
            <w:pPr>
              <w:spacing w:before="60" w:after="60" w:line="240" w:lineRule="auto"/>
              <w:rPr>
                <w:rFonts w:ascii="Cambria" w:hAnsi="Cambria"/>
                <w:szCs w:val="24"/>
                <w:lang w:val="en-GB" w:eastAsia="en-AU"/>
              </w:rPr>
            </w:pPr>
          </w:p>
        </w:tc>
      </w:tr>
      <w:tr w:rsidR="00224199" w:rsidRPr="00750B3E" w14:paraId="72C7AE11" w14:textId="77777777" w:rsidTr="000C67C3">
        <w:tc>
          <w:tcPr>
            <w:tcW w:w="2268" w:type="dxa"/>
          </w:tcPr>
          <w:p w14:paraId="62CAF802" w14:textId="77777777" w:rsidR="00224199" w:rsidRDefault="00224199" w:rsidP="000C67C3">
            <w:pPr>
              <w:spacing w:before="60" w:after="60" w:line="240" w:lineRule="auto"/>
              <w:rPr>
                <w:rFonts w:ascii="Cambria" w:hAnsi="Cambria"/>
                <w:szCs w:val="24"/>
                <w:lang w:val="en-GB" w:eastAsia="en-AU"/>
              </w:rPr>
            </w:pPr>
          </w:p>
        </w:tc>
        <w:tc>
          <w:tcPr>
            <w:tcW w:w="3969" w:type="dxa"/>
          </w:tcPr>
          <w:p w14:paraId="1F9943D0" w14:textId="77777777" w:rsidR="00224199" w:rsidRDefault="00224199" w:rsidP="000C67C3">
            <w:pPr>
              <w:spacing w:before="60" w:after="60" w:line="240" w:lineRule="auto"/>
              <w:rPr>
                <w:rFonts w:ascii="Cambria" w:hAnsi="Cambria"/>
                <w:szCs w:val="24"/>
                <w:lang w:val="en-GB" w:eastAsia="en-AU"/>
              </w:rPr>
            </w:pPr>
          </w:p>
        </w:tc>
        <w:tc>
          <w:tcPr>
            <w:tcW w:w="3510" w:type="dxa"/>
          </w:tcPr>
          <w:p w14:paraId="55CB494B" w14:textId="77777777" w:rsidR="00224199" w:rsidRDefault="00224199" w:rsidP="000C67C3">
            <w:pPr>
              <w:spacing w:before="60" w:after="60" w:line="240" w:lineRule="auto"/>
              <w:rPr>
                <w:rFonts w:ascii="Cambria" w:hAnsi="Cambria"/>
                <w:szCs w:val="24"/>
                <w:lang w:val="en-GB" w:eastAsia="en-AU"/>
              </w:rPr>
            </w:pPr>
          </w:p>
        </w:tc>
      </w:tr>
    </w:tbl>
    <w:p w14:paraId="716DAAA0" w14:textId="77777777" w:rsidR="00AF4CBC" w:rsidRPr="000C67C3" w:rsidRDefault="00AF4CBC" w:rsidP="000C67C3">
      <w:pPr>
        <w:rPr>
          <w:rFonts w:ascii="Cambria" w:hAnsi="Cambria"/>
          <w:b/>
          <w:sz w:val="28"/>
          <w:szCs w:val="28"/>
          <w:lang w:val="en-GB" w:eastAsia="en-AU"/>
        </w:rPr>
        <w:sectPr w:rsidR="00AF4CBC" w:rsidRPr="000C67C3" w:rsidSect="00BC0C1B">
          <w:headerReference w:type="default" r:id="rId12"/>
          <w:footerReference w:type="default" r:id="rId13"/>
          <w:headerReference w:type="first" r:id="rId14"/>
          <w:footerReference w:type="first" r:id="rId15"/>
          <w:pgSz w:w="11907" w:h="16840" w:code="9"/>
          <w:pgMar w:top="1134" w:right="1134" w:bottom="1134" w:left="1134" w:header="567" w:footer="720" w:gutter="0"/>
          <w:cols w:space="720"/>
          <w:titlePg/>
        </w:sectPr>
      </w:pPr>
    </w:p>
    <w:p w14:paraId="17379E0F" w14:textId="77777777" w:rsidR="00BC0C1B" w:rsidRPr="00BC0C1B" w:rsidRDefault="00BC0C1B" w:rsidP="00BC0C1B">
      <w:pPr>
        <w:spacing w:after="120" w:line="240" w:lineRule="auto"/>
        <w:rPr>
          <w:rFonts w:ascii="Cambria" w:eastAsia="Times New Roman" w:hAnsi="Cambria" w:cs="Times New Roman"/>
          <w:sz w:val="40"/>
          <w:szCs w:val="40"/>
          <w:lang w:eastAsia="en-AU"/>
        </w:rPr>
      </w:pPr>
      <w:r w:rsidRPr="00BC0C1B">
        <w:rPr>
          <w:rFonts w:ascii="Cambria" w:eastAsia="Times New Roman" w:hAnsi="Cambria" w:cs="Times New Roman"/>
          <w:sz w:val="40"/>
          <w:szCs w:val="40"/>
          <w:lang w:eastAsia="en-AU"/>
        </w:rPr>
        <w:lastRenderedPageBreak/>
        <w:t>Contents</w:t>
      </w:r>
    </w:p>
    <w:p w14:paraId="4BB76882" w14:textId="033C0C1C" w:rsidR="007415D2" w:rsidRDefault="004D544E">
      <w:pPr>
        <w:pStyle w:val="TOC1"/>
        <w:tabs>
          <w:tab w:val="left" w:pos="442"/>
          <w:tab w:val="right" w:leader="dot" w:pos="9629"/>
        </w:tabs>
        <w:rPr>
          <w:rFonts w:asciiTheme="minorHAnsi" w:eastAsiaTheme="minorEastAsia" w:hAnsiTheme="minorHAnsi" w:cstheme="minorBidi"/>
          <w:b w:val="0"/>
          <w:smallCaps w:val="0"/>
          <w:noProof/>
          <w:sz w:val="22"/>
          <w:szCs w:val="22"/>
        </w:rPr>
      </w:pPr>
      <w:r>
        <w:rPr>
          <w:b w:val="0"/>
          <w:smallCaps w:val="0"/>
        </w:rPr>
        <w:fldChar w:fldCharType="begin"/>
      </w:r>
      <w:r>
        <w:rPr>
          <w:b w:val="0"/>
          <w:smallCaps w:val="0"/>
        </w:rPr>
        <w:instrText xml:space="preserve"> TOC \h \z \t "Heading 1,1,Heading 2,2,Appendix 1,1,Appendix 2,2" </w:instrText>
      </w:r>
      <w:r>
        <w:rPr>
          <w:b w:val="0"/>
          <w:smallCaps w:val="0"/>
        </w:rPr>
        <w:fldChar w:fldCharType="separate"/>
      </w:r>
      <w:hyperlink w:anchor="_Toc446408820" w:history="1">
        <w:r w:rsidR="007415D2" w:rsidRPr="00E5588B">
          <w:rPr>
            <w:rStyle w:val="Hyperlink"/>
            <w:noProof/>
          </w:rPr>
          <w:t>1.</w:t>
        </w:r>
        <w:r w:rsidR="007415D2">
          <w:rPr>
            <w:rFonts w:asciiTheme="minorHAnsi" w:eastAsiaTheme="minorEastAsia" w:hAnsiTheme="minorHAnsi" w:cstheme="minorBidi"/>
            <w:b w:val="0"/>
            <w:smallCaps w:val="0"/>
            <w:noProof/>
            <w:sz w:val="22"/>
            <w:szCs w:val="22"/>
          </w:rPr>
          <w:tab/>
        </w:r>
        <w:r w:rsidR="007415D2" w:rsidRPr="00E5588B">
          <w:rPr>
            <w:rStyle w:val="Hyperlink"/>
            <w:noProof/>
          </w:rPr>
          <w:t>Introduction</w:t>
        </w:r>
        <w:r w:rsidR="007415D2">
          <w:rPr>
            <w:noProof/>
            <w:webHidden/>
          </w:rPr>
          <w:tab/>
        </w:r>
        <w:r w:rsidR="007415D2">
          <w:rPr>
            <w:noProof/>
            <w:webHidden/>
          </w:rPr>
          <w:fldChar w:fldCharType="begin"/>
        </w:r>
        <w:r w:rsidR="007415D2">
          <w:rPr>
            <w:noProof/>
            <w:webHidden/>
          </w:rPr>
          <w:instrText xml:space="preserve"> PAGEREF _Toc446408820 \h </w:instrText>
        </w:r>
        <w:r w:rsidR="007415D2">
          <w:rPr>
            <w:noProof/>
            <w:webHidden/>
          </w:rPr>
        </w:r>
        <w:r w:rsidR="007415D2">
          <w:rPr>
            <w:noProof/>
            <w:webHidden/>
          </w:rPr>
          <w:fldChar w:fldCharType="separate"/>
        </w:r>
        <w:r w:rsidR="006D0E45">
          <w:rPr>
            <w:noProof/>
            <w:webHidden/>
          </w:rPr>
          <w:t>6</w:t>
        </w:r>
        <w:r w:rsidR="007415D2">
          <w:rPr>
            <w:noProof/>
            <w:webHidden/>
          </w:rPr>
          <w:fldChar w:fldCharType="end"/>
        </w:r>
      </w:hyperlink>
    </w:p>
    <w:p w14:paraId="563132DE" w14:textId="31A9301E"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21" w:history="1">
        <w:r w:rsidR="007415D2" w:rsidRPr="00E5588B">
          <w:rPr>
            <w:rStyle w:val="Hyperlink"/>
            <w:noProof/>
          </w:rPr>
          <w:t>1.1</w:t>
        </w:r>
        <w:r w:rsidR="007415D2">
          <w:rPr>
            <w:rFonts w:asciiTheme="minorHAnsi" w:eastAsiaTheme="minorEastAsia" w:hAnsiTheme="minorHAnsi" w:cstheme="minorBidi"/>
            <w:b w:val="0"/>
            <w:noProof/>
            <w:szCs w:val="22"/>
          </w:rPr>
          <w:tab/>
        </w:r>
        <w:r w:rsidR="007415D2" w:rsidRPr="00E5588B">
          <w:rPr>
            <w:rStyle w:val="Hyperlink"/>
            <w:noProof/>
          </w:rPr>
          <w:t>Overview</w:t>
        </w:r>
        <w:r w:rsidR="007415D2">
          <w:rPr>
            <w:noProof/>
            <w:webHidden/>
          </w:rPr>
          <w:tab/>
        </w:r>
        <w:r w:rsidR="007415D2">
          <w:rPr>
            <w:noProof/>
            <w:webHidden/>
          </w:rPr>
          <w:fldChar w:fldCharType="begin"/>
        </w:r>
        <w:r w:rsidR="007415D2">
          <w:rPr>
            <w:noProof/>
            <w:webHidden/>
          </w:rPr>
          <w:instrText xml:space="preserve"> PAGEREF _Toc446408821 \h </w:instrText>
        </w:r>
        <w:r w:rsidR="007415D2">
          <w:rPr>
            <w:noProof/>
            <w:webHidden/>
          </w:rPr>
        </w:r>
        <w:r w:rsidR="007415D2">
          <w:rPr>
            <w:noProof/>
            <w:webHidden/>
          </w:rPr>
          <w:fldChar w:fldCharType="separate"/>
        </w:r>
        <w:r>
          <w:rPr>
            <w:noProof/>
            <w:webHidden/>
          </w:rPr>
          <w:t>6</w:t>
        </w:r>
        <w:r w:rsidR="007415D2">
          <w:rPr>
            <w:noProof/>
            <w:webHidden/>
          </w:rPr>
          <w:fldChar w:fldCharType="end"/>
        </w:r>
      </w:hyperlink>
    </w:p>
    <w:p w14:paraId="38796137" w14:textId="42A7C43D"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22" w:history="1">
        <w:r w:rsidR="007415D2" w:rsidRPr="00E5588B">
          <w:rPr>
            <w:rStyle w:val="Hyperlink"/>
            <w:noProof/>
          </w:rPr>
          <w:t>1.2</w:t>
        </w:r>
        <w:r w:rsidR="007415D2">
          <w:rPr>
            <w:rFonts w:asciiTheme="minorHAnsi" w:eastAsiaTheme="minorEastAsia" w:hAnsiTheme="minorHAnsi" w:cstheme="minorBidi"/>
            <w:b w:val="0"/>
            <w:noProof/>
            <w:szCs w:val="22"/>
          </w:rPr>
          <w:tab/>
        </w:r>
        <w:r w:rsidR="007415D2" w:rsidRPr="00E5588B">
          <w:rPr>
            <w:rStyle w:val="Hyperlink"/>
            <w:noProof/>
          </w:rPr>
          <w:t>Document name and identification</w:t>
        </w:r>
        <w:r w:rsidR="007415D2">
          <w:rPr>
            <w:noProof/>
            <w:webHidden/>
          </w:rPr>
          <w:tab/>
        </w:r>
        <w:r w:rsidR="007415D2">
          <w:rPr>
            <w:noProof/>
            <w:webHidden/>
          </w:rPr>
          <w:fldChar w:fldCharType="begin"/>
        </w:r>
        <w:r w:rsidR="007415D2">
          <w:rPr>
            <w:noProof/>
            <w:webHidden/>
          </w:rPr>
          <w:instrText xml:space="preserve"> PAGEREF _Toc446408822 \h </w:instrText>
        </w:r>
        <w:r w:rsidR="007415D2">
          <w:rPr>
            <w:noProof/>
            <w:webHidden/>
          </w:rPr>
        </w:r>
        <w:r w:rsidR="007415D2">
          <w:rPr>
            <w:noProof/>
            <w:webHidden/>
          </w:rPr>
          <w:fldChar w:fldCharType="separate"/>
        </w:r>
        <w:r>
          <w:rPr>
            <w:noProof/>
            <w:webHidden/>
          </w:rPr>
          <w:t>8</w:t>
        </w:r>
        <w:r w:rsidR="007415D2">
          <w:rPr>
            <w:noProof/>
            <w:webHidden/>
          </w:rPr>
          <w:fldChar w:fldCharType="end"/>
        </w:r>
      </w:hyperlink>
    </w:p>
    <w:p w14:paraId="23934A68" w14:textId="39202616"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23" w:history="1">
        <w:r w:rsidR="007415D2" w:rsidRPr="00E5588B">
          <w:rPr>
            <w:rStyle w:val="Hyperlink"/>
            <w:noProof/>
          </w:rPr>
          <w:t>1.3</w:t>
        </w:r>
        <w:r w:rsidR="007415D2">
          <w:rPr>
            <w:rFonts w:asciiTheme="minorHAnsi" w:eastAsiaTheme="minorEastAsia" w:hAnsiTheme="minorHAnsi" w:cstheme="minorBidi"/>
            <w:b w:val="0"/>
            <w:noProof/>
            <w:szCs w:val="22"/>
          </w:rPr>
          <w:tab/>
        </w:r>
        <w:r w:rsidR="007415D2" w:rsidRPr="00E5588B">
          <w:rPr>
            <w:rStyle w:val="Hyperlink"/>
            <w:noProof/>
          </w:rPr>
          <w:t>PKI participants</w:t>
        </w:r>
        <w:r w:rsidR="007415D2">
          <w:rPr>
            <w:noProof/>
            <w:webHidden/>
          </w:rPr>
          <w:tab/>
        </w:r>
        <w:r w:rsidR="007415D2">
          <w:rPr>
            <w:noProof/>
            <w:webHidden/>
          </w:rPr>
          <w:fldChar w:fldCharType="begin"/>
        </w:r>
        <w:r w:rsidR="007415D2">
          <w:rPr>
            <w:noProof/>
            <w:webHidden/>
          </w:rPr>
          <w:instrText xml:space="preserve"> PAGEREF _Toc446408823 \h </w:instrText>
        </w:r>
        <w:r w:rsidR="007415D2">
          <w:rPr>
            <w:noProof/>
            <w:webHidden/>
          </w:rPr>
        </w:r>
        <w:r w:rsidR="007415D2">
          <w:rPr>
            <w:noProof/>
            <w:webHidden/>
          </w:rPr>
          <w:fldChar w:fldCharType="separate"/>
        </w:r>
        <w:r>
          <w:rPr>
            <w:noProof/>
            <w:webHidden/>
          </w:rPr>
          <w:t>8</w:t>
        </w:r>
        <w:r w:rsidR="007415D2">
          <w:rPr>
            <w:noProof/>
            <w:webHidden/>
          </w:rPr>
          <w:fldChar w:fldCharType="end"/>
        </w:r>
      </w:hyperlink>
    </w:p>
    <w:p w14:paraId="649A3FEF" w14:textId="2161F03D"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24" w:history="1">
        <w:r w:rsidR="007415D2" w:rsidRPr="00E5588B">
          <w:rPr>
            <w:rStyle w:val="Hyperlink"/>
            <w:noProof/>
          </w:rPr>
          <w:t>1.4</w:t>
        </w:r>
        <w:r w:rsidR="007415D2">
          <w:rPr>
            <w:rFonts w:asciiTheme="minorHAnsi" w:eastAsiaTheme="minorEastAsia" w:hAnsiTheme="minorHAnsi" w:cstheme="minorBidi"/>
            <w:b w:val="0"/>
            <w:noProof/>
            <w:szCs w:val="22"/>
          </w:rPr>
          <w:tab/>
        </w:r>
        <w:r w:rsidR="007415D2" w:rsidRPr="00E5588B">
          <w:rPr>
            <w:rStyle w:val="Hyperlink"/>
            <w:noProof/>
          </w:rPr>
          <w:t>Certificate usage</w:t>
        </w:r>
        <w:r w:rsidR="007415D2">
          <w:rPr>
            <w:noProof/>
            <w:webHidden/>
          </w:rPr>
          <w:tab/>
        </w:r>
        <w:r w:rsidR="007415D2">
          <w:rPr>
            <w:noProof/>
            <w:webHidden/>
          </w:rPr>
          <w:fldChar w:fldCharType="begin"/>
        </w:r>
        <w:r w:rsidR="007415D2">
          <w:rPr>
            <w:noProof/>
            <w:webHidden/>
          </w:rPr>
          <w:instrText xml:space="preserve"> PAGEREF _Toc446408824 \h </w:instrText>
        </w:r>
        <w:r w:rsidR="007415D2">
          <w:rPr>
            <w:noProof/>
            <w:webHidden/>
          </w:rPr>
        </w:r>
        <w:r w:rsidR="007415D2">
          <w:rPr>
            <w:noProof/>
            <w:webHidden/>
          </w:rPr>
          <w:fldChar w:fldCharType="separate"/>
        </w:r>
        <w:r>
          <w:rPr>
            <w:noProof/>
            <w:webHidden/>
          </w:rPr>
          <w:t>10</w:t>
        </w:r>
        <w:r w:rsidR="007415D2">
          <w:rPr>
            <w:noProof/>
            <w:webHidden/>
          </w:rPr>
          <w:fldChar w:fldCharType="end"/>
        </w:r>
      </w:hyperlink>
    </w:p>
    <w:p w14:paraId="0C93B0F5" w14:textId="454A0A42"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25" w:history="1">
        <w:r w:rsidR="007415D2" w:rsidRPr="00E5588B">
          <w:rPr>
            <w:rStyle w:val="Hyperlink"/>
            <w:noProof/>
          </w:rPr>
          <w:t>1.5</w:t>
        </w:r>
        <w:r w:rsidR="007415D2">
          <w:rPr>
            <w:rFonts w:asciiTheme="minorHAnsi" w:eastAsiaTheme="minorEastAsia" w:hAnsiTheme="minorHAnsi" w:cstheme="minorBidi"/>
            <w:b w:val="0"/>
            <w:noProof/>
            <w:szCs w:val="22"/>
          </w:rPr>
          <w:tab/>
        </w:r>
        <w:r w:rsidR="007415D2" w:rsidRPr="00E5588B">
          <w:rPr>
            <w:rStyle w:val="Hyperlink"/>
            <w:noProof/>
          </w:rPr>
          <w:t>Policy administration</w:t>
        </w:r>
        <w:r w:rsidR="007415D2">
          <w:rPr>
            <w:noProof/>
            <w:webHidden/>
          </w:rPr>
          <w:tab/>
        </w:r>
        <w:r w:rsidR="007415D2">
          <w:rPr>
            <w:noProof/>
            <w:webHidden/>
          </w:rPr>
          <w:fldChar w:fldCharType="begin"/>
        </w:r>
        <w:r w:rsidR="007415D2">
          <w:rPr>
            <w:noProof/>
            <w:webHidden/>
          </w:rPr>
          <w:instrText xml:space="preserve"> PAGEREF _Toc446408825 \h </w:instrText>
        </w:r>
        <w:r w:rsidR="007415D2">
          <w:rPr>
            <w:noProof/>
            <w:webHidden/>
          </w:rPr>
        </w:r>
        <w:r w:rsidR="007415D2">
          <w:rPr>
            <w:noProof/>
            <w:webHidden/>
          </w:rPr>
          <w:fldChar w:fldCharType="separate"/>
        </w:r>
        <w:r>
          <w:rPr>
            <w:noProof/>
            <w:webHidden/>
          </w:rPr>
          <w:t>11</w:t>
        </w:r>
        <w:r w:rsidR="007415D2">
          <w:rPr>
            <w:noProof/>
            <w:webHidden/>
          </w:rPr>
          <w:fldChar w:fldCharType="end"/>
        </w:r>
      </w:hyperlink>
    </w:p>
    <w:p w14:paraId="18F86785" w14:textId="4478655C"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26" w:history="1">
        <w:r w:rsidR="007415D2" w:rsidRPr="00E5588B">
          <w:rPr>
            <w:rStyle w:val="Hyperlink"/>
            <w:noProof/>
          </w:rPr>
          <w:t>1.6</w:t>
        </w:r>
        <w:r w:rsidR="007415D2">
          <w:rPr>
            <w:rFonts w:asciiTheme="minorHAnsi" w:eastAsiaTheme="minorEastAsia" w:hAnsiTheme="minorHAnsi" w:cstheme="minorBidi"/>
            <w:b w:val="0"/>
            <w:noProof/>
            <w:szCs w:val="22"/>
          </w:rPr>
          <w:tab/>
        </w:r>
        <w:r w:rsidR="007415D2" w:rsidRPr="00E5588B">
          <w:rPr>
            <w:rStyle w:val="Hyperlink"/>
            <w:noProof/>
          </w:rPr>
          <w:t>Definitions, acronyms and interpretation</w:t>
        </w:r>
        <w:r w:rsidR="007415D2">
          <w:rPr>
            <w:noProof/>
            <w:webHidden/>
          </w:rPr>
          <w:tab/>
        </w:r>
        <w:r w:rsidR="007415D2">
          <w:rPr>
            <w:noProof/>
            <w:webHidden/>
          </w:rPr>
          <w:fldChar w:fldCharType="begin"/>
        </w:r>
        <w:r w:rsidR="007415D2">
          <w:rPr>
            <w:noProof/>
            <w:webHidden/>
          </w:rPr>
          <w:instrText xml:space="preserve"> PAGEREF _Toc446408826 \h </w:instrText>
        </w:r>
        <w:r w:rsidR="007415D2">
          <w:rPr>
            <w:noProof/>
            <w:webHidden/>
          </w:rPr>
        </w:r>
        <w:r w:rsidR="007415D2">
          <w:rPr>
            <w:noProof/>
            <w:webHidden/>
          </w:rPr>
          <w:fldChar w:fldCharType="separate"/>
        </w:r>
        <w:r>
          <w:rPr>
            <w:noProof/>
            <w:webHidden/>
          </w:rPr>
          <w:t>12</w:t>
        </w:r>
        <w:r w:rsidR="007415D2">
          <w:rPr>
            <w:noProof/>
            <w:webHidden/>
          </w:rPr>
          <w:fldChar w:fldCharType="end"/>
        </w:r>
      </w:hyperlink>
    </w:p>
    <w:p w14:paraId="0CA81BDB" w14:textId="59D55D07" w:rsidR="007415D2" w:rsidRDefault="006D0E45">
      <w:pPr>
        <w:pStyle w:val="TOC1"/>
        <w:tabs>
          <w:tab w:val="left" w:pos="442"/>
          <w:tab w:val="right" w:leader="dot" w:pos="9629"/>
        </w:tabs>
        <w:rPr>
          <w:rFonts w:asciiTheme="minorHAnsi" w:eastAsiaTheme="minorEastAsia" w:hAnsiTheme="minorHAnsi" w:cstheme="minorBidi"/>
          <w:b w:val="0"/>
          <w:smallCaps w:val="0"/>
          <w:noProof/>
          <w:sz w:val="22"/>
          <w:szCs w:val="22"/>
        </w:rPr>
      </w:pPr>
      <w:hyperlink w:anchor="_Toc446408827" w:history="1">
        <w:r w:rsidR="007415D2" w:rsidRPr="00E5588B">
          <w:rPr>
            <w:rStyle w:val="Hyperlink"/>
            <w:noProof/>
          </w:rPr>
          <w:t>2.</w:t>
        </w:r>
        <w:r w:rsidR="007415D2">
          <w:rPr>
            <w:rFonts w:asciiTheme="minorHAnsi" w:eastAsiaTheme="minorEastAsia" w:hAnsiTheme="minorHAnsi" w:cstheme="minorBidi"/>
            <w:b w:val="0"/>
            <w:smallCaps w:val="0"/>
            <w:noProof/>
            <w:sz w:val="22"/>
            <w:szCs w:val="22"/>
          </w:rPr>
          <w:tab/>
        </w:r>
        <w:r w:rsidR="007415D2" w:rsidRPr="00E5588B">
          <w:rPr>
            <w:rStyle w:val="Hyperlink"/>
            <w:noProof/>
          </w:rPr>
          <w:t>Publication and Repository Responsibilities</w:t>
        </w:r>
        <w:r w:rsidR="007415D2">
          <w:rPr>
            <w:noProof/>
            <w:webHidden/>
          </w:rPr>
          <w:tab/>
        </w:r>
        <w:r w:rsidR="007415D2">
          <w:rPr>
            <w:noProof/>
            <w:webHidden/>
          </w:rPr>
          <w:fldChar w:fldCharType="begin"/>
        </w:r>
        <w:r w:rsidR="007415D2">
          <w:rPr>
            <w:noProof/>
            <w:webHidden/>
          </w:rPr>
          <w:instrText xml:space="preserve"> PAGEREF _Toc446408827 \h </w:instrText>
        </w:r>
        <w:r w:rsidR="007415D2">
          <w:rPr>
            <w:noProof/>
            <w:webHidden/>
          </w:rPr>
        </w:r>
        <w:r w:rsidR="007415D2">
          <w:rPr>
            <w:noProof/>
            <w:webHidden/>
          </w:rPr>
          <w:fldChar w:fldCharType="separate"/>
        </w:r>
        <w:r>
          <w:rPr>
            <w:noProof/>
            <w:webHidden/>
          </w:rPr>
          <w:t>12</w:t>
        </w:r>
        <w:r w:rsidR="007415D2">
          <w:rPr>
            <w:noProof/>
            <w:webHidden/>
          </w:rPr>
          <w:fldChar w:fldCharType="end"/>
        </w:r>
      </w:hyperlink>
    </w:p>
    <w:p w14:paraId="28415F6D" w14:textId="695EB0E1"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28" w:history="1">
        <w:r w:rsidR="007415D2" w:rsidRPr="00E5588B">
          <w:rPr>
            <w:rStyle w:val="Hyperlink"/>
            <w:noProof/>
          </w:rPr>
          <w:t>2.1</w:t>
        </w:r>
        <w:r w:rsidR="007415D2">
          <w:rPr>
            <w:rFonts w:asciiTheme="minorHAnsi" w:eastAsiaTheme="minorEastAsia" w:hAnsiTheme="minorHAnsi" w:cstheme="minorBidi"/>
            <w:b w:val="0"/>
            <w:noProof/>
            <w:szCs w:val="22"/>
          </w:rPr>
          <w:tab/>
        </w:r>
        <w:r w:rsidR="007415D2" w:rsidRPr="00E5588B">
          <w:rPr>
            <w:rStyle w:val="Hyperlink"/>
            <w:noProof/>
          </w:rPr>
          <w:t>Repositories</w:t>
        </w:r>
        <w:r w:rsidR="007415D2">
          <w:rPr>
            <w:noProof/>
            <w:webHidden/>
          </w:rPr>
          <w:tab/>
        </w:r>
        <w:r w:rsidR="007415D2">
          <w:rPr>
            <w:noProof/>
            <w:webHidden/>
          </w:rPr>
          <w:fldChar w:fldCharType="begin"/>
        </w:r>
        <w:r w:rsidR="007415D2">
          <w:rPr>
            <w:noProof/>
            <w:webHidden/>
          </w:rPr>
          <w:instrText xml:space="preserve"> PAGEREF _Toc446408828 \h </w:instrText>
        </w:r>
        <w:r w:rsidR="007415D2">
          <w:rPr>
            <w:noProof/>
            <w:webHidden/>
          </w:rPr>
        </w:r>
        <w:r w:rsidR="007415D2">
          <w:rPr>
            <w:noProof/>
            <w:webHidden/>
          </w:rPr>
          <w:fldChar w:fldCharType="separate"/>
        </w:r>
        <w:r>
          <w:rPr>
            <w:noProof/>
            <w:webHidden/>
          </w:rPr>
          <w:t>12</w:t>
        </w:r>
        <w:r w:rsidR="007415D2">
          <w:rPr>
            <w:noProof/>
            <w:webHidden/>
          </w:rPr>
          <w:fldChar w:fldCharType="end"/>
        </w:r>
      </w:hyperlink>
    </w:p>
    <w:p w14:paraId="6EF69B48" w14:textId="70B491AF"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29" w:history="1">
        <w:r w:rsidR="007415D2" w:rsidRPr="00E5588B">
          <w:rPr>
            <w:rStyle w:val="Hyperlink"/>
            <w:noProof/>
          </w:rPr>
          <w:t>2.2</w:t>
        </w:r>
        <w:r w:rsidR="007415D2">
          <w:rPr>
            <w:rFonts w:asciiTheme="minorHAnsi" w:eastAsiaTheme="minorEastAsia" w:hAnsiTheme="minorHAnsi" w:cstheme="minorBidi"/>
            <w:b w:val="0"/>
            <w:noProof/>
            <w:szCs w:val="22"/>
          </w:rPr>
          <w:tab/>
        </w:r>
        <w:r w:rsidR="007415D2" w:rsidRPr="00E5588B">
          <w:rPr>
            <w:rStyle w:val="Hyperlink"/>
            <w:noProof/>
          </w:rPr>
          <w:t>Publication of certification information</w:t>
        </w:r>
        <w:r w:rsidR="007415D2">
          <w:rPr>
            <w:noProof/>
            <w:webHidden/>
          </w:rPr>
          <w:tab/>
        </w:r>
        <w:r w:rsidR="007415D2">
          <w:rPr>
            <w:noProof/>
            <w:webHidden/>
          </w:rPr>
          <w:fldChar w:fldCharType="begin"/>
        </w:r>
        <w:r w:rsidR="007415D2">
          <w:rPr>
            <w:noProof/>
            <w:webHidden/>
          </w:rPr>
          <w:instrText xml:space="preserve"> PAGEREF _Toc446408829 \h </w:instrText>
        </w:r>
        <w:r w:rsidR="007415D2">
          <w:rPr>
            <w:noProof/>
            <w:webHidden/>
          </w:rPr>
        </w:r>
        <w:r w:rsidR="007415D2">
          <w:rPr>
            <w:noProof/>
            <w:webHidden/>
          </w:rPr>
          <w:fldChar w:fldCharType="separate"/>
        </w:r>
        <w:r>
          <w:rPr>
            <w:noProof/>
            <w:webHidden/>
          </w:rPr>
          <w:t>12</w:t>
        </w:r>
        <w:r w:rsidR="007415D2">
          <w:rPr>
            <w:noProof/>
            <w:webHidden/>
          </w:rPr>
          <w:fldChar w:fldCharType="end"/>
        </w:r>
      </w:hyperlink>
    </w:p>
    <w:p w14:paraId="05B00C53" w14:textId="5A45E0A2"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30" w:history="1">
        <w:r w:rsidR="007415D2" w:rsidRPr="00E5588B">
          <w:rPr>
            <w:rStyle w:val="Hyperlink"/>
            <w:noProof/>
          </w:rPr>
          <w:t>2.3</w:t>
        </w:r>
        <w:r w:rsidR="007415D2">
          <w:rPr>
            <w:rFonts w:asciiTheme="minorHAnsi" w:eastAsiaTheme="minorEastAsia" w:hAnsiTheme="minorHAnsi" w:cstheme="minorBidi"/>
            <w:b w:val="0"/>
            <w:noProof/>
            <w:szCs w:val="22"/>
          </w:rPr>
          <w:tab/>
        </w:r>
        <w:r w:rsidR="007415D2" w:rsidRPr="00E5588B">
          <w:rPr>
            <w:rStyle w:val="Hyperlink"/>
            <w:noProof/>
          </w:rPr>
          <w:t>Time or frequency of publication</w:t>
        </w:r>
        <w:r w:rsidR="007415D2">
          <w:rPr>
            <w:noProof/>
            <w:webHidden/>
          </w:rPr>
          <w:tab/>
        </w:r>
        <w:r w:rsidR="007415D2">
          <w:rPr>
            <w:noProof/>
            <w:webHidden/>
          </w:rPr>
          <w:fldChar w:fldCharType="begin"/>
        </w:r>
        <w:r w:rsidR="007415D2">
          <w:rPr>
            <w:noProof/>
            <w:webHidden/>
          </w:rPr>
          <w:instrText xml:space="preserve"> PAGEREF _Toc446408830 \h </w:instrText>
        </w:r>
        <w:r w:rsidR="007415D2">
          <w:rPr>
            <w:noProof/>
            <w:webHidden/>
          </w:rPr>
        </w:r>
        <w:r w:rsidR="007415D2">
          <w:rPr>
            <w:noProof/>
            <w:webHidden/>
          </w:rPr>
          <w:fldChar w:fldCharType="separate"/>
        </w:r>
        <w:r>
          <w:rPr>
            <w:noProof/>
            <w:webHidden/>
          </w:rPr>
          <w:t>13</w:t>
        </w:r>
        <w:r w:rsidR="007415D2">
          <w:rPr>
            <w:noProof/>
            <w:webHidden/>
          </w:rPr>
          <w:fldChar w:fldCharType="end"/>
        </w:r>
      </w:hyperlink>
    </w:p>
    <w:p w14:paraId="4DD586AC" w14:textId="45C77CA5"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31" w:history="1">
        <w:r w:rsidR="007415D2" w:rsidRPr="00E5588B">
          <w:rPr>
            <w:rStyle w:val="Hyperlink"/>
            <w:noProof/>
          </w:rPr>
          <w:t>2.4</w:t>
        </w:r>
        <w:r w:rsidR="007415D2">
          <w:rPr>
            <w:rFonts w:asciiTheme="minorHAnsi" w:eastAsiaTheme="minorEastAsia" w:hAnsiTheme="minorHAnsi" w:cstheme="minorBidi"/>
            <w:b w:val="0"/>
            <w:noProof/>
            <w:szCs w:val="22"/>
          </w:rPr>
          <w:tab/>
        </w:r>
        <w:r w:rsidR="007415D2" w:rsidRPr="00E5588B">
          <w:rPr>
            <w:rStyle w:val="Hyperlink"/>
            <w:noProof/>
          </w:rPr>
          <w:t>Access controls on repositories</w:t>
        </w:r>
        <w:r w:rsidR="007415D2">
          <w:rPr>
            <w:noProof/>
            <w:webHidden/>
          </w:rPr>
          <w:tab/>
        </w:r>
        <w:r w:rsidR="007415D2">
          <w:rPr>
            <w:noProof/>
            <w:webHidden/>
          </w:rPr>
          <w:fldChar w:fldCharType="begin"/>
        </w:r>
        <w:r w:rsidR="007415D2">
          <w:rPr>
            <w:noProof/>
            <w:webHidden/>
          </w:rPr>
          <w:instrText xml:space="preserve"> PAGEREF _Toc446408831 \h </w:instrText>
        </w:r>
        <w:r w:rsidR="007415D2">
          <w:rPr>
            <w:noProof/>
            <w:webHidden/>
          </w:rPr>
        </w:r>
        <w:r w:rsidR="007415D2">
          <w:rPr>
            <w:noProof/>
            <w:webHidden/>
          </w:rPr>
          <w:fldChar w:fldCharType="separate"/>
        </w:r>
        <w:r>
          <w:rPr>
            <w:noProof/>
            <w:webHidden/>
          </w:rPr>
          <w:t>13</w:t>
        </w:r>
        <w:r w:rsidR="007415D2">
          <w:rPr>
            <w:noProof/>
            <w:webHidden/>
          </w:rPr>
          <w:fldChar w:fldCharType="end"/>
        </w:r>
      </w:hyperlink>
    </w:p>
    <w:p w14:paraId="139C4902" w14:textId="11059EF6" w:rsidR="007415D2" w:rsidRDefault="006D0E45">
      <w:pPr>
        <w:pStyle w:val="TOC1"/>
        <w:tabs>
          <w:tab w:val="left" w:pos="442"/>
          <w:tab w:val="right" w:leader="dot" w:pos="9629"/>
        </w:tabs>
        <w:rPr>
          <w:rFonts w:asciiTheme="minorHAnsi" w:eastAsiaTheme="minorEastAsia" w:hAnsiTheme="minorHAnsi" w:cstheme="minorBidi"/>
          <w:b w:val="0"/>
          <w:smallCaps w:val="0"/>
          <w:noProof/>
          <w:sz w:val="22"/>
          <w:szCs w:val="22"/>
        </w:rPr>
      </w:pPr>
      <w:hyperlink w:anchor="_Toc446408832" w:history="1">
        <w:r w:rsidR="007415D2" w:rsidRPr="00E5588B">
          <w:rPr>
            <w:rStyle w:val="Hyperlink"/>
            <w:noProof/>
          </w:rPr>
          <w:t>3.</w:t>
        </w:r>
        <w:r w:rsidR="007415D2">
          <w:rPr>
            <w:rFonts w:asciiTheme="minorHAnsi" w:eastAsiaTheme="minorEastAsia" w:hAnsiTheme="minorHAnsi" w:cstheme="minorBidi"/>
            <w:b w:val="0"/>
            <w:smallCaps w:val="0"/>
            <w:noProof/>
            <w:sz w:val="22"/>
            <w:szCs w:val="22"/>
          </w:rPr>
          <w:tab/>
        </w:r>
        <w:r w:rsidR="007415D2" w:rsidRPr="00E5588B">
          <w:rPr>
            <w:rStyle w:val="Hyperlink"/>
            <w:noProof/>
          </w:rPr>
          <w:t>Identification and Authentication</w:t>
        </w:r>
        <w:r w:rsidR="007415D2">
          <w:rPr>
            <w:noProof/>
            <w:webHidden/>
          </w:rPr>
          <w:tab/>
        </w:r>
        <w:r w:rsidR="007415D2">
          <w:rPr>
            <w:noProof/>
            <w:webHidden/>
          </w:rPr>
          <w:fldChar w:fldCharType="begin"/>
        </w:r>
        <w:r w:rsidR="007415D2">
          <w:rPr>
            <w:noProof/>
            <w:webHidden/>
          </w:rPr>
          <w:instrText xml:space="preserve"> PAGEREF _Toc446408832 \h </w:instrText>
        </w:r>
        <w:r w:rsidR="007415D2">
          <w:rPr>
            <w:noProof/>
            <w:webHidden/>
          </w:rPr>
        </w:r>
        <w:r w:rsidR="007415D2">
          <w:rPr>
            <w:noProof/>
            <w:webHidden/>
          </w:rPr>
          <w:fldChar w:fldCharType="separate"/>
        </w:r>
        <w:r>
          <w:rPr>
            <w:noProof/>
            <w:webHidden/>
          </w:rPr>
          <w:t>13</w:t>
        </w:r>
        <w:r w:rsidR="007415D2">
          <w:rPr>
            <w:noProof/>
            <w:webHidden/>
          </w:rPr>
          <w:fldChar w:fldCharType="end"/>
        </w:r>
      </w:hyperlink>
    </w:p>
    <w:p w14:paraId="6DA98101" w14:textId="1FAFEEC1"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33" w:history="1">
        <w:r w:rsidR="007415D2" w:rsidRPr="00E5588B">
          <w:rPr>
            <w:rStyle w:val="Hyperlink"/>
            <w:noProof/>
          </w:rPr>
          <w:t>3.1</w:t>
        </w:r>
        <w:r w:rsidR="007415D2">
          <w:rPr>
            <w:rFonts w:asciiTheme="minorHAnsi" w:eastAsiaTheme="minorEastAsia" w:hAnsiTheme="minorHAnsi" w:cstheme="minorBidi"/>
            <w:b w:val="0"/>
            <w:noProof/>
            <w:szCs w:val="22"/>
          </w:rPr>
          <w:tab/>
        </w:r>
        <w:r w:rsidR="007415D2" w:rsidRPr="00E5588B">
          <w:rPr>
            <w:rStyle w:val="Hyperlink"/>
            <w:noProof/>
          </w:rPr>
          <w:t>Naming</w:t>
        </w:r>
        <w:r w:rsidR="007415D2">
          <w:rPr>
            <w:noProof/>
            <w:webHidden/>
          </w:rPr>
          <w:tab/>
        </w:r>
        <w:r w:rsidR="007415D2">
          <w:rPr>
            <w:noProof/>
            <w:webHidden/>
          </w:rPr>
          <w:fldChar w:fldCharType="begin"/>
        </w:r>
        <w:r w:rsidR="007415D2">
          <w:rPr>
            <w:noProof/>
            <w:webHidden/>
          </w:rPr>
          <w:instrText xml:space="preserve"> PAGEREF _Toc446408833 \h </w:instrText>
        </w:r>
        <w:r w:rsidR="007415D2">
          <w:rPr>
            <w:noProof/>
            <w:webHidden/>
          </w:rPr>
        </w:r>
        <w:r w:rsidR="007415D2">
          <w:rPr>
            <w:noProof/>
            <w:webHidden/>
          </w:rPr>
          <w:fldChar w:fldCharType="separate"/>
        </w:r>
        <w:r>
          <w:rPr>
            <w:noProof/>
            <w:webHidden/>
          </w:rPr>
          <w:t>13</w:t>
        </w:r>
        <w:r w:rsidR="007415D2">
          <w:rPr>
            <w:noProof/>
            <w:webHidden/>
          </w:rPr>
          <w:fldChar w:fldCharType="end"/>
        </w:r>
      </w:hyperlink>
    </w:p>
    <w:p w14:paraId="1AC6F4CF" w14:textId="3B671C1C"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34" w:history="1">
        <w:r w:rsidR="007415D2" w:rsidRPr="00E5588B">
          <w:rPr>
            <w:rStyle w:val="Hyperlink"/>
            <w:noProof/>
          </w:rPr>
          <w:t>3.2</w:t>
        </w:r>
        <w:r w:rsidR="007415D2">
          <w:rPr>
            <w:rFonts w:asciiTheme="minorHAnsi" w:eastAsiaTheme="minorEastAsia" w:hAnsiTheme="minorHAnsi" w:cstheme="minorBidi"/>
            <w:b w:val="0"/>
            <w:noProof/>
            <w:szCs w:val="22"/>
          </w:rPr>
          <w:tab/>
        </w:r>
        <w:r w:rsidR="007415D2" w:rsidRPr="00E5588B">
          <w:rPr>
            <w:rStyle w:val="Hyperlink"/>
            <w:noProof/>
          </w:rPr>
          <w:t>Initial identity validation</w:t>
        </w:r>
        <w:r w:rsidR="007415D2">
          <w:rPr>
            <w:noProof/>
            <w:webHidden/>
          </w:rPr>
          <w:tab/>
        </w:r>
        <w:r w:rsidR="007415D2">
          <w:rPr>
            <w:noProof/>
            <w:webHidden/>
          </w:rPr>
          <w:fldChar w:fldCharType="begin"/>
        </w:r>
        <w:r w:rsidR="007415D2">
          <w:rPr>
            <w:noProof/>
            <w:webHidden/>
          </w:rPr>
          <w:instrText xml:space="preserve"> PAGEREF _Toc446408834 \h </w:instrText>
        </w:r>
        <w:r w:rsidR="007415D2">
          <w:rPr>
            <w:noProof/>
            <w:webHidden/>
          </w:rPr>
        </w:r>
        <w:r w:rsidR="007415D2">
          <w:rPr>
            <w:noProof/>
            <w:webHidden/>
          </w:rPr>
          <w:fldChar w:fldCharType="separate"/>
        </w:r>
        <w:r>
          <w:rPr>
            <w:noProof/>
            <w:webHidden/>
          </w:rPr>
          <w:t>14</w:t>
        </w:r>
        <w:r w:rsidR="007415D2">
          <w:rPr>
            <w:noProof/>
            <w:webHidden/>
          </w:rPr>
          <w:fldChar w:fldCharType="end"/>
        </w:r>
      </w:hyperlink>
    </w:p>
    <w:p w14:paraId="5DAA5CF9" w14:textId="7DAE2846"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35" w:history="1">
        <w:r w:rsidR="007415D2" w:rsidRPr="00E5588B">
          <w:rPr>
            <w:rStyle w:val="Hyperlink"/>
            <w:noProof/>
          </w:rPr>
          <w:t>3.3</w:t>
        </w:r>
        <w:r w:rsidR="007415D2">
          <w:rPr>
            <w:rFonts w:asciiTheme="minorHAnsi" w:eastAsiaTheme="minorEastAsia" w:hAnsiTheme="minorHAnsi" w:cstheme="minorBidi"/>
            <w:b w:val="0"/>
            <w:noProof/>
            <w:szCs w:val="22"/>
          </w:rPr>
          <w:tab/>
        </w:r>
        <w:r w:rsidR="007415D2" w:rsidRPr="00E5588B">
          <w:rPr>
            <w:rStyle w:val="Hyperlink"/>
            <w:noProof/>
          </w:rPr>
          <w:t>Identification and authentication for re-key requests</w:t>
        </w:r>
        <w:r w:rsidR="007415D2">
          <w:rPr>
            <w:noProof/>
            <w:webHidden/>
          </w:rPr>
          <w:tab/>
        </w:r>
        <w:r w:rsidR="007415D2">
          <w:rPr>
            <w:noProof/>
            <w:webHidden/>
          </w:rPr>
          <w:fldChar w:fldCharType="begin"/>
        </w:r>
        <w:r w:rsidR="007415D2">
          <w:rPr>
            <w:noProof/>
            <w:webHidden/>
          </w:rPr>
          <w:instrText xml:space="preserve"> PAGEREF _Toc446408835 \h </w:instrText>
        </w:r>
        <w:r w:rsidR="007415D2">
          <w:rPr>
            <w:noProof/>
            <w:webHidden/>
          </w:rPr>
        </w:r>
        <w:r w:rsidR="007415D2">
          <w:rPr>
            <w:noProof/>
            <w:webHidden/>
          </w:rPr>
          <w:fldChar w:fldCharType="separate"/>
        </w:r>
        <w:r>
          <w:rPr>
            <w:noProof/>
            <w:webHidden/>
          </w:rPr>
          <w:t>14</w:t>
        </w:r>
        <w:r w:rsidR="007415D2">
          <w:rPr>
            <w:noProof/>
            <w:webHidden/>
          </w:rPr>
          <w:fldChar w:fldCharType="end"/>
        </w:r>
      </w:hyperlink>
    </w:p>
    <w:p w14:paraId="6BBDAA00" w14:textId="1D4BF7EC"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36" w:history="1">
        <w:r w:rsidR="007415D2" w:rsidRPr="00E5588B">
          <w:rPr>
            <w:rStyle w:val="Hyperlink"/>
            <w:noProof/>
          </w:rPr>
          <w:t>3.4</w:t>
        </w:r>
        <w:r w:rsidR="007415D2">
          <w:rPr>
            <w:rFonts w:asciiTheme="minorHAnsi" w:eastAsiaTheme="minorEastAsia" w:hAnsiTheme="minorHAnsi" w:cstheme="minorBidi"/>
            <w:b w:val="0"/>
            <w:noProof/>
            <w:szCs w:val="22"/>
          </w:rPr>
          <w:tab/>
        </w:r>
        <w:r w:rsidR="007415D2" w:rsidRPr="00E5588B">
          <w:rPr>
            <w:rStyle w:val="Hyperlink"/>
            <w:noProof/>
          </w:rPr>
          <w:t>Identification and authentication for revocation requests</w:t>
        </w:r>
        <w:r w:rsidR="007415D2">
          <w:rPr>
            <w:noProof/>
            <w:webHidden/>
          </w:rPr>
          <w:tab/>
        </w:r>
        <w:r w:rsidR="007415D2">
          <w:rPr>
            <w:noProof/>
            <w:webHidden/>
          </w:rPr>
          <w:fldChar w:fldCharType="begin"/>
        </w:r>
        <w:r w:rsidR="007415D2">
          <w:rPr>
            <w:noProof/>
            <w:webHidden/>
          </w:rPr>
          <w:instrText xml:space="preserve"> PAGEREF _Toc446408836 \h </w:instrText>
        </w:r>
        <w:r w:rsidR="007415D2">
          <w:rPr>
            <w:noProof/>
            <w:webHidden/>
          </w:rPr>
        </w:r>
        <w:r w:rsidR="007415D2">
          <w:rPr>
            <w:noProof/>
            <w:webHidden/>
          </w:rPr>
          <w:fldChar w:fldCharType="separate"/>
        </w:r>
        <w:r>
          <w:rPr>
            <w:noProof/>
            <w:webHidden/>
          </w:rPr>
          <w:t>15</w:t>
        </w:r>
        <w:r w:rsidR="007415D2">
          <w:rPr>
            <w:noProof/>
            <w:webHidden/>
          </w:rPr>
          <w:fldChar w:fldCharType="end"/>
        </w:r>
      </w:hyperlink>
    </w:p>
    <w:p w14:paraId="662FB144" w14:textId="0672E132" w:rsidR="007415D2" w:rsidRDefault="006D0E45">
      <w:pPr>
        <w:pStyle w:val="TOC1"/>
        <w:tabs>
          <w:tab w:val="left" w:pos="442"/>
          <w:tab w:val="right" w:leader="dot" w:pos="9629"/>
        </w:tabs>
        <w:rPr>
          <w:rFonts w:asciiTheme="minorHAnsi" w:eastAsiaTheme="minorEastAsia" w:hAnsiTheme="minorHAnsi" w:cstheme="minorBidi"/>
          <w:b w:val="0"/>
          <w:smallCaps w:val="0"/>
          <w:noProof/>
          <w:sz w:val="22"/>
          <w:szCs w:val="22"/>
        </w:rPr>
      </w:pPr>
      <w:hyperlink w:anchor="_Toc446408837" w:history="1">
        <w:r w:rsidR="007415D2" w:rsidRPr="00E5588B">
          <w:rPr>
            <w:rStyle w:val="Hyperlink"/>
            <w:noProof/>
          </w:rPr>
          <w:t>4.</w:t>
        </w:r>
        <w:r w:rsidR="007415D2">
          <w:rPr>
            <w:rFonts w:asciiTheme="minorHAnsi" w:eastAsiaTheme="minorEastAsia" w:hAnsiTheme="minorHAnsi" w:cstheme="minorBidi"/>
            <w:b w:val="0"/>
            <w:smallCaps w:val="0"/>
            <w:noProof/>
            <w:sz w:val="22"/>
            <w:szCs w:val="22"/>
          </w:rPr>
          <w:tab/>
        </w:r>
        <w:r w:rsidR="007415D2" w:rsidRPr="00E5588B">
          <w:rPr>
            <w:rStyle w:val="Hyperlink"/>
            <w:noProof/>
          </w:rPr>
          <w:t>Certificate Life-cycle Operational Requirements</w:t>
        </w:r>
        <w:r w:rsidR="007415D2">
          <w:rPr>
            <w:noProof/>
            <w:webHidden/>
          </w:rPr>
          <w:tab/>
        </w:r>
        <w:r w:rsidR="007415D2">
          <w:rPr>
            <w:noProof/>
            <w:webHidden/>
          </w:rPr>
          <w:fldChar w:fldCharType="begin"/>
        </w:r>
        <w:r w:rsidR="007415D2">
          <w:rPr>
            <w:noProof/>
            <w:webHidden/>
          </w:rPr>
          <w:instrText xml:space="preserve"> PAGEREF _Toc446408837 \h </w:instrText>
        </w:r>
        <w:r w:rsidR="007415D2">
          <w:rPr>
            <w:noProof/>
            <w:webHidden/>
          </w:rPr>
        </w:r>
        <w:r w:rsidR="007415D2">
          <w:rPr>
            <w:noProof/>
            <w:webHidden/>
          </w:rPr>
          <w:fldChar w:fldCharType="separate"/>
        </w:r>
        <w:r>
          <w:rPr>
            <w:noProof/>
            <w:webHidden/>
          </w:rPr>
          <w:t>15</w:t>
        </w:r>
        <w:r w:rsidR="007415D2">
          <w:rPr>
            <w:noProof/>
            <w:webHidden/>
          </w:rPr>
          <w:fldChar w:fldCharType="end"/>
        </w:r>
      </w:hyperlink>
    </w:p>
    <w:p w14:paraId="4EB073DD" w14:textId="0035E115"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38" w:history="1">
        <w:r w:rsidR="007415D2" w:rsidRPr="00E5588B">
          <w:rPr>
            <w:rStyle w:val="Hyperlink"/>
            <w:noProof/>
          </w:rPr>
          <w:t>4.1</w:t>
        </w:r>
        <w:r w:rsidR="007415D2">
          <w:rPr>
            <w:rFonts w:asciiTheme="minorHAnsi" w:eastAsiaTheme="minorEastAsia" w:hAnsiTheme="minorHAnsi" w:cstheme="minorBidi"/>
            <w:b w:val="0"/>
            <w:noProof/>
            <w:szCs w:val="22"/>
          </w:rPr>
          <w:tab/>
        </w:r>
        <w:r w:rsidR="007415D2" w:rsidRPr="00E5588B">
          <w:rPr>
            <w:rStyle w:val="Hyperlink"/>
            <w:noProof/>
          </w:rPr>
          <w:t>Certificate application</w:t>
        </w:r>
        <w:r w:rsidR="007415D2">
          <w:rPr>
            <w:noProof/>
            <w:webHidden/>
          </w:rPr>
          <w:tab/>
        </w:r>
        <w:r w:rsidR="007415D2">
          <w:rPr>
            <w:noProof/>
            <w:webHidden/>
          </w:rPr>
          <w:fldChar w:fldCharType="begin"/>
        </w:r>
        <w:r w:rsidR="007415D2">
          <w:rPr>
            <w:noProof/>
            <w:webHidden/>
          </w:rPr>
          <w:instrText xml:space="preserve"> PAGEREF _Toc446408838 \h </w:instrText>
        </w:r>
        <w:r w:rsidR="007415D2">
          <w:rPr>
            <w:noProof/>
            <w:webHidden/>
          </w:rPr>
        </w:r>
        <w:r w:rsidR="007415D2">
          <w:rPr>
            <w:noProof/>
            <w:webHidden/>
          </w:rPr>
          <w:fldChar w:fldCharType="separate"/>
        </w:r>
        <w:r>
          <w:rPr>
            <w:noProof/>
            <w:webHidden/>
          </w:rPr>
          <w:t>15</w:t>
        </w:r>
        <w:r w:rsidR="007415D2">
          <w:rPr>
            <w:noProof/>
            <w:webHidden/>
          </w:rPr>
          <w:fldChar w:fldCharType="end"/>
        </w:r>
      </w:hyperlink>
    </w:p>
    <w:p w14:paraId="6259D048" w14:textId="2E0892A9"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39" w:history="1">
        <w:r w:rsidR="007415D2" w:rsidRPr="00E5588B">
          <w:rPr>
            <w:rStyle w:val="Hyperlink"/>
            <w:noProof/>
          </w:rPr>
          <w:t>4.2</w:t>
        </w:r>
        <w:r w:rsidR="007415D2">
          <w:rPr>
            <w:rFonts w:asciiTheme="minorHAnsi" w:eastAsiaTheme="minorEastAsia" w:hAnsiTheme="minorHAnsi" w:cstheme="minorBidi"/>
            <w:b w:val="0"/>
            <w:noProof/>
            <w:szCs w:val="22"/>
          </w:rPr>
          <w:tab/>
        </w:r>
        <w:r w:rsidR="007415D2" w:rsidRPr="00E5588B">
          <w:rPr>
            <w:rStyle w:val="Hyperlink"/>
            <w:noProof/>
          </w:rPr>
          <w:t>Certificate application processing</w:t>
        </w:r>
        <w:r w:rsidR="007415D2">
          <w:rPr>
            <w:noProof/>
            <w:webHidden/>
          </w:rPr>
          <w:tab/>
        </w:r>
        <w:r w:rsidR="007415D2">
          <w:rPr>
            <w:noProof/>
            <w:webHidden/>
          </w:rPr>
          <w:fldChar w:fldCharType="begin"/>
        </w:r>
        <w:r w:rsidR="007415D2">
          <w:rPr>
            <w:noProof/>
            <w:webHidden/>
          </w:rPr>
          <w:instrText xml:space="preserve"> PAGEREF _Toc446408839 \h </w:instrText>
        </w:r>
        <w:r w:rsidR="007415D2">
          <w:rPr>
            <w:noProof/>
            <w:webHidden/>
          </w:rPr>
        </w:r>
        <w:r w:rsidR="007415D2">
          <w:rPr>
            <w:noProof/>
            <w:webHidden/>
          </w:rPr>
          <w:fldChar w:fldCharType="separate"/>
        </w:r>
        <w:r>
          <w:rPr>
            <w:noProof/>
            <w:webHidden/>
          </w:rPr>
          <w:t>16</w:t>
        </w:r>
        <w:r w:rsidR="007415D2">
          <w:rPr>
            <w:noProof/>
            <w:webHidden/>
          </w:rPr>
          <w:fldChar w:fldCharType="end"/>
        </w:r>
      </w:hyperlink>
    </w:p>
    <w:p w14:paraId="2A9842AF" w14:textId="19EF216F"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40" w:history="1">
        <w:r w:rsidR="007415D2" w:rsidRPr="00E5588B">
          <w:rPr>
            <w:rStyle w:val="Hyperlink"/>
            <w:noProof/>
          </w:rPr>
          <w:t>4.3</w:t>
        </w:r>
        <w:r w:rsidR="007415D2">
          <w:rPr>
            <w:rFonts w:asciiTheme="minorHAnsi" w:eastAsiaTheme="minorEastAsia" w:hAnsiTheme="minorHAnsi" w:cstheme="minorBidi"/>
            <w:b w:val="0"/>
            <w:noProof/>
            <w:szCs w:val="22"/>
          </w:rPr>
          <w:tab/>
        </w:r>
        <w:r w:rsidR="007415D2" w:rsidRPr="00E5588B">
          <w:rPr>
            <w:rStyle w:val="Hyperlink"/>
            <w:noProof/>
          </w:rPr>
          <w:t>Certificate issuance</w:t>
        </w:r>
        <w:r w:rsidR="007415D2">
          <w:rPr>
            <w:noProof/>
            <w:webHidden/>
          </w:rPr>
          <w:tab/>
        </w:r>
        <w:r w:rsidR="007415D2">
          <w:rPr>
            <w:noProof/>
            <w:webHidden/>
          </w:rPr>
          <w:fldChar w:fldCharType="begin"/>
        </w:r>
        <w:r w:rsidR="007415D2">
          <w:rPr>
            <w:noProof/>
            <w:webHidden/>
          </w:rPr>
          <w:instrText xml:space="preserve"> PAGEREF _Toc446408840 \h </w:instrText>
        </w:r>
        <w:r w:rsidR="007415D2">
          <w:rPr>
            <w:noProof/>
            <w:webHidden/>
          </w:rPr>
        </w:r>
        <w:r w:rsidR="007415D2">
          <w:rPr>
            <w:noProof/>
            <w:webHidden/>
          </w:rPr>
          <w:fldChar w:fldCharType="separate"/>
        </w:r>
        <w:r>
          <w:rPr>
            <w:noProof/>
            <w:webHidden/>
          </w:rPr>
          <w:t>16</w:t>
        </w:r>
        <w:r w:rsidR="007415D2">
          <w:rPr>
            <w:noProof/>
            <w:webHidden/>
          </w:rPr>
          <w:fldChar w:fldCharType="end"/>
        </w:r>
      </w:hyperlink>
    </w:p>
    <w:p w14:paraId="2E42F5F6" w14:textId="05E25E7E"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41" w:history="1">
        <w:r w:rsidR="007415D2" w:rsidRPr="00E5588B">
          <w:rPr>
            <w:rStyle w:val="Hyperlink"/>
            <w:noProof/>
          </w:rPr>
          <w:t>4.4</w:t>
        </w:r>
        <w:r w:rsidR="007415D2">
          <w:rPr>
            <w:rFonts w:asciiTheme="minorHAnsi" w:eastAsiaTheme="minorEastAsia" w:hAnsiTheme="minorHAnsi" w:cstheme="minorBidi"/>
            <w:b w:val="0"/>
            <w:noProof/>
            <w:szCs w:val="22"/>
          </w:rPr>
          <w:tab/>
        </w:r>
        <w:r w:rsidR="007415D2" w:rsidRPr="00E5588B">
          <w:rPr>
            <w:rStyle w:val="Hyperlink"/>
            <w:noProof/>
          </w:rPr>
          <w:t>Certificate acceptance</w:t>
        </w:r>
        <w:r w:rsidR="007415D2">
          <w:rPr>
            <w:noProof/>
            <w:webHidden/>
          </w:rPr>
          <w:tab/>
        </w:r>
        <w:r w:rsidR="007415D2">
          <w:rPr>
            <w:noProof/>
            <w:webHidden/>
          </w:rPr>
          <w:fldChar w:fldCharType="begin"/>
        </w:r>
        <w:r w:rsidR="007415D2">
          <w:rPr>
            <w:noProof/>
            <w:webHidden/>
          </w:rPr>
          <w:instrText xml:space="preserve"> PAGEREF _Toc446408841 \h </w:instrText>
        </w:r>
        <w:r w:rsidR="007415D2">
          <w:rPr>
            <w:noProof/>
            <w:webHidden/>
          </w:rPr>
        </w:r>
        <w:r w:rsidR="007415D2">
          <w:rPr>
            <w:noProof/>
            <w:webHidden/>
          </w:rPr>
          <w:fldChar w:fldCharType="separate"/>
        </w:r>
        <w:r>
          <w:rPr>
            <w:noProof/>
            <w:webHidden/>
          </w:rPr>
          <w:t>17</w:t>
        </w:r>
        <w:r w:rsidR="007415D2">
          <w:rPr>
            <w:noProof/>
            <w:webHidden/>
          </w:rPr>
          <w:fldChar w:fldCharType="end"/>
        </w:r>
      </w:hyperlink>
    </w:p>
    <w:p w14:paraId="59E2B5A8" w14:textId="584FBFF8"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42" w:history="1">
        <w:r w:rsidR="007415D2" w:rsidRPr="00E5588B">
          <w:rPr>
            <w:rStyle w:val="Hyperlink"/>
            <w:noProof/>
          </w:rPr>
          <w:t>4.5</w:t>
        </w:r>
        <w:r w:rsidR="007415D2">
          <w:rPr>
            <w:rFonts w:asciiTheme="minorHAnsi" w:eastAsiaTheme="minorEastAsia" w:hAnsiTheme="minorHAnsi" w:cstheme="minorBidi"/>
            <w:b w:val="0"/>
            <w:noProof/>
            <w:szCs w:val="22"/>
          </w:rPr>
          <w:tab/>
        </w:r>
        <w:r w:rsidR="007415D2" w:rsidRPr="00E5588B">
          <w:rPr>
            <w:rStyle w:val="Hyperlink"/>
            <w:noProof/>
          </w:rPr>
          <w:t>Key pair and certificate usage</w:t>
        </w:r>
        <w:r w:rsidR="007415D2">
          <w:rPr>
            <w:noProof/>
            <w:webHidden/>
          </w:rPr>
          <w:tab/>
        </w:r>
        <w:r w:rsidR="007415D2">
          <w:rPr>
            <w:noProof/>
            <w:webHidden/>
          </w:rPr>
          <w:fldChar w:fldCharType="begin"/>
        </w:r>
        <w:r w:rsidR="007415D2">
          <w:rPr>
            <w:noProof/>
            <w:webHidden/>
          </w:rPr>
          <w:instrText xml:space="preserve"> PAGEREF _Toc446408842 \h </w:instrText>
        </w:r>
        <w:r w:rsidR="007415D2">
          <w:rPr>
            <w:noProof/>
            <w:webHidden/>
          </w:rPr>
        </w:r>
        <w:r w:rsidR="007415D2">
          <w:rPr>
            <w:noProof/>
            <w:webHidden/>
          </w:rPr>
          <w:fldChar w:fldCharType="separate"/>
        </w:r>
        <w:r>
          <w:rPr>
            <w:noProof/>
            <w:webHidden/>
          </w:rPr>
          <w:t>17</w:t>
        </w:r>
        <w:r w:rsidR="007415D2">
          <w:rPr>
            <w:noProof/>
            <w:webHidden/>
          </w:rPr>
          <w:fldChar w:fldCharType="end"/>
        </w:r>
      </w:hyperlink>
    </w:p>
    <w:p w14:paraId="695FDF52" w14:textId="06846FC7"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43" w:history="1">
        <w:r w:rsidR="007415D2" w:rsidRPr="00E5588B">
          <w:rPr>
            <w:rStyle w:val="Hyperlink"/>
            <w:noProof/>
          </w:rPr>
          <w:t>4.6</w:t>
        </w:r>
        <w:r w:rsidR="007415D2">
          <w:rPr>
            <w:rFonts w:asciiTheme="minorHAnsi" w:eastAsiaTheme="minorEastAsia" w:hAnsiTheme="minorHAnsi" w:cstheme="minorBidi"/>
            <w:b w:val="0"/>
            <w:noProof/>
            <w:szCs w:val="22"/>
          </w:rPr>
          <w:tab/>
        </w:r>
        <w:r w:rsidR="007415D2" w:rsidRPr="00E5588B">
          <w:rPr>
            <w:rStyle w:val="Hyperlink"/>
            <w:noProof/>
          </w:rPr>
          <w:t>Certificate renewal</w:t>
        </w:r>
        <w:r w:rsidR="007415D2">
          <w:rPr>
            <w:noProof/>
            <w:webHidden/>
          </w:rPr>
          <w:tab/>
        </w:r>
        <w:r w:rsidR="007415D2">
          <w:rPr>
            <w:noProof/>
            <w:webHidden/>
          </w:rPr>
          <w:fldChar w:fldCharType="begin"/>
        </w:r>
        <w:r w:rsidR="007415D2">
          <w:rPr>
            <w:noProof/>
            <w:webHidden/>
          </w:rPr>
          <w:instrText xml:space="preserve"> PAGEREF _Toc446408843 \h </w:instrText>
        </w:r>
        <w:r w:rsidR="007415D2">
          <w:rPr>
            <w:noProof/>
            <w:webHidden/>
          </w:rPr>
        </w:r>
        <w:r w:rsidR="007415D2">
          <w:rPr>
            <w:noProof/>
            <w:webHidden/>
          </w:rPr>
          <w:fldChar w:fldCharType="separate"/>
        </w:r>
        <w:r>
          <w:rPr>
            <w:noProof/>
            <w:webHidden/>
          </w:rPr>
          <w:t>17</w:t>
        </w:r>
        <w:r w:rsidR="007415D2">
          <w:rPr>
            <w:noProof/>
            <w:webHidden/>
          </w:rPr>
          <w:fldChar w:fldCharType="end"/>
        </w:r>
      </w:hyperlink>
    </w:p>
    <w:p w14:paraId="1E073F35" w14:textId="21C0E13D"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44" w:history="1">
        <w:r w:rsidR="007415D2" w:rsidRPr="00E5588B">
          <w:rPr>
            <w:rStyle w:val="Hyperlink"/>
            <w:noProof/>
          </w:rPr>
          <w:t>4.7</w:t>
        </w:r>
        <w:r w:rsidR="007415D2">
          <w:rPr>
            <w:rFonts w:asciiTheme="minorHAnsi" w:eastAsiaTheme="minorEastAsia" w:hAnsiTheme="minorHAnsi" w:cstheme="minorBidi"/>
            <w:b w:val="0"/>
            <w:noProof/>
            <w:szCs w:val="22"/>
          </w:rPr>
          <w:tab/>
        </w:r>
        <w:r w:rsidR="007415D2" w:rsidRPr="00E5588B">
          <w:rPr>
            <w:rStyle w:val="Hyperlink"/>
            <w:noProof/>
          </w:rPr>
          <w:t>Certificate re-key</w:t>
        </w:r>
        <w:r w:rsidR="007415D2">
          <w:rPr>
            <w:noProof/>
            <w:webHidden/>
          </w:rPr>
          <w:tab/>
        </w:r>
        <w:r w:rsidR="007415D2">
          <w:rPr>
            <w:noProof/>
            <w:webHidden/>
          </w:rPr>
          <w:fldChar w:fldCharType="begin"/>
        </w:r>
        <w:r w:rsidR="007415D2">
          <w:rPr>
            <w:noProof/>
            <w:webHidden/>
          </w:rPr>
          <w:instrText xml:space="preserve"> PAGEREF _Toc446408844 \h </w:instrText>
        </w:r>
        <w:r w:rsidR="007415D2">
          <w:rPr>
            <w:noProof/>
            <w:webHidden/>
          </w:rPr>
        </w:r>
        <w:r w:rsidR="007415D2">
          <w:rPr>
            <w:noProof/>
            <w:webHidden/>
          </w:rPr>
          <w:fldChar w:fldCharType="separate"/>
        </w:r>
        <w:r>
          <w:rPr>
            <w:noProof/>
            <w:webHidden/>
          </w:rPr>
          <w:t>18</w:t>
        </w:r>
        <w:r w:rsidR="007415D2">
          <w:rPr>
            <w:noProof/>
            <w:webHidden/>
          </w:rPr>
          <w:fldChar w:fldCharType="end"/>
        </w:r>
      </w:hyperlink>
    </w:p>
    <w:p w14:paraId="171095BE" w14:textId="7F8DA09F"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45" w:history="1">
        <w:r w:rsidR="007415D2" w:rsidRPr="00E5588B">
          <w:rPr>
            <w:rStyle w:val="Hyperlink"/>
            <w:noProof/>
          </w:rPr>
          <w:t>4.8</w:t>
        </w:r>
        <w:r w:rsidR="007415D2">
          <w:rPr>
            <w:rFonts w:asciiTheme="minorHAnsi" w:eastAsiaTheme="minorEastAsia" w:hAnsiTheme="minorHAnsi" w:cstheme="minorBidi"/>
            <w:b w:val="0"/>
            <w:noProof/>
            <w:szCs w:val="22"/>
          </w:rPr>
          <w:tab/>
        </w:r>
        <w:r w:rsidR="007415D2" w:rsidRPr="00E5588B">
          <w:rPr>
            <w:rStyle w:val="Hyperlink"/>
            <w:noProof/>
          </w:rPr>
          <w:t>Certificate modification</w:t>
        </w:r>
        <w:r w:rsidR="007415D2">
          <w:rPr>
            <w:noProof/>
            <w:webHidden/>
          </w:rPr>
          <w:tab/>
        </w:r>
        <w:r w:rsidR="007415D2">
          <w:rPr>
            <w:noProof/>
            <w:webHidden/>
          </w:rPr>
          <w:fldChar w:fldCharType="begin"/>
        </w:r>
        <w:r w:rsidR="007415D2">
          <w:rPr>
            <w:noProof/>
            <w:webHidden/>
          </w:rPr>
          <w:instrText xml:space="preserve"> PAGEREF _Toc446408845 \h </w:instrText>
        </w:r>
        <w:r w:rsidR="007415D2">
          <w:rPr>
            <w:noProof/>
            <w:webHidden/>
          </w:rPr>
        </w:r>
        <w:r w:rsidR="007415D2">
          <w:rPr>
            <w:noProof/>
            <w:webHidden/>
          </w:rPr>
          <w:fldChar w:fldCharType="separate"/>
        </w:r>
        <w:r>
          <w:rPr>
            <w:noProof/>
            <w:webHidden/>
          </w:rPr>
          <w:t>19</w:t>
        </w:r>
        <w:r w:rsidR="007415D2">
          <w:rPr>
            <w:noProof/>
            <w:webHidden/>
          </w:rPr>
          <w:fldChar w:fldCharType="end"/>
        </w:r>
      </w:hyperlink>
    </w:p>
    <w:p w14:paraId="724D6A6B" w14:textId="7757EE31"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46" w:history="1">
        <w:r w:rsidR="007415D2" w:rsidRPr="00E5588B">
          <w:rPr>
            <w:rStyle w:val="Hyperlink"/>
            <w:noProof/>
          </w:rPr>
          <w:t>4.9</w:t>
        </w:r>
        <w:r w:rsidR="007415D2">
          <w:rPr>
            <w:rFonts w:asciiTheme="minorHAnsi" w:eastAsiaTheme="minorEastAsia" w:hAnsiTheme="minorHAnsi" w:cstheme="minorBidi"/>
            <w:b w:val="0"/>
            <w:noProof/>
            <w:szCs w:val="22"/>
          </w:rPr>
          <w:tab/>
        </w:r>
        <w:r w:rsidR="007415D2" w:rsidRPr="00E5588B">
          <w:rPr>
            <w:rStyle w:val="Hyperlink"/>
            <w:noProof/>
          </w:rPr>
          <w:t>Certificate revocation and suspension</w:t>
        </w:r>
        <w:r w:rsidR="007415D2">
          <w:rPr>
            <w:noProof/>
            <w:webHidden/>
          </w:rPr>
          <w:tab/>
        </w:r>
        <w:r w:rsidR="007415D2">
          <w:rPr>
            <w:noProof/>
            <w:webHidden/>
          </w:rPr>
          <w:fldChar w:fldCharType="begin"/>
        </w:r>
        <w:r w:rsidR="007415D2">
          <w:rPr>
            <w:noProof/>
            <w:webHidden/>
          </w:rPr>
          <w:instrText xml:space="preserve"> PAGEREF _Toc446408846 \h </w:instrText>
        </w:r>
        <w:r w:rsidR="007415D2">
          <w:rPr>
            <w:noProof/>
            <w:webHidden/>
          </w:rPr>
        </w:r>
        <w:r w:rsidR="007415D2">
          <w:rPr>
            <w:noProof/>
            <w:webHidden/>
          </w:rPr>
          <w:fldChar w:fldCharType="separate"/>
        </w:r>
        <w:r>
          <w:rPr>
            <w:noProof/>
            <w:webHidden/>
          </w:rPr>
          <w:t>20</w:t>
        </w:r>
        <w:r w:rsidR="007415D2">
          <w:rPr>
            <w:noProof/>
            <w:webHidden/>
          </w:rPr>
          <w:fldChar w:fldCharType="end"/>
        </w:r>
      </w:hyperlink>
    </w:p>
    <w:p w14:paraId="1EF88741" w14:textId="0359C684"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47" w:history="1">
        <w:r w:rsidR="007415D2" w:rsidRPr="00E5588B">
          <w:rPr>
            <w:rStyle w:val="Hyperlink"/>
            <w:noProof/>
          </w:rPr>
          <w:t>4.10</w:t>
        </w:r>
        <w:r w:rsidR="007415D2">
          <w:rPr>
            <w:rFonts w:asciiTheme="minorHAnsi" w:eastAsiaTheme="minorEastAsia" w:hAnsiTheme="minorHAnsi" w:cstheme="minorBidi"/>
            <w:b w:val="0"/>
            <w:noProof/>
            <w:szCs w:val="22"/>
          </w:rPr>
          <w:tab/>
        </w:r>
        <w:r w:rsidR="007415D2" w:rsidRPr="00E5588B">
          <w:rPr>
            <w:rStyle w:val="Hyperlink"/>
            <w:noProof/>
          </w:rPr>
          <w:t>Certificate status services</w:t>
        </w:r>
        <w:r w:rsidR="007415D2">
          <w:rPr>
            <w:noProof/>
            <w:webHidden/>
          </w:rPr>
          <w:tab/>
        </w:r>
        <w:r w:rsidR="007415D2">
          <w:rPr>
            <w:noProof/>
            <w:webHidden/>
          </w:rPr>
          <w:fldChar w:fldCharType="begin"/>
        </w:r>
        <w:r w:rsidR="007415D2">
          <w:rPr>
            <w:noProof/>
            <w:webHidden/>
          </w:rPr>
          <w:instrText xml:space="preserve"> PAGEREF _Toc446408847 \h </w:instrText>
        </w:r>
        <w:r w:rsidR="007415D2">
          <w:rPr>
            <w:noProof/>
            <w:webHidden/>
          </w:rPr>
        </w:r>
        <w:r w:rsidR="007415D2">
          <w:rPr>
            <w:noProof/>
            <w:webHidden/>
          </w:rPr>
          <w:fldChar w:fldCharType="separate"/>
        </w:r>
        <w:r>
          <w:rPr>
            <w:noProof/>
            <w:webHidden/>
          </w:rPr>
          <w:t>22</w:t>
        </w:r>
        <w:r w:rsidR="007415D2">
          <w:rPr>
            <w:noProof/>
            <w:webHidden/>
          </w:rPr>
          <w:fldChar w:fldCharType="end"/>
        </w:r>
      </w:hyperlink>
    </w:p>
    <w:p w14:paraId="3F69902C" w14:textId="26215B0B"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48" w:history="1">
        <w:r w:rsidR="007415D2" w:rsidRPr="00E5588B">
          <w:rPr>
            <w:rStyle w:val="Hyperlink"/>
            <w:noProof/>
          </w:rPr>
          <w:t>4.11</w:t>
        </w:r>
        <w:r w:rsidR="007415D2">
          <w:rPr>
            <w:rFonts w:asciiTheme="minorHAnsi" w:eastAsiaTheme="minorEastAsia" w:hAnsiTheme="minorHAnsi" w:cstheme="minorBidi"/>
            <w:b w:val="0"/>
            <w:noProof/>
            <w:szCs w:val="22"/>
          </w:rPr>
          <w:tab/>
        </w:r>
        <w:r w:rsidR="007415D2" w:rsidRPr="00E5588B">
          <w:rPr>
            <w:rStyle w:val="Hyperlink"/>
            <w:noProof/>
          </w:rPr>
          <w:t>End of subscription</w:t>
        </w:r>
        <w:r w:rsidR="007415D2">
          <w:rPr>
            <w:noProof/>
            <w:webHidden/>
          </w:rPr>
          <w:tab/>
        </w:r>
        <w:r w:rsidR="007415D2">
          <w:rPr>
            <w:noProof/>
            <w:webHidden/>
          </w:rPr>
          <w:fldChar w:fldCharType="begin"/>
        </w:r>
        <w:r w:rsidR="007415D2">
          <w:rPr>
            <w:noProof/>
            <w:webHidden/>
          </w:rPr>
          <w:instrText xml:space="preserve"> PAGEREF _Toc446408848 \h </w:instrText>
        </w:r>
        <w:r w:rsidR="007415D2">
          <w:rPr>
            <w:noProof/>
            <w:webHidden/>
          </w:rPr>
        </w:r>
        <w:r w:rsidR="007415D2">
          <w:rPr>
            <w:noProof/>
            <w:webHidden/>
          </w:rPr>
          <w:fldChar w:fldCharType="separate"/>
        </w:r>
        <w:r>
          <w:rPr>
            <w:noProof/>
            <w:webHidden/>
          </w:rPr>
          <w:t>23</w:t>
        </w:r>
        <w:r w:rsidR="007415D2">
          <w:rPr>
            <w:noProof/>
            <w:webHidden/>
          </w:rPr>
          <w:fldChar w:fldCharType="end"/>
        </w:r>
      </w:hyperlink>
    </w:p>
    <w:p w14:paraId="4FCCAD5E" w14:textId="68AE8B76"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49" w:history="1">
        <w:r w:rsidR="007415D2" w:rsidRPr="00E5588B">
          <w:rPr>
            <w:rStyle w:val="Hyperlink"/>
            <w:noProof/>
          </w:rPr>
          <w:t>4.12</w:t>
        </w:r>
        <w:r w:rsidR="007415D2">
          <w:rPr>
            <w:rFonts w:asciiTheme="minorHAnsi" w:eastAsiaTheme="minorEastAsia" w:hAnsiTheme="minorHAnsi" w:cstheme="minorBidi"/>
            <w:b w:val="0"/>
            <w:noProof/>
            <w:szCs w:val="22"/>
          </w:rPr>
          <w:tab/>
        </w:r>
        <w:r w:rsidR="007415D2" w:rsidRPr="00E5588B">
          <w:rPr>
            <w:rStyle w:val="Hyperlink"/>
            <w:noProof/>
          </w:rPr>
          <w:t>Key escrow and recovery</w:t>
        </w:r>
        <w:r w:rsidR="007415D2">
          <w:rPr>
            <w:noProof/>
            <w:webHidden/>
          </w:rPr>
          <w:tab/>
        </w:r>
        <w:r w:rsidR="007415D2">
          <w:rPr>
            <w:noProof/>
            <w:webHidden/>
          </w:rPr>
          <w:fldChar w:fldCharType="begin"/>
        </w:r>
        <w:r w:rsidR="007415D2">
          <w:rPr>
            <w:noProof/>
            <w:webHidden/>
          </w:rPr>
          <w:instrText xml:space="preserve"> PAGEREF _Toc446408849 \h </w:instrText>
        </w:r>
        <w:r w:rsidR="007415D2">
          <w:rPr>
            <w:noProof/>
            <w:webHidden/>
          </w:rPr>
        </w:r>
        <w:r w:rsidR="007415D2">
          <w:rPr>
            <w:noProof/>
            <w:webHidden/>
          </w:rPr>
          <w:fldChar w:fldCharType="separate"/>
        </w:r>
        <w:r>
          <w:rPr>
            <w:noProof/>
            <w:webHidden/>
          </w:rPr>
          <w:t>23</w:t>
        </w:r>
        <w:r w:rsidR="007415D2">
          <w:rPr>
            <w:noProof/>
            <w:webHidden/>
          </w:rPr>
          <w:fldChar w:fldCharType="end"/>
        </w:r>
      </w:hyperlink>
    </w:p>
    <w:p w14:paraId="7A23D0A0" w14:textId="0B291F3D" w:rsidR="007415D2" w:rsidRDefault="006D0E45">
      <w:pPr>
        <w:pStyle w:val="TOC1"/>
        <w:tabs>
          <w:tab w:val="left" w:pos="442"/>
          <w:tab w:val="right" w:leader="dot" w:pos="9629"/>
        </w:tabs>
        <w:rPr>
          <w:rFonts w:asciiTheme="minorHAnsi" w:eastAsiaTheme="minorEastAsia" w:hAnsiTheme="minorHAnsi" w:cstheme="minorBidi"/>
          <w:b w:val="0"/>
          <w:smallCaps w:val="0"/>
          <w:noProof/>
          <w:sz w:val="22"/>
          <w:szCs w:val="22"/>
        </w:rPr>
      </w:pPr>
      <w:hyperlink w:anchor="_Toc446408850" w:history="1">
        <w:r w:rsidR="007415D2" w:rsidRPr="00E5588B">
          <w:rPr>
            <w:rStyle w:val="Hyperlink"/>
            <w:noProof/>
          </w:rPr>
          <w:t>5.</w:t>
        </w:r>
        <w:r w:rsidR="007415D2">
          <w:rPr>
            <w:rFonts w:asciiTheme="minorHAnsi" w:eastAsiaTheme="minorEastAsia" w:hAnsiTheme="minorHAnsi" w:cstheme="minorBidi"/>
            <w:b w:val="0"/>
            <w:smallCaps w:val="0"/>
            <w:noProof/>
            <w:sz w:val="22"/>
            <w:szCs w:val="22"/>
          </w:rPr>
          <w:tab/>
        </w:r>
        <w:r w:rsidR="007415D2" w:rsidRPr="00E5588B">
          <w:rPr>
            <w:rStyle w:val="Hyperlink"/>
            <w:noProof/>
          </w:rPr>
          <w:t>Facility, Management, and Operational Controls</w:t>
        </w:r>
        <w:r w:rsidR="007415D2">
          <w:rPr>
            <w:noProof/>
            <w:webHidden/>
          </w:rPr>
          <w:tab/>
        </w:r>
        <w:r w:rsidR="007415D2">
          <w:rPr>
            <w:noProof/>
            <w:webHidden/>
          </w:rPr>
          <w:fldChar w:fldCharType="begin"/>
        </w:r>
        <w:r w:rsidR="007415D2">
          <w:rPr>
            <w:noProof/>
            <w:webHidden/>
          </w:rPr>
          <w:instrText xml:space="preserve"> PAGEREF _Toc446408850 \h </w:instrText>
        </w:r>
        <w:r w:rsidR="007415D2">
          <w:rPr>
            <w:noProof/>
            <w:webHidden/>
          </w:rPr>
        </w:r>
        <w:r w:rsidR="007415D2">
          <w:rPr>
            <w:noProof/>
            <w:webHidden/>
          </w:rPr>
          <w:fldChar w:fldCharType="separate"/>
        </w:r>
        <w:r>
          <w:rPr>
            <w:noProof/>
            <w:webHidden/>
          </w:rPr>
          <w:t>24</w:t>
        </w:r>
        <w:r w:rsidR="007415D2">
          <w:rPr>
            <w:noProof/>
            <w:webHidden/>
          </w:rPr>
          <w:fldChar w:fldCharType="end"/>
        </w:r>
      </w:hyperlink>
    </w:p>
    <w:p w14:paraId="4B079664" w14:textId="43A013D1"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51" w:history="1">
        <w:r w:rsidR="007415D2" w:rsidRPr="00E5588B">
          <w:rPr>
            <w:rStyle w:val="Hyperlink"/>
            <w:noProof/>
          </w:rPr>
          <w:t>5.1</w:t>
        </w:r>
        <w:r w:rsidR="007415D2">
          <w:rPr>
            <w:rFonts w:asciiTheme="minorHAnsi" w:eastAsiaTheme="minorEastAsia" w:hAnsiTheme="minorHAnsi" w:cstheme="minorBidi"/>
            <w:b w:val="0"/>
            <w:noProof/>
            <w:szCs w:val="22"/>
          </w:rPr>
          <w:tab/>
        </w:r>
        <w:r w:rsidR="007415D2" w:rsidRPr="00E5588B">
          <w:rPr>
            <w:rStyle w:val="Hyperlink"/>
            <w:noProof/>
          </w:rPr>
          <w:t>Physical controls</w:t>
        </w:r>
        <w:r w:rsidR="007415D2">
          <w:rPr>
            <w:noProof/>
            <w:webHidden/>
          </w:rPr>
          <w:tab/>
        </w:r>
        <w:r w:rsidR="007415D2">
          <w:rPr>
            <w:noProof/>
            <w:webHidden/>
          </w:rPr>
          <w:fldChar w:fldCharType="begin"/>
        </w:r>
        <w:r w:rsidR="007415D2">
          <w:rPr>
            <w:noProof/>
            <w:webHidden/>
          </w:rPr>
          <w:instrText xml:space="preserve"> PAGEREF _Toc446408851 \h </w:instrText>
        </w:r>
        <w:r w:rsidR="007415D2">
          <w:rPr>
            <w:noProof/>
            <w:webHidden/>
          </w:rPr>
        </w:r>
        <w:r w:rsidR="007415D2">
          <w:rPr>
            <w:noProof/>
            <w:webHidden/>
          </w:rPr>
          <w:fldChar w:fldCharType="separate"/>
        </w:r>
        <w:r>
          <w:rPr>
            <w:noProof/>
            <w:webHidden/>
          </w:rPr>
          <w:t>24</w:t>
        </w:r>
        <w:r w:rsidR="007415D2">
          <w:rPr>
            <w:noProof/>
            <w:webHidden/>
          </w:rPr>
          <w:fldChar w:fldCharType="end"/>
        </w:r>
      </w:hyperlink>
    </w:p>
    <w:p w14:paraId="7D21555D" w14:textId="6F251CA7"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52" w:history="1">
        <w:r w:rsidR="007415D2" w:rsidRPr="00E5588B">
          <w:rPr>
            <w:rStyle w:val="Hyperlink"/>
            <w:noProof/>
          </w:rPr>
          <w:t>5.2</w:t>
        </w:r>
        <w:r w:rsidR="007415D2">
          <w:rPr>
            <w:rFonts w:asciiTheme="minorHAnsi" w:eastAsiaTheme="minorEastAsia" w:hAnsiTheme="minorHAnsi" w:cstheme="minorBidi"/>
            <w:b w:val="0"/>
            <w:noProof/>
            <w:szCs w:val="22"/>
          </w:rPr>
          <w:tab/>
        </w:r>
        <w:r w:rsidR="007415D2" w:rsidRPr="00E5588B">
          <w:rPr>
            <w:rStyle w:val="Hyperlink"/>
            <w:noProof/>
          </w:rPr>
          <w:t>Procedural controls</w:t>
        </w:r>
        <w:r w:rsidR="007415D2">
          <w:rPr>
            <w:noProof/>
            <w:webHidden/>
          </w:rPr>
          <w:tab/>
        </w:r>
        <w:r w:rsidR="007415D2">
          <w:rPr>
            <w:noProof/>
            <w:webHidden/>
          </w:rPr>
          <w:fldChar w:fldCharType="begin"/>
        </w:r>
        <w:r w:rsidR="007415D2">
          <w:rPr>
            <w:noProof/>
            <w:webHidden/>
          </w:rPr>
          <w:instrText xml:space="preserve"> PAGEREF _Toc446408852 \h </w:instrText>
        </w:r>
        <w:r w:rsidR="007415D2">
          <w:rPr>
            <w:noProof/>
            <w:webHidden/>
          </w:rPr>
        </w:r>
        <w:r w:rsidR="007415D2">
          <w:rPr>
            <w:noProof/>
            <w:webHidden/>
          </w:rPr>
          <w:fldChar w:fldCharType="separate"/>
        </w:r>
        <w:r>
          <w:rPr>
            <w:noProof/>
            <w:webHidden/>
          </w:rPr>
          <w:t>25</w:t>
        </w:r>
        <w:r w:rsidR="007415D2">
          <w:rPr>
            <w:noProof/>
            <w:webHidden/>
          </w:rPr>
          <w:fldChar w:fldCharType="end"/>
        </w:r>
      </w:hyperlink>
    </w:p>
    <w:p w14:paraId="02D4C53A" w14:textId="7DC929CD"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53" w:history="1">
        <w:r w:rsidR="007415D2" w:rsidRPr="00E5588B">
          <w:rPr>
            <w:rStyle w:val="Hyperlink"/>
            <w:noProof/>
          </w:rPr>
          <w:t>5.3</w:t>
        </w:r>
        <w:r w:rsidR="007415D2">
          <w:rPr>
            <w:rFonts w:asciiTheme="minorHAnsi" w:eastAsiaTheme="minorEastAsia" w:hAnsiTheme="minorHAnsi" w:cstheme="minorBidi"/>
            <w:b w:val="0"/>
            <w:noProof/>
            <w:szCs w:val="22"/>
          </w:rPr>
          <w:tab/>
        </w:r>
        <w:r w:rsidR="007415D2" w:rsidRPr="00E5588B">
          <w:rPr>
            <w:rStyle w:val="Hyperlink"/>
            <w:noProof/>
          </w:rPr>
          <w:t>Personnel controls</w:t>
        </w:r>
        <w:r w:rsidR="007415D2">
          <w:rPr>
            <w:noProof/>
            <w:webHidden/>
          </w:rPr>
          <w:tab/>
        </w:r>
        <w:r w:rsidR="007415D2">
          <w:rPr>
            <w:noProof/>
            <w:webHidden/>
          </w:rPr>
          <w:fldChar w:fldCharType="begin"/>
        </w:r>
        <w:r w:rsidR="007415D2">
          <w:rPr>
            <w:noProof/>
            <w:webHidden/>
          </w:rPr>
          <w:instrText xml:space="preserve"> PAGEREF _Toc446408853 \h </w:instrText>
        </w:r>
        <w:r w:rsidR="007415D2">
          <w:rPr>
            <w:noProof/>
            <w:webHidden/>
          </w:rPr>
        </w:r>
        <w:r w:rsidR="007415D2">
          <w:rPr>
            <w:noProof/>
            <w:webHidden/>
          </w:rPr>
          <w:fldChar w:fldCharType="separate"/>
        </w:r>
        <w:r>
          <w:rPr>
            <w:noProof/>
            <w:webHidden/>
          </w:rPr>
          <w:t>28</w:t>
        </w:r>
        <w:r w:rsidR="007415D2">
          <w:rPr>
            <w:noProof/>
            <w:webHidden/>
          </w:rPr>
          <w:fldChar w:fldCharType="end"/>
        </w:r>
      </w:hyperlink>
    </w:p>
    <w:p w14:paraId="379F0009" w14:textId="2955967C"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54" w:history="1">
        <w:r w:rsidR="007415D2" w:rsidRPr="00E5588B">
          <w:rPr>
            <w:rStyle w:val="Hyperlink"/>
            <w:noProof/>
          </w:rPr>
          <w:t>5.4</w:t>
        </w:r>
        <w:r w:rsidR="007415D2">
          <w:rPr>
            <w:rFonts w:asciiTheme="minorHAnsi" w:eastAsiaTheme="minorEastAsia" w:hAnsiTheme="minorHAnsi" w:cstheme="minorBidi"/>
            <w:b w:val="0"/>
            <w:noProof/>
            <w:szCs w:val="22"/>
          </w:rPr>
          <w:tab/>
        </w:r>
        <w:r w:rsidR="007415D2" w:rsidRPr="00E5588B">
          <w:rPr>
            <w:rStyle w:val="Hyperlink"/>
            <w:noProof/>
          </w:rPr>
          <w:t>Audit logging procedures</w:t>
        </w:r>
        <w:r w:rsidR="007415D2">
          <w:rPr>
            <w:noProof/>
            <w:webHidden/>
          </w:rPr>
          <w:tab/>
        </w:r>
        <w:r w:rsidR="007415D2">
          <w:rPr>
            <w:noProof/>
            <w:webHidden/>
          </w:rPr>
          <w:fldChar w:fldCharType="begin"/>
        </w:r>
        <w:r w:rsidR="007415D2">
          <w:rPr>
            <w:noProof/>
            <w:webHidden/>
          </w:rPr>
          <w:instrText xml:space="preserve"> PAGEREF _Toc446408854 \h </w:instrText>
        </w:r>
        <w:r w:rsidR="007415D2">
          <w:rPr>
            <w:noProof/>
            <w:webHidden/>
          </w:rPr>
        </w:r>
        <w:r w:rsidR="007415D2">
          <w:rPr>
            <w:noProof/>
            <w:webHidden/>
          </w:rPr>
          <w:fldChar w:fldCharType="separate"/>
        </w:r>
        <w:r>
          <w:rPr>
            <w:noProof/>
            <w:webHidden/>
          </w:rPr>
          <w:t>30</w:t>
        </w:r>
        <w:r w:rsidR="007415D2">
          <w:rPr>
            <w:noProof/>
            <w:webHidden/>
          </w:rPr>
          <w:fldChar w:fldCharType="end"/>
        </w:r>
      </w:hyperlink>
    </w:p>
    <w:p w14:paraId="69D13B6D" w14:textId="537AD402"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55" w:history="1">
        <w:r w:rsidR="007415D2" w:rsidRPr="00E5588B">
          <w:rPr>
            <w:rStyle w:val="Hyperlink"/>
            <w:noProof/>
          </w:rPr>
          <w:t>5.5</w:t>
        </w:r>
        <w:r w:rsidR="007415D2">
          <w:rPr>
            <w:rFonts w:asciiTheme="minorHAnsi" w:eastAsiaTheme="minorEastAsia" w:hAnsiTheme="minorHAnsi" w:cstheme="minorBidi"/>
            <w:b w:val="0"/>
            <w:noProof/>
            <w:szCs w:val="22"/>
          </w:rPr>
          <w:tab/>
        </w:r>
        <w:r w:rsidR="007415D2" w:rsidRPr="00E5588B">
          <w:rPr>
            <w:rStyle w:val="Hyperlink"/>
            <w:noProof/>
          </w:rPr>
          <w:t>Records archival</w:t>
        </w:r>
        <w:r w:rsidR="007415D2">
          <w:rPr>
            <w:noProof/>
            <w:webHidden/>
          </w:rPr>
          <w:tab/>
        </w:r>
        <w:r w:rsidR="007415D2">
          <w:rPr>
            <w:noProof/>
            <w:webHidden/>
          </w:rPr>
          <w:fldChar w:fldCharType="begin"/>
        </w:r>
        <w:r w:rsidR="007415D2">
          <w:rPr>
            <w:noProof/>
            <w:webHidden/>
          </w:rPr>
          <w:instrText xml:space="preserve"> PAGEREF _Toc446408855 \h </w:instrText>
        </w:r>
        <w:r w:rsidR="007415D2">
          <w:rPr>
            <w:noProof/>
            <w:webHidden/>
          </w:rPr>
        </w:r>
        <w:r w:rsidR="007415D2">
          <w:rPr>
            <w:noProof/>
            <w:webHidden/>
          </w:rPr>
          <w:fldChar w:fldCharType="separate"/>
        </w:r>
        <w:r>
          <w:rPr>
            <w:noProof/>
            <w:webHidden/>
          </w:rPr>
          <w:t>32</w:t>
        </w:r>
        <w:r w:rsidR="007415D2">
          <w:rPr>
            <w:noProof/>
            <w:webHidden/>
          </w:rPr>
          <w:fldChar w:fldCharType="end"/>
        </w:r>
      </w:hyperlink>
    </w:p>
    <w:p w14:paraId="1AE1B37E" w14:textId="2A243D13"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56" w:history="1">
        <w:r w:rsidR="007415D2" w:rsidRPr="00E5588B">
          <w:rPr>
            <w:rStyle w:val="Hyperlink"/>
            <w:noProof/>
          </w:rPr>
          <w:t>5.6</w:t>
        </w:r>
        <w:r w:rsidR="007415D2">
          <w:rPr>
            <w:rFonts w:asciiTheme="minorHAnsi" w:eastAsiaTheme="minorEastAsia" w:hAnsiTheme="minorHAnsi" w:cstheme="minorBidi"/>
            <w:b w:val="0"/>
            <w:noProof/>
            <w:szCs w:val="22"/>
          </w:rPr>
          <w:tab/>
        </w:r>
        <w:r w:rsidR="007415D2" w:rsidRPr="00E5588B">
          <w:rPr>
            <w:rStyle w:val="Hyperlink"/>
            <w:noProof/>
          </w:rPr>
          <w:t>Key changeover</w:t>
        </w:r>
        <w:r w:rsidR="007415D2">
          <w:rPr>
            <w:noProof/>
            <w:webHidden/>
          </w:rPr>
          <w:tab/>
        </w:r>
        <w:r w:rsidR="007415D2">
          <w:rPr>
            <w:noProof/>
            <w:webHidden/>
          </w:rPr>
          <w:fldChar w:fldCharType="begin"/>
        </w:r>
        <w:r w:rsidR="007415D2">
          <w:rPr>
            <w:noProof/>
            <w:webHidden/>
          </w:rPr>
          <w:instrText xml:space="preserve"> PAGEREF _Toc446408856 \h </w:instrText>
        </w:r>
        <w:r w:rsidR="007415D2">
          <w:rPr>
            <w:noProof/>
            <w:webHidden/>
          </w:rPr>
        </w:r>
        <w:r w:rsidR="007415D2">
          <w:rPr>
            <w:noProof/>
            <w:webHidden/>
          </w:rPr>
          <w:fldChar w:fldCharType="separate"/>
        </w:r>
        <w:r>
          <w:rPr>
            <w:noProof/>
            <w:webHidden/>
          </w:rPr>
          <w:t>33</w:t>
        </w:r>
        <w:r w:rsidR="007415D2">
          <w:rPr>
            <w:noProof/>
            <w:webHidden/>
          </w:rPr>
          <w:fldChar w:fldCharType="end"/>
        </w:r>
      </w:hyperlink>
    </w:p>
    <w:p w14:paraId="5FAFBC04" w14:textId="4B47CE67"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57" w:history="1">
        <w:r w:rsidR="007415D2" w:rsidRPr="00E5588B">
          <w:rPr>
            <w:rStyle w:val="Hyperlink"/>
            <w:noProof/>
          </w:rPr>
          <w:t>5.7</w:t>
        </w:r>
        <w:r w:rsidR="007415D2">
          <w:rPr>
            <w:rFonts w:asciiTheme="minorHAnsi" w:eastAsiaTheme="minorEastAsia" w:hAnsiTheme="minorHAnsi" w:cstheme="minorBidi"/>
            <w:b w:val="0"/>
            <w:noProof/>
            <w:szCs w:val="22"/>
          </w:rPr>
          <w:tab/>
        </w:r>
        <w:r w:rsidR="007415D2" w:rsidRPr="00E5588B">
          <w:rPr>
            <w:rStyle w:val="Hyperlink"/>
            <w:noProof/>
          </w:rPr>
          <w:t>Compromise and disaster recovery</w:t>
        </w:r>
        <w:r w:rsidR="007415D2">
          <w:rPr>
            <w:noProof/>
            <w:webHidden/>
          </w:rPr>
          <w:tab/>
        </w:r>
        <w:r w:rsidR="007415D2">
          <w:rPr>
            <w:noProof/>
            <w:webHidden/>
          </w:rPr>
          <w:fldChar w:fldCharType="begin"/>
        </w:r>
        <w:r w:rsidR="007415D2">
          <w:rPr>
            <w:noProof/>
            <w:webHidden/>
          </w:rPr>
          <w:instrText xml:space="preserve"> PAGEREF _Toc446408857 \h </w:instrText>
        </w:r>
        <w:r w:rsidR="007415D2">
          <w:rPr>
            <w:noProof/>
            <w:webHidden/>
          </w:rPr>
        </w:r>
        <w:r w:rsidR="007415D2">
          <w:rPr>
            <w:noProof/>
            <w:webHidden/>
          </w:rPr>
          <w:fldChar w:fldCharType="separate"/>
        </w:r>
        <w:r>
          <w:rPr>
            <w:noProof/>
            <w:webHidden/>
          </w:rPr>
          <w:t>33</w:t>
        </w:r>
        <w:r w:rsidR="007415D2">
          <w:rPr>
            <w:noProof/>
            <w:webHidden/>
          </w:rPr>
          <w:fldChar w:fldCharType="end"/>
        </w:r>
      </w:hyperlink>
    </w:p>
    <w:p w14:paraId="73CCDE16" w14:textId="1CC630B8"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58" w:history="1">
        <w:r w:rsidR="007415D2" w:rsidRPr="00E5588B">
          <w:rPr>
            <w:rStyle w:val="Hyperlink"/>
            <w:noProof/>
          </w:rPr>
          <w:t>5.8</w:t>
        </w:r>
        <w:r w:rsidR="007415D2">
          <w:rPr>
            <w:rFonts w:asciiTheme="minorHAnsi" w:eastAsiaTheme="minorEastAsia" w:hAnsiTheme="minorHAnsi" w:cstheme="minorBidi"/>
            <w:b w:val="0"/>
            <w:noProof/>
            <w:szCs w:val="22"/>
          </w:rPr>
          <w:tab/>
        </w:r>
        <w:r w:rsidR="007415D2" w:rsidRPr="00E5588B">
          <w:rPr>
            <w:rStyle w:val="Hyperlink"/>
            <w:noProof/>
          </w:rPr>
          <w:t>CA or RA termination</w:t>
        </w:r>
        <w:r w:rsidR="007415D2">
          <w:rPr>
            <w:noProof/>
            <w:webHidden/>
          </w:rPr>
          <w:tab/>
        </w:r>
        <w:r w:rsidR="007415D2">
          <w:rPr>
            <w:noProof/>
            <w:webHidden/>
          </w:rPr>
          <w:fldChar w:fldCharType="begin"/>
        </w:r>
        <w:r w:rsidR="007415D2">
          <w:rPr>
            <w:noProof/>
            <w:webHidden/>
          </w:rPr>
          <w:instrText xml:space="preserve"> PAGEREF _Toc446408858 \h </w:instrText>
        </w:r>
        <w:r w:rsidR="007415D2">
          <w:rPr>
            <w:noProof/>
            <w:webHidden/>
          </w:rPr>
        </w:r>
        <w:r w:rsidR="007415D2">
          <w:rPr>
            <w:noProof/>
            <w:webHidden/>
          </w:rPr>
          <w:fldChar w:fldCharType="separate"/>
        </w:r>
        <w:r>
          <w:rPr>
            <w:noProof/>
            <w:webHidden/>
          </w:rPr>
          <w:t>35</w:t>
        </w:r>
        <w:r w:rsidR="007415D2">
          <w:rPr>
            <w:noProof/>
            <w:webHidden/>
          </w:rPr>
          <w:fldChar w:fldCharType="end"/>
        </w:r>
      </w:hyperlink>
    </w:p>
    <w:p w14:paraId="1570DCC5" w14:textId="7A47BA83" w:rsidR="007415D2" w:rsidRDefault="006D0E45">
      <w:pPr>
        <w:pStyle w:val="TOC1"/>
        <w:tabs>
          <w:tab w:val="left" w:pos="442"/>
          <w:tab w:val="right" w:leader="dot" w:pos="9629"/>
        </w:tabs>
        <w:rPr>
          <w:rFonts w:asciiTheme="minorHAnsi" w:eastAsiaTheme="minorEastAsia" w:hAnsiTheme="minorHAnsi" w:cstheme="minorBidi"/>
          <w:b w:val="0"/>
          <w:smallCaps w:val="0"/>
          <w:noProof/>
          <w:sz w:val="22"/>
          <w:szCs w:val="22"/>
        </w:rPr>
      </w:pPr>
      <w:hyperlink w:anchor="_Toc446408859" w:history="1">
        <w:r w:rsidR="007415D2" w:rsidRPr="00E5588B">
          <w:rPr>
            <w:rStyle w:val="Hyperlink"/>
            <w:noProof/>
          </w:rPr>
          <w:t>6.</w:t>
        </w:r>
        <w:r w:rsidR="007415D2">
          <w:rPr>
            <w:rFonts w:asciiTheme="minorHAnsi" w:eastAsiaTheme="minorEastAsia" w:hAnsiTheme="minorHAnsi" w:cstheme="minorBidi"/>
            <w:b w:val="0"/>
            <w:smallCaps w:val="0"/>
            <w:noProof/>
            <w:sz w:val="22"/>
            <w:szCs w:val="22"/>
          </w:rPr>
          <w:tab/>
        </w:r>
        <w:r w:rsidR="007415D2" w:rsidRPr="00E5588B">
          <w:rPr>
            <w:rStyle w:val="Hyperlink"/>
            <w:noProof/>
          </w:rPr>
          <w:t>Technical Security Controls</w:t>
        </w:r>
        <w:r w:rsidR="007415D2">
          <w:rPr>
            <w:noProof/>
            <w:webHidden/>
          </w:rPr>
          <w:tab/>
        </w:r>
        <w:r w:rsidR="007415D2">
          <w:rPr>
            <w:noProof/>
            <w:webHidden/>
          </w:rPr>
          <w:fldChar w:fldCharType="begin"/>
        </w:r>
        <w:r w:rsidR="007415D2">
          <w:rPr>
            <w:noProof/>
            <w:webHidden/>
          </w:rPr>
          <w:instrText xml:space="preserve"> PAGEREF _Toc446408859 \h </w:instrText>
        </w:r>
        <w:r w:rsidR="007415D2">
          <w:rPr>
            <w:noProof/>
            <w:webHidden/>
          </w:rPr>
        </w:r>
        <w:r w:rsidR="007415D2">
          <w:rPr>
            <w:noProof/>
            <w:webHidden/>
          </w:rPr>
          <w:fldChar w:fldCharType="separate"/>
        </w:r>
        <w:r>
          <w:rPr>
            <w:noProof/>
            <w:webHidden/>
          </w:rPr>
          <w:t>35</w:t>
        </w:r>
        <w:r w:rsidR="007415D2">
          <w:rPr>
            <w:noProof/>
            <w:webHidden/>
          </w:rPr>
          <w:fldChar w:fldCharType="end"/>
        </w:r>
      </w:hyperlink>
    </w:p>
    <w:p w14:paraId="25D21EE6" w14:textId="2CCB3238"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60" w:history="1">
        <w:r w:rsidR="007415D2" w:rsidRPr="00E5588B">
          <w:rPr>
            <w:rStyle w:val="Hyperlink"/>
            <w:noProof/>
          </w:rPr>
          <w:t>6.1</w:t>
        </w:r>
        <w:r w:rsidR="007415D2">
          <w:rPr>
            <w:rFonts w:asciiTheme="minorHAnsi" w:eastAsiaTheme="minorEastAsia" w:hAnsiTheme="minorHAnsi" w:cstheme="minorBidi"/>
            <w:b w:val="0"/>
            <w:noProof/>
            <w:szCs w:val="22"/>
          </w:rPr>
          <w:tab/>
        </w:r>
        <w:r w:rsidR="007415D2" w:rsidRPr="00E5588B">
          <w:rPr>
            <w:rStyle w:val="Hyperlink"/>
            <w:noProof/>
          </w:rPr>
          <w:t>Key pair generation and installation</w:t>
        </w:r>
        <w:r w:rsidR="007415D2">
          <w:rPr>
            <w:noProof/>
            <w:webHidden/>
          </w:rPr>
          <w:tab/>
        </w:r>
        <w:r w:rsidR="007415D2">
          <w:rPr>
            <w:noProof/>
            <w:webHidden/>
          </w:rPr>
          <w:fldChar w:fldCharType="begin"/>
        </w:r>
        <w:r w:rsidR="007415D2">
          <w:rPr>
            <w:noProof/>
            <w:webHidden/>
          </w:rPr>
          <w:instrText xml:space="preserve"> PAGEREF _Toc446408860 \h </w:instrText>
        </w:r>
        <w:r w:rsidR="007415D2">
          <w:rPr>
            <w:noProof/>
            <w:webHidden/>
          </w:rPr>
        </w:r>
        <w:r w:rsidR="007415D2">
          <w:rPr>
            <w:noProof/>
            <w:webHidden/>
          </w:rPr>
          <w:fldChar w:fldCharType="separate"/>
        </w:r>
        <w:r>
          <w:rPr>
            <w:noProof/>
            <w:webHidden/>
          </w:rPr>
          <w:t>35</w:t>
        </w:r>
        <w:r w:rsidR="007415D2">
          <w:rPr>
            <w:noProof/>
            <w:webHidden/>
          </w:rPr>
          <w:fldChar w:fldCharType="end"/>
        </w:r>
      </w:hyperlink>
    </w:p>
    <w:p w14:paraId="08F83347" w14:textId="0A52674A"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61" w:history="1">
        <w:r w:rsidR="007415D2" w:rsidRPr="00E5588B">
          <w:rPr>
            <w:rStyle w:val="Hyperlink"/>
            <w:noProof/>
          </w:rPr>
          <w:t>6.2</w:t>
        </w:r>
        <w:r w:rsidR="007415D2">
          <w:rPr>
            <w:rFonts w:asciiTheme="minorHAnsi" w:eastAsiaTheme="minorEastAsia" w:hAnsiTheme="minorHAnsi" w:cstheme="minorBidi"/>
            <w:b w:val="0"/>
            <w:noProof/>
            <w:szCs w:val="22"/>
          </w:rPr>
          <w:tab/>
        </w:r>
        <w:r w:rsidR="007415D2" w:rsidRPr="00E5588B">
          <w:rPr>
            <w:rStyle w:val="Hyperlink"/>
            <w:noProof/>
          </w:rPr>
          <w:t>Private key protection and cryptographic module engineering controls</w:t>
        </w:r>
        <w:r w:rsidR="007415D2">
          <w:rPr>
            <w:noProof/>
            <w:webHidden/>
          </w:rPr>
          <w:tab/>
        </w:r>
        <w:r w:rsidR="007415D2">
          <w:rPr>
            <w:noProof/>
            <w:webHidden/>
          </w:rPr>
          <w:fldChar w:fldCharType="begin"/>
        </w:r>
        <w:r w:rsidR="007415D2">
          <w:rPr>
            <w:noProof/>
            <w:webHidden/>
          </w:rPr>
          <w:instrText xml:space="preserve"> PAGEREF _Toc446408861 \h </w:instrText>
        </w:r>
        <w:r w:rsidR="007415D2">
          <w:rPr>
            <w:noProof/>
            <w:webHidden/>
          </w:rPr>
        </w:r>
        <w:r w:rsidR="007415D2">
          <w:rPr>
            <w:noProof/>
            <w:webHidden/>
          </w:rPr>
          <w:fldChar w:fldCharType="separate"/>
        </w:r>
        <w:r>
          <w:rPr>
            <w:noProof/>
            <w:webHidden/>
          </w:rPr>
          <w:t>37</w:t>
        </w:r>
        <w:r w:rsidR="007415D2">
          <w:rPr>
            <w:noProof/>
            <w:webHidden/>
          </w:rPr>
          <w:fldChar w:fldCharType="end"/>
        </w:r>
      </w:hyperlink>
    </w:p>
    <w:p w14:paraId="34D3D67A" w14:textId="1651264D"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62" w:history="1">
        <w:r w:rsidR="007415D2" w:rsidRPr="00E5588B">
          <w:rPr>
            <w:rStyle w:val="Hyperlink"/>
            <w:noProof/>
          </w:rPr>
          <w:t>6.3</w:t>
        </w:r>
        <w:r w:rsidR="007415D2">
          <w:rPr>
            <w:rFonts w:asciiTheme="minorHAnsi" w:eastAsiaTheme="minorEastAsia" w:hAnsiTheme="minorHAnsi" w:cstheme="minorBidi"/>
            <w:b w:val="0"/>
            <w:noProof/>
            <w:szCs w:val="22"/>
          </w:rPr>
          <w:tab/>
        </w:r>
        <w:r w:rsidR="007415D2" w:rsidRPr="00E5588B">
          <w:rPr>
            <w:rStyle w:val="Hyperlink"/>
            <w:noProof/>
          </w:rPr>
          <w:t>Other aspects of key pair management</w:t>
        </w:r>
        <w:r w:rsidR="007415D2">
          <w:rPr>
            <w:noProof/>
            <w:webHidden/>
          </w:rPr>
          <w:tab/>
        </w:r>
        <w:r w:rsidR="007415D2">
          <w:rPr>
            <w:noProof/>
            <w:webHidden/>
          </w:rPr>
          <w:fldChar w:fldCharType="begin"/>
        </w:r>
        <w:r w:rsidR="007415D2">
          <w:rPr>
            <w:noProof/>
            <w:webHidden/>
          </w:rPr>
          <w:instrText xml:space="preserve"> PAGEREF _Toc446408862 \h </w:instrText>
        </w:r>
        <w:r w:rsidR="007415D2">
          <w:rPr>
            <w:noProof/>
            <w:webHidden/>
          </w:rPr>
        </w:r>
        <w:r w:rsidR="007415D2">
          <w:rPr>
            <w:noProof/>
            <w:webHidden/>
          </w:rPr>
          <w:fldChar w:fldCharType="separate"/>
        </w:r>
        <w:r>
          <w:rPr>
            <w:noProof/>
            <w:webHidden/>
          </w:rPr>
          <w:t>39</w:t>
        </w:r>
        <w:r w:rsidR="007415D2">
          <w:rPr>
            <w:noProof/>
            <w:webHidden/>
          </w:rPr>
          <w:fldChar w:fldCharType="end"/>
        </w:r>
      </w:hyperlink>
    </w:p>
    <w:p w14:paraId="3DD7DC30" w14:textId="42371617"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63" w:history="1">
        <w:r w:rsidR="007415D2" w:rsidRPr="00E5588B">
          <w:rPr>
            <w:rStyle w:val="Hyperlink"/>
            <w:noProof/>
          </w:rPr>
          <w:t>6.4</w:t>
        </w:r>
        <w:r w:rsidR="007415D2">
          <w:rPr>
            <w:rFonts w:asciiTheme="minorHAnsi" w:eastAsiaTheme="minorEastAsia" w:hAnsiTheme="minorHAnsi" w:cstheme="minorBidi"/>
            <w:b w:val="0"/>
            <w:noProof/>
            <w:szCs w:val="22"/>
          </w:rPr>
          <w:tab/>
        </w:r>
        <w:r w:rsidR="007415D2" w:rsidRPr="00E5588B">
          <w:rPr>
            <w:rStyle w:val="Hyperlink"/>
            <w:noProof/>
          </w:rPr>
          <w:t>Activation data</w:t>
        </w:r>
        <w:r w:rsidR="007415D2">
          <w:rPr>
            <w:noProof/>
            <w:webHidden/>
          </w:rPr>
          <w:tab/>
        </w:r>
        <w:r w:rsidR="007415D2">
          <w:rPr>
            <w:noProof/>
            <w:webHidden/>
          </w:rPr>
          <w:fldChar w:fldCharType="begin"/>
        </w:r>
        <w:r w:rsidR="007415D2">
          <w:rPr>
            <w:noProof/>
            <w:webHidden/>
          </w:rPr>
          <w:instrText xml:space="preserve"> PAGEREF _Toc446408863 \h </w:instrText>
        </w:r>
        <w:r w:rsidR="007415D2">
          <w:rPr>
            <w:noProof/>
            <w:webHidden/>
          </w:rPr>
        </w:r>
        <w:r w:rsidR="007415D2">
          <w:rPr>
            <w:noProof/>
            <w:webHidden/>
          </w:rPr>
          <w:fldChar w:fldCharType="separate"/>
        </w:r>
        <w:r>
          <w:rPr>
            <w:noProof/>
            <w:webHidden/>
          </w:rPr>
          <w:t>40</w:t>
        </w:r>
        <w:r w:rsidR="007415D2">
          <w:rPr>
            <w:noProof/>
            <w:webHidden/>
          </w:rPr>
          <w:fldChar w:fldCharType="end"/>
        </w:r>
      </w:hyperlink>
    </w:p>
    <w:p w14:paraId="1D26FD6C" w14:textId="56573A15"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64" w:history="1">
        <w:r w:rsidR="007415D2" w:rsidRPr="00E5588B">
          <w:rPr>
            <w:rStyle w:val="Hyperlink"/>
            <w:noProof/>
          </w:rPr>
          <w:t>6.5</w:t>
        </w:r>
        <w:r w:rsidR="007415D2">
          <w:rPr>
            <w:rFonts w:asciiTheme="minorHAnsi" w:eastAsiaTheme="minorEastAsia" w:hAnsiTheme="minorHAnsi" w:cstheme="minorBidi"/>
            <w:b w:val="0"/>
            <w:noProof/>
            <w:szCs w:val="22"/>
          </w:rPr>
          <w:tab/>
        </w:r>
        <w:r w:rsidR="007415D2" w:rsidRPr="00E5588B">
          <w:rPr>
            <w:rStyle w:val="Hyperlink"/>
            <w:noProof/>
          </w:rPr>
          <w:t>Computer security controls</w:t>
        </w:r>
        <w:r w:rsidR="007415D2">
          <w:rPr>
            <w:noProof/>
            <w:webHidden/>
          </w:rPr>
          <w:tab/>
        </w:r>
        <w:r w:rsidR="007415D2">
          <w:rPr>
            <w:noProof/>
            <w:webHidden/>
          </w:rPr>
          <w:fldChar w:fldCharType="begin"/>
        </w:r>
        <w:r w:rsidR="007415D2">
          <w:rPr>
            <w:noProof/>
            <w:webHidden/>
          </w:rPr>
          <w:instrText xml:space="preserve"> PAGEREF _Toc446408864 \h </w:instrText>
        </w:r>
        <w:r w:rsidR="007415D2">
          <w:rPr>
            <w:noProof/>
            <w:webHidden/>
          </w:rPr>
        </w:r>
        <w:r w:rsidR="007415D2">
          <w:rPr>
            <w:noProof/>
            <w:webHidden/>
          </w:rPr>
          <w:fldChar w:fldCharType="separate"/>
        </w:r>
        <w:r>
          <w:rPr>
            <w:noProof/>
            <w:webHidden/>
          </w:rPr>
          <w:t>41</w:t>
        </w:r>
        <w:r w:rsidR="007415D2">
          <w:rPr>
            <w:noProof/>
            <w:webHidden/>
          </w:rPr>
          <w:fldChar w:fldCharType="end"/>
        </w:r>
      </w:hyperlink>
    </w:p>
    <w:p w14:paraId="7BD4E5DB" w14:textId="6B5C2DA3"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65" w:history="1">
        <w:r w:rsidR="007415D2" w:rsidRPr="00E5588B">
          <w:rPr>
            <w:rStyle w:val="Hyperlink"/>
            <w:noProof/>
          </w:rPr>
          <w:t>6.6</w:t>
        </w:r>
        <w:r w:rsidR="007415D2">
          <w:rPr>
            <w:rFonts w:asciiTheme="minorHAnsi" w:eastAsiaTheme="minorEastAsia" w:hAnsiTheme="minorHAnsi" w:cstheme="minorBidi"/>
            <w:b w:val="0"/>
            <w:noProof/>
            <w:szCs w:val="22"/>
          </w:rPr>
          <w:tab/>
        </w:r>
        <w:r w:rsidR="007415D2" w:rsidRPr="00E5588B">
          <w:rPr>
            <w:rStyle w:val="Hyperlink"/>
            <w:noProof/>
          </w:rPr>
          <w:t>Life cycle technical controls</w:t>
        </w:r>
        <w:r w:rsidR="007415D2">
          <w:rPr>
            <w:noProof/>
            <w:webHidden/>
          </w:rPr>
          <w:tab/>
        </w:r>
        <w:r w:rsidR="007415D2">
          <w:rPr>
            <w:noProof/>
            <w:webHidden/>
          </w:rPr>
          <w:fldChar w:fldCharType="begin"/>
        </w:r>
        <w:r w:rsidR="007415D2">
          <w:rPr>
            <w:noProof/>
            <w:webHidden/>
          </w:rPr>
          <w:instrText xml:space="preserve"> PAGEREF _Toc446408865 \h </w:instrText>
        </w:r>
        <w:r w:rsidR="007415D2">
          <w:rPr>
            <w:noProof/>
            <w:webHidden/>
          </w:rPr>
        </w:r>
        <w:r w:rsidR="007415D2">
          <w:rPr>
            <w:noProof/>
            <w:webHidden/>
          </w:rPr>
          <w:fldChar w:fldCharType="separate"/>
        </w:r>
        <w:r>
          <w:rPr>
            <w:noProof/>
            <w:webHidden/>
          </w:rPr>
          <w:t>42</w:t>
        </w:r>
        <w:r w:rsidR="007415D2">
          <w:rPr>
            <w:noProof/>
            <w:webHidden/>
          </w:rPr>
          <w:fldChar w:fldCharType="end"/>
        </w:r>
      </w:hyperlink>
    </w:p>
    <w:p w14:paraId="318309A8" w14:textId="4A4FC9A4"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66" w:history="1">
        <w:r w:rsidR="007415D2" w:rsidRPr="00E5588B">
          <w:rPr>
            <w:rStyle w:val="Hyperlink"/>
            <w:noProof/>
          </w:rPr>
          <w:t>6.7</w:t>
        </w:r>
        <w:r w:rsidR="007415D2">
          <w:rPr>
            <w:rFonts w:asciiTheme="minorHAnsi" w:eastAsiaTheme="minorEastAsia" w:hAnsiTheme="minorHAnsi" w:cstheme="minorBidi"/>
            <w:b w:val="0"/>
            <w:noProof/>
            <w:szCs w:val="22"/>
          </w:rPr>
          <w:tab/>
        </w:r>
        <w:r w:rsidR="007415D2" w:rsidRPr="00E5588B">
          <w:rPr>
            <w:rStyle w:val="Hyperlink"/>
            <w:noProof/>
          </w:rPr>
          <w:t>Network security controls</w:t>
        </w:r>
        <w:r w:rsidR="007415D2">
          <w:rPr>
            <w:noProof/>
            <w:webHidden/>
          </w:rPr>
          <w:tab/>
        </w:r>
        <w:r w:rsidR="007415D2">
          <w:rPr>
            <w:noProof/>
            <w:webHidden/>
          </w:rPr>
          <w:fldChar w:fldCharType="begin"/>
        </w:r>
        <w:r w:rsidR="007415D2">
          <w:rPr>
            <w:noProof/>
            <w:webHidden/>
          </w:rPr>
          <w:instrText xml:space="preserve"> PAGEREF _Toc446408866 \h </w:instrText>
        </w:r>
        <w:r w:rsidR="007415D2">
          <w:rPr>
            <w:noProof/>
            <w:webHidden/>
          </w:rPr>
        </w:r>
        <w:r w:rsidR="007415D2">
          <w:rPr>
            <w:noProof/>
            <w:webHidden/>
          </w:rPr>
          <w:fldChar w:fldCharType="separate"/>
        </w:r>
        <w:r>
          <w:rPr>
            <w:noProof/>
            <w:webHidden/>
          </w:rPr>
          <w:t>43</w:t>
        </w:r>
        <w:r w:rsidR="007415D2">
          <w:rPr>
            <w:noProof/>
            <w:webHidden/>
          </w:rPr>
          <w:fldChar w:fldCharType="end"/>
        </w:r>
      </w:hyperlink>
    </w:p>
    <w:p w14:paraId="0B1638B1" w14:textId="71F76321" w:rsidR="007415D2" w:rsidRDefault="006D0E45">
      <w:pPr>
        <w:pStyle w:val="TOC1"/>
        <w:tabs>
          <w:tab w:val="left" w:pos="442"/>
          <w:tab w:val="right" w:leader="dot" w:pos="9629"/>
        </w:tabs>
        <w:rPr>
          <w:rFonts w:asciiTheme="minorHAnsi" w:eastAsiaTheme="minorEastAsia" w:hAnsiTheme="minorHAnsi" w:cstheme="minorBidi"/>
          <w:b w:val="0"/>
          <w:smallCaps w:val="0"/>
          <w:noProof/>
          <w:sz w:val="22"/>
          <w:szCs w:val="22"/>
        </w:rPr>
      </w:pPr>
      <w:hyperlink w:anchor="_Toc446408867" w:history="1">
        <w:r w:rsidR="007415D2" w:rsidRPr="00E5588B">
          <w:rPr>
            <w:rStyle w:val="Hyperlink"/>
            <w:noProof/>
          </w:rPr>
          <w:t>7.</w:t>
        </w:r>
        <w:r w:rsidR="007415D2">
          <w:rPr>
            <w:rFonts w:asciiTheme="minorHAnsi" w:eastAsiaTheme="minorEastAsia" w:hAnsiTheme="minorHAnsi" w:cstheme="minorBidi"/>
            <w:b w:val="0"/>
            <w:smallCaps w:val="0"/>
            <w:noProof/>
            <w:sz w:val="22"/>
            <w:szCs w:val="22"/>
          </w:rPr>
          <w:tab/>
        </w:r>
        <w:r w:rsidR="007415D2" w:rsidRPr="00E5588B">
          <w:rPr>
            <w:rStyle w:val="Hyperlink"/>
            <w:noProof/>
          </w:rPr>
          <w:t>Certificate, CRL, and OCSP Profiles</w:t>
        </w:r>
        <w:r w:rsidR="007415D2">
          <w:rPr>
            <w:noProof/>
            <w:webHidden/>
          </w:rPr>
          <w:tab/>
        </w:r>
        <w:r w:rsidR="007415D2">
          <w:rPr>
            <w:noProof/>
            <w:webHidden/>
          </w:rPr>
          <w:fldChar w:fldCharType="begin"/>
        </w:r>
        <w:r w:rsidR="007415D2">
          <w:rPr>
            <w:noProof/>
            <w:webHidden/>
          </w:rPr>
          <w:instrText xml:space="preserve"> PAGEREF _Toc446408867 \h </w:instrText>
        </w:r>
        <w:r w:rsidR="007415D2">
          <w:rPr>
            <w:noProof/>
            <w:webHidden/>
          </w:rPr>
        </w:r>
        <w:r w:rsidR="007415D2">
          <w:rPr>
            <w:noProof/>
            <w:webHidden/>
          </w:rPr>
          <w:fldChar w:fldCharType="separate"/>
        </w:r>
        <w:r>
          <w:rPr>
            <w:noProof/>
            <w:webHidden/>
          </w:rPr>
          <w:t>44</w:t>
        </w:r>
        <w:r w:rsidR="007415D2">
          <w:rPr>
            <w:noProof/>
            <w:webHidden/>
          </w:rPr>
          <w:fldChar w:fldCharType="end"/>
        </w:r>
      </w:hyperlink>
    </w:p>
    <w:p w14:paraId="6E899CCA" w14:textId="3AA2DEED"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68" w:history="1">
        <w:r w:rsidR="007415D2" w:rsidRPr="00E5588B">
          <w:rPr>
            <w:rStyle w:val="Hyperlink"/>
            <w:noProof/>
          </w:rPr>
          <w:t>7.1</w:t>
        </w:r>
        <w:r w:rsidR="007415D2">
          <w:rPr>
            <w:rFonts w:asciiTheme="minorHAnsi" w:eastAsiaTheme="minorEastAsia" w:hAnsiTheme="minorHAnsi" w:cstheme="minorBidi"/>
            <w:b w:val="0"/>
            <w:noProof/>
            <w:szCs w:val="22"/>
          </w:rPr>
          <w:tab/>
        </w:r>
        <w:r w:rsidR="007415D2" w:rsidRPr="00E5588B">
          <w:rPr>
            <w:rStyle w:val="Hyperlink"/>
            <w:noProof/>
          </w:rPr>
          <w:t>Certificate profile</w:t>
        </w:r>
        <w:r w:rsidR="007415D2">
          <w:rPr>
            <w:noProof/>
            <w:webHidden/>
          </w:rPr>
          <w:tab/>
        </w:r>
        <w:r w:rsidR="007415D2">
          <w:rPr>
            <w:noProof/>
            <w:webHidden/>
          </w:rPr>
          <w:fldChar w:fldCharType="begin"/>
        </w:r>
        <w:r w:rsidR="007415D2">
          <w:rPr>
            <w:noProof/>
            <w:webHidden/>
          </w:rPr>
          <w:instrText xml:space="preserve"> PAGEREF _Toc446408868 \h </w:instrText>
        </w:r>
        <w:r w:rsidR="007415D2">
          <w:rPr>
            <w:noProof/>
            <w:webHidden/>
          </w:rPr>
        </w:r>
        <w:r w:rsidR="007415D2">
          <w:rPr>
            <w:noProof/>
            <w:webHidden/>
          </w:rPr>
          <w:fldChar w:fldCharType="separate"/>
        </w:r>
        <w:r>
          <w:rPr>
            <w:noProof/>
            <w:webHidden/>
          </w:rPr>
          <w:t>44</w:t>
        </w:r>
        <w:r w:rsidR="007415D2">
          <w:rPr>
            <w:noProof/>
            <w:webHidden/>
          </w:rPr>
          <w:fldChar w:fldCharType="end"/>
        </w:r>
      </w:hyperlink>
    </w:p>
    <w:p w14:paraId="3050DDF5" w14:textId="154F0058"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69" w:history="1">
        <w:r w:rsidR="007415D2" w:rsidRPr="00E5588B">
          <w:rPr>
            <w:rStyle w:val="Hyperlink"/>
            <w:noProof/>
          </w:rPr>
          <w:t>7.2</w:t>
        </w:r>
        <w:r w:rsidR="007415D2">
          <w:rPr>
            <w:rFonts w:asciiTheme="minorHAnsi" w:eastAsiaTheme="minorEastAsia" w:hAnsiTheme="minorHAnsi" w:cstheme="minorBidi"/>
            <w:b w:val="0"/>
            <w:noProof/>
            <w:szCs w:val="22"/>
          </w:rPr>
          <w:tab/>
        </w:r>
        <w:r w:rsidR="007415D2" w:rsidRPr="00E5588B">
          <w:rPr>
            <w:rStyle w:val="Hyperlink"/>
            <w:noProof/>
          </w:rPr>
          <w:t>CRL profile</w:t>
        </w:r>
        <w:r w:rsidR="007415D2">
          <w:rPr>
            <w:noProof/>
            <w:webHidden/>
          </w:rPr>
          <w:tab/>
        </w:r>
        <w:r w:rsidR="007415D2">
          <w:rPr>
            <w:noProof/>
            <w:webHidden/>
          </w:rPr>
          <w:fldChar w:fldCharType="begin"/>
        </w:r>
        <w:r w:rsidR="007415D2">
          <w:rPr>
            <w:noProof/>
            <w:webHidden/>
          </w:rPr>
          <w:instrText xml:space="preserve"> PAGEREF _Toc446408869 \h </w:instrText>
        </w:r>
        <w:r w:rsidR="007415D2">
          <w:rPr>
            <w:noProof/>
            <w:webHidden/>
          </w:rPr>
        </w:r>
        <w:r w:rsidR="007415D2">
          <w:rPr>
            <w:noProof/>
            <w:webHidden/>
          </w:rPr>
          <w:fldChar w:fldCharType="separate"/>
        </w:r>
        <w:r>
          <w:rPr>
            <w:noProof/>
            <w:webHidden/>
          </w:rPr>
          <w:t>45</w:t>
        </w:r>
        <w:r w:rsidR="007415D2">
          <w:rPr>
            <w:noProof/>
            <w:webHidden/>
          </w:rPr>
          <w:fldChar w:fldCharType="end"/>
        </w:r>
      </w:hyperlink>
    </w:p>
    <w:p w14:paraId="295FBB20" w14:textId="12CCE612"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70" w:history="1">
        <w:r w:rsidR="007415D2" w:rsidRPr="00E5588B">
          <w:rPr>
            <w:rStyle w:val="Hyperlink"/>
            <w:noProof/>
          </w:rPr>
          <w:t>7.3</w:t>
        </w:r>
        <w:r w:rsidR="007415D2">
          <w:rPr>
            <w:rFonts w:asciiTheme="minorHAnsi" w:eastAsiaTheme="minorEastAsia" w:hAnsiTheme="minorHAnsi" w:cstheme="minorBidi"/>
            <w:b w:val="0"/>
            <w:noProof/>
            <w:szCs w:val="22"/>
          </w:rPr>
          <w:tab/>
        </w:r>
        <w:r w:rsidR="007415D2" w:rsidRPr="00E5588B">
          <w:rPr>
            <w:rStyle w:val="Hyperlink"/>
            <w:noProof/>
          </w:rPr>
          <w:t>OCSP profile</w:t>
        </w:r>
        <w:r w:rsidR="007415D2">
          <w:rPr>
            <w:noProof/>
            <w:webHidden/>
          </w:rPr>
          <w:tab/>
        </w:r>
        <w:r w:rsidR="007415D2">
          <w:rPr>
            <w:noProof/>
            <w:webHidden/>
          </w:rPr>
          <w:fldChar w:fldCharType="begin"/>
        </w:r>
        <w:r w:rsidR="007415D2">
          <w:rPr>
            <w:noProof/>
            <w:webHidden/>
          </w:rPr>
          <w:instrText xml:space="preserve"> PAGEREF _Toc446408870 \h </w:instrText>
        </w:r>
        <w:r w:rsidR="007415D2">
          <w:rPr>
            <w:noProof/>
            <w:webHidden/>
          </w:rPr>
        </w:r>
        <w:r w:rsidR="007415D2">
          <w:rPr>
            <w:noProof/>
            <w:webHidden/>
          </w:rPr>
          <w:fldChar w:fldCharType="separate"/>
        </w:r>
        <w:r>
          <w:rPr>
            <w:noProof/>
            <w:webHidden/>
          </w:rPr>
          <w:t>45</w:t>
        </w:r>
        <w:r w:rsidR="007415D2">
          <w:rPr>
            <w:noProof/>
            <w:webHidden/>
          </w:rPr>
          <w:fldChar w:fldCharType="end"/>
        </w:r>
      </w:hyperlink>
    </w:p>
    <w:p w14:paraId="589A7A2A" w14:textId="59A2F98F" w:rsidR="007415D2" w:rsidRDefault="006D0E45">
      <w:pPr>
        <w:pStyle w:val="TOC1"/>
        <w:tabs>
          <w:tab w:val="left" w:pos="442"/>
          <w:tab w:val="right" w:leader="dot" w:pos="9629"/>
        </w:tabs>
        <w:rPr>
          <w:rFonts w:asciiTheme="minorHAnsi" w:eastAsiaTheme="minorEastAsia" w:hAnsiTheme="minorHAnsi" w:cstheme="minorBidi"/>
          <w:b w:val="0"/>
          <w:smallCaps w:val="0"/>
          <w:noProof/>
          <w:sz w:val="22"/>
          <w:szCs w:val="22"/>
        </w:rPr>
      </w:pPr>
      <w:hyperlink w:anchor="_Toc446408871" w:history="1">
        <w:r w:rsidR="007415D2" w:rsidRPr="00E5588B">
          <w:rPr>
            <w:rStyle w:val="Hyperlink"/>
            <w:noProof/>
          </w:rPr>
          <w:t>8.</w:t>
        </w:r>
        <w:r w:rsidR="007415D2">
          <w:rPr>
            <w:rFonts w:asciiTheme="minorHAnsi" w:eastAsiaTheme="minorEastAsia" w:hAnsiTheme="minorHAnsi" w:cstheme="minorBidi"/>
            <w:b w:val="0"/>
            <w:smallCaps w:val="0"/>
            <w:noProof/>
            <w:sz w:val="22"/>
            <w:szCs w:val="22"/>
          </w:rPr>
          <w:tab/>
        </w:r>
        <w:r w:rsidR="007415D2" w:rsidRPr="00E5588B">
          <w:rPr>
            <w:rStyle w:val="Hyperlink"/>
            <w:noProof/>
          </w:rPr>
          <w:t>Compliance Audit and Other Assessments</w:t>
        </w:r>
        <w:r w:rsidR="007415D2">
          <w:rPr>
            <w:noProof/>
            <w:webHidden/>
          </w:rPr>
          <w:tab/>
        </w:r>
        <w:r w:rsidR="007415D2">
          <w:rPr>
            <w:noProof/>
            <w:webHidden/>
          </w:rPr>
          <w:fldChar w:fldCharType="begin"/>
        </w:r>
        <w:r w:rsidR="007415D2">
          <w:rPr>
            <w:noProof/>
            <w:webHidden/>
          </w:rPr>
          <w:instrText xml:space="preserve"> PAGEREF _Toc446408871 \h </w:instrText>
        </w:r>
        <w:r w:rsidR="007415D2">
          <w:rPr>
            <w:noProof/>
            <w:webHidden/>
          </w:rPr>
        </w:r>
        <w:r w:rsidR="007415D2">
          <w:rPr>
            <w:noProof/>
            <w:webHidden/>
          </w:rPr>
          <w:fldChar w:fldCharType="separate"/>
        </w:r>
        <w:r>
          <w:rPr>
            <w:noProof/>
            <w:webHidden/>
          </w:rPr>
          <w:t>46</w:t>
        </w:r>
        <w:r w:rsidR="007415D2">
          <w:rPr>
            <w:noProof/>
            <w:webHidden/>
          </w:rPr>
          <w:fldChar w:fldCharType="end"/>
        </w:r>
      </w:hyperlink>
    </w:p>
    <w:p w14:paraId="394D784C" w14:textId="5C4CC58E"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72" w:history="1">
        <w:r w:rsidR="007415D2" w:rsidRPr="00E5588B">
          <w:rPr>
            <w:rStyle w:val="Hyperlink"/>
            <w:noProof/>
          </w:rPr>
          <w:t>8.1</w:t>
        </w:r>
        <w:r w:rsidR="007415D2">
          <w:rPr>
            <w:rFonts w:asciiTheme="minorHAnsi" w:eastAsiaTheme="minorEastAsia" w:hAnsiTheme="minorHAnsi" w:cstheme="minorBidi"/>
            <w:b w:val="0"/>
            <w:noProof/>
            <w:szCs w:val="22"/>
          </w:rPr>
          <w:tab/>
        </w:r>
        <w:r w:rsidR="007415D2" w:rsidRPr="00E5588B">
          <w:rPr>
            <w:rStyle w:val="Hyperlink"/>
            <w:noProof/>
          </w:rPr>
          <w:t>Frequency or circumstances of assessment</w:t>
        </w:r>
        <w:r w:rsidR="007415D2">
          <w:rPr>
            <w:noProof/>
            <w:webHidden/>
          </w:rPr>
          <w:tab/>
        </w:r>
        <w:r w:rsidR="007415D2">
          <w:rPr>
            <w:noProof/>
            <w:webHidden/>
          </w:rPr>
          <w:fldChar w:fldCharType="begin"/>
        </w:r>
        <w:r w:rsidR="007415D2">
          <w:rPr>
            <w:noProof/>
            <w:webHidden/>
          </w:rPr>
          <w:instrText xml:space="preserve"> PAGEREF _Toc446408872 \h </w:instrText>
        </w:r>
        <w:r w:rsidR="007415D2">
          <w:rPr>
            <w:noProof/>
            <w:webHidden/>
          </w:rPr>
        </w:r>
        <w:r w:rsidR="007415D2">
          <w:rPr>
            <w:noProof/>
            <w:webHidden/>
          </w:rPr>
          <w:fldChar w:fldCharType="separate"/>
        </w:r>
        <w:r>
          <w:rPr>
            <w:noProof/>
            <w:webHidden/>
          </w:rPr>
          <w:t>46</w:t>
        </w:r>
        <w:r w:rsidR="007415D2">
          <w:rPr>
            <w:noProof/>
            <w:webHidden/>
          </w:rPr>
          <w:fldChar w:fldCharType="end"/>
        </w:r>
      </w:hyperlink>
    </w:p>
    <w:p w14:paraId="6C0CC9AF" w14:textId="0843B3ED"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73" w:history="1">
        <w:r w:rsidR="007415D2" w:rsidRPr="00E5588B">
          <w:rPr>
            <w:rStyle w:val="Hyperlink"/>
            <w:noProof/>
          </w:rPr>
          <w:t>8.2</w:t>
        </w:r>
        <w:r w:rsidR="007415D2">
          <w:rPr>
            <w:rFonts w:asciiTheme="minorHAnsi" w:eastAsiaTheme="minorEastAsia" w:hAnsiTheme="minorHAnsi" w:cstheme="minorBidi"/>
            <w:b w:val="0"/>
            <w:noProof/>
            <w:szCs w:val="22"/>
          </w:rPr>
          <w:tab/>
        </w:r>
        <w:r w:rsidR="007415D2" w:rsidRPr="00E5588B">
          <w:rPr>
            <w:rStyle w:val="Hyperlink"/>
            <w:noProof/>
          </w:rPr>
          <w:t>Identity/qualifications of assessor</w:t>
        </w:r>
        <w:r w:rsidR="007415D2">
          <w:rPr>
            <w:noProof/>
            <w:webHidden/>
          </w:rPr>
          <w:tab/>
        </w:r>
        <w:r w:rsidR="007415D2">
          <w:rPr>
            <w:noProof/>
            <w:webHidden/>
          </w:rPr>
          <w:fldChar w:fldCharType="begin"/>
        </w:r>
        <w:r w:rsidR="007415D2">
          <w:rPr>
            <w:noProof/>
            <w:webHidden/>
          </w:rPr>
          <w:instrText xml:space="preserve"> PAGEREF _Toc446408873 \h </w:instrText>
        </w:r>
        <w:r w:rsidR="007415D2">
          <w:rPr>
            <w:noProof/>
            <w:webHidden/>
          </w:rPr>
        </w:r>
        <w:r w:rsidR="007415D2">
          <w:rPr>
            <w:noProof/>
            <w:webHidden/>
          </w:rPr>
          <w:fldChar w:fldCharType="separate"/>
        </w:r>
        <w:r>
          <w:rPr>
            <w:noProof/>
            <w:webHidden/>
          </w:rPr>
          <w:t>47</w:t>
        </w:r>
        <w:r w:rsidR="007415D2">
          <w:rPr>
            <w:noProof/>
            <w:webHidden/>
          </w:rPr>
          <w:fldChar w:fldCharType="end"/>
        </w:r>
      </w:hyperlink>
    </w:p>
    <w:p w14:paraId="41A222C1" w14:textId="285A4EAF"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74" w:history="1">
        <w:r w:rsidR="007415D2" w:rsidRPr="00E5588B">
          <w:rPr>
            <w:rStyle w:val="Hyperlink"/>
            <w:noProof/>
          </w:rPr>
          <w:t>8.3</w:t>
        </w:r>
        <w:r w:rsidR="007415D2">
          <w:rPr>
            <w:rFonts w:asciiTheme="minorHAnsi" w:eastAsiaTheme="minorEastAsia" w:hAnsiTheme="minorHAnsi" w:cstheme="minorBidi"/>
            <w:b w:val="0"/>
            <w:noProof/>
            <w:szCs w:val="22"/>
          </w:rPr>
          <w:tab/>
        </w:r>
        <w:r w:rsidR="007415D2" w:rsidRPr="00E5588B">
          <w:rPr>
            <w:rStyle w:val="Hyperlink"/>
            <w:noProof/>
          </w:rPr>
          <w:t>Assessor’s relationship to assessed entity</w:t>
        </w:r>
        <w:r w:rsidR="007415D2">
          <w:rPr>
            <w:noProof/>
            <w:webHidden/>
          </w:rPr>
          <w:tab/>
        </w:r>
        <w:r w:rsidR="007415D2">
          <w:rPr>
            <w:noProof/>
            <w:webHidden/>
          </w:rPr>
          <w:fldChar w:fldCharType="begin"/>
        </w:r>
        <w:r w:rsidR="007415D2">
          <w:rPr>
            <w:noProof/>
            <w:webHidden/>
          </w:rPr>
          <w:instrText xml:space="preserve"> PAGEREF _Toc446408874 \h </w:instrText>
        </w:r>
        <w:r w:rsidR="007415D2">
          <w:rPr>
            <w:noProof/>
            <w:webHidden/>
          </w:rPr>
        </w:r>
        <w:r w:rsidR="007415D2">
          <w:rPr>
            <w:noProof/>
            <w:webHidden/>
          </w:rPr>
          <w:fldChar w:fldCharType="separate"/>
        </w:r>
        <w:r>
          <w:rPr>
            <w:noProof/>
            <w:webHidden/>
          </w:rPr>
          <w:t>47</w:t>
        </w:r>
        <w:r w:rsidR="007415D2">
          <w:rPr>
            <w:noProof/>
            <w:webHidden/>
          </w:rPr>
          <w:fldChar w:fldCharType="end"/>
        </w:r>
      </w:hyperlink>
    </w:p>
    <w:p w14:paraId="041C1A69" w14:textId="2B896345"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75" w:history="1">
        <w:r w:rsidR="007415D2" w:rsidRPr="00E5588B">
          <w:rPr>
            <w:rStyle w:val="Hyperlink"/>
            <w:noProof/>
          </w:rPr>
          <w:t>8.4</w:t>
        </w:r>
        <w:r w:rsidR="007415D2">
          <w:rPr>
            <w:rFonts w:asciiTheme="minorHAnsi" w:eastAsiaTheme="minorEastAsia" w:hAnsiTheme="minorHAnsi" w:cstheme="minorBidi"/>
            <w:b w:val="0"/>
            <w:noProof/>
            <w:szCs w:val="22"/>
          </w:rPr>
          <w:tab/>
        </w:r>
        <w:r w:rsidR="007415D2" w:rsidRPr="00E5588B">
          <w:rPr>
            <w:rStyle w:val="Hyperlink"/>
            <w:noProof/>
          </w:rPr>
          <w:t>Topics covered by assessment</w:t>
        </w:r>
        <w:r w:rsidR="007415D2">
          <w:rPr>
            <w:noProof/>
            <w:webHidden/>
          </w:rPr>
          <w:tab/>
        </w:r>
        <w:r w:rsidR="007415D2">
          <w:rPr>
            <w:noProof/>
            <w:webHidden/>
          </w:rPr>
          <w:fldChar w:fldCharType="begin"/>
        </w:r>
        <w:r w:rsidR="007415D2">
          <w:rPr>
            <w:noProof/>
            <w:webHidden/>
          </w:rPr>
          <w:instrText xml:space="preserve"> PAGEREF _Toc446408875 \h </w:instrText>
        </w:r>
        <w:r w:rsidR="007415D2">
          <w:rPr>
            <w:noProof/>
            <w:webHidden/>
          </w:rPr>
        </w:r>
        <w:r w:rsidR="007415D2">
          <w:rPr>
            <w:noProof/>
            <w:webHidden/>
          </w:rPr>
          <w:fldChar w:fldCharType="separate"/>
        </w:r>
        <w:r>
          <w:rPr>
            <w:noProof/>
            <w:webHidden/>
          </w:rPr>
          <w:t>47</w:t>
        </w:r>
        <w:r w:rsidR="007415D2">
          <w:rPr>
            <w:noProof/>
            <w:webHidden/>
          </w:rPr>
          <w:fldChar w:fldCharType="end"/>
        </w:r>
      </w:hyperlink>
    </w:p>
    <w:p w14:paraId="452DEEE2" w14:textId="50B223C9"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76" w:history="1">
        <w:r w:rsidR="007415D2" w:rsidRPr="00E5588B">
          <w:rPr>
            <w:rStyle w:val="Hyperlink"/>
            <w:noProof/>
          </w:rPr>
          <w:t>8.5</w:t>
        </w:r>
        <w:r w:rsidR="007415D2">
          <w:rPr>
            <w:rFonts w:asciiTheme="minorHAnsi" w:eastAsiaTheme="minorEastAsia" w:hAnsiTheme="minorHAnsi" w:cstheme="minorBidi"/>
            <w:b w:val="0"/>
            <w:noProof/>
            <w:szCs w:val="22"/>
          </w:rPr>
          <w:tab/>
        </w:r>
        <w:r w:rsidR="007415D2" w:rsidRPr="00E5588B">
          <w:rPr>
            <w:rStyle w:val="Hyperlink"/>
            <w:noProof/>
          </w:rPr>
          <w:t>Actions taken as a result of deficiency</w:t>
        </w:r>
        <w:r w:rsidR="007415D2">
          <w:rPr>
            <w:noProof/>
            <w:webHidden/>
          </w:rPr>
          <w:tab/>
        </w:r>
        <w:r w:rsidR="007415D2">
          <w:rPr>
            <w:noProof/>
            <w:webHidden/>
          </w:rPr>
          <w:fldChar w:fldCharType="begin"/>
        </w:r>
        <w:r w:rsidR="007415D2">
          <w:rPr>
            <w:noProof/>
            <w:webHidden/>
          </w:rPr>
          <w:instrText xml:space="preserve"> PAGEREF _Toc446408876 \h </w:instrText>
        </w:r>
        <w:r w:rsidR="007415D2">
          <w:rPr>
            <w:noProof/>
            <w:webHidden/>
          </w:rPr>
        </w:r>
        <w:r w:rsidR="007415D2">
          <w:rPr>
            <w:noProof/>
            <w:webHidden/>
          </w:rPr>
          <w:fldChar w:fldCharType="separate"/>
        </w:r>
        <w:r>
          <w:rPr>
            <w:noProof/>
            <w:webHidden/>
          </w:rPr>
          <w:t>47</w:t>
        </w:r>
        <w:r w:rsidR="007415D2">
          <w:rPr>
            <w:noProof/>
            <w:webHidden/>
          </w:rPr>
          <w:fldChar w:fldCharType="end"/>
        </w:r>
      </w:hyperlink>
    </w:p>
    <w:p w14:paraId="0E322B8C" w14:textId="5D13A811"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77" w:history="1">
        <w:r w:rsidR="007415D2" w:rsidRPr="00E5588B">
          <w:rPr>
            <w:rStyle w:val="Hyperlink"/>
            <w:noProof/>
          </w:rPr>
          <w:t>8.6</w:t>
        </w:r>
        <w:r w:rsidR="007415D2">
          <w:rPr>
            <w:rFonts w:asciiTheme="minorHAnsi" w:eastAsiaTheme="minorEastAsia" w:hAnsiTheme="minorHAnsi" w:cstheme="minorBidi"/>
            <w:b w:val="0"/>
            <w:noProof/>
            <w:szCs w:val="22"/>
          </w:rPr>
          <w:tab/>
        </w:r>
        <w:r w:rsidR="007415D2" w:rsidRPr="00E5588B">
          <w:rPr>
            <w:rStyle w:val="Hyperlink"/>
            <w:noProof/>
          </w:rPr>
          <w:t>Communication of results</w:t>
        </w:r>
        <w:r w:rsidR="007415D2">
          <w:rPr>
            <w:noProof/>
            <w:webHidden/>
          </w:rPr>
          <w:tab/>
        </w:r>
        <w:r w:rsidR="007415D2">
          <w:rPr>
            <w:noProof/>
            <w:webHidden/>
          </w:rPr>
          <w:fldChar w:fldCharType="begin"/>
        </w:r>
        <w:r w:rsidR="007415D2">
          <w:rPr>
            <w:noProof/>
            <w:webHidden/>
          </w:rPr>
          <w:instrText xml:space="preserve"> PAGEREF _Toc446408877 \h </w:instrText>
        </w:r>
        <w:r w:rsidR="007415D2">
          <w:rPr>
            <w:noProof/>
            <w:webHidden/>
          </w:rPr>
        </w:r>
        <w:r w:rsidR="007415D2">
          <w:rPr>
            <w:noProof/>
            <w:webHidden/>
          </w:rPr>
          <w:fldChar w:fldCharType="separate"/>
        </w:r>
        <w:r>
          <w:rPr>
            <w:noProof/>
            <w:webHidden/>
          </w:rPr>
          <w:t>48</w:t>
        </w:r>
        <w:r w:rsidR="007415D2">
          <w:rPr>
            <w:noProof/>
            <w:webHidden/>
          </w:rPr>
          <w:fldChar w:fldCharType="end"/>
        </w:r>
      </w:hyperlink>
    </w:p>
    <w:p w14:paraId="35BD4C5D" w14:textId="56236A0B" w:rsidR="007415D2" w:rsidRDefault="006D0E45">
      <w:pPr>
        <w:pStyle w:val="TOC1"/>
        <w:tabs>
          <w:tab w:val="left" w:pos="442"/>
          <w:tab w:val="right" w:leader="dot" w:pos="9629"/>
        </w:tabs>
        <w:rPr>
          <w:rFonts w:asciiTheme="minorHAnsi" w:eastAsiaTheme="minorEastAsia" w:hAnsiTheme="minorHAnsi" w:cstheme="minorBidi"/>
          <w:b w:val="0"/>
          <w:smallCaps w:val="0"/>
          <w:noProof/>
          <w:sz w:val="22"/>
          <w:szCs w:val="22"/>
        </w:rPr>
      </w:pPr>
      <w:hyperlink w:anchor="_Toc446408878" w:history="1">
        <w:r w:rsidR="007415D2" w:rsidRPr="00E5588B">
          <w:rPr>
            <w:rStyle w:val="Hyperlink"/>
            <w:noProof/>
          </w:rPr>
          <w:t>9.</w:t>
        </w:r>
        <w:r w:rsidR="007415D2">
          <w:rPr>
            <w:rFonts w:asciiTheme="minorHAnsi" w:eastAsiaTheme="minorEastAsia" w:hAnsiTheme="minorHAnsi" w:cstheme="minorBidi"/>
            <w:b w:val="0"/>
            <w:smallCaps w:val="0"/>
            <w:noProof/>
            <w:sz w:val="22"/>
            <w:szCs w:val="22"/>
          </w:rPr>
          <w:tab/>
        </w:r>
        <w:r w:rsidR="007415D2" w:rsidRPr="00E5588B">
          <w:rPr>
            <w:rStyle w:val="Hyperlink"/>
            <w:noProof/>
          </w:rPr>
          <w:t>Other Business and Legal Matters</w:t>
        </w:r>
        <w:r w:rsidR="007415D2">
          <w:rPr>
            <w:noProof/>
            <w:webHidden/>
          </w:rPr>
          <w:tab/>
        </w:r>
        <w:r w:rsidR="007415D2">
          <w:rPr>
            <w:noProof/>
            <w:webHidden/>
          </w:rPr>
          <w:fldChar w:fldCharType="begin"/>
        </w:r>
        <w:r w:rsidR="007415D2">
          <w:rPr>
            <w:noProof/>
            <w:webHidden/>
          </w:rPr>
          <w:instrText xml:space="preserve"> PAGEREF _Toc446408878 \h </w:instrText>
        </w:r>
        <w:r w:rsidR="007415D2">
          <w:rPr>
            <w:noProof/>
            <w:webHidden/>
          </w:rPr>
        </w:r>
        <w:r w:rsidR="007415D2">
          <w:rPr>
            <w:noProof/>
            <w:webHidden/>
          </w:rPr>
          <w:fldChar w:fldCharType="separate"/>
        </w:r>
        <w:r>
          <w:rPr>
            <w:noProof/>
            <w:webHidden/>
          </w:rPr>
          <w:t>48</w:t>
        </w:r>
        <w:r w:rsidR="007415D2">
          <w:rPr>
            <w:noProof/>
            <w:webHidden/>
          </w:rPr>
          <w:fldChar w:fldCharType="end"/>
        </w:r>
      </w:hyperlink>
    </w:p>
    <w:p w14:paraId="3A274F99" w14:textId="27A807FB"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79" w:history="1">
        <w:r w:rsidR="007415D2" w:rsidRPr="00E5588B">
          <w:rPr>
            <w:rStyle w:val="Hyperlink"/>
            <w:noProof/>
          </w:rPr>
          <w:t>9.1</w:t>
        </w:r>
        <w:r w:rsidR="007415D2">
          <w:rPr>
            <w:rFonts w:asciiTheme="minorHAnsi" w:eastAsiaTheme="minorEastAsia" w:hAnsiTheme="minorHAnsi" w:cstheme="minorBidi"/>
            <w:b w:val="0"/>
            <w:noProof/>
            <w:szCs w:val="22"/>
          </w:rPr>
          <w:tab/>
        </w:r>
        <w:r w:rsidR="007415D2" w:rsidRPr="00E5588B">
          <w:rPr>
            <w:rStyle w:val="Hyperlink"/>
            <w:noProof/>
          </w:rPr>
          <w:t>Fees</w:t>
        </w:r>
        <w:r w:rsidR="007415D2">
          <w:rPr>
            <w:noProof/>
            <w:webHidden/>
          </w:rPr>
          <w:tab/>
        </w:r>
        <w:r w:rsidR="007415D2">
          <w:rPr>
            <w:noProof/>
            <w:webHidden/>
          </w:rPr>
          <w:fldChar w:fldCharType="begin"/>
        </w:r>
        <w:r w:rsidR="007415D2">
          <w:rPr>
            <w:noProof/>
            <w:webHidden/>
          </w:rPr>
          <w:instrText xml:space="preserve"> PAGEREF _Toc446408879 \h </w:instrText>
        </w:r>
        <w:r w:rsidR="007415D2">
          <w:rPr>
            <w:noProof/>
            <w:webHidden/>
          </w:rPr>
        </w:r>
        <w:r w:rsidR="007415D2">
          <w:rPr>
            <w:noProof/>
            <w:webHidden/>
          </w:rPr>
          <w:fldChar w:fldCharType="separate"/>
        </w:r>
        <w:r>
          <w:rPr>
            <w:noProof/>
            <w:webHidden/>
          </w:rPr>
          <w:t>48</w:t>
        </w:r>
        <w:r w:rsidR="007415D2">
          <w:rPr>
            <w:noProof/>
            <w:webHidden/>
          </w:rPr>
          <w:fldChar w:fldCharType="end"/>
        </w:r>
      </w:hyperlink>
    </w:p>
    <w:p w14:paraId="112562D2" w14:textId="7446F5CE"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80" w:history="1">
        <w:r w:rsidR="007415D2" w:rsidRPr="00E5588B">
          <w:rPr>
            <w:rStyle w:val="Hyperlink"/>
            <w:noProof/>
          </w:rPr>
          <w:t>9.2</w:t>
        </w:r>
        <w:r w:rsidR="007415D2">
          <w:rPr>
            <w:rFonts w:asciiTheme="minorHAnsi" w:eastAsiaTheme="minorEastAsia" w:hAnsiTheme="minorHAnsi" w:cstheme="minorBidi"/>
            <w:b w:val="0"/>
            <w:noProof/>
            <w:szCs w:val="22"/>
          </w:rPr>
          <w:tab/>
        </w:r>
        <w:r w:rsidR="007415D2" w:rsidRPr="00E5588B">
          <w:rPr>
            <w:rStyle w:val="Hyperlink"/>
            <w:noProof/>
          </w:rPr>
          <w:t>Financial responsibility</w:t>
        </w:r>
        <w:r w:rsidR="007415D2">
          <w:rPr>
            <w:noProof/>
            <w:webHidden/>
          </w:rPr>
          <w:tab/>
        </w:r>
        <w:r w:rsidR="007415D2">
          <w:rPr>
            <w:noProof/>
            <w:webHidden/>
          </w:rPr>
          <w:fldChar w:fldCharType="begin"/>
        </w:r>
        <w:r w:rsidR="007415D2">
          <w:rPr>
            <w:noProof/>
            <w:webHidden/>
          </w:rPr>
          <w:instrText xml:space="preserve"> PAGEREF _Toc446408880 \h </w:instrText>
        </w:r>
        <w:r w:rsidR="007415D2">
          <w:rPr>
            <w:noProof/>
            <w:webHidden/>
          </w:rPr>
        </w:r>
        <w:r w:rsidR="007415D2">
          <w:rPr>
            <w:noProof/>
            <w:webHidden/>
          </w:rPr>
          <w:fldChar w:fldCharType="separate"/>
        </w:r>
        <w:r>
          <w:rPr>
            <w:noProof/>
            <w:webHidden/>
          </w:rPr>
          <w:t>48</w:t>
        </w:r>
        <w:r w:rsidR="007415D2">
          <w:rPr>
            <w:noProof/>
            <w:webHidden/>
          </w:rPr>
          <w:fldChar w:fldCharType="end"/>
        </w:r>
      </w:hyperlink>
    </w:p>
    <w:p w14:paraId="624CDBA4" w14:textId="6150E6EE"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81" w:history="1">
        <w:r w:rsidR="007415D2" w:rsidRPr="00E5588B">
          <w:rPr>
            <w:rStyle w:val="Hyperlink"/>
            <w:noProof/>
          </w:rPr>
          <w:t>9.3</w:t>
        </w:r>
        <w:r w:rsidR="007415D2">
          <w:rPr>
            <w:rFonts w:asciiTheme="minorHAnsi" w:eastAsiaTheme="minorEastAsia" w:hAnsiTheme="minorHAnsi" w:cstheme="minorBidi"/>
            <w:b w:val="0"/>
            <w:noProof/>
            <w:szCs w:val="22"/>
          </w:rPr>
          <w:tab/>
        </w:r>
        <w:r w:rsidR="007415D2" w:rsidRPr="00E5588B">
          <w:rPr>
            <w:rStyle w:val="Hyperlink"/>
            <w:noProof/>
          </w:rPr>
          <w:t>Confidentiality of business information</w:t>
        </w:r>
        <w:r w:rsidR="007415D2">
          <w:rPr>
            <w:noProof/>
            <w:webHidden/>
          </w:rPr>
          <w:tab/>
        </w:r>
        <w:r w:rsidR="007415D2">
          <w:rPr>
            <w:noProof/>
            <w:webHidden/>
          </w:rPr>
          <w:fldChar w:fldCharType="begin"/>
        </w:r>
        <w:r w:rsidR="007415D2">
          <w:rPr>
            <w:noProof/>
            <w:webHidden/>
          </w:rPr>
          <w:instrText xml:space="preserve"> PAGEREF _Toc446408881 \h </w:instrText>
        </w:r>
        <w:r w:rsidR="007415D2">
          <w:rPr>
            <w:noProof/>
            <w:webHidden/>
          </w:rPr>
        </w:r>
        <w:r w:rsidR="007415D2">
          <w:rPr>
            <w:noProof/>
            <w:webHidden/>
          </w:rPr>
          <w:fldChar w:fldCharType="separate"/>
        </w:r>
        <w:r>
          <w:rPr>
            <w:noProof/>
            <w:webHidden/>
          </w:rPr>
          <w:t>49</w:t>
        </w:r>
        <w:r w:rsidR="007415D2">
          <w:rPr>
            <w:noProof/>
            <w:webHidden/>
          </w:rPr>
          <w:fldChar w:fldCharType="end"/>
        </w:r>
      </w:hyperlink>
    </w:p>
    <w:p w14:paraId="39931C1D" w14:textId="77B8257B"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82" w:history="1">
        <w:r w:rsidR="007415D2" w:rsidRPr="00E5588B">
          <w:rPr>
            <w:rStyle w:val="Hyperlink"/>
            <w:noProof/>
          </w:rPr>
          <w:t>9.4</w:t>
        </w:r>
        <w:r w:rsidR="007415D2">
          <w:rPr>
            <w:rFonts w:asciiTheme="minorHAnsi" w:eastAsiaTheme="minorEastAsia" w:hAnsiTheme="minorHAnsi" w:cstheme="minorBidi"/>
            <w:b w:val="0"/>
            <w:noProof/>
            <w:szCs w:val="22"/>
          </w:rPr>
          <w:tab/>
        </w:r>
        <w:r w:rsidR="007415D2" w:rsidRPr="00E5588B">
          <w:rPr>
            <w:rStyle w:val="Hyperlink"/>
            <w:noProof/>
          </w:rPr>
          <w:t>Privacy of personal information</w:t>
        </w:r>
        <w:r w:rsidR="007415D2">
          <w:rPr>
            <w:noProof/>
            <w:webHidden/>
          </w:rPr>
          <w:tab/>
        </w:r>
        <w:r w:rsidR="007415D2">
          <w:rPr>
            <w:noProof/>
            <w:webHidden/>
          </w:rPr>
          <w:fldChar w:fldCharType="begin"/>
        </w:r>
        <w:r w:rsidR="007415D2">
          <w:rPr>
            <w:noProof/>
            <w:webHidden/>
          </w:rPr>
          <w:instrText xml:space="preserve"> PAGEREF _Toc446408882 \h </w:instrText>
        </w:r>
        <w:r w:rsidR="007415D2">
          <w:rPr>
            <w:noProof/>
            <w:webHidden/>
          </w:rPr>
        </w:r>
        <w:r w:rsidR="007415D2">
          <w:rPr>
            <w:noProof/>
            <w:webHidden/>
          </w:rPr>
          <w:fldChar w:fldCharType="separate"/>
        </w:r>
        <w:r>
          <w:rPr>
            <w:noProof/>
            <w:webHidden/>
          </w:rPr>
          <w:t>50</w:t>
        </w:r>
        <w:r w:rsidR="007415D2">
          <w:rPr>
            <w:noProof/>
            <w:webHidden/>
          </w:rPr>
          <w:fldChar w:fldCharType="end"/>
        </w:r>
      </w:hyperlink>
    </w:p>
    <w:p w14:paraId="5BAA4FD6" w14:textId="6E82C489"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83" w:history="1">
        <w:r w:rsidR="007415D2" w:rsidRPr="00E5588B">
          <w:rPr>
            <w:rStyle w:val="Hyperlink"/>
            <w:noProof/>
          </w:rPr>
          <w:t>9.5</w:t>
        </w:r>
        <w:r w:rsidR="007415D2">
          <w:rPr>
            <w:rFonts w:asciiTheme="minorHAnsi" w:eastAsiaTheme="minorEastAsia" w:hAnsiTheme="minorHAnsi" w:cstheme="minorBidi"/>
            <w:b w:val="0"/>
            <w:noProof/>
            <w:szCs w:val="22"/>
          </w:rPr>
          <w:tab/>
        </w:r>
        <w:r w:rsidR="007415D2" w:rsidRPr="00E5588B">
          <w:rPr>
            <w:rStyle w:val="Hyperlink"/>
            <w:noProof/>
          </w:rPr>
          <w:t>Intellectual property rights</w:t>
        </w:r>
        <w:r w:rsidR="007415D2">
          <w:rPr>
            <w:noProof/>
            <w:webHidden/>
          </w:rPr>
          <w:tab/>
        </w:r>
        <w:r w:rsidR="007415D2">
          <w:rPr>
            <w:noProof/>
            <w:webHidden/>
          </w:rPr>
          <w:fldChar w:fldCharType="begin"/>
        </w:r>
        <w:r w:rsidR="007415D2">
          <w:rPr>
            <w:noProof/>
            <w:webHidden/>
          </w:rPr>
          <w:instrText xml:space="preserve"> PAGEREF _Toc446408883 \h </w:instrText>
        </w:r>
        <w:r w:rsidR="007415D2">
          <w:rPr>
            <w:noProof/>
            <w:webHidden/>
          </w:rPr>
        </w:r>
        <w:r w:rsidR="007415D2">
          <w:rPr>
            <w:noProof/>
            <w:webHidden/>
          </w:rPr>
          <w:fldChar w:fldCharType="separate"/>
        </w:r>
        <w:r>
          <w:rPr>
            <w:noProof/>
            <w:webHidden/>
          </w:rPr>
          <w:t>51</w:t>
        </w:r>
        <w:r w:rsidR="007415D2">
          <w:rPr>
            <w:noProof/>
            <w:webHidden/>
          </w:rPr>
          <w:fldChar w:fldCharType="end"/>
        </w:r>
      </w:hyperlink>
    </w:p>
    <w:p w14:paraId="2FC5B3A3" w14:textId="29BAA87E"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84" w:history="1">
        <w:r w:rsidR="007415D2" w:rsidRPr="00E5588B">
          <w:rPr>
            <w:rStyle w:val="Hyperlink"/>
            <w:noProof/>
          </w:rPr>
          <w:t>9.6</w:t>
        </w:r>
        <w:r w:rsidR="007415D2">
          <w:rPr>
            <w:rFonts w:asciiTheme="minorHAnsi" w:eastAsiaTheme="minorEastAsia" w:hAnsiTheme="minorHAnsi" w:cstheme="minorBidi"/>
            <w:b w:val="0"/>
            <w:noProof/>
            <w:szCs w:val="22"/>
          </w:rPr>
          <w:tab/>
        </w:r>
        <w:r w:rsidR="007415D2" w:rsidRPr="00E5588B">
          <w:rPr>
            <w:rStyle w:val="Hyperlink"/>
            <w:noProof/>
          </w:rPr>
          <w:t>Representations and warranties</w:t>
        </w:r>
        <w:r w:rsidR="007415D2">
          <w:rPr>
            <w:noProof/>
            <w:webHidden/>
          </w:rPr>
          <w:tab/>
        </w:r>
        <w:r w:rsidR="007415D2">
          <w:rPr>
            <w:noProof/>
            <w:webHidden/>
          </w:rPr>
          <w:fldChar w:fldCharType="begin"/>
        </w:r>
        <w:r w:rsidR="007415D2">
          <w:rPr>
            <w:noProof/>
            <w:webHidden/>
          </w:rPr>
          <w:instrText xml:space="preserve"> PAGEREF _Toc446408884 \h </w:instrText>
        </w:r>
        <w:r w:rsidR="007415D2">
          <w:rPr>
            <w:noProof/>
            <w:webHidden/>
          </w:rPr>
        </w:r>
        <w:r w:rsidR="007415D2">
          <w:rPr>
            <w:noProof/>
            <w:webHidden/>
          </w:rPr>
          <w:fldChar w:fldCharType="separate"/>
        </w:r>
        <w:r>
          <w:rPr>
            <w:noProof/>
            <w:webHidden/>
          </w:rPr>
          <w:t>52</w:t>
        </w:r>
        <w:r w:rsidR="007415D2">
          <w:rPr>
            <w:noProof/>
            <w:webHidden/>
          </w:rPr>
          <w:fldChar w:fldCharType="end"/>
        </w:r>
      </w:hyperlink>
    </w:p>
    <w:p w14:paraId="4E894776" w14:textId="78DEB2D3"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85" w:history="1">
        <w:r w:rsidR="007415D2" w:rsidRPr="00E5588B">
          <w:rPr>
            <w:rStyle w:val="Hyperlink"/>
            <w:noProof/>
          </w:rPr>
          <w:t>9.7</w:t>
        </w:r>
        <w:r w:rsidR="007415D2">
          <w:rPr>
            <w:rFonts w:asciiTheme="minorHAnsi" w:eastAsiaTheme="minorEastAsia" w:hAnsiTheme="minorHAnsi" w:cstheme="minorBidi"/>
            <w:b w:val="0"/>
            <w:noProof/>
            <w:szCs w:val="22"/>
          </w:rPr>
          <w:tab/>
        </w:r>
        <w:r w:rsidR="007415D2" w:rsidRPr="00E5588B">
          <w:rPr>
            <w:rStyle w:val="Hyperlink"/>
            <w:noProof/>
          </w:rPr>
          <w:t>Disclaimers of warranties</w:t>
        </w:r>
        <w:r w:rsidR="007415D2">
          <w:rPr>
            <w:noProof/>
            <w:webHidden/>
          </w:rPr>
          <w:tab/>
        </w:r>
        <w:r w:rsidR="007415D2">
          <w:rPr>
            <w:noProof/>
            <w:webHidden/>
          </w:rPr>
          <w:fldChar w:fldCharType="begin"/>
        </w:r>
        <w:r w:rsidR="007415D2">
          <w:rPr>
            <w:noProof/>
            <w:webHidden/>
          </w:rPr>
          <w:instrText xml:space="preserve"> PAGEREF _Toc446408885 \h </w:instrText>
        </w:r>
        <w:r w:rsidR="007415D2">
          <w:rPr>
            <w:noProof/>
            <w:webHidden/>
          </w:rPr>
        </w:r>
        <w:r w:rsidR="007415D2">
          <w:rPr>
            <w:noProof/>
            <w:webHidden/>
          </w:rPr>
          <w:fldChar w:fldCharType="separate"/>
        </w:r>
        <w:r>
          <w:rPr>
            <w:noProof/>
            <w:webHidden/>
          </w:rPr>
          <w:t>53</w:t>
        </w:r>
        <w:r w:rsidR="007415D2">
          <w:rPr>
            <w:noProof/>
            <w:webHidden/>
          </w:rPr>
          <w:fldChar w:fldCharType="end"/>
        </w:r>
      </w:hyperlink>
    </w:p>
    <w:p w14:paraId="03874C24" w14:textId="127F4CAE"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86" w:history="1">
        <w:r w:rsidR="007415D2" w:rsidRPr="00E5588B">
          <w:rPr>
            <w:rStyle w:val="Hyperlink"/>
            <w:noProof/>
          </w:rPr>
          <w:t>9.8</w:t>
        </w:r>
        <w:r w:rsidR="007415D2">
          <w:rPr>
            <w:rFonts w:asciiTheme="minorHAnsi" w:eastAsiaTheme="minorEastAsia" w:hAnsiTheme="minorHAnsi" w:cstheme="minorBidi"/>
            <w:b w:val="0"/>
            <w:noProof/>
            <w:szCs w:val="22"/>
          </w:rPr>
          <w:tab/>
        </w:r>
        <w:r w:rsidR="007415D2" w:rsidRPr="00E5588B">
          <w:rPr>
            <w:rStyle w:val="Hyperlink"/>
            <w:noProof/>
          </w:rPr>
          <w:t>Limitations of liability</w:t>
        </w:r>
        <w:r w:rsidR="007415D2">
          <w:rPr>
            <w:noProof/>
            <w:webHidden/>
          </w:rPr>
          <w:tab/>
        </w:r>
        <w:r w:rsidR="007415D2">
          <w:rPr>
            <w:noProof/>
            <w:webHidden/>
          </w:rPr>
          <w:fldChar w:fldCharType="begin"/>
        </w:r>
        <w:r w:rsidR="007415D2">
          <w:rPr>
            <w:noProof/>
            <w:webHidden/>
          </w:rPr>
          <w:instrText xml:space="preserve"> PAGEREF _Toc446408886 \h </w:instrText>
        </w:r>
        <w:r w:rsidR="007415D2">
          <w:rPr>
            <w:noProof/>
            <w:webHidden/>
          </w:rPr>
        </w:r>
        <w:r w:rsidR="007415D2">
          <w:rPr>
            <w:noProof/>
            <w:webHidden/>
          </w:rPr>
          <w:fldChar w:fldCharType="separate"/>
        </w:r>
        <w:r>
          <w:rPr>
            <w:noProof/>
            <w:webHidden/>
          </w:rPr>
          <w:t>53</w:t>
        </w:r>
        <w:r w:rsidR="007415D2">
          <w:rPr>
            <w:noProof/>
            <w:webHidden/>
          </w:rPr>
          <w:fldChar w:fldCharType="end"/>
        </w:r>
      </w:hyperlink>
    </w:p>
    <w:p w14:paraId="7880C57C" w14:textId="38AD64C9"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87" w:history="1">
        <w:r w:rsidR="007415D2" w:rsidRPr="00E5588B">
          <w:rPr>
            <w:rStyle w:val="Hyperlink"/>
            <w:noProof/>
          </w:rPr>
          <w:t>9.9</w:t>
        </w:r>
        <w:r w:rsidR="007415D2">
          <w:rPr>
            <w:rFonts w:asciiTheme="minorHAnsi" w:eastAsiaTheme="minorEastAsia" w:hAnsiTheme="minorHAnsi" w:cstheme="minorBidi"/>
            <w:b w:val="0"/>
            <w:noProof/>
            <w:szCs w:val="22"/>
          </w:rPr>
          <w:tab/>
        </w:r>
        <w:r w:rsidR="007415D2" w:rsidRPr="00E5588B">
          <w:rPr>
            <w:rStyle w:val="Hyperlink"/>
            <w:noProof/>
          </w:rPr>
          <w:t>Indemnities</w:t>
        </w:r>
        <w:r w:rsidR="007415D2">
          <w:rPr>
            <w:noProof/>
            <w:webHidden/>
          </w:rPr>
          <w:tab/>
        </w:r>
        <w:r w:rsidR="007415D2">
          <w:rPr>
            <w:noProof/>
            <w:webHidden/>
          </w:rPr>
          <w:fldChar w:fldCharType="begin"/>
        </w:r>
        <w:r w:rsidR="007415D2">
          <w:rPr>
            <w:noProof/>
            <w:webHidden/>
          </w:rPr>
          <w:instrText xml:space="preserve"> PAGEREF _Toc446408887 \h </w:instrText>
        </w:r>
        <w:r w:rsidR="007415D2">
          <w:rPr>
            <w:noProof/>
            <w:webHidden/>
          </w:rPr>
        </w:r>
        <w:r w:rsidR="007415D2">
          <w:rPr>
            <w:noProof/>
            <w:webHidden/>
          </w:rPr>
          <w:fldChar w:fldCharType="separate"/>
        </w:r>
        <w:r>
          <w:rPr>
            <w:noProof/>
            <w:webHidden/>
          </w:rPr>
          <w:t>53</w:t>
        </w:r>
        <w:r w:rsidR="007415D2">
          <w:rPr>
            <w:noProof/>
            <w:webHidden/>
          </w:rPr>
          <w:fldChar w:fldCharType="end"/>
        </w:r>
      </w:hyperlink>
    </w:p>
    <w:p w14:paraId="7F252007" w14:textId="6F0047FC"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88" w:history="1">
        <w:r w:rsidR="007415D2" w:rsidRPr="00E5588B">
          <w:rPr>
            <w:rStyle w:val="Hyperlink"/>
            <w:noProof/>
          </w:rPr>
          <w:t>9.10</w:t>
        </w:r>
        <w:r w:rsidR="007415D2">
          <w:rPr>
            <w:rFonts w:asciiTheme="minorHAnsi" w:eastAsiaTheme="minorEastAsia" w:hAnsiTheme="minorHAnsi" w:cstheme="minorBidi"/>
            <w:b w:val="0"/>
            <w:noProof/>
            <w:szCs w:val="22"/>
          </w:rPr>
          <w:tab/>
        </w:r>
        <w:r w:rsidR="007415D2" w:rsidRPr="00E5588B">
          <w:rPr>
            <w:rStyle w:val="Hyperlink"/>
            <w:noProof/>
          </w:rPr>
          <w:t>Term and termination</w:t>
        </w:r>
        <w:r w:rsidR="007415D2">
          <w:rPr>
            <w:noProof/>
            <w:webHidden/>
          </w:rPr>
          <w:tab/>
        </w:r>
        <w:r w:rsidR="007415D2">
          <w:rPr>
            <w:noProof/>
            <w:webHidden/>
          </w:rPr>
          <w:fldChar w:fldCharType="begin"/>
        </w:r>
        <w:r w:rsidR="007415D2">
          <w:rPr>
            <w:noProof/>
            <w:webHidden/>
          </w:rPr>
          <w:instrText xml:space="preserve"> PAGEREF _Toc446408888 \h </w:instrText>
        </w:r>
        <w:r w:rsidR="007415D2">
          <w:rPr>
            <w:noProof/>
            <w:webHidden/>
          </w:rPr>
        </w:r>
        <w:r w:rsidR="007415D2">
          <w:rPr>
            <w:noProof/>
            <w:webHidden/>
          </w:rPr>
          <w:fldChar w:fldCharType="separate"/>
        </w:r>
        <w:r>
          <w:rPr>
            <w:noProof/>
            <w:webHidden/>
          </w:rPr>
          <w:t>54</w:t>
        </w:r>
        <w:r w:rsidR="007415D2">
          <w:rPr>
            <w:noProof/>
            <w:webHidden/>
          </w:rPr>
          <w:fldChar w:fldCharType="end"/>
        </w:r>
      </w:hyperlink>
    </w:p>
    <w:p w14:paraId="4E4AA1A8" w14:textId="78D68DFF"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89" w:history="1">
        <w:r w:rsidR="007415D2" w:rsidRPr="00E5588B">
          <w:rPr>
            <w:rStyle w:val="Hyperlink"/>
            <w:noProof/>
          </w:rPr>
          <w:t>9.11</w:t>
        </w:r>
        <w:r w:rsidR="007415D2">
          <w:rPr>
            <w:rFonts w:asciiTheme="minorHAnsi" w:eastAsiaTheme="minorEastAsia" w:hAnsiTheme="minorHAnsi" w:cstheme="minorBidi"/>
            <w:b w:val="0"/>
            <w:noProof/>
            <w:szCs w:val="22"/>
          </w:rPr>
          <w:tab/>
        </w:r>
        <w:r w:rsidR="007415D2" w:rsidRPr="00E5588B">
          <w:rPr>
            <w:rStyle w:val="Hyperlink"/>
            <w:noProof/>
          </w:rPr>
          <w:t>Individual notices and communications with participants</w:t>
        </w:r>
        <w:r w:rsidR="007415D2">
          <w:rPr>
            <w:noProof/>
            <w:webHidden/>
          </w:rPr>
          <w:tab/>
        </w:r>
        <w:r w:rsidR="007415D2">
          <w:rPr>
            <w:noProof/>
            <w:webHidden/>
          </w:rPr>
          <w:fldChar w:fldCharType="begin"/>
        </w:r>
        <w:r w:rsidR="007415D2">
          <w:rPr>
            <w:noProof/>
            <w:webHidden/>
          </w:rPr>
          <w:instrText xml:space="preserve"> PAGEREF _Toc446408889 \h </w:instrText>
        </w:r>
        <w:r w:rsidR="007415D2">
          <w:rPr>
            <w:noProof/>
            <w:webHidden/>
          </w:rPr>
        </w:r>
        <w:r w:rsidR="007415D2">
          <w:rPr>
            <w:noProof/>
            <w:webHidden/>
          </w:rPr>
          <w:fldChar w:fldCharType="separate"/>
        </w:r>
        <w:r>
          <w:rPr>
            <w:noProof/>
            <w:webHidden/>
          </w:rPr>
          <w:t>55</w:t>
        </w:r>
        <w:r w:rsidR="007415D2">
          <w:rPr>
            <w:noProof/>
            <w:webHidden/>
          </w:rPr>
          <w:fldChar w:fldCharType="end"/>
        </w:r>
      </w:hyperlink>
    </w:p>
    <w:p w14:paraId="20288047" w14:textId="5A126ECA"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90" w:history="1">
        <w:r w:rsidR="007415D2" w:rsidRPr="00E5588B">
          <w:rPr>
            <w:rStyle w:val="Hyperlink"/>
            <w:noProof/>
          </w:rPr>
          <w:t>9.12</w:t>
        </w:r>
        <w:r w:rsidR="007415D2">
          <w:rPr>
            <w:rFonts w:asciiTheme="minorHAnsi" w:eastAsiaTheme="minorEastAsia" w:hAnsiTheme="minorHAnsi" w:cstheme="minorBidi"/>
            <w:b w:val="0"/>
            <w:noProof/>
            <w:szCs w:val="22"/>
          </w:rPr>
          <w:tab/>
        </w:r>
        <w:r w:rsidR="007415D2" w:rsidRPr="00E5588B">
          <w:rPr>
            <w:rStyle w:val="Hyperlink"/>
            <w:noProof/>
          </w:rPr>
          <w:t>Amendments</w:t>
        </w:r>
        <w:r w:rsidR="007415D2">
          <w:rPr>
            <w:noProof/>
            <w:webHidden/>
          </w:rPr>
          <w:tab/>
        </w:r>
        <w:r w:rsidR="007415D2">
          <w:rPr>
            <w:noProof/>
            <w:webHidden/>
          </w:rPr>
          <w:fldChar w:fldCharType="begin"/>
        </w:r>
        <w:r w:rsidR="007415D2">
          <w:rPr>
            <w:noProof/>
            <w:webHidden/>
          </w:rPr>
          <w:instrText xml:space="preserve"> PAGEREF _Toc446408890 \h </w:instrText>
        </w:r>
        <w:r w:rsidR="007415D2">
          <w:rPr>
            <w:noProof/>
            <w:webHidden/>
          </w:rPr>
        </w:r>
        <w:r w:rsidR="007415D2">
          <w:rPr>
            <w:noProof/>
            <w:webHidden/>
          </w:rPr>
          <w:fldChar w:fldCharType="separate"/>
        </w:r>
        <w:r>
          <w:rPr>
            <w:noProof/>
            <w:webHidden/>
          </w:rPr>
          <w:t>55</w:t>
        </w:r>
        <w:r w:rsidR="007415D2">
          <w:rPr>
            <w:noProof/>
            <w:webHidden/>
          </w:rPr>
          <w:fldChar w:fldCharType="end"/>
        </w:r>
      </w:hyperlink>
    </w:p>
    <w:p w14:paraId="4CCDD9E4" w14:textId="10311EAB"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91" w:history="1">
        <w:r w:rsidR="007415D2" w:rsidRPr="00E5588B">
          <w:rPr>
            <w:rStyle w:val="Hyperlink"/>
            <w:noProof/>
          </w:rPr>
          <w:t>9.13</w:t>
        </w:r>
        <w:r w:rsidR="007415D2">
          <w:rPr>
            <w:rFonts w:asciiTheme="minorHAnsi" w:eastAsiaTheme="minorEastAsia" w:hAnsiTheme="minorHAnsi" w:cstheme="minorBidi"/>
            <w:b w:val="0"/>
            <w:noProof/>
            <w:szCs w:val="22"/>
          </w:rPr>
          <w:tab/>
        </w:r>
        <w:r w:rsidR="007415D2" w:rsidRPr="00E5588B">
          <w:rPr>
            <w:rStyle w:val="Hyperlink"/>
            <w:noProof/>
          </w:rPr>
          <w:t>Dispute resolution provisions</w:t>
        </w:r>
        <w:r w:rsidR="007415D2">
          <w:rPr>
            <w:noProof/>
            <w:webHidden/>
          </w:rPr>
          <w:tab/>
        </w:r>
        <w:r w:rsidR="007415D2">
          <w:rPr>
            <w:noProof/>
            <w:webHidden/>
          </w:rPr>
          <w:fldChar w:fldCharType="begin"/>
        </w:r>
        <w:r w:rsidR="007415D2">
          <w:rPr>
            <w:noProof/>
            <w:webHidden/>
          </w:rPr>
          <w:instrText xml:space="preserve"> PAGEREF _Toc446408891 \h </w:instrText>
        </w:r>
        <w:r w:rsidR="007415D2">
          <w:rPr>
            <w:noProof/>
            <w:webHidden/>
          </w:rPr>
        </w:r>
        <w:r w:rsidR="007415D2">
          <w:rPr>
            <w:noProof/>
            <w:webHidden/>
          </w:rPr>
          <w:fldChar w:fldCharType="separate"/>
        </w:r>
        <w:r>
          <w:rPr>
            <w:noProof/>
            <w:webHidden/>
          </w:rPr>
          <w:t>56</w:t>
        </w:r>
        <w:r w:rsidR="007415D2">
          <w:rPr>
            <w:noProof/>
            <w:webHidden/>
          </w:rPr>
          <w:fldChar w:fldCharType="end"/>
        </w:r>
      </w:hyperlink>
    </w:p>
    <w:p w14:paraId="102CDF37" w14:textId="47722D15"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92" w:history="1">
        <w:r w:rsidR="007415D2" w:rsidRPr="00E5588B">
          <w:rPr>
            <w:rStyle w:val="Hyperlink"/>
            <w:noProof/>
          </w:rPr>
          <w:t>9.14</w:t>
        </w:r>
        <w:r w:rsidR="007415D2">
          <w:rPr>
            <w:rFonts w:asciiTheme="minorHAnsi" w:eastAsiaTheme="minorEastAsia" w:hAnsiTheme="minorHAnsi" w:cstheme="minorBidi"/>
            <w:b w:val="0"/>
            <w:noProof/>
            <w:szCs w:val="22"/>
          </w:rPr>
          <w:tab/>
        </w:r>
        <w:r w:rsidR="007415D2" w:rsidRPr="00E5588B">
          <w:rPr>
            <w:rStyle w:val="Hyperlink"/>
            <w:noProof/>
          </w:rPr>
          <w:t>Governing law</w:t>
        </w:r>
        <w:r w:rsidR="007415D2">
          <w:rPr>
            <w:noProof/>
            <w:webHidden/>
          </w:rPr>
          <w:tab/>
        </w:r>
        <w:r w:rsidR="007415D2">
          <w:rPr>
            <w:noProof/>
            <w:webHidden/>
          </w:rPr>
          <w:fldChar w:fldCharType="begin"/>
        </w:r>
        <w:r w:rsidR="007415D2">
          <w:rPr>
            <w:noProof/>
            <w:webHidden/>
          </w:rPr>
          <w:instrText xml:space="preserve"> PAGEREF _Toc446408892 \h </w:instrText>
        </w:r>
        <w:r w:rsidR="007415D2">
          <w:rPr>
            <w:noProof/>
            <w:webHidden/>
          </w:rPr>
        </w:r>
        <w:r w:rsidR="007415D2">
          <w:rPr>
            <w:noProof/>
            <w:webHidden/>
          </w:rPr>
          <w:fldChar w:fldCharType="separate"/>
        </w:r>
        <w:r>
          <w:rPr>
            <w:noProof/>
            <w:webHidden/>
          </w:rPr>
          <w:t>56</w:t>
        </w:r>
        <w:r w:rsidR="007415D2">
          <w:rPr>
            <w:noProof/>
            <w:webHidden/>
          </w:rPr>
          <w:fldChar w:fldCharType="end"/>
        </w:r>
      </w:hyperlink>
    </w:p>
    <w:p w14:paraId="247BFD3A" w14:textId="023869DB"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93" w:history="1">
        <w:r w:rsidR="007415D2" w:rsidRPr="00E5588B">
          <w:rPr>
            <w:rStyle w:val="Hyperlink"/>
            <w:noProof/>
          </w:rPr>
          <w:t>9.15</w:t>
        </w:r>
        <w:r w:rsidR="007415D2">
          <w:rPr>
            <w:rFonts w:asciiTheme="minorHAnsi" w:eastAsiaTheme="minorEastAsia" w:hAnsiTheme="minorHAnsi" w:cstheme="minorBidi"/>
            <w:b w:val="0"/>
            <w:noProof/>
            <w:szCs w:val="22"/>
          </w:rPr>
          <w:tab/>
        </w:r>
        <w:r w:rsidR="007415D2" w:rsidRPr="00E5588B">
          <w:rPr>
            <w:rStyle w:val="Hyperlink"/>
            <w:noProof/>
          </w:rPr>
          <w:t>Compliance with applicable law</w:t>
        </w:r>
        <w:r w:rsidR="007415D2">
          <w:rPr>
            <w:noProof/>
            <w:webHidden/>
          </w:rPr>
          <w:tab/>
        </w:r>
        <w:r w:rsidR="007415D2">
          <w:rPr>
            <w:noProof/>
            <w:webHidden/>
          </w:rPr>
          <w:fldChar w:fldCharType="begin"/>
        </w:r>
        <w:r w:rsidR="007415D2">
          <w:rPr>
            <w:noProof/>
            <w:webHidden/>
          </w:rPr>
          <w:instrText xml:space="preserve"> PAGEREF _Toc446408893 \h </w:instrText>
        </w:r>
        <w:r w:rsidR="007415D2">
          <w:rPr>
            <w:noProof/>
            <w:webHidden/>
          </w:rPr>
        </w:r>
        <w:r w:rsidR="007415D2">
          <w:rPr>
            <w:noProof/>
            <w:webHidden/>
          </w:rPr>
          <w:fldChar w:fldCharType="separate"/>
        </w:r>
        <w:r>
          <w:rPr>
            <w:noProof/>
            <w:webHidden/>
          </w:rPr>
          <w:t>56</w:t>
        </w:r>
        <w:r w:rsidR="007415D2">
          <w:rPr>
            <w:noProof/>
            <w:webHidden/>
          </w:rPr>
          <w:fldChar w:fldCharType="end"/>
        </w:r>
      </w:hyperlink>
    </w:p>
    <w:p w14:paraId="43AE4F0B" w14:textId="4941A743"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94" w:history="1">
        <w:r w:rsidR="007415D2" w:rsidRPr="00E5588B">
          <w:rPr>
            <w:rStyle w:val="Hyperlink"/>
            <w:noProof/>
          </w:rPr>
          <w:t>9.16</w:t>
        </w:r>
        <w:r w:rsidR="007415D2">
          <w:rPr>
            <w:rFonts w:asciiTheme="minorHAnsi" w:eastAsiaTheme="minorEastAsia" w:hAnsiTheme="minorHAnsi" w:cstheme="minorBidi"/>
            <w:b w:val="0"/>
            <w:noProof/>
            <w:szCs w:val="22"/>
          </w:rPr>
          <w:tab/>
        </w:r>
        <w:r w:rsidR="007415D2" w:rsidRPr="00E5588B">
          <w:rPr>
            <w:rStyle w:val="Hyperlink"/>
            <w:noProof/>
          </w:rPr>
          <w:t>Miscellaneous provisions</w:t>
        </w:r>
        <w:r w:rsidR="007415D2">
          <w:rPr>
            <w:noProof/>
            <w:webHidden/>
          </w:rPr>
          <w:tab/>
        </w:r>
        <w:r w:rsidR="007415D2">
          <w:rPr>
            <w:noProof/>
            <w:webHidden/>
          </w:rPr>
          <w:fldChar w:fldCharType="begin"/>
        </w:r>
        <w:r w:rsidR="007415D2">
          <w:rPr>
            <w:noProof/>
            <w:webHidden/>
          </w:rPr>
          <w:instrText xml:space="preserve"> PAGEREF _Toc446408894 \h </w:instrText>
        </w:r>
        <w:r w:rsidR="007415D2">
          <w:rPr>
            <w:noProof/>
            <w:webHidden/>
          </w:rPr>
        </w:r>
        <w:r w:rsidR="007415D2">
          <w:rPr>
            <w:noProof/>
            <w:webHidden/>
          </w:rPr>
          <w:fldChar w:fldCharType="separate"/>
        </w:r>
        <w:r>
          <w:rPr>
            <w:noProof/>
            <w:webHidden/>
          </w:rPr>
          <w:t>57</w:t>
        </w:r>
        <w:r w:rsidR="007415D2">
          <w:rPr>
            <w:noProof/>
            <w:webHidden/>
          </w:rPr>
          <w:fldChar w:fldCharType="end"/>
        </w:r>
      </w:hyperlink>
    </w:p>
    <w:p w14:paraId="111B42F3" w14:textId="76BA91BA" w:rsidR="007415D2" w:rsidRDefault="006D0E45">
      <w:pPr>
        <w:pStyle w:val="TOC2"/>
        <w:tabs>
          <w:tab w:val="left" w:pos="1100"/>
          <w:tab w:val="right" w:leader="dot" w:pos="9629"/>
        </w:tabs>
        <w:rPr>
          <w:rFonts w:asciiTheme="minorHAnsi" w:eastAsiaTheme="minorEastAsia" w:hAnsiTheme="minorHAnsi" w:cstheme="minorBidi"/>
          <w:b w:val="0"/>
          <w:noProof/>
          <w:szCs w:val="22"/>
        </w:rPr>
      </w:pPr>
      <w:hyperlink w:anchor="_Toc446408895" w:history="1">
        <w:r w:rsidR="007415D2" w:rsidRPr="00E5588B">
          <w:rPr>
            <w:rStyle w:val="Hyperlink"/>
            <w:noProof/>
          </w:rPr>
          <w:t>9.17</w:t>
        </w:r>
        <w:r w:rsidR="007415D2">
          <w:rPr>
            <w:rFonts w:asciiTheme="minorHAnsi" w:eastAsiaTheme="minorEastAsia" w:hAnsiTheme="minorHAnsi" w:cstheme="minorBidi"/>
            <w:b w:val="0"/>
            <w:noProof/>
            <w:szCs w:val="22"/>
          </w:rPr>
          <w:tab/>
        </w:r>
        <w:r w:rsidR="007415D2" w:rsidRPr="00E5588B">
          <w:rPr>
            <w:rStyle w:val="Hyperlink"/>
            <w:noProof/>
          </w:rPr>
          <w:t>Other provisions</w:t>
        </w:r>
        <w:r w:rsidR="007415D2">
          <w:rPr>
            <w:noProof/>
            <w:webHidden/>
          </w:rPr>
          <w:tab/>
        </w:r>
        <w:r w:rsidR="007415D2">
          <w:rPr>
            <w:noProof/>
            <w:webHidden/>
          </w:rPr>
          <w:fldChar w:fldCharType="begin"/>
        </w:r>
        <w:r w:rsidR="007415D2">
          <w:rPr>
            <w:noProof/>
            <w:webHidden/>
          </w:rPr>
          <w:instrText xml:space="preserve"> PAGEREF _Toc446408895 \h </w:instrText>
        </w:r>
        <w:r w:rsidR="007415D2">
          <w:rPr>
            <w:noProof/>
            <w:webHidden/>
          </w:rPr>
        </w:r>
        <w:r w:rsidR="007415D2">
          <w:rPr>
            <w:noProof/>
            <w:webHidden/>
          </w:rPr>
          <w:fldChar w:fldCharType="separate"/>
        </w:r>
        <w:r>
          <w:rPr>
            <w:noProof/>
            <w:webHidden/>
          </w:rPr>
          <w:t>57</w:t>
        </w:r>
        <w:r w:rsidR="007415D2">
          <w:rPr>
            <w:noProof/>
            <w:webHidden/>
          </w:rPr>
          <w:fldChar w:fldCharType="end"/>
        </w:r>
      </w:hyperlink>
    </w:p>
    <w:p w14:paraId="5DE4119C" w14:textId="6E757BFC" w:rsidR="007415D2" w:rsidRDefault="006D0E45">
      <w:pPr>
        <w:pStyle w:val="TOC1"/>
        <w:tabs>
          <w:tab w:val="left" w:pos="1540"/>
          <w:tab w:val="right" w:leader="dot" w:pos="9629"/>
        </w:tabs>
        <w:rPr>
          <w:rFonts w:asciiTheme="minorHAnsi" w:eastAsiaTheme="minorEastAsia" w:hAnsiTheme="minorHAnsi" w:cstheme="minorBidi"/>
          <w:b w:val="0"/>
          <w:smallCaps w:val="0"/>
          <w:noProof/>
          <w:sz w:val="22"/>
          <w:szCs w:val="22"/>
        </w:rPr>
      </w:pPr>
      <w:hyperlink w:anchor="_Toc446408896" w:history="1">
        <w:r w:rsidR="007415D2" w:rsidRPr="00E5588B">
          <w:rPr>
            <w:rStyle w:val="Hyperlink"/>
            <w:noProof/>
          </w:rPr>
          <w:t>Appendix A.</w:t>
        </w:r>
        <w:r w:rsidR="007415D2">
          <w:rPr>
            <w:rFonts w:asciiTheme="minorHAnsi" w:eastAsiaTheme="minorEastAsia" w:hAnsiTheme="minorHAnsi" w:cstheme="minorBidi"/>
            <w:b w:val="0"/>
            <w:smallCaps w:val="0"/>
            <w:noProof/>
            <w:sz w:val="22"/>
            <w:szCs w:val="22"/>
          </w:rPr>
          <w:tab/>
        </w:r>
        <w:r w:rsidR="007415D2" w:rsidRPr="00E5588B">
          <w:rPr>
            <w:rStyle w:val="Hyperlink"/>
            <w:noProof/>
          </w:rPr>
          <w:t>CAs operating under this CPS</w:t>
        </w:r>
        <w:r w:rsidR="007415D2">
          <w:rPr>
            <w:noProof/>
            <w:webHidden/>
          </w:rPr>
          <w:tab/>
        </w:r>
        <w:r w:rsidR="007415D2">
          <w:rPr>
            <w:noProof/>
            <w:webHidden/>
          </w:rPr>
          <w:fldChar w:fldCharType="begin"/>
        </w:r>
        <w:r w:rsidR="007415D2">
          <w:rPr>
            <w:noProof/>
            <w:webHidden/>
          </w:rPr>
          <w:instrText xml:space="preserve"> PAGEREF _Toc446408896 \h </w:instrText>
        </w:r>
        <w:r w:rsidR="007415D2">
          <w:rPr>
            <w:noProof/>
            <w:webHidden/>
          </w:rPr>
        </w:r>
        <w:r w:rsidR="007415D2">
          <w:rPr>
            <w:noProof/>
            <w:webHidden/>
          </w:rPr>
          <w:fldChar w:fldCharType="separate"/>
        </w:r>
        <w:r>
          <w:rPr>
            <w:noProof/>
            <w:webHidden/>
          </w:rPr>
          <w:t>58</w:t>
        </w:r>
        <w:r w:rsidR="007415D2">
          <w:rPr>
            <w:noProof/>
            <w:webHidden/>
          </w:rPr>
          <w:fldChar w:fldCharType="end"/>
        </w:r>
      </w:hyperlink>
    </w:p>
    <w:p w14:paraId="11846365" w14:textId="2C2276A6" w:rsidR="007415D2" w:rsidRDefault="006D0E45">
      <w:pPr>
        <w:pStyle w:val="TOC1"/>
        <w:tabs>
          <w:tab w:val="left" w:pos="1540"/>
          <w:tab w:val="right" w:leader="dot" w:pos="9629"/>
        </w:tabs>
        <w:rPr>
          <w:rFonts w:asciiTheme="minorHAnsi" w:eastAsiaTheme="minorEastAsia" w:hAnsiTheme="minorHAnsi" w:cstheme="minorBidi"/>
          <w:b w:val="0"/>
          <w:smallCaps w:val="0"/>
          <w:noProof/>
          <w:sz w:val="22"/>
          <w:szCs w:val="22"/>
        </w:rPr>
      </w:pPr>
      <w:hyperlink w:anchor="_Toc446408897" w:history="1">
        <w:r w:rsidR="007415D2" w:rsidRPr="00E5588B">
          <w:rPr>
            <w:rStyle w:val="Hyperlink"/>
            <w:noProof/>
          </w:rPr>
          <w:t>Appendix B.</w:t>
        </w:r>
        <w:r w:rsidR="007415D2">
          <w:rPr>
            <w:rFonts w:asciiTheme="minorHAnsi" w:eastAsiaTheme="minorEastAsia" w:hAnsiTheme="minorHAnsi" w:cstheme="minorBidi"/>
            <w:b w:val="0"/>
            <w:smallCaps w:val="0"/>
            <w:noProof/>
            <w:sz w:val="22"/>
            <w:szCs w:val="22"/>
          </w:rPr>
          <w:tab/>
        </w:r>
        <w:r w:rsidR="007415D2" w:rsidRPr="00E5588B">
          <w:rPr>
            <w:rStyle w:val="Hyperlink"/>
            <w:noProof/>
          </w:rPr>
          <w:t>Definitions, Acronyms and Interpretation</w:t>
        </w:r>
        <w:r w:rsidR="007415D2">
          <w:rPr>
            <w:noProof/>
            <w:webHidden/>
          </w:rPr>
          <w:tab/>
        </w:r>
        <w:r w:rsidR="007415D2">
          <w:rPr>
            <w:noProof/>
            <w:webHidden/>
          </w:rPr>
          <w:fldChar w:fldCharType="begin"/>
        </w:r>
        <w:r w:rsidR="007415D2">
          <w:rPr>
            <w:noProof/>
            <w:webHidden/>
          </w:rPr>
          <w:instrText xml:space="preserve"> PAGEREF _Toc446408897 \h </w:instrText>
        </w:r>
        <w:r w:rsidR="007415D2">
          <w:rPr>
            <w:noProof/>
            <w:webHidden/>
          </w:rPr>
        </w:r>
        <w:r w:rsidR="007415D2">
          <w:rPr>
            <w:noProof/>
            <w:webHidden/>
          </w:rPr>
          <w:fldChar w:fldCharType="separate"/>
        </w:r>
        <w:r>
          <w:rPr>
            <w:noProof/>
            <w:webHidden/>
          </w:rPr>
          <w:t>59</w:t>
        </w:r>
        <w:r w:rsidR="007415D2">
          <w:rPr>
            <w:noProof/>
            <w:webHidden/>
          </w:rPr>
          <w:fldChar w:fldCharType="end"/>
        </w:r>
      </w:hyperlink>
    </w:p>
    <w:p w14:paraId="1EE5C560" w14:textId="412E7AC6"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98" w:history="1">
        <w:r w:rsidR="007415D2" w:rsidRPr="00E5588B">
          <w:rPr>
            <w:rStyle w:val="Hyperlink"/>
            <w:noProof/>
          </w:rPr>
          <w:t>B.1</w:t>
        </w:r>
        <w:r w:rsidR="007415D2">
          <w:rPr>
            <w:rFonts w:asciiTheme="minorHAnsi" w:eastAsiaTheme="minorEastAsia" w:hAnsiTheme="minorHAnsi" w:cstheme="minorBidi"/>
            <w:b w:val="0"/>
            <w:noProof/>
            <w:szCs w:val="22"/>
          </w:rPr>
          <w:tab/>
        </w:r>
        <w:r w:rsidR="007415D2" w:rsidRPr="00E5588B">
          <w:rPr>
            <w:rStyle w:val="Hyperlink"/>
            <w:noProof/>
          </w:rPr>
          <w:t>Definitions</w:t>
        </w:r>
        <w:r w:rsidR="007415D2">
          <w:rPr>
            <w:noProof/>
            <w:webHidden/>
          </w:rPr>
          <w:tab/>
        </w:r>
        <w:r w:rsidR="007415D2">
          <w:rPr>
            <w:noProof/>
            <w:webHidden/>
          </w:rPr>
          <w:fldChar w:fldCharType="begin"/>
        </w:r>
        <w:r w:rsidR="007415D2">
          <w:rPr>
            <w:noProof/>
            <w:webHidden/>
          </w:rPr>
          <w:instrText xml:space="preserve"> PAGEREF _Toc446408898 \h </w:instrText>
        </w:r>
        <w:r w:rsidR="007415D2">
          <w:rPr>
            <w:noProof/>
            <w:webHidden/>
          </w:rPr>
        </w:r>
        <w:r w:rsidR="007415D2">
          <w:rPr>
            <w:noProof/>
            <w:webHidden/>
          </w:rPr>
          <w:fldChar w:fldCharType="separate"/>
        </w:r>
        <w:r>
          <w:rPr>
            <w:noProof/>
            <w:webHidden/>
          </w:rPr>
          <w:t>59</w:t>
        </w:r>
        <w:r w:rsidR="007415D2">
          <w:rPr>
            <w:noProof/>
            <w:webHidden/>
          </w:rPr>
          <w:fldChar w:fldCharType="end"/>
        </w:r>
      </w:hyperlink>
    </w:p>
    <w:p w14:paraId="6FD1C9BD" w14:textId="2F28C7CF"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899" w:history="1">
        <w:r w:rsidR="007415D2" w:rsidRPr="00E5588B">
          <w:rPr>
            <w:rStyle w:val="Hyperlink"/>
            <w:noProof/>
          </w:rPr>
          <w:t>B.2</w:t>
        </w:r>
        <w:r w:rsidR="007415D2">
          <w:rPr>
            <w:rFonts w:asciiTheme="minorHAnsi" w:eastAsiaTheme="minorEastAsia" w:hAnsiTheme="minorHAnsi" w:cstheme="minorBidi"/>
            <w:b w:val="0"/>
            <w:noProof/>
            <w:szCs w:val="22"/>
          </w:rPr>
          <w:tab/>
        </w:r>
        <w:r w:rsidR="007415D2" w:rsidRPr="00E5588B">
          <w:rPr>
            <w:rStyle w:val="Hyperlink"/>
            <w:noProof/>
          </w:rPr>
          <w:t>Acronyms</w:t>
        </w:r>
        <w:r w:rsidR="007415D2">
          <w:rPr>
            <w:noProof/>
            <w:webHidden/>
          </w:rPr>
          <w:tab/>
        </w:r>
        <w:r w:rsidR="007415D2">
          <w:rPr>
            <w:noProof/>
            <w:webHidden/>
          </w:rPr>
          <w:fldChar w:fldCharType="begin"/>
        </w:r>
        <w:r w:rsidR="007415D2">
          <w:rPr>
            <w:noProof/>
            <w:webHidden/>
          </w:rPr>
          <w:instrText xml:space="preserve"> PAGEREF _Toc446408899 \h </w:instrText>
        </w:r>
        <w:r w:rsidR="007415D2">
          <w:rPr>
            <w:noProof/>
            <w:webHidden/>
          </w:rPr>
        </w:r>
        <w:r w:rsidR="007415D2">
          <w:rPr>
            <w:noProof/>
            <w:webHidden/>
          </w:rPr>
          <w:fldChar w:fldCharType="separate"/>
        </w:r>
        <w:r>
          <w:rPr>
            <w:noProof/>
            <w:webHidden/>
          </w:rPr>
          <w:t>65</w:t>
        </w:r>
        <w:r w:rsidR="007415D2">
          <w:rPr>
            <w:noProof/>
            <w:webHidden/>
          </w:rPr>
          <w:fldChar w:fldCharType="end"/>
        </w:r>
      </w:hyperlink>
    </w:p>
    <w:p w14:paraId="5E355E01" w14:textId="4A862DC9" w:rsidR="007415D2" w:rsidRDefault="006D0E45">
      <w:pPr>
        <w:pStyle w:val="TOC2"/>
        <w:tabs>
          <w:tab w:val="left" w:pos="880"/>
          <w:tab w:val="right" w:leader="dot" w:pos="9629"/>
        </w:tabs>
        <w:rPr>
          <w:rFonts w:asciiTheme="minorHAnsi" w:eastAsiaTheme="minorEastAsia" w:hAnsiTheme="minorHAnsi" w:cstheme="minorBidi"/>
          <w:b w:val="0"/>
          <w:noProof/>
          <w:szCs w:val="22"/>
        </w:rPr>
      </w:pPr>
      <w:hyperlink w:anchor="_Toc446408900" w:history="1">
        <w:r w:rsidR="007415D2" w:rsidRPr="00E5588B">
          <w:rPr>
            <w:rStyle w:val="Hyperlink"/>
            <w:noProof/>
          </w:rPr>
          <w:t>B.3</w:t>
        </w:r>
        <w:r w:rsidR="007415D2">
          <w:rPr>
            <w:rFonts w:asciiTheme="minorHAnsi" w:eastAsiaTheme="minorEastAsia" w:hAnsiTheme="minorHAnsi" w:cstheme="minorBidi"/>
            <w:b w:val="0"/>
            <w:noProof/>
            <w:szCs w:val="22"/>
          </w:rPr>
          <w:tab/>
        </w:r>
        <w:r w:rsidR="007415D2" w:rsidRPr="00E5588B">
          <w:rPr>
            <w:rStyle w:val="Hyperlink"/>
            <w:noProof/>
          </w:rPr>
          <w:t>Interpretation</w:t>
        </w:r>
        <w:r w:rsidR="007415D2">
          <w:rPr>
            <w:noProof/>
            <w:webHidden/>
          </w:rPr>
          <w:tab/>
        </w:r>
        <w:r w:rsidR="007415D2">
          <w:rPr>
            <w:noProof/>
            <w:webHidden/>
          </w:rPr>
          <w:fldChar w:fldCharType="begin"/>
        </w:r>
        <w:r w:rsidR="007415D2">
          <w:rPr>
            <w:noProof/>
            <w:webHidden/>
          </w:rPr>
          <w:instrText xml:space="preserve"> PAGEREF _Toc446408900 \h </w:instrText>
        </w:r>
        <w:r w:rsidR="007415D2">
          <w:rPr>
            <w:noProof/>
            <w:webHidden/>
          </w:rPr>
        </w:r>
        <w:r w:rsidR="007415D2">
          <w:rPr>
            <w:noProof/>
            <w:webHidden/>
          </w:rPr>
          <w:fldChar w:fldCharType="separate"/>
        </w:r>
        <w:r>
          <w:rPr>
            <w:noProof/>
            <w:webHidden/>
          </w:rPr>
          <w:t>67</w:t>
        </w:r>
        <w:r w:rsidR="007415D2">
          <w:rPr>
            <w:noProof/>
            <w:webHidden/>
          </w:rPr>
          <w:fldChar w:fldCharType="end"/>
        </w:r>
      </w:hyperlink>
    </w:p>
    <w:p w14:paraId="4064406D" w14:textId="18974CD7" w:rsidR="007415D2" w:rsidRDefault="006D0E45">
      <w:pPr>
        <w:pStyle w:val="TOC1"/>
        <w:tabs>
          <w:tab w:val="left" w:pos="1540"/>
          <w:tab w:val="right" w:leader="dot" w:pos="9629"/>
        </w:tabs>
        <w:rPr>
          <w:rFonts w:asciiTheme="minorHAnsi" w:eastAsiaTheme="minorEastAsia" w:hAnsiTheme="minorHAnsi" w:cstheme="minorBidi"/>
          <w:b w:val="0"/>
          <w:smallCaps w:val="0"/>
          <w:noProof/>
          <w:sz w:val="22"/>
          <w:szCs w:val="22"/>
        </w:rPr>
      </w:pPr>
      <w:hyperlink w:anchor="_Toc446408901" w:history="1">
        <w:r w:rsidR="007415D2" w:rsidRPr="00E5588B">
          <w:rPr>
            <w:rStyle w:val="Hyperlink"/>
            <w:noProof/>
          </w:rPr>
          <w:t>Appendix C.</w:t>
        </w:r>
        <w:r w:rsidR="007415D2">
          <w:rPr>
            <w:rFonts w:asciiTheme="minorHAnsi" w:eastAsiaTheme="minorEastAsia" w:hAnsiTheme="minorHAnsi" w:cstheme="minorBidi"/>
            <w:b w:val="0"/>
            <w:smallCaps w:val="0"/>
            <w:noProof/>
            <w:sz w:val="22"/>
            <w:szCs w:val="22"/>
          </w:rPr>
          <w:tab/>
        </w:r>
        <w:r w:rsidR="007415D2" w:rsidRPr="00E5588B">
          <w:rPr>
            <w:rStyle w:val="Hyperlink"/>
            <w:noProof/>
          </w:rPr>
          <w:t>Approved Certificate Policies</w:t>
        </w:r>
        <w:r w:rsidR="007415D2">
          <w:rPr>
            <w:noProof/>
            <w:webHidden/>
          </w:rPr>
          <w:tab/>
        </w:r>
        <w:r w:rsidR="007415D2">
          <w:rPr>
            <w:noProof/>
            <w:webHidden/>
          </w:rPr>
          <w:fldChar w:fldCharType="begin"/>
        </w:r>
        <w:r w:rsidR="007415D2">
          <w:rPr>
            <w:noProof/>
            <w:webHidden/>
          </w:rPr>
          <w:instrText xml:space="preserve"> PAGEREF _Toc446408901 \h </w:instrText>
        </w:r>
        <w:r w:rsidR="007415D2">
          <w:rPr>
            <w:noProof/>
            <w:webHidden/>
          </w:rPr>
        </w:r>
        <w:r w:rsidR="007415D2">
          <w:rPr>
            <w:noProof/>
            <w:webHidden/>
          </w:rPr>
          <w:fldChar w:fldCharType="separate"/>
        </w:r>
        <w:r>
          <w:rPr>
            <w:noProof/>
            <w:webHidden/>
          </w:rPr>
          <w:t>69</w:t>
        </w:r>
        <w:r w:rsidR="007415D2">
          <w:rPr>
            <w:noProof/>
            <w:webHidden/>
          </w:rPr>
          <w:fldChar w:fldCharType="end"/>
        </w:r>
      </w:hyperlink>
    </w:p>
    <w:p w14:paraId="61087D4C" w14:textId="77777777" w:rsidR="00BC0C1B" w:rsidRPr="00BC0C1B" w:rsidRDefault="004D544E" w:rsidP="00BC0C1B">
      <w:pPr>
        <w:spacing w:after="120" w:line="240" w:lineRule="auto"/>
        <w:rPr>
          <w:rFonts w:ascii="Cambria" w:eastAsia="Times New Roman" w:hAnsi="Cambria" w:cs="Times New Roman"/>
          <w:szCs w:val="20"/>
          <w:lang w:eastAsia="en-AU"/>
        </w:rPr>
      </w:pPr>
      <w:r>
        <w:rPr>
          <w:rFonts w:ascii="Cambria" w:eastAsia="Times New Roman" w:hAnsi="Cambria" w:cs="Times New Roman"/>
          <w:b/>
          <w:smallCaps/>
          <w:sz w:val="24"/>
          <w:szCs w:val="20"/>
          <w:lang w:eastAsia="en-AU"/>
        </w:rPr>
        <w:fldChar w:fldCharType="end"/>
      </w:r>
    </w:p>
    <w:p w14:paraId="1DBBB570" w14:textId="77777777" w:rsidR="00BC0C1B" w:rsidRPr="00BC0C1B" w:rsidRDefault="00BC0C1B" w:rsidP="00EF6875">
      <w:pPr>
        <w:pStyle w:val="Heading1"/>
      </w:pPr>
      <w:r w:rsidRPr="00BC0C1B">
        <w:br w:type="page"/>
      </w:r>
      <w:bookmarkStart w:id="31" w:name="_Toc237159554"/>
      <w:bookmarkStart w:id="32" w:name="_Toc246766369"/>
      <w:bookmarkStart w:id="33" w:name="_Toc297149577"/>
      <w:bookmarkStart w:id="34" w:name="_Toc446408820"/>
      <w:r w:rsidRPr="00BC0C1B">
        <w:lastRenderedPageBreak/>
        <w:t>Introduction</w:t>
      </w:r>
      <w:bookmarkEnd w:id="31"/>
      <w:bookmarkEnd w:id="32"/>
      <w:bookmarkEnd w:id="33"/>
      <w:bookmarkEnd w:id="34"/>
    </w:p>
    <w:p w14:paraId="452C4196"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bookmarkStart w:id="35" w:name="_Toc237159555"/>
      <w:r w:rsidRPr="00BC0C1B">
        <w:rPr>
          <w:rFonts w:ascii="Cambria" w:eastAsia="Times New Roman" w:hAnsi="Cambria" w:cs="Times New Roman"/>
          <w:szCs w:val="24"/>
          <w:lang w:val="en-US" w:eastAsia="en-AU"/>
        </w:rPr>
        <w:t xml:space="preserve">In general, a </w:t>
      </w:r>
      <w:r w:rsidRPr="00BC0C1B">
        <w:rPr>
          <w:rFonts w:ascii="Cambria" w:eastAsia="Times New Roman" w:hAnsi="Cambria" w:cs="Times New Roman"/>
          <w:i/>
          <w:szCs w:val="24"/>
          <w:lang w:val="en-US" w:eastAsia="en-AU"/>
        </w:rPr>
        <w:t>Certification Practice Statement</w:t>
      </w:r>
      <w:r w:rsidRPr="00BC0C1B">
        <w:rPr>
          <w:rFonts w:ascii="Cambria" w:eastAsia="Times New Roman" w:hAnsi="Cambria" w:cs="Times New Roman"/>
          <w:szCs w:val="24"/>
          <w:lang w:val="en-US" w:eastAsia="en-AU"/>
        </w:rPr>
        <w:t xml:space="preserve"> (CPS) is a statement of the practices that a </w:t>
      </w:r>
      <w:r w:rsidRPr="00BC0C1B">
        <w:rPr>
          <w:rFonts w:ascii="Cambria" w:eastAsia="Times New Roman" w:hAnsi="Cambria" w:cs="Times New Roman"/>
          <w:i/>
          <w:szCs w:val="24"/>
          <w:lang w:val="en-US" w:eastAsia="en-AU"/>
        </w:rPr>
        <w:t>Certification Authority</w:t>
      </w:r>
      <w:r w:rsidRPr="00BC0C1B">
        <w:rPr>
          <w:rFonts w:ascii="Cambria" w:eastAsia="Times New Roman" w:hAnsi="Cambria" w:cs="Times New Roman"/>
          <w:szCs w:val="24"/>
          <w:lang w:val="en-US" w:eastAsia="en-AU"/>
        </w:rPr>
        <w:t xml:space="preserve"> (CA) employs for all </w:t>
      </w:r>
      <w:r w:rsidRPr="00BC0C1B">
        <w:rPr>
          <w:rFonts w:ascii="Cambria" w:eastAsia="Times New Roman" w:hAnsi="Cambria" w:cs="Times New Roman"/>
          <w:i/>
          <w:szCs w:val="24"/>
          <w:lang w:val="en-US" w:eastAsia="en-AU"/>
        </w:rPr>
        <w:t>certificate</w:t>
      </w:r>
      <w:r w:rsidRPr="00BC0C1B">
        <w:rPr>
          <w:rFonts w:ascii="Cambria" w:eastAsia="Times New Roman" w:hAnsi="Cambria" w:cs="Times New Roman"/>
          <w:szCs w:val="24"/>
          <w:lang w:val="en-US" w:eastAsia="en-AU"/>
        </w:rPr>
        <w:t xml:space="preserve"> lifecycle services (e.g., issuance, management, revocation, and renewal or re-keying) and provides details concerning other business, legal, and technical matters.  A </w:t>
      </w:r>
      <w:r w:rsidRPr="00BC0C1B">
        <w:rPr>
          <w:rFonts w:ascii="Cambria" w:eastAsia="Times New Roman" w:hAnsi="Cambria" w:cs="Times New Roman"/>
          <w:i/>
          <w:szCs w:val="24"/>
          <w:lang w:val="en-US" w:eastAsia="en-AU"/>
        </w:rPr>
        <w:t>Certificate Policy</w:t>
      </w:r>
      <w:r w:rsidRPr="00BC0C1B">
        <w:rPr>
          <w:rFonts w:ascii="Cambria" w:eastAsia="Times New Roman" w:hAnsi="Cambria" w:cs="Times New Roman"/>
          <w:szCs w:val="24"/>
          <w:lang w:val="en-US" w:eastAsia="en-AU"/>
        </w:rPr>
        <w:t xml:space="preserve"> (CP) is a named set of rules that indicates the applicability of a Certificate to a particular community and/or class of applications with common security requirements.</w:t>
      </w:r>
    </w:p>
    <w:p w14:paraId="4DDCDE4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headings in this CPS follow the framework set out in the Internet Engineering Task Force Request for Comment (RFC) 3647: Internet X.509 Public Key Infrastructure Certificate </w:t>
      </w:r>
      <w:r w:rsidRPr="00BC0C1B">
        <w:rPr>
          <w:rFonts w:ascii="Cambria" w:eastAsia="Times New Roman" w:hAnsi="Cambria" w:cs="Times New Roman"/>
          <w:szCs w:val="24"/>
          <w:lang w:eastAsia="en-AU"/>
        </w:rPr>
        <w:t>Policy and Certification Practices Framework</w:t>
      </w:r>
      <w:r w:rsidRPr="00BC0C1B">
        <w:rPr>
          <w:rFonts w:ascii="Cambria" w:eastAsia="Times New Roman" w:hAnsi="Cambria" w:cs="Times New Roman"/>
          <w:szCs w:val="24"/>
          <w:lang w:val="en-GB" w:eastAsia="en-AU"/>
        </w:rPr>
        <w:t xml:space="preserve">. </w:t>
      </w:r>
    </w:p>
    <w:p w14:paraId="2D48FC67"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 document hierarchy applies: the provisions of any applicable contract such as a </w:t>
      </w:r>
      <w:r w:rsidRPr="00BC0C1B">
        <w:rPr>
          <w:rFonts w:ascii="Cambria" w:eastAsia="Times New Roman" w:hAnsi="Cambria" w:cs="Times New Roman"/>
          <w:i/>
          <w:szCs w:val="24"/>
          <w:lang w:val="en-GB" w:eastAsia="en-AU"/>
        </w:rPr>
        <w:t>Subscriber Agreement</w:t>
      </w:r>
      <w:r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i/>
          <w:szCs w:val="24"/>
          <w:lang w:val="en-GB" w:eastAsia="en-AU"/>
        </w:rPr>
        <w:t>Deed of Agreement</w:t>
      </w:r>
      <w:r w:rsidRPr="00BC0C1B">
        <w:rPr>
          <w:rFonts w:ascii="Cambria" w:eastAsia="Times New Roman" w:hAnsi="Cambria" w:cs="Times New Roman"/>
          <w:szCs w:val="24"/>
          <w:lang w:val="en-GB" w:eastAsia="en-AU"/>
        </w:rPr>
        <w:t xml:space="preserve"> or other relevant contract override the provisions of a CP. The provisions of a CP prevail over the provisions of this CPS to the extent of any direct inconsistency. The provisions of this CPS govern any matter on which a CP is silent. (Note: where sub titled sections of the framework provide no additional information to detail provided in a CP they have not been further extrapolated in this document.)</w:t>
      </w:r>
    </w:p>
    <w:p w14:paraId="6407B96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This section identifies and introduces the set of provisions, and indicates the types of entities and applications to w</w:t>
      </w:r>
      <w:r w:rsidR="00375B1A">
        <w:rPr>
          <w:rFonts w:ascii="Cambria" w:eastAsia="Times New Roman" w:hAnsi="Cambria" w:cs="Times New Roman"/>
          <w:szCs w:val="24"/>
          <w:lang w:val="en-GB" w:eastAsia="en-AU"/>
        </w:rPr>
        <w:t xml:space="preserve">hich this </w:t>
      </w:r>
      <w:r w:rsidR="00646698">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X.509 CPS applies.</w:t>
      </w:r>
    </w:p>
    <w:p w14:paraId="175FC6C3" w14:textId="77777777" w:rsidR="00BC0C1B" w:rsidRPr="00BC0C1B" w:rsidRDefault="00BC0C1B" w:rsidP="00BC2B70">
      <w:pPr>
        <w:pStyle w:val="Heading2"/>
      </w:pPr>
      <w:bookmarkStart w:id="36" w:name="_Toc246766370"/>
      <w:bookmarkStart w:id="37" w:name="_Toc325181023"/>
      <w:bookmarkStart w:id="38" w:name="_Toc325181301"/>
      <w:bookmarkStart w:id="39" w:name="_Toc325181567"/>
      <w:bookmarkStart w:id="40" w:name="_Toc325182701"/>
      <w:bookmarkStart w:id="41" w:name="_Toc325183550"/>
      <w:bookmarkStart w:id="42" w:name="_Toc297149578"/>
      <w:bookmarkStart w:id="43" w:name="_Toc446408821"/>
      <w:r w:rsidRPr="00BC0C1B">
        <w:t>Overview</w:t>
      </w:r>
      <w:bookmarkEnd w:id="35"/>
      <w:bookmarkEnd w:id="36"/>
      <w:bookmarkEnd w:id="37"/>
      <w:bookmarkEnd w:id="38"/>
      <w:bookmarkEnd w:id="39"/>
      <w:bookmarkEnd w:id="40"/>
      <w:bookmarkEnd w:id="41"/>
      <w:bookmarkEnd w:id="42"/>
      <w:bookmarkEnd w:id="43"/>
      <w:r w:rsidRPr="00BC0C1B">
        <w:t xml:space="preserve"> </w:t>
      </w:r>
    </w:p>
    <w:p w14:paraId="5058D85E" w14:textId="77777777" w:rsidR="006362C7" w:rsidRDefault="00BC0C1B" w:rsidP="00BC0C1B">
      <w:pPr>
        <w:spacing w:after="120" w:line="240" w:lineRule="auto"/>
        <w:jc w:val="both"/>
        <w:rPr>
          <w:rFonts w:ascii="Cambria" w:eastAsia="Times New Roman" w:hAnsi="Cambria" w:cs="Times New Roman"/>
          <w:szCs w:val="24"/>
          <w:lang w:val="en-GB" w:eastAsia="en-AU"/>
        </w:rPr>
      </w:pPr>
      <w:r w:rsidRPr="000C67C3">
        <w:rPr>
          <w:rFonts w:ascii="Cambria" w:eastAsia="Times New Roman" w:hAnsi="Cambria" w:cs="Times New Roman"/>
          <w:b/>
          <w:szCs w:val="24"/>
          <w:lang w:val="en-GB" w:eastAsia="en-AU"/>
        </w:rPr>
        <w:t xml:space="preserve">The purpose of this CPS is to provide a common framework under which the </w:t>
      </w:r>
      <w:r w:rsidR="00646698" w:rsidRPr="000C67C3">
        <w:rPr>
          <w:rFonts w:ascii="Cambria" w:eastAsia="Times New Roman" w:hAnsi="Cambria" w:cs="Times New Roman"/>
          <w:b/>
          <w:szCs w:val="24"/>
          <w:lang w:val="en-GB" w:eastAsia="en-AU"/>
        </w:rPr>
        <w:t>New Zealand Government</w:t>
      </w:r>
      <w:r w:rsidRPr="000C67C3">
        <w:rPr>
          <w:rFonts w:ascii="Cambria" w:eastAsia="Times New Roman" w:hAnsi="Cambria" w:cs="Times New Roman"/>
          <w:b/>
          <w:szCs w:val="24"/>
          <w:lang w:val="en-GB" w:eastAsia="en-AU"/>
        </w:rPr>
        <w:t xml:space="preserve"> </w:t>
      </w:r>
      <w:r w:rsidRPr="000C67C3">
        <w:rPr>
          <w:rFonts w:ascii="Cambria" w:eastAsia="Times New Roman" w:hAnsi="Cambria" w:cs="Times New Roman"/>
          <w:b/>
          <w:i/>
          <w:szCs w:val="24"/>
          <w:lang w:val="en-GB" w:eastAsia="en-AU"/>
        </w:rPr>
        <w:t>Public Key Infrastructure</w:t>
      </w:r>
      <w:r w:rsidRPr="000C67C3">
        <w:rPr>
          <w:rFonts w:ascii="Cambria" w:eastAsia="Times New Roman" w:hAnsi="Cambria" w:cs="Times New Roman"/>
          <w:b/>
          <w:szCs w:val="24"/>
          <w:lang w:val="en-GB" w:eastAsia="en-AU"/>
        </w:rPr>
        <w:t xml:space="preserve"> (</w:t>
      </w:r>
      <w:r w:rsidRPr="000C67C3">
        <w:rPr>
          <w:rFonts w:ascii="Cambria" w:eastAsia="Times New Roman" w:hAnsi="Cambria" w:cs="Times New Roman"/>
          <w:b/>
          <w:i/>
          <w:szCs w:val="24"/>
          <w:lang w:val="en-GB" w:eastAsia="en-AU"/>
        </w:rPr>
        <w:t>PKI</w:t>
      </w:r>
      <w:r w:rsidRPr="000C67C3">
        <w:rPr>
          <w:rFonts w:ascii="Cambria" w:eastAsia="Times New Roman" w:hAnsi="Cambria" w:cs="Times New Roman"/>
          <w:b/>
          <w:szCs w:val="24"/>
          <w:lang w:val="en-GB" w:eastAsia="en-AU"/>
        </w:rPr>
        <w:t xml:space="preserve">), CA and </w:t>
      </w:r>
      <w:r w:rsidRPr="000C67C3">
        <w:rPr>
          <w:rFonts w:ascii="Cambria" w:eastAsia="Times New Roman" w:hAnsi="Cambria" w:cs="Times New Roman"/>
          <w:b/>
          <w:i/>
          <w:szCs w:val="24"/>
          <w:lang w:val="en-GB" w:eastAsia="en-AU"/>
        </w:rPr>
        <w:t>Registration Authority</w:t>
      </w:r>
      <w:r w:rsidRPr="000C67C3">
        <w:rPr>
          <w:rFonts w:ascii="Cambria" w:eastAsia="Times New Roman" w:hAnsi="Cambria" w:cs="Times New Roman"/>
          <w:b/>
          <w:szCs w:val="24"/>
          <w:lang w:val="en-GB" w:eastAsia="en-AU"/>
        </w:rPr>
        <w:t xml:space="preserve"> (RA), services are provided.</w:t>
      </w:r>
      <w:r w:rsidRPr="00BC0C1B">
        <w:rPr>
          <w:rFonts w:ascii="Cambria" w:eastAsia="Times New Roman" w:hAnsi="Cambria" w:cs="Times New Roman"/>
          <w:szCs w:val="24"/>
          <w:lang w:val="en-GB" w:eastAsia="en-AU"/>
        </w:rPr>
        <w:t xml:space="preserve"> </w:t>
      </w:r>
    </w:p>
    <w:p w14:paraId="7B716A75" w14:textId="5EC987EF"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As such, </w:t>
      </w:r>
      <w:r w:rsidR="006362C7">
        <w:rPr>
          <w:rFonts w:ascii="Cambria" w:eastAsia="Times New Roman" w:hAnsi="Cambria" w:cs="Times New Roman"/>
          <w:szCs w:val="24"/>
          <w:lang w:val="en-GB" w:eastAsia="en-AU"/>
        </w:rPr>
        <w:t>this CPS</w:t>
      </w:r>
      <w:r w:rsidRPr="00BC0C1B">
        <w:rPr>
          <w:rFonts w:ascii="Cambria" w:eastAsia="Times New Roman" w:hAnsi="Cambria" w:cs="Times New Roman"/>
          <w:szCs w:val="24"/>
          <w:lang w:val="en-GB" w:eastAsia="en-AU"/>
        </w:rPr>
        <w:t xml:space="preserve"> sets out a number of policy and operational matters related to the services, including the practices that </w:t>
      </w:r>
      <w:r w:rsidR="00646698">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employs in issuing, revoking and managing certificates</w:t>
      </w:r>
      <w:r w:rsidR="006362C7">
        <w:rPr>
          <w:rFonts w:ascii="Cambria" w:eastAsia="Times New Roman" w:hAnsi="Cambria" w:cs="Times New Roman"/>
          <w:szCs w:val="24"/>
          <w:lang w:val="en-GB" w:eastAsia="en-AU"/>
        </w:rPr>
        <w:t xml:space="preserve"> For the Government Network (GNet) environment and other separate PKI requirements identified in the </w:t>
      </w:r>
      <w:r w:rsidR="006362C7" w:rsidRPr="000C67C3">
        <w:rPr>
          <w:rFonts w:ascii="Cambria" w:eastAsia="Times New Roman" w:hAnsi="Cambria" w:cs="Times New Roman"/>
          <w:i/>
          <w:szCs w:val="24"/>
          <w:lang w:val="en-GB" w:eastAsia="en-AU"/>
        </w:rPr>
        <w:t>New Zealand Government PKI Framework.</w:t>
      </w:r>
      <w:r w:rsidR="006362C7">
        <w:rPr>
          <w:rFonts w:ascii="Cambria" w:eastAsia="Times New Roman" w:hAnsi="Cambria" w:cs="Times New Roman"/>
          <w:szCs w:val="24"/>
          <w:lang w:val="en-GB" w:eastAsia="en-AU"/>
        </w:rPr>
        <w:t xml:space="preserve"> </w:t>
      </w:r>
    </w:p>
    <w:p w14:paraId="490E0250" w14:textId="77777777" w:rsidR="00AE7BB0" w:rsidRPr="00AE7BB0" w:rsidRDefault="00AE7BB0"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The concept and structure of the </w:t>
      </w:r>
      <w:r w:rsidRPr="00A106E6">
        <w:rPr>
          <w:rFonts w:ascii="Cambria" w:eastAsia="Times New Roman" w:hAnsi="Cambria" w:cs="Times New Roman"/>
          <w:i/>
          <w:szCs w:val="24"/>
          <w:lang w:val="en-GB" w:eastAsia="en-AU"/>
        </w:rPr>
        <w:t>New Zealand Government PKI Framework</w:t>
      </w:r>
      <w:r>
        <w:rPr>
          <w:rFonts w:ascii="Cambria" w:eastAsia="Times New Roman" w:hAnsi="Cambria" w:cs="Times New Roman"/>
          <w:szCs w:val="24"/>
          <w:lang w:val="en-GB" w:eastAsia="en-AU"/>
        </w:rPr>
        <w:t xml:space="preserve"> is described in the related ‘Overview’ document. This includes a description of the expected architecture for PKI Service Providers use. The </w:t>
      </w:r>
      <w:r w:rsidRPr="000C67C3">
        <w:rPr>
          <w:rFonts w:ascii="Cambria" w:eastAsia="Times New Roman" w:hAnsi="Cambria" w:cs="Times New Roman"/>
          <w:szCs w:val="24"/>
          <w:lang w:val="en-GB" w:eastAsia="en-AU"/>
        </w:rPr>
        <w:t>New Zealand Government PKI Framework</w:t>
      </w:r>
      <w:r>
        <w:rPr>
          <w:rFonts w:ascii="Cambria" w:eastAsia="Times New Roman" w:hAnsi="Cambria" w:cs="Times New Roman"/>
          <w:szCs w:val="24"/>
          <w:lang w:val="en-GB" w:eastAsia="en-AU"/>
        </w:rPr>
        <w:t xml:space="preserve"> architecture complies with the respective Government Enterprise Architecture of New Zealand (GEA-NZ) reference models and taxonomies.</w:t>
      </w:r>
    </w:p>
    <w:p w14:paraId="397BA1F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This CPS should be read in conjunction with the relevant CP, which sets out the rules regarding the applicability of a certificate to a particular community and contains information about the specific structure of the relevant certificate type and assurance level. The provisions of the relevant CP prevail over the provisions of the </w:t>
      </w:r>
      <w:r w:rsidR="00646698">
        <w:rPr>
          <w:rFonts w:ascii="Cambria" w:eastAsia="Times New Roman" w:hAnsi="Cambria" w:cs="Times New Roman"/>
          <w:szCs w:val="24"/>
          <w:lang w:val="en-GB" w:eastAsia="en-AU"/>
        </w:rPr>
        <w:t xml:space="preserve">New Zealand Government </w:t>
      </w:r>
      <w:r w:rsidRPr="00BC0C1B">
        <w:rPr>
          <w:rFonts w:ascii="Cambria" w:eastAsia="Times New Roman" w:hAnsi="Cambria" w:cs="Times New Roman"/>
          <w:szCs w:val="24"/>
          <w:lang w:val="en-GB" w:eastAsia="en-AU"/>
        </w:rPr>
        <w:t>CPS to the extent of any direct inconsistency.</w:t>
      </w:r>
    </w:p>
    <w:p w14:paraId="5702221A" w14:textId="77777777" w:rsidR="00BC0C1B" w:rsidRPr="00BC0C1B" w:rsidRDefault="000A3FE1"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Cogito Group</w:t>
      </w:r>
      <w:r w:rsidR="00BC0C1B" w:rsidRPr="00BC0C1B">
        <w:rPr>
          <w:rFonts w:ascii="Cambria" w:eastAsia="Times New Roman" w:hAnsi="Cambria" w:cs="Times New Roman"/>
          <w:szCs w:val="24"/>
          <w:lang w:val="en-GB" w:eastAsia="en-AU"/>
        </w:rPr>
        <w:t xml:space="preserve"> operates a</w:t>
      </w:r>
      <w:r w:rsidR="00BC0C1B" w:rsidRPr="00BC0C1B">
        <w:rPr>
          <w:rFonts w:ascii="Cambria" w:eastAsia="Times New Roman" w:hAnsi="Cambria" w:cs="Times New Roman"/>
          <w:i/>
          <w:szCs w:val="24"/>
          <w:lang w:val="en-GB" w:eastAsia="en-AU"/>
        </w:rPr>
        <w:t xml:space="preserve"> </w:t>
      </w:r>
      <w:r w:rsidR="00BC0C1B" w:rsidRPr="00BC0C1B">
        <w:rPr>
          <w:rFonts w:ascii="Cambria" w:eastAsia="Times New Roman" w:hAnsi="Cambria" w:cs="Times New Roman"/>
          <w:szCs w:val="24"/>
          <w:lang w:val="en-GB" w:eastAsia="en-AU"/>
        </w:rPr>
        <w:t>PKI</w:t>
      </w:r>
      <w:r>
        <w:rPr>
          <w:rFonts w:ascii="Cambria" w:eastAsia="Times New Roman" w:hAnsi="Cambria" w:cs="Times New Roman"/>
          <w:szCs w:val="24"/>
          <w:lang w:val="en-GB" w:eastAsia="en-AU"/>
        </w:rPr>
        <w:t xml:space="preserve"> on behalf of the New Zealand Government</w:t>
      </w:r>
      <w:r w:rsidR="00BC0C1B" w:rsidRPr="00BC0C1B">
        <w:rPr>
          <w:rFonts w:ascii="Cambria" w:eastAsia="Times New Roman" w:hAnsi="Cambria" w:cs="Times New Roman"/>
          <w:szCs w:val="24"/>
          <w:lang w:val="en-GB" w:eastAsia="en-AU"/>
        </w:rPr>
        <w:t xml:space="preserve"> that complies with this CPS and the PKI is capable of supporting multiple CAs to provide different certificate types.  </w:t>
      </w:r>
    </w:p>
    <w:p w14:paraId="07E32C52" w14:textId="77777777" w:rsidR="000A3FE1" w:rsidRPr="00D47A0B" w:rsidRDefault="000A3FE1" w:rsidP="000A3FE1">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Pr="00D47A0B">
        <w:rPr>
          <w:rFonts w:ascii="Cambria" w:eastAsia="Times New Roman" w:hAnsi="Cambria" w:cs="Times New Roman"/>
          <w:szCs w:val="24"/>
          <w:lang w:val="en-GB" w:eastAsia="en-AU"/>
        </w:rPr>
        <w:t>principal documents referenced by this CPS and the entities responsible for them are:</w:t>
      </w:r>
    </w:p>
    <w:p w14:paraId="3127F658" w14:textId="7470B775" w:rsidR="000A3FE1" w:rsidRPr="00D47A0B" w:rsidRDefault="000A3FE1" w:rsidP="000A3FE1">
      <w:pPr>
        <w:pStyle w:val="ListParagraph"/>
        <w:numPr>
          <w:ilvl w:val="0"/>
          <w:numId w:val="66"/>
        </w:numPr>
        <w:tabs>
          <w:tab w:val="num" w:pos="851"/>
        </w:tabs>
        <w:spacing w:after="120" w:line="240" w:lineRule="auto"/>
        <w:rPr>
          <w:rFonts w:ascii="Cambria" w:eastAsia="Times New Roman" w:hAnsi="Cambria" w:cs="Times New Roman"/>
          <w:szCs w:val="20"/>
          <w:lang w:eastAsia="en-AU"/>
        </w:rPr>
      </w:pPr>
      <w:r w:rsidRPr="00D47A0B">
        <w:rPr>
          <w:rFonts w:ascii="Cambria" w:eastAsia="Times New Roman" w:hAnsi="Cambria" w:cs="Times New Roman"/>
          <w:szCs w:val="20"/>
          <w:lang w:eastAsia="en-AU"/>
        </w:rPr>
        <w:t>the Prot</w:t>
      </w:r>
      <w:r>
        <w:rPr>
          <w:rFonts w:ascii="Cambria" w:eastAsia="Times New Roman" w:hAnsi="Cambria" w:cs="Times New Roman"/>
          <w:szCs w:val="20"/>
          <w:lang w:eastAsia="en-AU"/>
        </w:rPr>
        <w:t>ective Security Requirement (PSR</w:t>
      </w:r>
      <w:r w:rsidRPr="00D47A0B">
        <w:rPr>
          <w:rFonts w:ascii="Cambria" w:eastAsia="Times New Roman" w:hAnsi="Cambria" w:cs="Times New Roman"/>
          <w:szCs w:val="20"/>
          <w:lang w:eastAsia="en-AU"/>
        </w:rPr>
        <w:t>);</w:t>
      </w:r>
      <w:r>
        <w:rPr>
          <w:rFonts w:ascii="Cambria" w:eastAsia="Times New Roman" w:hAnsi="Cambria" w:cs="Times New Roman"/>
          <w:szCs w:val="20"/>
          <w:lang w:eastAsia="en-AU"/>
        </w:rPr>
        <w:t xml:space="preserve"> </w:t>
      </w:r>
    </w:p>
    <w:p w14:paraId="65225C6B" w14:textId="233B0954" w:rsidR="000A3FE1" w:rsidRDefault="000A3FE1" w:rsidP="000A3FE1">
      <w:pPr>
        <w:pStyle w:val="ListParagraph"/>
        <w:numPr>
          <w:ilvl w:val="0"/>
          <w:numId w:val="66"/>
        </w:numPr>
        <w:tabs>
          <w:tab w:val="num" w:pos="851"/>
        </w:tabs>
        <w:spacing w:after="120" w:line="240" w:lineRule="auto"/>
        <w:rPr>
          <w:rFonts w:ascii="Cambria" w:eastAsia="Times New Roman" w:hAnsi="Cambria" w:cs="Times New Roman"/>
          <w:szCs w:val="20"/>
          <w:lang w:eastAsia="en-AU"/>
        </w:rPr>
      </w:pPr>
      <w:r w:rsidRPr="00D47A0B">
        <w:rPr>
          <w:rFonts w:ascii="Cambria" w:eastAsia="Times New Roman" w:hAnsi="Cambria" w:cs="Times New Roman"/>
          <w:szCs w:val="20"/>
          <w:lang w:eastAsia="en-AU"/>
        </w:rPr>
        <w:t xml:space="preserve">the </w:t>
      </w:r>
      <w:r>
        <w:rPr>
          <w:rFonts w:ascii="Cambria" w:eastAsia="Times New Roman" w:hAnsi="Cambria" w:cs="Times New Roman"/>
          <w:szCs w:val="20"/>
          <w:lang w:eastAsia="en-AU"/>
        </w:rPr>
        <w:t>NZ</w:t>
      </w:r>
      <w:r w:rsidRPr="00D47A0B">
        <w:rPr>
          <w:rFonts w:ascii="Cambria" w:eastAsia="Times New Roman" w:hAnsi="Cambria" w:cs="Times New Roman"/>
          <w:szCs w:val="20"/>
          <w:lang w:eastAsia="en-AU"/>
        </w:rPr>
        <w:t xml:space="preserve"> Govern</w:t>
      </w:r>
      <w:r>
        <w:rPr>
          <w:rFonts w:ascii="Cambria" w:eastAsia="Times New Roman" w:hAnsi="Cambria" w:cs="Times New Roman"/>
          <w:szCs w:val="20"/>
          <w:lang w:eastAsia="en-AU"/>
        </w:rPr>
        <w:t>ment ICT Security Manual (ISM)</w:t>
      </w:r>
      <w:r w:rsidRPr="00D47A0B">
        <w:rPr>
          <w:rFonts w:ascii="Cambria" w:eastAsia="Times New Roman" w:hAnsi="Cambria" w:cs="Times New Roman"/>
          <w:szCs w:val="20"/>
          <w:lang w:eastAsia="en-AU"/>
        </w:rPr>
        <w:t xml:space="preserve">; </w:t>
      </w:r>
    </w:p>
    <w:p w14:paraId="72405587" w14:textId="77777777" w:rsidR="005D68CD" w:rsidRPr="000C67C3" w:rsidRDefault="005D68CD" w:rsidP="000A3FE1">
      <w:pPr>
        <w:pStyle w:val="ListParagraph"/>
        <w:numPr>
          <w:ilvl w:val="0"/>
          <w:numId w:val="66"/>
        </w:numPr>
        <w:tabs>
          <w:tab w:val="num" w:pos="851"/>
        </w:tabs>
        <w:spacing w:after="120" w:line="240" w:lineRule="auto"/>
        <w:rPr>
          <w:rFonts w:ascii="Cambria" w:eastAsia="Times New Roman" w:hAnsi="Cambria" w:cs="Times New Roman"/>
          <w:szCs w:val="20"/>
          <w:lang w:eastAsia="en-AU"/>
        </w:rPr>
      </w:pPr>
      <w:r w:rsidRPr="005D68CD">
        <w:rPr>
          <w:rFonts w:ascii="Cambria" w:eastAsia="Times New Roman" w:hAnsi="Cambria" w:cs="Times New Roman"/>
          <w:szCs w:val="20"/>
          <w:lang w:eastAsia="en-AU"/>
        </w:rPr>
        <w:t xml:space="preserve">the </w:t>
      </w:r>
      <w:r w:rsidRPr="000C67C3">
        <w:rPr>
          <w:rFonts w:ascii="Cambria" w:eastAsia="Times New Roman" w:hAnsi="Cambria" w:cs="Times New Roman"/>
          <w:szCs w:val="24"/>
          <w:lang w:val="en-GB" w:eastAsia="en-AU"/>
        </w:rPr>
        <w:t>New Zealand Government PKI Framework</w:t>
      </w:r>
      <w:r w:rsidRPr="005D68CD">
        <w:rPr>
          <w:rFonts w:ascii="Cambria" w:eastAsia="Times New Roman" w:hAnsi="Cambria" w:cs="Times New Roman"/>
          <w:szCs w:val="24"/>
          <w:lang w:val="en-GB" w:eastAsia="en-AU"/>
        </w:rPr>
        <w:t xml:space="preserve"> Overview</w:t>
      </w:r>
      <w:r>
        <w:rPr>
          <w:rFonts w:ascii="Cambria" w:eastAsia="Times New Roman" w:hAnsi="Cambria" w:cs="Times New Roman"/>
          <w:szCs w:val="24"/>
          <w:lang w:val="en-GB" w:eastAsia="en-AU"/>
        </w:rPr>
        <w:t>; and</w:t>
      </w:r>
    </w:p>
    <w:p w14:paraId="291E0206" w14:textId="4F58C75E" w:rsidR="005D68CD" w:rsidRPr="005D68CD" w:rsidRDefault="005D68CD" w:rsidP="000A3FE1">
      <w:pPr>
        <w:pStyle w:val="ListParagraph"/>
        <w:numPr>
          <w:ilvl w:val="0"/>
          <w:numId w:val="66"/>
        </w:numPr>
        <w:tabs>
          <w:tab w:val="num" w:pos="851"/>
        </w:tabs>
        <w:spacing w:after="120" w:line="240" w:lineRule="auto"/>
        <w:rPr>
          <w:rFonts w:ascii="Cambria" w:eastAsia="Times New Roman" w:hAnsi="Cambria" w:cs="Times New Roman"/>
          <w:szCs w:val="20"/>
          <w:lang w:eastAsia="en-AU"/>
        </w:rPr>
      </w:pPr>
      <w:proofErr w:type="gramStart"/>
      <w:r>
        <w:rPr>
          <w:rFonts w:ascii="Cambria" w:eastAsia="Times New Roman" w:hAnsi="Cambria" w:cs="Times New Roman"/>
          <w:szCs w:val="24"/>
          <w:lang w:val="en-GB" w:eastAsia="en-AU"/>
        </w:rPr>
        <w:t>the</w:t>
      </w:r>
      <w:proofErr w:type="gramEnd"/>
      <w:r>
        <w:rPr>
          <w:rFonts w:ascii="Cambria" w:eastAsia="Times New Roman" w:hAnsi="Cambria" w:cs="Times New Roman"/>
          <w:szCs w:val="24"/>
          <w:lang w:val="en-GB" w:eastAsia="en-AU"/>
        </w:rPr>
        <w:t xml:space="preserve"> </w:t>
      </w:r>
      <w:r w:rsidRPr="00C1432C">
        <w:rPr>
          <w:rFonts w:ascii="Cambria" w:eastAsia="Times New Roman" w:hAnsi="Cambria" w:cs="Times New Roman"/>
          <w:szCs w:val="24"/>
          <w:lang w:val="en-GB" w:eastAsia="en-AU"/>
        </w:rPr>
        <w:t>New Zealand Government PKI</w:t>
      </w:r>
      <w:r>
        <w:rPr>
          <w:rFonts w:ascii="Cambria" w:eastAsia="Times New Roman" w:hAnsi="Cambria" w:cs="Times New Roman"/>
          <w:szCs w:val="24"/>
          <w:lang w:val="en-GB" w:eastAsia="en-AU"/>
        </w:rPr>
        <w:t xml:space="preserve"> Framework Core Obligations</w:t>
      </w:r>
      <w:ins w:id="44" w:author="Daddy Druid" w:date="2016-05-08T17:19:00Z">
        <w:r w:rsidR="00EF1BAC">
          <w:rPr>
            <w:rFonts w:ascii="Cambria" w:eastAsia="Times New Roman" w:hAnsi="Cambria" w:cs="Times New Roman"/>
            <w:szCs w:val="24"/>
            <w:lang w:val="en-GB" w:eastAsia="en-AU"/>
          </w:rPr>
          <w:t xml:space="preserve"> Policy</w:t>
        </w:r>
      </w:ins>
      <w:bookmarkStart w:id="45" w:name="_GoBack"/>
      <w:bookmarkEnd w:id="45"/>
      <w:r>
        <w:rPr>
          <w:rFonts w:ascii="Cambria" w:eastAsia="Times New Roman" w:hAnsi="Cambria" w:cs="Times New Roman"/>
          <w:szCs w:val="24"/>
          <w:lang w:val="en-GB" w:eastAsia="en-AU"/>
        </w:rPr>
        <w:t xml:space="preserve">. </w:t>
      </w:r>
    </w:p>
    <w:p w14:paraId="7F405BE5" w14:textId="77777777" w:rsidR="000A3FE1" w:rsidRPr="00BC0C1B" w:rsidRDefault="000A3FE1" w:rsidP="000A3FE1">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313721">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PKI conducts its role in accordance with the </w:t>
      </w:r>
      <w:r w:rsidRPr="00BC0C1B">
        <w:rPr>
          <w:rFonts w:ascii="Cambria" w:eastAsia="Times New Roman" w:hAnsi="Cambria" w:cs="Times New Roman"/>
          <w:i/>
          <w:szCs w:val="24"/>
          <w:lang w:val="en-GB" w:eastAsia="en-AU"/>
        </w:rPr>
        <w:t>Approved Documents</w:t>
      </w:r>
      <w:r w:rsidRPr="00BC0C1B">
        <w:rPr>
          <w:rFonts w:ascii="Cambria" w:eastAsia="Times New Roman" w:hAnsi="Cambria" w:cs="Times New Roman"/>
          <w:szCs w:val="24"/>
          <w:lang w:val="en-GB" w:eastAsia="en-AU"/>
        </w:rPr>
        <w:t>. The Approved Documents comprise:</w:t>
      </w:r>
    </w:p>
    <w:p w14:paraId="6312577A"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The following public documents:</w:t>
      </w:r>
    </w:p>
    <w:p w14:paraId="51B2C3C1" w14:textId="77777777" w:rsidR="00BC0C1B" w:rsidRPr="00BC0C1B" w:rsidRDefault="00BC0C1B" w:rsidP="00F63A95">
      <w:pPr>
        <w:numPr>
          <w:ilvl w:val="0"/>
          <w:numId w:val="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this CPS;</w:t>
      </w:r>
    </w:p>
    <w:p w14:paraId="520C942F" w14:textId="77777777" w:rsidR="00BC0C1B" w:rsidRPr="00BC0C1B" w:rsidRDefault="00BC0C1B" w:rsidP="00F63A95">
      <w:pPr>
        <w:numPr>
          <w:ilvl w:val="0"/>
          <w:numId w:val="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lastRenderedPageBreak/>
        <w:t xml:space="preserve">the X.509 Certificate Policy </w:t>
      </w:r>
      <w:r w:rsidR="00375B1A">
        <w:rPr>
          <w:rFonts w:ascii="Cambria" w:eastAsia="Times New Roman" w:hAnsi="Cambria" w:cs="Times New Roman"/>
          <w:szCs w:val="20"/>
          <w:lang w:eastAsia="en-AU"/>
        </w:rPr>
        <w:t>for the</w:t>
      </w:r>
      <w:r w:rsidRPr="00BC0C1B">
        <w:rPr>
          <w:rFonts w:ascii="Cambria" w:eastAsia="Times New Roman" w:hAnsi="Cambria" w:cs="Times New Roman"/>
          <w:szCs w:val="20"/>
          <w:lang w:eastAsia="en-AU"/>
        </w:rPr>
        <w:t xml:space="preserve"> </w:t>
      </w:r>
      <w:r w:rsidR="008D7C25">
        <w:rPr>
          <w:rFonts w:ascii="Cambria" w:eastAsia="Times New Roman" w:hAnsi="Cambria" w:cs="Times New Roman"/>
          <w:szCs w:val="24"/>
          <w:lang w:val="en-GB" w:eastAsia="en-AU"/>
        </w:rPr>
        <w:t>New Zealand Government</w:t>
      </w:r>
      <w:r w:rsidRPr="00BC0C1B">
        <w:rPr>
          <w:rFonts w:ascii="Cambria" w:eastAsia="Times New Roman" w:hAnsi="Cambria" w:cs="Times New Roman"/>
          <w:szCs w:val="20"/>
          <w:lang w:eastAsia="en-AU"/>
        </w:rPr>
        <w:t xml:space="preserve"> </w:t>
      </w:r>
      <w:r w:rsidRPr="00BC0C1B">
        <w:rPr>
          <w:rFonts w:ascii="Cambria" w:eastAsia="Times New Roman" w:hAnsi="Cambria" w:cs="Times New Roman"/>
          <w:b/>
          <w:szCs w:val="20"/>
          <w:lang w:eastAsia="en-AU"/>
        </w:rPr>
        <w:t>Root Certificate Authority and Subordinate Certificate Authorities</w:t>
      </w:r>
      <w:r w:rsidRPr="00BC0C1B">
        <w:rPr>
          <w:rFonts w:ascii="Cambria" w:eastAsia="Times New Roman" w:hAnsi="Cambria" w:cs="Times New Roman"/>
          <w:szCs w:val="20"/>
          <w:lang w:eastAsia="en-AU"/>
        </w:rPr>
        <w:t xml:space="preserve">; </w:t>
      </w:r>
    </w:p>
    <w:p w14:paraId="479DBD72" w14:textId="77777777" w:rsidR="00BC0C1B" w:rsidRPr="00375B1A" w:rsidRDefault="00375B1A" w:rsidP="00375B1A">
      <w:pPr>
        <w:numPr>
          <w:ilvl w:val="0"/>
          <w:numId w:val="5"/>
        </w:numPr>
        <w:spacing w:after="120" w:line="240" w:lineRule="auto"/>
        <w:contextualSpacing/>
        <w:rPr>
          <w:rFonts w:ascii="Cambria" w:eastAsia="Times New Roman" w:hAnsi="Cambria" w:cs="Times New Roman"/>
          <w:szCs w:val="20"/>
          <w:lang w:eastAsia="en-AU"/>
        </w:rPr>
      </w:pPr>
      <w:r w:rsidRPr="00375B1A">
        <w:rPr>
          <w:rFonts w:ascii="Cambria" w:eastAsia="Times New Roman" w:hAnsi="Cambria" w:cs="Times New Roman"/>
          <w:szCs w:val="20"/>
          <w:lang w:eastAsia="en-AU"/>
        </w:rPr>
        <w:t xml:space="preserve">the </w:t>
      </w:r>
      <w:r w:rsidR="00BC0C1B" w:rsidRPr="00375B1A">
        <w:rPr>
          <w:rFonts w:ascii="Cambria" w:eastAsia="Times New Roman" w:hAnsi="Cambria" w:cs="Times New Roman"/>
          <w:szCs w:val="20"/>
          <w:lang w:eastAsia="en-AU"/>
        </w:rPr>
        <w:t>X.509 Certificate Policy f</w:t>
      </w:r>
      <w:r>
        <w:rPr>
          <w:rFonts w:ascii="Cambria" w:eastAsia="Times New Roman" w:hAnsi="Cambria" w:cs="Times New Roman"/>
          <w:szCs w:val="20"/>
          <w:lang w:eastAsia="en-AU"/>
        </w:rPr>
        <w:t xml:space="preserve">or the </w:t>
      </w:r>
      <w:r w:rsidR="008D7C25">
        <w:rPr>
          <w:rFonts w:ascii="Cambria" w:eastAsia="Times New Roman" w:hAnsi="Cambria" w:cs="Times New Roman"/>
          <w:szCs w:val="24"/>
          <w:lang w:val="en-GB" w:eastAsia="en-AU"/>
        </w:rPr>
        <w:t>New Zealand Government</w:t>
      </w:r>
      <w:r w:rsidR="00BC0C1B" w:rsidRPr="00375B1A">
        <w:rPr>
          <w:rFonts w:ascii="Cambria" w:eastAsia="Times New Roman" w:hAnsi="Cambria" w:cs="Times New Roman"/>
          <w:szCs w:val="20"/>
          <w:lang w:eastAsia="en-AU"/>
        </w:rPr>
        <w:t xml:space="preserve"> </w:t>
      </w:r>
      <w:r w:rsidR="00BC0C1B" w:rsidRPr="00375B1A">
        <w:rPr>
          <w:rFonts w:ascii="Cambria" w:eastAsia="Times New Roman" w:hAnsi="Cambria" w:cs="Times New Roman"/>
          <w:b/>
          <w:szCs w:val="20"/>
          <w:lang w:eastAsia="en-AU"/>
        </w:rPr>
        <w:t>Individual – Hardware Certificates (High Assurance)</w:t>
      </w:r>
      <w:r w:rsidR="00BC0C1B" w:rsidRPr="00375B1A">
        <w:rPr>
          <w:rFonts w:ascii="Cambria" w:eastAsia="Times New Roman" w:hAnsi="Cambria" w:cs="Times New Roman"/>
          <w:szCs w:val="20"/>
          <w:lang w:eastAsia="en-AU"/>
        </w:rPr>
        <w:t>;</w:t>
      </w:r>
    </w:p>
    <w:p w14:paraId="0979873F" w14:textId="77777777" w:rsidR="00BC0C1B" w:rsidRPr="00BC0C1B" w:rsidRDefault="00BC0C1B" w:rsidP="00F63A95">
      <w:pPr>
        <w:numPr>
          <w:ilvl w:val="0"/>
          <w:numId w:val="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X.509 Certificate Policy f</w:t>
      </w:r>
      <w:r w:rsidR="00375B1A">
        <w:rPr>
          <w:rFonts w:ascii="Cambria" w:eastAsia="Times New Roman" w:hAnsi="Cambria" w:cs="Times New Roman"/>
          <w:szCs w:val="20"/>
          <w:lang w:eastAsia="en-AU"/>
        </w:rPr>
        <w:t xml:space="preserve">or the </w:t>
      </w:r>
      <w:r w:rsidR="008D7C25">
        <w:rPr>
          <w:rFonts w:ascii="Cambria" w:eastAsia="Times New Roman" w:hAnsi="Cambria" w:cs="Times New Roman"/>
          <w:szCs w:val="24"/>
          <w:lang w:val="en-GB" w:eastAsia="en-AU"/>
        </w:rPr>
        <w:t>New Zealand Government</w:t>
      </w:r>
      <w:r w:rsidRPr="00BC0C1B">
        <w:rPr>
          <w:rFonts w:ascii="Cambria" w:eastAsia="Times New Roman" w:hAnsi="Cambria" w:cs="Times New Roman"/>
          <w:szCs w:val="20"/>
          <w:lang w:eastAsia="en-AU"/>
        </w:rPr>
        <w:t xml:space="preserve"> </w:t>
      </w:r>
      <w:r w:rsidRPr="00BC0C1B">
        <w:rPr>
          <w:rFonts w:ascii="Cambria" w:eastAsia="Times New Roman" w:hAnsi="Cambria" w:cs="Times New Roman"/>
          <w:b/>
          <w:szCs w:val="20"/>
          <w:lang w:eastAsia="en-AU"/>
        </w:rPr>
        <w:t>Individual – Software Certificates (Medium Assurance)</w:t>
      </w:r>
      <w:r w:rsidRPr="00BC0C1B">
        <w:rPr>
          <w:rFonts w:ascii="Cambria" w:eastAsia="Times New Roman" w:hAnsi="Cambria" w:cs="Times New Roman"/>
          <w:szCs w:val="20"/>
          <w:lang w:eastAsia="en-AU"/>
        </w:rPr>
        <w:t>;</w:t>
      </w:r>
    </w:p>
    <w:p w14:paraId="164644A5" w14:textId="77777777" w:rsidR="00BC0C1B" w:rsidRPr="00BC0C1B" w:rsidRDefault="00BC0C1B" w:rsidP="00F63A95">
      <w:pPr>
        <w:numPr>
          <w:ilvl w:val="0"/>
          <w:numId w:val="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X.509 Certificate Policy f</w:t>
      </w:r>
      <w:r w:rsidR="00375B1A">
        <w:rPr>
          <w:rFonts w:ascii="Cambria" w:eastAsia="Times New Roman" w:hAnsi="Cambria" w:cs="Times New Roman"/>
          <w:szCs w:val="20"/>
          <w:lang w:eastAsia="en-AU"/>
        </w:rPr>
        <w:t xml:space="preserve">or the </w:t>
      </w:r>
      <w:r w:rsidR="008D7C25">
        <w:rPr>
          <w:rFonts w:ascii="Cambria" w:eastAsia="Times New Roman" w:hAnsi="Cambria" w:cs="Times New Roman"/>
          <w:szCs w:val="24"/>
          <w:lang w:val="en-GB" w:eastAsia="en-AU"/>
        </w:rPr>
        <w:t>New Zealand Government</w:t>
      </w:r>
      <w:r w:rsidRPr="00BC0C1B">
        <w:rPr>
          <w:rFonts w:ascii="Cambria" w:eastAsia="Times New Roman" w:hAnsi="Cambria" w:cs="Times New Roman"/>
          <w:szCs w:val="20"/>
          <w:lang w:eastAsia="en-AU"/>
        </w:rPr>
        <w:t xml:space="preserve"> </w:t>
      </w:r>
      <w:r w:rsidRPr="00BC0C1B">
        <w:rPr>
          <w:rFonts w:ascii="Cambria" w:eastAsia="Times New Roman" w:hAnsi="Cambria" w:cs="Times New Roman"/>
          <w:b/>
          <w:szCs w:val="20"/>
          <w:lang w:eastAsia="en-AU"/>
        </w:rPr>
        <w:t>Secure Communications Resource Certificates</w:t>
      </w:r>
      <w:r w:rsidRPr="00BC0C1B">
        <w:rPr>
          <w:rFonts w:ascii="Cambria" w:eastAsia="Times New Roman" w:hAnsi="Cambria" w:cs="Times New Roman"/>
          <w:szCs w:val="20"/>
          <w:lang w:eastAsia="en-AU"/>
        </w:rPr>
        <w:t xml:space="preserve">; </w:t>
      </w:r>
    </w:p>
    <w:p w14:paraId="20C42FBB" w14:textId="77777777" w:rsidR="00BC0C1B" w:rsidRPr="00BC0C1B" w:rsidRDefault="00BC0C1B" w:rsidP="00F63A95">
      <w:pPr>
        <w:numPr>
          <w:ilvl w:val="0"/>
          <w:numId w:val="5"/>
        </w:numPr>
        <w:spacing w:after="120" w:line="240" w:lineRule="auto"/>
        <w:contextualSpacing/>
        <w:rPr>
          <w:rFonts w:ascii="Cambria" w:eastAsia="Times New Roman" w:hAnsi="Cambria" w:cs="Times New Roman"/>
          <w:b/>
          <w:szCs w:val="20"/>
          <w:lang w:eastAsia="en-AU"/>
        </w:rPr>
      </w:pPr>
      <w:r w:rsidRPr="00BC0C1B">
        <w:rPr>
          <w:rFonts w:ascii="Cambria" w:eastAsia="Times New Roman" w:hAnsi="Cambria" w:cs="Times New Roman"/>
          <w:szCs w:val="20"/>
          <w:lang w:eastAsia="en-AU"/>
        </w:rPr>
        <w:t>the X.509 Certificate Policy f</w:t>
      </w:r>
      <w:r w:rsidR="00375B1A">
        <w:rPr>
          <w:rFonts w:ascii="Cambria" w:eastAsia="Times New Roman" w:hAnsi="Cambria" w:cs="Times New Roman"/>
          <w:szCs w:val="20"/>
          <w:lang w:eastAsia="en-AU"/>
        </w:rPr>
        <w:t xml:space="preserve">or the </w:t>
      </w:r>
      <w:r w:rsidR="008D7C25">
        <w:rPr>
          <w:rFonts w:ascii="Cambria" w:eastAsia="Times New Roman" w:hAnsi="Cambria" w:cs="Times New Roman"/>
          <w:szCs w:val="24"/>
          <w:lang w:val="en-GB" w:eastAsia="en-AU"/>
        </w:rPr>
        <w:t>New Zealand Government</w:t>
      </w:r>
      <w:r w:rsidRPr="00BC0C1B">
        <w:rPr>
          <w:rFonts w:ascii="Cambria" w:eastAsia="Times New Roman" w:hAnsi="Cambria" w:cs="Times New Roman"/>
          <w:szCs w:val="20"/>
          <w:lang w:eastAsia="en-AU"/>
        </w:rPr>
        <w:t xml:space="preserve"> </w:t>
      </w:r>
      <w:r w:rsidRPr="00BC0C1B">
        <w:rPr>
          <w:rFonts w:ascii="Cambria" w:eastAsia="Times New Roman" w:hAnsi="Cambria" w:cs="Times New Roman"/>
          <w:b/>
          <w:szCs w:val="20"/>
          <w:lang w:eastAsia="en-AU"/>
        </w:rPr>
        <w:t>Validation Authority Certificates;</w:t>
      </w:r>
    </w:p>
    <w:p w14:paraId="2167DED8" w14:textId="77777777" w:rsidR="00BC0C1B" w:rsidRDefault="00BC0C1B" w:rsidP="00F63A95">
      <w:pPr>
        <w:numPr>
          <w:ilvl w:val="0"/>
          <w:numId w:val="5"/>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the</w:t>
      </w:r>
      <w:proofErr w:type="gramEnd"/>
      <w:r w:rsidRPr="00BC0C1B">
        <w:rPr>
          <w:rFonts w:ascii="Cambria" w:eastAsia="Times New Roman" w:hAnsi="Cambria" w:cs="Times New Roman"/>
          <w:szCs w:val="20"/>
          <w:lang w:eastAsia="en-AU"/>
        </w:rPr>
        <w:t xml:space="preserve"> </w:t>
      </w:r>
      <w:r w:rsidR="008D7C25">
        <w:rPr>
          <w:rFonts w:ascii="Cambria" w:eastAsia="Times New Roman" w:hAnsi="Cambria" w:cs="Times New Roman"/>
          <w:szCs w:val="24"/>
          <w:lang w:val="en-GB" w:eastAsia="en-AU"/>
        </w:rPr>
        <w:t>New Zealand Government</w:t>
      </w:r>
      <w:r w:rsidRPr="00BC0C1B">
        <w:rPr>
          <w:rFonts w:ascii="Cambria" w:eastAsia="Times New Roman" w:hAnsi="Cambria" w:cs="Times New Roman"/>
          <w:szCs w:val="20"/>
          <w:lang w:eastAsia="en-AU"/>
        </w:rPr>
        <w:t xml:space="preserve"> PKI Subscriber Agreement.</w:t>
      </w:r>
    </w:p>
    <w:p w14:paraId="28DCCA01" w14:textId="77777777" w:rsidR="00375B1A" w:rsidRPr="00BC0C1B" w:rsidRDefault="00375B1A" w:rsidP="00375B1A">
      <w:pPr>
        <w:spacing w:after="120" w:line="240" w:lineRule="auto"/>
        <w:contextualSpacing/>
        <w:rPr>
          <w:rFonts w:ascii="Cambria" w:eastAsia="Times New Roman" w:hAnsi="Cambria" w:cs="Times New Roman"/>
          <w:szCs w:val="20"/>
          <w:lang w:eastAsia="en-AU"/>
        </w:rPr>
      </w:pPr>
    </w:p>
    <w:p w14:paraId="393E516B"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The following </w:t>
      </w:r>
      <w:r w:rsidR="00A20AD8">
        <w:rPr>
          <w:rFonts w:ascii="Cambria" w:eastAsia="Times New Roman" w:hAnsi="Cambria" w:cs="Times New Roman"/>
          <w:szCs w:val="24"/>
          <w:lang w:val="en-US" w:eastAsia="en-AU"/>
        </w:rPr>
        <w:t>non-public</w:t>
      </w:r>
      <w:r w:rsidR="00557D1B">
        <w:rPr>
          <w:rFonts w:ascii="Cambria" w:eastAsia="Times New Roman" w:hAnsi="Cambria" w:cs="Times New Roman"/>
          <w:szCs w:val="24"/>
          <w:lang w:val="en-US" w:eastAsia="en-AU"/>
        </w:rPr>
        <w:t xml:space="preserve"> documents</w:t>
      </w:r>
      <w:r w:rsidRPr="00BC0C1B">
        <w:rPr>
          <w:rFonts w:ascii="Cambria" w:eastAsia="Times New Roman" w:hAnsi="Cambria" w:cs="Times New Roman"/>
          <w:szCs w:val="24"/>
          <w:lang w:val="en-US" w:eastAsia="en-AU"/>
        </w:rPr>
        <w:t>:</w:t>
      </w:r>
    </w:p>
    <w:p w14:paraId="26C65389" w14:textId="77777777" w:rsidR="00BC0C1B" w:rsidRDefault="008D7C25" w:rsidP="00F63A95">
      <w:pPr>
        <w:numPr>
          <w:ilvl w:val="0"/>
          <w:numId w:val="65"/>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4"/>
          <w:lang w:val="en-GB" w:eastAsia="en-AU"/>
        </w:rPr>
        <w:t>New Zealand Government</w:t>
      </w:r>
      <w:r w:rsidR="00375B1A">
        <w:rPr>
          <w:rFonts w:ascii="Cambria" w:eastAsia="Times New Roman" w:hAnsi="Cambria" w:cs="Times New Roman"/>
          <w:szCs w:val="20"/>
          <w:lang w:eastAsia="en-AU"/>
        </w:rPr>
        <w:t xml:space="preserve"> Security Profile containing</w:t>
      </w:r>
      <w:r w:rsidR="00BC0C1B" w:rsidRPr="00BC0C1B">
        <w:rPr>
          <w:rFonts w:ascii="Cambria" w:eastAsia="Times New Roman" w:hAnsi="Cambria" w:cs="Times New Roman"/>
          <w:szCs w:val="20"/>
          <w:lang w:eastAsia="en-AU"/>
        </w:rPr>
        <w:t>;</w:t>
      </w:r>
    </w:p>
    <w:p w14:paraId="217F6432" w14:textId="77777777" w:rsidR="00375B1A" w:rsidRDefault="00375B1A" w:rsidP="00375B1A">
      <w:pPr>
        <w:pStyle w:val="ListRoman2"/>
        <w:numPr>
          <w:ilvl w:val="1"/>
          <w:numId w:val="65"/>
        </w:numPr>
      </w:pPr>
      <w:r>
        <w:t>Security Policy;</w:t>
      </w:r>
    </w:p>
    <w:p w14:paraId="2F339933" w14:textId="77777777" w:rsidR="00375B1A" w:rsidRDefault="000516CB" w:rsidP="00375B1A">
      <w:pPr>
        <w:pStyle w:val="ListRoman2"/>
        <w:numPr>
          <w:ilvl w:val="1"/>
          <w:numId w:val="65"/>
        </w:numPr>
      </w:pPr>
      <w:r>
        <w:t>System Risk Management Plan</w:t>
      </w:r>
      <w:r w:rsidR="00375B1A">
        <w:t>;</w:t>
      </w:r>
    </w:p>
    <w:p w14:paraId="6988F47E" w14:textId="77777777" w:rsidR="00375B1A" w:rsidRDefault="000516CB" w:rsidP="00375B1A">
      <w:pPr>
        <w:pStyle w:val="ListRoman2"/>
        <w:numPr>
          <w:ilvl w:val="1"/>
          <w:numId w:val="65"/>
        </w:numPr>
      </w:pPr>
      <w:r>
        <w:t xml:space="preserve">System </w:t>
      </w:r>
      <w:r w:rsidR="00375B1A">
        <w:t>Security Plan; and</w:t>
      </w:r>
    </w:p>
    <w:p w14:paraId="4618841A" w14:textId="77777777" w:rsidR="00375B1A" w:rsidRPr="00375B1A" w:rsidRDefault="00375B1A" w:rsidP="00375B1A">
      <w:pPr>
        <w:pStyle w:val="ListRoman2"/>
        <w:numPr>
          <w:ilvl w:val="1"/>
          <w:numId w:val="65"/>
        </w:numPr>
      </w:pPr>
      <w:r>
        <w:t>Key Management Plan.</w:t>
      </w:r>
    </w:p>
    <w:p w14:paraId="3590BCBA" w14:textId="77777777" w:rsidR="00BC0C1B" w:rsidRPr="00BC0C1B" w:rsidRDefault="00BC0C1B" w:rsidP="00F63A95">
      <w:pPr>
        <w:numPr>
          <w:ilvl w:val="0"/>
          <w:numId w:val="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PKI Disaster Recovery and Business Continuity Plan (PKI DRBCP); </w:t>
      </w:r>
    </w:p>
    <w:p w14:paraId="0CA4F8E6" w14:textId="77777777" w:rsidR="00BC0C1B" w:rsidRPr="00BC0C1B" w:rsidRDefault="000516CB" w:rsidP="00F63A95">
      <w:pPr>
        <w:numPr>
          <w:ilvl w:val="0"/>
          <w:numId w:val="5"/>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 xml:space="preserve">AS </w:t>
      </w:r>
      <w:r w:rsidR="00BC0C1B" w:rsidRPr="00BC0C1B">
        <w:rPr>
          <w:rFonts w:ascii="Cambria" w:eastAsia="Times New Roman" w:hAnsi="Cambria" w:cs="Times New Roman"/>
          <w:szCs w:val="20"/>
          <w:lang w:eastAsia="en-AU"/>
        </w:rPr>
        <w:t>Operations Manual (</w:t>
      </w:r>
      <w:r>
        <w:rPr>
          <w:rFonts w:ascii="Cambria" w:eastAsia="Times New Roman" w:hAnsi="Cambria" w:cs="Times New Roman"/>
          <w:szCs w:val="20"/>
          <w:lang w:eastAsia="en-AU"/>
        </w:rPr>
        <w:t>AS</w:t>
      </w:r>
      <w:r w:rsidRPr="00BC0C1B">
        <w:rPr>
          <w:rFonts w:ascii="Cambria" w:eastAsia="Times New Roman" w:hAnsi="Cambria" w:cs="Times New Roman"/>
          <w:szCs w:val="20"/>
          <w:lang w:eastAsia="en-AU"/>
        </w:rPr>
        <w:t xml:space="preserve"> </w:t>
      </w:r>
      <w:r w:rsidR="00BC0C1B" w:rsidRPr="00BC0C1B">
        <w:rPr>
          <w:rFonts w:ascii="Cambria" w:eastAsia="Times New Roman" w:hAnsi="Cambria" w:cs="Times New Roman"/>
          <w:szCs w:val="20"/>
          <w:lang w:eastAsia="en-AU"/>
        </w:rPr>
        <w:t>Op</w:t>
      </w:r>
      <w:r>
        <w:rPr>
          <w:rFonts w:ascii="Cambria" w:eastAsia="Times New Roman" w:hAnsi="Cambria" w:cs="Times New Roman"/>
          <w:szCs w:val="20"/>
          <w:lang w:eastAsia="en-AU"/>
        </w:rPr>
        <w:t>s</w:t>
      </w:r>
      <w:r w:rsidR="00BC0C1B" w:rsidRPr="00BC0C1B">
        <w:rPr>
          <w:rFonts w:ascii="Cambria" w:eastAsia="Times New Roman" w:hAnsi="Cambria" w:cs="Times New Roman"/>
          <w:szCs w:val="20"/>
          <w:lang w:eastAsia="en-AU"/>
        </w:rPr>
        <w:t xml:space="preserve"> Man)</w:t>
      </w:r>
      <w:r w:rsidR="008D7C25" w:rsidRPr="008D7C25">
        <w:rPr>
          <w:rFonts w:ascii="Cambria" w:eastAsia="Times New Roman" w:hAnsi="Cambria" w:cs="Times New Roman"/>
          <w:szCs w:val="20"/>
          <w:lang w:eastAsia="en-AU"/>
        </w:rPr>
        <w:t xml:space="preserve"> </w:t>
      </w:r>
      <w:r w:rsidR="008D7C25" w:rsidRPr="00BC0C1B">
        <w:rPr>
          <w:rFonts w:ascii="Cambria" w:eastAsia="Times New Roman" w:hAnsi="Cambria" w:cs="Times New Roman"/>
          <w:szCs w:val="20"/>
          <w:lang w:eastAsia="en-AU"/>
        </w:rPr>
        <w:t>; and</w:t>
      </w:r>
    </w:p>
    <w:p w14:paraId="2FED546A" w14:textId="77777777" w:rsidR="00BC0C1B" w:rsidRPr="008D7C25" w:rsidRDefault="00BC0C1B" w:rsidP="008D7C25">
      <w:pPr>
        <w:numPr>
          <w:ilvl w:val="0"/>
          <w:numId w:val="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PKI Registration Authority Operations Manual (RA Manual)</w:t>
      </w:r>
    </w:p>
    <w:p w14:paraId="3ECC3D93" w14:textId="77777777" w:rsidR="00375B1A" w:rsidRPr="00BC0C1B" w:rsidRDefault="00375B1A" w:rsidP="00375B1A">
      <w:pPr>
        <w:spacing w:after="120" w:line="240" w:lineRule="auto"/>
        <w:ind w:left="284"/>
        <w:contextualSpacing/>
        <w:rPr>
          <w:rFonts w:ascii="Cambria" w:eastAsia="Times New Roman" w:hAnsi="Cambria" w:cs="Times New Roman"/>
          <w:szCs w:val="20"/>
          <w:lang w:eastAsia="en-AU"/>
        </w:rPr>
      </w:pPr>
    </w:p>
    <w:p w14:paraId="3C630CC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Whilst the documents are named in this CPS, the contents are not disclosed publicly for security reasons. </w:t>
      </w:r>
    </w:p>
    <w:p w14:paraId="3EEE79CC" w14:textId="77777777" w:rsidR="00BC0C1B" w:rsidRPr="00BC0C1B" w:rsidRDefault="00F63A95" w:rsidP="00BC0C1B">
      <w:pPr>
        <w:spacing w:after="120" w:line="240" w:lineRule="auto"/>
        <w:jc w:val="both"/>
        <w:rPr>
          <w:rFonts w:ascii="Cambria" w:eastAsia="Times New Roman" w:hAnsi="Cambria" w:cs="Times New Roman"/>
          <w:szCs w:val="24"/>
          <w:lang w:val="en-GB" w:eastAsia="en-AU"/>
        </w:rPr>
      </w:pPr>
      <w:bookmarkStart w:id="46" w:name="_Toc160626999"/>
      <w:bookmarkStart w:id="47" w:name="_Toc161653639"/>
      <w:bookmarkStart w:id="48" w:name="_Toc161654222"/>
      <w:bookmarkStart w:id="49" w:name="_Toc160627000"/>
      <w:bookmarkStart w:id="50" w:name="_Toc161653640"/>
      <w:bookmarkStart w:id="51" w:name="_Toc161654223"/>
      <w:bookmarkEnd w:id="46"/>
      <w:bookmarkEnd w:id="47"/>
      <w:bookmarkEnd w:id="48"/>
      <w:bookmarkEnd w:id="49"/>
      <w:bookmarkEnd w:id="50"/>
      <w:bookmarkEnd w:id="51"/>
      <w:r>
        <w:rPr>
          <w:rFonts w:ascii="Cambria" w:eastAsia="Times New Roman" w:hAnsi="Cambria" w:cs="Times New Roman"/>
          <w:szCs w:val="24"/>
          <w:lang w:val="en-GB" w:eastAsia="en-AU"/>
        </w:rPr>
        <w:t>Cogito Group</w:t>
      </w:r>
      <w:r w:rsidR="00BC0C1B" w:rsidRPr="00BC0C1B">
        <w:rPr>
          <w:rFonts w:ascii="Cambria" w:eastAsia="Times New Roman" w:hAnsi="Cambria" w:cs="Times New Roman"/>
          <w:szCs w:val="24"/>
          <w:lang w:val="en-GB" w:eastAsia="en-AU"/>
        </w:rPr>
        <w:t xml:space="preserve"> operates and manages PKI facilities</w:t>
      </w:r>
      <w:r w:rsidR="008D7C25">
        <w:rPr>
          <w:rFonts w:ascii="Cambria" w:eastAsia="Times New Roman" w:hAnsi="Cambria" w:cs="Times New Roman"/>
          <w:szCs w:val="24"/>
          <w:lang w:val="en-GB" w:eastAsia="en-AU"/>
        </w:rPr>
        <w:t xml:space="preserve"> on behalf of the New Zealand Government</w:t>
      </w:r>
      <w:r w:rsidR="00BC0C1B" w:rsidRPr="00BC0C1B">
        <w:rPr>
          <w:rFonts w:ascii="Cambria" w:eastAsia="Times New Roman" w:hAnsi="Cambria" w:cs="Times New Roman"/>
          <w:szCs w:val="24"/>
          <w:lang w:val="en-GB" w:eastAsia="en-AU"/>
        </w:rPr>
        <w:t xml:space="preserve"> to support:</w:t>
      </w:r>
    </w:p>
    <w:p w14:paraId="5DC36DD6" w14:textId="77777777" w:rsidR="00BC0C1B" w:rsidRPr="000A1113" w:rsidRDefault="00BC0C1B" w:rsidP="00F63A95">
      <w:pPr>
        <w:numPr>
          <w:ilvl w:val="0"/>
          <w:numId w:val="6"/>
        </w:numPr>
        <w:spacing w:after="120" w:line="240" w:lineRule="auto"/>
        <w:contextualSpacing/>
        <w:rPr>
          <w:rFonts w:ascii="Cambria" w:eastAsia="Times New Roman" w:hAnsi="Cambria" w:cs="Times New Roman"/>
          <w:szCs w:val="20"/>
          <w:lang w:eastAsia="en-AU"/>
        </w:rPr>
      </w:pPr>
      <w:r w:rsidRPr="000A1113">
        <w:rPr>
          <w:rFonts w:ascii="Cambria" w:eastAsia="Times New Roman" w:hAnsi="Cambria" w:cs="Times New Roman"/>
          <w:szCs w:val="20"/>
          <w:lang w:eastAsia="en-AU"/>
        </w:rPr>
        <w:t xml:space="preserve">interaction directly with </w:t>
      </w:r>
      <w:r w:rsidR="008D7C25">
        <w:rPr>
          <w:rFonts w:ascii="Cambria" w:eastAsia="Times New Roman" w:hAnsi="Cambria" w:cs="Times New Roman"/>
          <w:szCs w:val="24"/>
          <w:lang w:val="en-GB" w:eastAsia="en-AU"/>
        </w:rPr>
        <w:t>New Zealand Government</w:t>
      </w:r>
      <w:r w:rsidRPr="000A1113">
        <w:rPr>
          <w:rFonts w:ascii="Cambria" w:eastAsia="Times New Roman" w:hAnsi="Cambria" w:cs="Times New Roman"/>
          <w:szCs w:val="20"/>
          <w:lang w:eastAsia="en-AU"/>
        </w:rPr>
        <w:t xml:space="preserve"> </w:t>
      </w:r>
      <w:r w:rsidR="000E23DE">
        <w:rPr>
          <w:rFonts w:ascii="Cambria" w:eastAsia="Times New Roman" w:hAnsi="Cambria" w:cs="Times New Roman"/>
          <w:szCs w:val="20"/>
          <w:lang w:eastAsia="en-AU"/>
        </w:rPr>
        <w:t xml:space="preserve">Agency’s </w:t>
      </w:r>
      <w:r w:rsidRPr="000A1113">
        <w:rPr>
          <w:rFonts w:ascii="Cambria" w:eastAsia="Times New Roman" w:hAnsi="Cambria" w:cs="Times New Roman"/>
          <w:szCs w:val="20"/>
          <w:lang w:eastAsia="en-AU"/>
        </w:rPr>
        <w:t>assets or systems, using Public Key Technology (PKT);</w:t>
      </w:r>
    </w:p>
    <w:p w14:paraId="2D5985B5" w14:textId="77777777" w:rsidR="00BC0C1B" w:rsidRPr="000A1113" w:rsidRDefault="00BC0C1B" w:rsidP="00F63A95">
      <w:pPr>
        <w:numPr>
          <w:ilvl w:val="0"/>
          <w:numId w:val="6"/>
        </w:numPr>
        <w:spacing w:after="120" w:line="240" w:lineRule="auto"/>
        <w:contextualSpacing/>
        <w:rPr>
          <w:rFonts w:ascii="Cambria" w:eastAsia="Times New Roman" w:hAnsi="Cambria" w:cs="Times New Roman"/>
          <w:szCs w:val="20"/>
          <w:lang w:eastAsia="en-AU"/>
        </w:rPr>
      </w:pPr>
      <w:r w:rsidRPr="000A1113">
        <w:rPr>
          <w:rFonts w:ascii="Cambria" w:eastAsia="Times New Roman" w:hAnsi="Cambria" w:cs="Times New Roman"/>
          <w:szCs w:val="20"/>
          <w:lang w:eastAsia="en-AU"/>
        </w:rPr>
        <w:t>authenti</w:t>
      </w:r>
      <w:r w:rsidR="000A1113" w:rsidRPr="000A1113">
        <w:rPr>
          <w:rFonts w:ascii="Cambria" w:eastAsia="Times New Roman" w:hAnsi="Cambria" w:cs="Times New Roman"/>
          <w:szCs w:val="20"/>
          <w:lang w:eastAsia="en-AU"/>
        </w:rPr>
        <w:t xml:space="preserve">cation with third parties as a subscriber </w:t>
      </w:r>
      <w:r w:rsidRPr="000A1113">
        <w:rPr>
          <w:rFonts w:ascii="Cambria" w:eastAsia="Times New Roman" w:hAnsi="Cambria" w:cs="Times New Roman"/>
          <w:szCs w:val="20"/>
          <w:lang w:eastAsia="en-AU"/>
        </w:rPr>
        <w:t xml:space="preserve">of </w:t>
      </w:r>
      <w:r w:rsidR="008D7C25">
        <w:rPr>
          <w:rFonts w:ascii="Cambria" w:eastAsia="Times New Roman" w:hAnsi="Cambria" w:cs="Times New Roman"/>
          <w:szCs w:val="20"/>
          <w:lang w:eastAsia="en-AU"/>
        </w:rPr>
        <w:t xml:space="preserve">the </w:t>
      </w:r>
      <w:r w:rsidR="008D7C25">
        <w:rPr>
          <w:rFonts w:ascii="Cambria" w:eastAsia="Times New Roman" w:hAnsi="Cambria" w:cs="Times New Roman"/>
          <w:szCs w:val="24"/>
          <w:lang w:val="en-GB" w:eastAsia="en-AU"/>
        </w:rPr>
        <w:t>New Zealand Government</w:t>
      </w:r>
      <w:r w:rsidRPr="000A1113">
        <w:rPr>
          <w:rFonts w:ascii="Cambria" w:eastAsia="Times New Roman" w:hAnsi="Cambria" w:cs="Times New Roman"/>
          <w:szCs w:val="20"/>
          <w:lang w:eastAsia="en-AU"/>
        </w:rPr>
        <w:t>; or</w:t>
      </w:r>
    </w:p>
    <w:p w14:paraId="5E6B37DC" w14:textId="77777777" w:rsidR="00BC0C1B" w:rsidRPr="000A1113" w:rsidRDefault="00BC0C1B" w:rsidP="00F63A95">
      <w:pPr>
        <w:numPr>
          <w:ilvl w:val="0"/>
          <w:numId w:val="6"/>
        </w:numPr>
        <w:spacing w:after="120" w:line="240" w:lineRule="auto"/>
        <w:contextualSpacing/>
        <w:rPr>
          <w:rFonts w:ascii="Cambria" w:eastAsia="Times New Roman" w:hAnsi="Cambria" w:cs="Times New Roman"/>
          <w:szCs w:val="20"/>
          <w:lang w:eastAsia="en-AU"/>
        </w:rPr>
      </w:pPr>
      <w:proofErr w:type="gramStart"/>
      <w:r w:rsidRPr="000A1113">
        <w:rPr>
          <w:rFonts w:ascii="Cambria" w:eastAsia="Times New Roman" w:hAnsi="Cambria" w:cs="Times New Roman"/>
          <w:szCs w:val="20"/>
          <w:lang w:eastAsia="en-AU"/>
        </w:rPr>
        <w:t>provision</w:t>
      </w:r>
      <w:proofErr w:type="gramEnd"/>
      <w:r w:rsidRPr="000A1113">
        <w:rPr>
          <w:rFonts w:ascii="Cambria" w:eastAsia="Times New Roman" w:hAnsi="Cambria" w:cs="Times New Roman"/>
          <w:szCs w:val="20"/>
          <w:lang w:eastAsia="en-AU"/>
        </w:rPr>
        <w:t xml:space="preserve"> of digital signatures to entities affiliated with</w:t>
      </w:r>
      <w:r w:rsidR="000A1113" w:rsidRPr="000A1113">
        <w:rPr>
          <w:rFonts w:ascii="Cambria" w:eastAsia="Times New Roman" w:hAnsi="Cambria" w:cs="Times New Roman"/>
          <w:szCs w:val="20"/>
          <w:lang w:eastAsia="en-AU"/>
        </w:rPr>
        <w:t xml:space="preserve"> subscribers of</w:t>
      </w:r>
      <w:r w:rsidRPr="000A1113">
        <w:rPr>
          <w:rFonts w:ascii="Cambria" w:eastAsia="Times New Roman" w:hAnsi="Cambria" w:cs="Times New Roman"/>
          <w:szCs w:val="20"/>
          <w:lang w:eastAsia="en-AU"/>
        </w:rPr>
        <w:t xml:space="preserve"> </w:t>
      </w:r>
      <w:r w:rsidR="008D7C25">
        <w:rPr>
          <w:rFonts w:ascii="Cambria" w:eastAsia="Times New Roman" w:hAnsi="Cambria" w:cs="Times New Roman"/>
          <w:szCs w:val="20"/>
          <w:lang w:eastAsia="en-AU"/>
        </w:rPr>
        <w:t xml:space="preserve">the </w:t>
      </w:r>
      <w:r w:rsidR="008D7C25">
        <w:rPr>
          <w:rFonts w:ascii="Cambria" w:eastAsia="Times New Roman" w:hAnsi="Cambria" w:cs="Times New Roman"/>
          <w:szCs w:val="24"/>
          <w:lang w:val="en-GB" w:eastAsia="en-AU"/>
        </w:rPr>
        <w:t>New Zealand Government</w:t>
      </w:r>
      <w:r w:rsidR="00C82837">
        <w:rPr>
          <w:rFonts w:ascii="Cambria" w:eastAsia="Times New Roman" w:hAnsi="Cambria" w:cs="Times New Roman"/>
          <w:szCs w:val="24"/>
          <w:lang w:val="en-GB" w:eastAsia="en-AU"/>
        </w:rPr>
        <w:t xml:space="preserve"> PKI</w:t>
      </w:r>
      <w:r w:rsidRPr="000A1113">
        <w:rPr>
          <w:rFonts w:ascii="Cambria" w:eastAsia="Times New Roman" w:hAnsi="Cambria" w:cs="Times New Roman"/>
          <w:szCs w:val="20"/>
          <w:lang w:eastAsia="en-AU"/>
        </w:rPr>
        <w:t>.</w:t>
      </w:r>
    </w:p>
    <w:p w14:paraId="524ADB39" w14:textId="77777777" w:rsidR="00375B1A" w:rsidRPr="00BC0C1B" w:rsidRDefault="00375B1A" w:rsidP="00375B1A">
      <w:pPr>
        <w:spacing w:after="120" w:line="240" w:lineRule="auto"/>
        <w:ind w:left="284"/>
        <w:contextualSpacing/>
        <w:rPr>
          <w:rFonts w:ascii="Cambria" w:eastAsia="Times New Roman" w:hAnsi="Cambria" w:cs="Times New Roman"/>
          <w:szCs w:val="20"/>
          <w:lang w:eastAsia="en-AU"/>
        </w:rPr>
      </w:pPr>
    </w:p>
    <w:p w14:paraId="1CC8ED8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Management Board responsible for </w:t>
      </w:r>
      <w:r w:rsidR="00C82837">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PKI facilities is the </w:t>
      </w:r>
      <w:r w:rsidR="000E23DE">
        <w:rPr>
          <w:rFonts w:ascii="Cambria" w:eastAsia="Times New Roman" w:hAnsi="Cambria" w:cs="Times New Roman"/>
          <w:szCs w:val="24"/>
          <w:lang w:val="en-GB" w:eastAsia="en-AU"/>
        </w:rPr>
        <w:t>Lead Agency</w:t>
      </w:r>
      <w:r w:rsidRPr="00BC0C1B">
        <w:rPr>
          <w:rFonts w:ascii="Cambria" w:eastAsia="Times New Roman" w:hAnsi="Cambria" w:cs="Times New Roman"/>
          <w:szCs w:val="24"/>
          <w:lang w:val="en-GB" w:eastAsia="en-AU"/>
        </w:rPr>
        <w:t>.  The</w:t>
      </w:r>
      <w:r w:rsidR="00E64F6C">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PKI operating at an enterprise level across </w:t>
      </w:r>
      <w:r w:rsidR="00C82837">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provides certificate management covering:</w:t>
      </w:r>
    </w:p>
    <w:p w14:paraId="634E1DE0" w14:textId="77777777" w:rsidR="00BC0C1B" w:rsidRPr="00BC0C1B" w:rsidRDefault="00BC0C1B" w:rsidP="00F63A95">
      <w:pPr>
        <w:numPr>
          <w:ilvl w:val="0"/>
          <w:numId w:val="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Identity certificates;</w:t>
      </w:r>
    </w:p>
    <w:p w14:paraId="46DD0A8B" w14:textId="77777777" w:rsidR="00BC0C1B" w:rsidRPr="00BC0C1B" w:rsidRDefault="00BC0C1B" w:rsidP="00F63A95">
      <w:pPr>
        <w:numPr>
          <w:ilvl w:val="0"/>
          <w:numId w:val="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Resource certificates;</w:t>
      </w:r>
    </w:p>
    <w:p w14:paraId="28EA4D1D" w14:textId="77777777" w:rsidR="00BC0C1B" w:rsidRPr="00BC0C1B" w:rsidRDefault="00BC0C1B" w:rsidP="00F63A95">
      <w:pPr>
        <w:numPr>
          <w:ilvl w:val="0"/>
          <w:numId w:val="7"/>
        </w:numPr>
        <w:spacing w:after="120" w:line="240" w:lineRule="auto"/>
        <w:contextualSpacing/>
        <w:rPr>
          <w:rFonts w:ascii="Cambria" w:eastAsia="Times New Roman" w:hAnsi="Cambria" w:cs="Times New Roman"/>
          <w:szCs w:val="20"/>
          <w:lang w:val="fr-FR" w:eastAsia="en-AU"/>
        </w:rPr>
      </w:pPr>
      <w:r w:rsidRPr="00BC0C1B">
        <w:rPr>
          <w:rFonts w:ascii="Cambria" w:eastAsia="Times New Roman" w:hAnsi="Cambria" w:cs="Times New Roman"/>
          <w:szCs w:val="20"/>
          <w:lang w:val="fr-FR" w:eastAsia="en-AU"/>
        </w:rPr>
        <w:t xml:space="preserve">PKI Infrastructure </w:t>
      </w:r>
      <w:r w:rsidRPr="00844C1E">
        <w:rPr>
          <w:rFonts w:ascii="Cambria" w:eastAsia="Times New Roman" w:hAnsi="Cambria" w:cs="Times New Roman"/>
          <w:szCs w:val="20"/>
          <w:lang w:eastAsia="en-AU"/>
        </w:rPr>
        <w:t>certificates</w:t>
      </w:r>
      <w:r w:rsidRPr="00BC0C1B">
        <w:rPr>
          <w:rFonts w:ascii="Cambria" w:eastAsia="Times New Roman" w:hAnsi="Cambria" w:cs="Times New Roman"/>
          <w:szCs w:val="20"/>
          <w:lang w:val="fr-FR" w:eastAsia="en-AU"/>
        </w:rPr>
        <w:t xml:space="preserve"> (CAs, CRLs etc); and </w:t>
      </w:r>
    </w:p>
    <w:p w14:paraId="3F9D2A7A" w14:textId="77777777" w:rsidR="00BC0C1B" w:rsidRDefault="00BC0C1B" w:rsidP="00F63A95">
      <w:pPr>
        <w:numPr>
          <w:ilvl w:val="0"/>
          <w:numId w:val="7"/>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additional</w:t>
      </w:r>
      <w:proofErr w:type="gramEnd"/>
      <w:r w:rsidRPr="00BC0C1B">
        <w:rPr>
          <w:rFonts w:ascii="Cambria" w:eastAsia="Times New Roman" w:hAnsi="Cambria" w:cs="Times New Roman"/>
          <w:szCs w:val="20"/>
          <w:lang w:eastAsia="en-AU"/>
        </w:rPr>
        <w:t xml:space="preserve"> certificates types as approved by the </w:t>
      </w:r>
      <w:r w:rsidR="000E23DE">
        <w:rPr>
          <w:rFonts w:ascii="Cambria" w:eastAsia="Times New Roman" w:hAnsi="Cambria" w:cs="Times New Roman"/>
          <w:szCs w:val="20"/>
          <w:lang w:eastAsia="en-AU"/>
        </w:rPr>
        <w:t>Lead Agency</w:t>
      </w:r>
      <w:r w:rsidRPr="00BC0C1B">
        <w:rPr>
          <w:rFonts w:ascii="Cambria" w:eastAsia="Times New Roman" w:hAnsi="Cambria" w:cs="Times New Roman"/>
          <w:szCs w:val="20"/>
          <w:lang w:eastAsia="en-AU"/>
        </w:rPr>
        <w:t>.</w:t>
      </w:r>
    </w:p>
    <w:p w14:paraId="0B73551A" w14:textId="77777777" w:rsidR="00375B1A" w:rsidRPr="00BC0C1B" w:rsidRDefault="00375B1A" w:rsidP="00375B1A">
      <w:pPr>
        <w:spacing w:after="120" w:line="240" w:lineRule="auto"/>
        <w:ind w:left="851"/>
        <w:contextualSpacing/>
        <w:rPr>
          <w:rFonts w:ascii="Cambria" w:eastAsia="Times New Roman" w:hAnsi="Cambria" w:cs="Times New Roman"/>
          <w:szCs w:val="20"/>
          <w:lang w:eastAsia="en-AU"/>
        </w:rPr>
      </w:pPr>
    </w:p>
    <w:p w14:paraId="6294848F" w14:textId="77777777" w:rsidR="00BC0C1B" w:rsidRPr="00BC0C1B" w:rsidRDefault="00BC0C1B" w:rsidP="00BC0C1B">
      <w:pPr>
        <w:spacing w:before="120"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It is the responsibility of the </w:t>
      </w:r>
      <w:r w:rsidR="000E23DE">
        <w:rPr>
          <w:rFonts w:ascii="Cambria" w:eastAsia="Times New Roman" w:hAnsi="Cambria" w:cs="Times New Roman"/>
          <w:szCs w:val="20"/>
          <w:lang w:eastAsia="en-AU"/>
        </w:rPr>
        <w:t xml:space="preserve">Lead Agency </w:t>
      </w:r>
      <w:r w:rsidRPr="00BC0C1B">
        <w:rPr>
          <w:rFonts w:ascii="Cambria" w:eastAsia="Times New Roman" w:hAnsi="Cambria" w:cs="Times New Roman"/>
          <w:szCs w:val="24"/>
          <w:lang w:val="en-GB" w:eastAsia="en-AU"/>
        </w:rPr>
        <w:t xml:space="preserve">to ensure that this CPS is suitable to support the certificates issued by the </w:t>
      </w:r>
      <w:r w:rsidR="00C70F21">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PKI, and to </w:t>
      </w:r>
      <w:r w:rsidR="000516CB">
        <w:rPr>
          <w:rFonts w:ascii="Cambria" w:eastAsia="Times New Roman" w:hAnsi="Cambria" w:cs="Times New Roman"/>
          <w:szCs w:val="24"/>
          <w:lang w:val="en-GB" w:eastAsia="en-AU"/>
        </w:rPr>
        <w:t xml:space="preserve">approve </w:t>
      </w:r>
      <w:r w:rsidRPr="00BC0C1B">
        <w:rPr>
          <w:rFonts w:ascii="Cambria" w:eastAsia="Times New Roman" w:hAnsi="Cambria" w:cs="Times New Roman"/>
          <w:szCs w:val="24"/>
          <w:lang w:val="en-GB" w:eastAsia="en-AU"/>
        </w:rPr>
        <w:t>update</w:t>
      </w:r>
      <w:r w:rsidR="000516CB">
        <w:rPr>
          <w:rFonts w:ascii="Cambria" w:eastAsia="Times New Roman" w:hAnsi="Cambria" w:cs="Times New Roman"/>
          <w:szCs w:val="24"/>
          <w:lang w:val="en-GB" w:eastAsia="en-AU"/>
        </w:rPr>
        <w:t>s to</w:t>
      </w:r>
      <w:r w:rsidRPr="00BC0C1B">
        <w:rPr>
          <w:rFonts w:ascii="Cambria" w:eastAsia="Times New Roman" w:hAnsi="Cambria" w:cs="Times New Roman"/>
          <w:szCs w:val="24"/>
          <w:lang w:val="en-GB" w:eastAsia="en-AU"/>
        </w:rPr>
        <w:t xml:space="preserve"> the CPS as necessary to support any additional certificates types.</w:t>
      </w:r>
    </w:p>
    <w:p w14:paraId="76AE520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Any entity within </w:t>
      </w:r>
      <w:r w:rsidR="00C70F21">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running or planning to provide a PKI service outside of this hierarchy requires approval from the </w:t>
      </w:r>
      <w:r w:rsidR="000E23DE">
        <w:rPr>
          <w:rFonts w:ascii="Cambria" w:eastAsia="Times New Roman" w:hAnsi="Cambria" w:cs="Times New Roman"/>
          <w:szCs w:val="20"/>
          <w:lang w:eastAsia="en-AU"/>
        </w:rPr>
        <w:t xml:space="preserve">Lead Agency </w:t>
      </w:r>
      <w:r w:rsidRPr="00BC0C1B">
        <w:rPr>
          <w:rFonts w:ascii="Cambria" w:eastAsia="Times New Roman" w:hAnsi="Cambria" w:cs="Times New Roman"/>
          <w:szCs w:val="24"/>
          <w:lang w:val="en-GB" w:eastAsia="en-AU"/>
        </w:rPr>
        <w:t>to operate a facility for their specific application area, and this service is to be constrained to that specific applications area and not to offer a more generic service.</w:t>
      </w:r>
    </w:p>
    <w:p w14:paraId="188E3FA6" w14:textId="77777777" w:rsidR="00BC0C1B" w:rsidRPr="00BC0C1B" w:rsidRDefault="00BC0C1B" w:rsidP="00BC2B70">
      <w:pPr>
        <w:pStyle w:val="Heading2"/>
      </w:pPr>
      <w:bookmarkStart w:id="52" w:name="_Toc237159556"/>
      <w:bookmarkStart w:id="53" w:name="_Toc246766371"/>
      <w:bookmarkStart w:id="54" w:name="_Toc325181024"/>
      <w:bookmarkStart w:id="55" w:name="_Toc325181302"/>
      <w:bookmarkStart w:id="56" w:name="_Toc325181568"/>
      <w:bookmarkStart w:id="57" w:name="_Toc325182702"/>
      <w:bookmarkStart w:id="58" w:name="_Toc325183551"/>
      <w:bookmarkStart w:id="59" w:name="_Toc297149579"/>
      <w:bookmarkStart w:id="60" w:name="_Toc446408822"/>
      <w:bookmarkStart w:id="61" w:name="_Toc130487572"/>
      <w:bookmarkStart w:id="62" w:name="_Toc130491508"/>
      <w:bookmarkStart w:id="63" w:name="_Toc166312565"/>
      <w:r w:rsidRPr="00BC0C1B">
        <w:t>Document name and identification</w:t>
      </w:r>
      <w:bookmarkEnd w:id="52"/>
      <w:bookmarkEnd w:id="53"/>
      <w:bookmarkEnd w:id="54"/>
      <w:bookmarkEnd w:id="55"/>
      <w:bookmarkEnd w:id="56"/>
      <w:bookmarkEnd w:id="57"/>
      <w:bookmarkEnd w:id="58"/>
      <w:bookmarkEnd w:id="59"/>
      <w:bookmarkEnd w:id="60"/>
    </w:p>
    <w:bookmarkEnd w:id="61"/>
    <w:bookmarkEnd w:id="62"/>
    <w:bookmarkEnd w:id="63"/>
    <w:p w14:paraId="1FCD966E" w14:textId="5A30D45D" w:rsidR="00790F7E"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title for this CPS is “X.509 Certification Practice Statement for </w:t>
      </w:r>
      <w:r w:rsidR="00C70F21">
        <w:rPr>
          <w:rFonts w:ascii="Cambria" w:eastAsia="Times New Roman" w:hAnsi="Cambria" w:cs="Times New Roman"/>
          <w:szCs w:val="24"/>
          <w:lang w:val="en-GB" w:eastAsia="en-AU"/>
        </w:rPr>
        <w:t>the New Zealand Government PKI</w:t>
      </w:r>
      <w:r w:rsidRPr="00BC0C1B">
        <w:rPr>
          <w:rFonts w:ascii="Cambria" w:eastAsia="Times New Roman" w:hAnsi="Cambria" w:cs="Times New Roman"/>
          <w:szCs w:val="24"/>
          <w:lang w:val="en-GB" w:eastAsia="en-AU"/>
        </w:rPr>
        <w:t>”.</w:t>
      </w:r>
      <w:r w:rsidR="0071175B">
        <w:rPr>
          <w:rFonts w:ascii="Cambria" w:eastAsia="Times New Roman" w:hAnsi="Cambria" w:cs="Times New Roman"/>
          <w:szCs w:val="24"/>
          <w:lang w:val="en-GB" w:eastAsia="en-AU"/>
        </w:rPr>
        <w:t xml:space="preserve"> </w:t>
      </w:r>
    </w:p>
    <w:p w14:paraId="2D10C437" w14:textId="77777777" w:rsidR="00BC0C1B" w:rsidRPr="00BC0C1B" w:rsidRDefault="00BC0C1B" w:rsidP="00BC2B70">
      <w:pPr>
        <w:pStyle w:val="Heading2"/>
      </w:pPr>
      <w:bookmarkStart w:id="64" w:name="_Toc130487573"/>
      <w:bookmarkStart w:id="65" w:name="_Toc130491509"/>
      <w:bookmarkStart w:id="66" w:name="_Toc166312566"/>
      <w:bookmarkStart w:id="67" w:name="_Toc237159557"/>
      <w:bookmarkStart w:id="68" w:name="_Toc246766372"/>
      <w:bookmarkStart w:id="69" w:name="_Toc325181025"/>
      <w:bookmarkStart w:id="70" w:name="_Toc325181303"/>
      <w:bookmarkStart w:id="71" w:name="_Toc325181569"/>
      <w:bookmarkStart w:id="72" w:name="_Toc325182703"/>
      <w:bookmarkStart w:id="73" w:name="_Toc325183552"/>
      <w:bookmarkStart w:id="74" w:name="_Toc297149580"/>
      <w:bookmarkStart w:id="75" w:name="_Toc446408823"/>
      <w:r w:rsidRPr="00BC0C1B">
        <w:lastRenderedPageBreak/>
        <w:t>PKI participants</w:t>
      </w:r>
      <w:bookmarkEnd w:id="64"/>
      <w:bookmarkEnd w:id="65"/>
      <w:bookmarkEnd w:id="66"/>
      <w:bookmarkEnd w:id="67"/>
      <w:bookmarkEnd w:id="68"/>
      <w:bookmarkEnd w:id="69"/>
      <w:bookmarkEnd w:id="70"/>
      <w:bookmarkEnd w:id="71"/>
      <w:bookmarkEnd w:id="72"/>
      <w:bookmarkEnd w:id="73"/>
      <w:bookmarkEnd w:id="74"/>
      <w:bookmarkEnd w:id="75"/>
    </w:p>
    <w:p w14:paraId="77444C0B" w14:textId="246B1969" w:rsidR="00BC0C1B" w:rsidRPr="00BC0C1B" w:rsidRDefault="00BC0C1B" w:rsidP="00BC2B70">
      <w:pPr>
        <w:pStyle w:val="Heading3"/>
      </w:pPr>
      <w:bookmarkStart w:id="76" w:name="_Toc130487574"/>
      <w:bookmarkStart w:id="77" w:name="_Toc130491510"/>
      <w:bookmarkStart w:id="78" w:name="_Toc166312567"/>
      <w:bookmarkStart w:id="79" w:name="_Toc246766373"/>
      <w:bookmarkStart w:id="80" w:name="_Toc325181026"/>
      <w:bookmarkStart w:id="81" w:name="_Toc325181304"/>
      <w:bookmarkStart w:id="82" w:name="_Toc325181570"/>
      <w:bookmarkStart w:id="83" w:name="_Toc325182704"/>
      <w:bookmarkStart w:id="84" w:name="_Toc325183553"/>
      <w:bookmarkStart w:id="85" w:name="_Toc297149581"/>
      <w:r w:rsidRPr="00BC0C1B">
        <w:t xml:space="preserve">Certification </w:t>
      </w:r>
      <w:r w:rsidR="00892D1E">
        <w:t>A</w:t>
      </w:r>
      <w:r w:rsidRPr="00BC0C1B">
        <w:t>uthorities</w:t>
      </w:r>
      <w:bookmarkEnd w:id="76"/>
      <w:bookmarkEnd w:id="77"/>
      <w:bookmarkEnd w:id="78"/>
      <w:bookmarkEnd w:id="79"/>
      <w:bookmarkEnd w:id="80"/>
      <w:bookmarkEnd w:id="81"/>
      <w:bookmarkEnd w:id="82"/>
      <w:bookmarkEnd w:id="83"/>
      <w:bookmarkEnd w:id="84"/>
      <w:bookmarkEnd w:id="85"/>
      <w:r w:rsidR="000516CB">
        <w:t xml:space="preserve"> (CA)</w:t>
      </w:r>
    </w:p>
    <w:p w14:paraId="1226289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892D1E">
        <w:rPr>
          <w:rFonts w:ascii="Cambria" w:eastAsia="Times New Roman" w:hAnsi="Cambria" w:cs="Times New Roman"/>
          <w:szCs w:val="24"/>
          <w:lang w:val="en-GB" w:eastAsia="en-AU"/>
        </w:rPr>
        <w:t>Certificate Authority (</w:t>
      </w:r>
      <w:r w:rsidRPr="00BC0C1B">
        <w:rPr>
          <w:rFonts w:ascii="Cambria" w:eastAsia="Times New Roman" w:hAnsi="Cambria" w:cs="Times New Roman"/>
          <w:szCs w:val="24"/>
          <w:lang w:val="en-GB" w:eastAsia="en-AU"/>
        </w:rPr>
        <w:t>CA, or CAs</w:t>
      </w:r>
      <w:r w:rsidR="00892D1E">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that issue certificates under this CPS are </w:t>
      </w:r>
      <w:r w:rsidR="00C70F21">
        <w:rPr>
          <w:rFonts w:ascii="Cambria" w:eastAsia="Times New Roman" w:hAnsi="Cambria" w:cs="Times New Roman"/>
          <w:szCs w:val="24"/>
          <w:lang w:val="en-GB" w:eastAsia="en-AU"/>
        </w:rPr>
        <w:t>New Zealand Government</w:t>
      </w:r>
      <w:r w:rsidR="00C70F21">
        <w:rPr>
          <w:rFonts w:ascii="Cambria" w:eastAsia="Times New Roman" w:hAnsi="Cambria" w:cs="Times New Roman"/>
          <w:szCs w:val="20"/>
          <w:lang w:eastAsia="en-AU"/>
        </w:rPr>
        <w:t xml:space="preserve"> </w:t>
      </w:r>
      <w:r w:rsidRPr="00BC0C1B">
        <w:rPr>
          <w:rFonts w:ascii="Cambria" w:eastAsia="Times New Roman" w:hAnsi="Cambria" w:cs="Times New Roman"/>
          <w:szCs w:val="24"/>
          <w:lang w:val="en-GB" w:eastAsia="en-AU"/>
        </w:rPr>
        <w:t xml:space="preserve">CAs subordinate to a </w:t>
      </w:r>
      <w:r w:rsidR="00C70F21" w:rsidRPr="00C70F21">
        <w:rPr>
          <w:rFonts w:ascii="Cambria" w:eastAsia="Times New Roman" w:hAnsi="Cambria" w:cs="Times New Roman"/>
          <w:i/>
          <w:szCs w:val="24"/>
          <w:lang w:val="en-GB" w:eastAsia="en-AU"/>
        </w:rPr>
        <w:t xml:space="preserve">New Zealand Government </w:t>
      </w:r>
      <w:r w:rsidRPr="00BC0C1B">
        <w:rPr>
          <w:rFonts w:ascii="Cambria" w:eastAsia="Times New Roman" w:hAnsi="Cambria" w:cs="Times New Roman"/>
          <w:i/>
          <w:szCs w:val="24"/>
          <w:lang w:val="en-GB" w:eastAsia="en-AU"/>
        </w:rPr>
        <w:t>Root CA</w:t>
      </w:r>
      <w:r w:rsidR="006838B8">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RCA).  Appendix A provides a list of CAs operated by </w:t>
      </w:r>
      <w:r w:rsidR="00F63A95">
        <w:rPr>
          <w:rFonts w:ascii="Cambria" w:eastAsia="Times New Roman" w:hAnsi="Cambria" w:cs="Times New Roman"/>
          <w:szCs w:val="24"/>
          <w:lang w:val="en-GB" w:eastAsia="en-AU"/>
        </w:rPr>
        <w:t>Cogito Group</w:t>
      </w:r>
      <w:r w:rsidRPr="00BC0C1B">
        <w:rPr>
          <w:rFonts w:ascii="Cambria" w:eastAsia="Times New Roman" w:hAnsi="Cambria" w:cs="Times New Roman"/>
          <w:szCs w:val="24"/>
          <w:lang w:val="en-GB" w:eastAsia="en-AU"/>
        </w:rPr>
        <w:t xml:space="preserve"> </w:t>
      </w:r>
      <w:r w:rsidR="00C70F21">
        <w:rPr>
          <w:rFonts w:ascii="Cambria" w:eastAsia="Times New Roman" w:hAnsi="Cambria" w:cs="Times New Roman"/>
          <w:szCs w:val="24"/>
          <w:lang w:val="en-GB" w:eastAsia="en-AU"/>
        </w:rPr>
        <w:t>on behalf of the New Zealand Government</w:t>
      </w:r>
      <w:r w:rsidR="00C70F21">
        <w:rPr>
          <w:rFonts w:ascii="Cambria" w:eastAsia="Times New Roman" w:hAnsi="Cambria" w:cs="Times New Roman"/>
          <w:szCs w:val="20"/>
          <w:lang w:eastAsia="en-AU"/>
        </w:rPr>
        <w:t xml:space="preserve"> </w:t>
      </w:r>
      <w:r w:rsidRPr="00BC0C1B">
        <w:rPr>
          <w:rFonts w:ascii="Cambria" w:eastAsia="Times New Roman" w:hAnsi="Cambria" w:cs="Times New Roman"/>
          <w:szCs w:val="24"/>
          <w:lang w:val="en-GB" w:eastAsia="en-AU"/>
        </w:rPr>
        <w:t xml:space="preserve">under this CPS. Details of CAs approved by the </w:t>
      </w:r>
      <w:r w:rsidR="00F31816">
        <w:rPr>
          <w:rFonts w:ascii="Cambria" w:eastAsia="Times New Roman" w:hAnsi="Cambria" w:cs="Times New Roman"/>
          <w:szCs w:val="20"/>
          <w:lang w:eastAsia="en-AU"/>
        </w:rPr>
        <w:t xml:space="preserve">Lead Agency </w:t>
      </w:r>
      <w:r w:rsidRPr="00BC0C1B">
        <w:rPr>
          <w:rFonts w:ascii="Cambria" w:eastAsia="Times New Roman" w:hAnsi="Cambria" w:cs="Times New Roman"/>
          <w:szCs w:val="24"/>
          <w:lang w:val="en-GB" w:eastAsia="en-AU"/>
        </w:rPr>
        <w:t>to operate internally are not externally published.</w:t>
      </w:r>
    </w:p>
    <w:p w14:paraId="5CEF5C81" w14:textId="3BBAA91C" w:rsidR="00BC0C1B" w:rsidRPr="00BC0C1B" w:rsidRDefault="00BC0C1B" w:rsidP="00BC2B70">
      <w:pPr>
        <w:pStyle w:val="Heading3"/>
      </w:pPr>
      <w:bookmarkStart w:id="86" w:name="_Toc130487575"/>
      <w:bookmarkStart w:id="87" w:name="_Toc130491511"/>
      <w:bookmarkStart w:id="88" w:name="_Toc166312568"/>
      <w:bookmarkStart w:id="89" w:name="_Toc246766374"/>
      <w:bookmarkStart w:id="90" w:name="_Toc325181027"/>
      <w:bookmarkStart w:id="91" w:name="_Toc325181305"/>
      <w:bookmarkStart w:id="92" w:name="_Toc325181571"/>
      <w:bookmarkStart w:id="93" w:name="_Toc325182705"/>
      <w:bookmarkStart w:id="94" w:name="_Toc325183554"/>
      <w:bookmarkStart w:id="95" w:name="_Toc297149582"/>
      <w:r w:rsidRPr="00BC0C1B">
        <w:t xml:space="preserve">Registration </w:t>
      </w:r>
      <w:r w:rsidR="00892D1E">
        <w:t>A</w:t>
      </w:r>
      <w:r w:rsidRPr="00BC0C1B">
        <w:t>uthorities</w:t>
      </w:r>
      <w:bookmarkEnd w:id="86"/>
      <w:bookmarkEnd w:id="87"/>
      <w:bookmarkEnd w:id="88"/>
      <w:bookmarkEnd w:id="89"/>
      <w:bookmarkEnd w:id="90"/>
      <w:bookmarkEnd w:id="91"/>
      <w:bookmarkEnd w:id="92"/>
      <w:bookmarkEnd w:id="93"/>
      <w:bookmarkEnd w:id="94"/>
      <w:bookmarkEnd w:id="95"/>
      <w:r w:rsidR="00892D1E">
        <w:t xml:space="preserve"> (RA)</w:t>
      </w:r>
    </w:p>
    <w:p w14:paraId="65BC972E" w14:textId="77777777" w:rsidR="00BC0C1B" w:rsidRPr="00BC0C1B" w:rsidRDefault="00BC0C1B" w:rsidP="00844C1E">
      <w:pPr>
        <w:spacing w:after="120" w:line="240" w:lineRule="auto"/>
        <w:jc w:val="both"/>
        <w:rPr>
          <w:rFonts w:ascii="Cambria" w:eastAsia="Times New Roman" w:hAnsi="Cambria" w:cs="Times New Roman"/>
          <w:szCs w:val="20"/>
          <w:lang w:eastAsia="en-AU"/>
        </w:rPr>
      </w:pPr>
      <w:r w:rsidRPr="00BC0C1B">
        <w:rPr>
          <w:rFonts w:ascii="Cambria" w:eastAsia="Times New Roman" w:hAnsi="Cambria" w:cs="Times New Roman"/>
          <w:szCs w:val="24"/>
          <w:lang w:val="en-GB" w:eastAsia="en-AU"/>
        </w:rPr>
        <w:t xml:space="preserve">The </w:t>
      </w:r>
      <w:r w:rsidRPr="00BC0C1B">
        <w:rPr>
          <w:rFonts w:ascii="Cambria" w:eastAsia="Times New Roman" w:hAnsi="Cambria" w:cs="Times New Roman"/>
          <w:i/>
          <w:szCs w:val="24"/>
          <w:lang w:val="en-GB" w:eastAsia="en-AU"/>
        </w:rPr>
        <w:t>Registration Authority</w:t>
      </w:r>
      <w:r w:rsidRPr="00BC0C1B">
        <w:rPr>
          <w:rFonts w:ascii="Cambria" w:eastAsia="Times New Roman" w:hAnsi="Cambria" w:cs="Times New Roman"/>
          <w:szCs w:val="24"/>
          <w:lang w:val="en-GB" w:eastAsia="en-AU"/>
        </w:rPr>
        <w:t xml:space="preserve"> (RA), or RAs, that perform the registration function under this CPS are </w:t>
      </w:r>
      <w:r w:rsidR="00C70F21">
        <w:rPr>
          <w:rFonts w:ascii="Cambria" w:eastAsia="Times New Roman" w:hAnsi="Cambria" w:cs="Times New Roman"/>
          <w:szCs w:val="24"/>
          <w:lang w:val="en-GB" w:eastAsia="en-AU"/>
        </w:rPr>
        <w:t>New Zealand Government</w:t>
      </w:r>
      <w:r w:rsidR="00C70F21">
        <w:rPr>
          <w:rFonts w:ascii="Cambria" w:eastAsia="Times New Roman" w:hAnsi="Cambria" w:cs="Times New Roman"/>
          <w:szCs w:val="20"/>
          <w:lang w:eastAsia="en-AU"/>
        </w:rPr>
        <w:t xml:space="preserve"> </w:t>
      </w:r>
      <w:r w:rsidRPr="00BC0C1B">
        <w:rPr>
          <w:rFonts w:ascii="Cambria" w:eastAsia="Times New Roman" w:hAnsi="Cambria" w:cs="Times New Roman"/>
          <w:szCs w:val="24"/>
          <w:lang w:val="en-GB" w:eastAsia="en-AU"/>
        </w:rPr>
        <w:t xml:space="preserve">RAs or </w:t>
      </w:r>
      <w:r w:rsidR="00C70F21">
        <w:rPr>
          <w:rFonts w:ascii="Cambria" w:eastAsia="Times New Roman" w:hAnsi="Cambria" w:cs="Times New Roman"/>
          <w:szCs w:val="24"/>
          <w:lang w:val="en-GB" w:eastAsia="en-AU"/>
        </w:rPr>
        <w:t>New Zealand Government</w:t>
      </w:r>
      <w:r w:rsidR="00C70F21">
        <w:rPr>
          <w:rFonts w:ascii="Cambria" w:eastAsia="Times New Roman" w:hAnsi="Cambria" w:cs="Times New Roman"/>
          <w:szCs w:val="20"/>
          <w:lang w:eastAsia="en-AU"/>
        </w:rPr>
        <w:t xml:space="preserve"> </w:t>
      </w:r>
      <w:r w:rsidRPr="00BC0C1B">
        <w:rPr>
          <w:rFonts w:ascii="Cambria" w:eastAsia="Times New Roman" w:hAnsi="Cambria" w:cs="Times New Roman"/>
          <w:szCs w:val="24"/>
          <w:lang w:val="en-GB" w:eastAsia="en-AU"/>
        </w:rPr>
        <w:t xml:space="preserve">approved “Third party” RAs (Authorised RAs).  An RA is formally bound to perform the registration functions in accordance with the applicable CP and other relevant documentation via an appropriate agreement with </w:t>
      </w:r>
      <w:r w:rsidR="00F63A95">
        <w:rPr>
          <w:rFonts w:ascii="Cambria" w:eastAsia="Times New Roman" w:hAnsi="Cambria" w:cs="Times New Roman"/>
          <w:szCs w:val="24"/>
          <w:lang w:val="en-GB" w:eastAsia="en-AU"/>
        </w:rPr>
        <w:t>Cogito Group</w:t>
      </w:r>
      <w:r w:rsidRPr="00BC0C1B">
        <w:rPr>
          <w:rFonts w:ascii="Cambria" w:eastAsia="Times New Roman" w:hAnsi="Cambria" w:cs="Times New Roman"/>
          <w:szCs w:val="24"/>
          <w:lang w:val="en-GB" w:eastAsia="en-AU"/>
        </w:rPr>
        <w:t xml:space="preserve">. </w:t>
      </w:r>
    </w:p>
    <w:p w14:paraId="0F00A325" w14:textId="77777777" w:rsidR="00892D1E" w:rsidRDefault="00892D1E" w:rsidP="00BC2B70">
      <w:pPr>
        <w:pStyle w:val="Heading3"/>
      </w:pPr>
      <w:bookmarkStart w:id="96" w:name="_Toc130487576"/>
      <w:bookmarkStart w:id="97" w:name="_Toc130491512"/>
      <w:bookmarkStart w:id="98" w:name="_Toc166312569"/>
      <w:bookmarkStart w:id="99" w:name="_Toc246766375"/>
      <w:bookmarkStart w:id="100" w:name="_Toc325181028"/>
      <w:bookmarkStart w:id="101" w:name="_Toc325181306"/>
      <w:bookmarkStart w:id="102" w:name="_Toc325181572"/>
      <w:bookmarkStart w:id="103" w:name="_Toc325182706"/>
      <w:bookmarkStart w:id="104" w:name="_Toc325183555"/>
      <w:bookmarkStart w:id="105" w:name="_Toc297149583"/>
      <w:r>
        <w:t>Subscriber Authorities</w:t>
      </w:r>
    </w:p>
    <w:p w14:paraId="267F7758" w14:textId="44C48177" w:rsidR="00892D1E" w:rsidRPr="000C67C3" w:rsidRDefault="00892D1E" w:rsidP="000C67C3">
      <w:pPr>
        <w:spacing w:after="120" w:line="240" w:lineRule="auto"/>
        <w:rPr>
          <w:lang w:val="en-GB"/>
        </w:rPr>
      </w:pPr>
      <w:proofErr w:type="gramStart"/>
      <w:r w:rsidRPr="000C67C3">
        <w:rPr>
          <w:rFonts w:ascii="Cambria" w:eastAsia="Times New Roman" w:hAnsi="Cambria" w:cs="Times New Roman"/>
          <w:szCs w:val="24"/>
          <w:lang w:val="en-GB" w:eastAsia="en-AU"/>
        </w:rPr>
        <w:t xml:space="preserve">The  </w:t>
      </w:r>
      <w:r>
        <w:rPr>
          <w:rFonts w:ascii="Cambria" w:eastAsia="Times New Roman" w:hAnsi="Cambria" w:cs="Times New Roman"/>
          <w:szCs w:val="24"/>
          <w:lang w:val="en-GB" w:eastAsia="en-AU"/>
        </w:rPr>
        <w:t>Subscriber</w:t>
      </w:r>
      <w:proofErr w:type="gramEnd"/>
      <w:r>
        <w:rPr>
          <w:rFonts w:ascii="Cambria" w:eastAsia="Times New Roman" w:hAnsi="Cambria" w:cs="Times New Roman"/>
          <w:szCs w:val="24"/>
          <w:lang w:val="en-GB" w:eastAsia="en-AU"/>
        </w:rPr>
        <w:t xml:space="preserve"> Authority (SA) that authorise Subscriber Certificate requests are New Zealand Government agency </w:t>
      </w:r>
      <w:r w:rsidR="006362C7">
        <w:rPr>
          <w:rFonts w:ascii="Cambria" w:eastAsia="Times New Roman" w:hAnsi="Cambria" w:cs="Times New Roman"/>
          <w:szCs w:val="24"/>
          <w:lang w:val="en-GB" w:eastAsia="en-AU"/>
        </w:rPr>
        <w:t>responsible</w:t>
      </w:r>
      <w:r>
        <w:rPr>
          <w:rFonts w:ascii="Cambria" w:eastAsia="Times New Roman" w:hAnsi="Cambria" w:cs="Times New Roman"/>
          <w:szCs w:val="24"/>
          <w:lang w:val="en-GB" w:eastAsia="en-AU"/>
        </w:rPr>
        <w:t xml:space="preserve"> representatives (such as CSO, CISO, ITSM or equivalent ICT management position) in respective Participating Agencies.  The SA is recognised as </w:t>
      </w:r>
      <w:r w:rsidRPr="006838B8">
        <w:rPr>
          <w:rFonts w:ascii="Cambria" w:eastAsia="Times New Roman" w:hAnsi="Cambria" w:cs="Times New Roman"/>
          <w:szCs w:val="20"/>
          <w:lang w:eastAsia="en-AU"/>
        </w:rPr>
        <w:t xml:space="preserve">the person or legal entity that applied for </w:t>
      </w:r>
      <w:r>
        <w:rPr>
          <w:rFonts w:ascii="Cambria" w:eastAsia="Times New Roman" w:hAnsi="Cambria" w:cs="Times New Roman"/>
          <w:szCs w:val="20"/>
          <w:lang w:eastAsia="en-AU"/>
        </w:rPr>
        <w:t xml:space="preserve">Subscriber </w:t>
      </w:r>
      <w:r w:rsidRPr="006838B8">
        <w:rPr>
          <w:rFonts w:ascii="Cambria" w:eastAsia="Times New Roman" w:hAnsi="Cambria" w:cs="Times New Roman"/>
          <w:szCs w:val="20"/>
          <w:lang w:eastAsia="en-AU"/>
        </w:rPr>
        <w:t>Certificate</w:t>
      </w:r>
      <w:r>
        <w:rPr>
          <w:rFonts w:ascii="Cambria" w:eastAsia="Times New Roman" w:hAnsi="Cambria" w:cs="Times New Roman"/>
          <w:szCs w:val="20"/>
          <w:lang w:eastAsia="en-AU"/>
        </w:rPr>
        <w:t>s</w:t>
      </w:r>
      <w:r w:rsidRPr="006838B8">
        <w:rPr>
          <w:rFonts w:ascii="Cambria" w:eastAsia="Times New Roman" w:hAnsi="Cambria" w:cs="Times New Roman"/>
          <w:szCs w:val="20"/>
          <w:lang w:eastAsia="en-AU"/>
        </w:rPr>
        <w:t>, and / or entered into the Subscriber Agreement</w:t>
      </w:r>
      <w:r>
        <w:rPr>
          <w:rFonts w:ascii="Cambria" w:eastAsia="Times New Roman" w:hAnsi="Cambria" w:cs="Times New Roman"/>
          <w:szCs w:val="20"/>
          <w:lang w:eastAsia="en-AU"/>
        </w:rPr>
        <w:t>,</w:t>
      </w:r>
      <w:r w:rsidRPr="006838B8">
        <w:rPr>
          <w:rFonts w:ascii="Cambria" w:eastAsia="Times New Roman" w:hAnsi="Cambria" w:cs="Times New Roman"/>
          <w:szCs w:val="20"/>
          <w:lang w:eastAsia="en-AU"/>
        </w:rPr>
        <w:t xml:space="preserve"> in respect of that Certificate.</w:t>
      </w:r>
      <w:r>
        <w:rPr>
          <w:rFonts w:ascii="Cambria" w:eastAsia="Times New Roman" w:hAnsi="Cambria" w:cs="Times New Roman"/>
          <w:szCs w:val="20"/>
          <w:lang w:eastAsia="en-AU"/>
        </w:rPr>
        <w:t xml:space="preserve">  An agency SA will be responsible for maintaining </w:t>
      </w:r>
      <w:r w:rsidR="006362C7">
        <w:rPr>
          <w:rFonts w:ascii="Cambria" w:eastAsia="Times New Roman" w:hAnsi="Cambria" w:cs="Times New Roman"/>
          <w:szCs w:val="20"/>
          <w:lang w:eastAsia="en-AU"/>
        </w:rPr>
        <w:t xml:space="preserve">a </w:t>
      </w:r>
      <w:r>
        <w:rPr>
          <w:rFonts w:ascii="Cambria" w:eastAsia="Times New Roman" w:hAnsi="Cambria" w:cs="Times New Roman"/>
          <w:szCs w:val="20"/>
          <w:lang w:eastAsia="en-AU"/>
        </w:rPr>
        <w:t>record of all the Participating Agencies Certificates and conducting regular audits (especially to determine redundant, obsolete and retired certificates).</w:t>
      </w:r>
    </w:p>
    <w:p w14:paraId="03122797" w14:textId="17DD14A3" w:rsidR="00BC0C1B" w:rsidRPr="00BC0C1B" w:rsidRDefault="00BC0C1B" w:rsidP="00BC2B70">
      <w:pPr>
        <w:pStyle w:val="Heading3"/>
      </w:pPr>
      <w:r w:rsidRPr="00BC0C1B">
        <w:t>Subscribers</w:t>
      </w:r>
      <w:bookmarkEnd w:id="96"/>
      <w:bookmarkEnd w:id="97"/>
      <w:bookmarkEnd w:id="98"/>
      <w:bookmarkEnd w:id="99"/>
      <w:bookmarkEnd w:id="100"/>
      <w:bookmarkEnd w:id="101"/>
      <w:bookmarkEnd w:id="102"/>
      <w:bookmarkEnd w:id="103"/>
      <w:bookmarkEnd w:id="104"/>
      <w:bookmarkEnd w:id="105"/>
    </w:p>
    <w:p w14:paraId="4FB82315" w14:textId="4CD5FFC1" w:rsidR="006838B8" w:rsidRPr="006838B8" w:rsidRDefault="00BC0C1B" w:rsidP="00EC00B6">
      <w:pPr>
        <w:spacing w:after="120" w:line="240" w:lineRule="auto"/>
        <w:jc w:val="both"/>
        <w:rPr>
          <w:rFonts w:ascii="Cambria" w:eastAsia="Times New Roman" w:hAnsi="Cambria" w:cs="Times New Roman"/>
          <w:szCs w:val="20"/>
          <w:lang w:eastAsia="en-AU"/>
        </w:rPr>
      </w:pPr>
      <w:r w:rsidRPr="00BC0C1B">
        <w:rPr>
          <w:rFonts w:ascii="Cambria" w:eastAsia="Times New Roman" w:hAnsi="Cambria" w:cs="Times New Roman"/>
          <w:szCs w:val="24"/>
          <w:lang w:val="en-GB" w:eastAsia="en-AU"/>
        </w:rPr>
        <w:t xml:space="preserve">A </w:t>
      </w:r>
      <w:r w:rsidRPr="00BC0C1B">
        <w:rPr>
          <w:rFonts w:ascii="Cambria" w:eastAsia="Times New Roman" w:hAnsi="Cambria" w:cs="Times New Roman"/>
          <w:i/>
          <w:szCs w:val="24"/>
          <w:lang w:val="en-GB" w:eastAsia="en-AU"/>
        </w:rPr>
        <w:t>Subscriber</w:t>
      </w:r>
      <w:r w:rsidRPr="00BC0C1B">
        <w:rPr>
          <w:rFonts w:ascii="Cambria" w:eastAsia="Times New Roman" w:hAnsi="Cambria" w:cs="Times New Roman"/>
          <w:szCs w:val="24"/>
          <w:lang w:val="en-GB" w:eastAsia="en-AU"/>
        </w:rPr>
        <w:t xml:space="preserve"> is defined in Appendix B to be, as the context allows</w:t>
      </w:r>
      <w:bookmarkStart w:id="106" w:name="_Toc130487577"/>
      <w:bookmarkStart w:id="107" w:name="_Toc130491513"/>
      <w:bookmarkStart w:id="108" w:name="_Toc166312570"/>
      <w:bookmarkStart w:id="109" w:name="_Toc246766376"/>
      <w:r w:rsidR="004E452B">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 xml:space="preserve">the entity (e.g. an individual, device, web site, application or resource) </w:t>
      </w:r>
      <w:proofErr w:type="gramStart"/>
      <w:r w:rsidRPr="00BC0C1B">
        <w:rPr>
          <w:rFonts w:ascii="Cambria" w:eastAsia="Times New Roman" w:hAnsi="Cambria" w:cs="Times New Roman"/>
          <w:szCs w:val="20"/>
          <w:lang w:eastAsia="en-AU"/>
        </w:rPr>
        <w:t>whose</w:t>
      </w:r>
      <w:proofErr w:type="gramEnd"/>
      <w:r w:rsidRPr="00BC0C1B">
        <w:rPr>
          <w:rFonts w:ascii="Cambria" w:eastAsia="Times New Roman" w:hAnsi="Cambria" w:cs="Times New Roman"/>
          <w:szCs w:val="20"/>
          <w:lang w:eastAsia="en-AU"/>
        </w:rPr>
        <w:t xml:space="preserve"> Distinguished Name appears as the "Subject Distinguished Name" on the relevant Certificate</w:t>
      </w:r>
      <w:r w:rsidR="004E452B">
        <w:rPr>
          <w:rFonts w:ascii="Cambria" w:eastAsia="Times New Roman" w:hAnsi="Cambria" w:cs="Times New Roman"/>
          <w:szCs w:val="20"/>
          <w:lang w:eastAsia="en-AU"/>
        </w:rPr>
        <w:t>.</w:t>
      </w:r>
    </w:p>
    <w:p w14:paraId="6626BB90" w14:textId="77777777" w:rsidR="00BC0C1B" w:rsidRDefault="00BC0C1B" w:rsidP="00BC0C1B">
      <w:pPr>
        <w:spacing w:after="120" w:line="240" w:lineRule="auto"/>
        <w:jc w:val="both"/>
        <w:rPr>
          <w:rFonts w:ascii="Cambria" w:eastAsia="Times New Roman" w:hAnsi="Cambria" w:cs="Times New Roman"/>
          <w:szCs w:val="24"/>
          <w:lang w:val="en-US" w:eastAsia="en-AU"/>
        </w:rPr>
      </w:pPr>
      <w:bookmarkStart w:id="110" w:name="_Toc325181029"/>
      <w:bookmarkStart w:id="111" w:name="_Toc325181307"/>
      <w:bookmarkStart w:id="112" w:name="_Toc325181573"/>
      <w:bookmarkStart w:id="113" w:name="_Toc325182707"/>
      <w:bookmarkStart w:id="114" w:name="_Toc325183556"/>
      <w:bookmarkStart w:id="115" w:name="_Toc297149584"/>
      <w:r w:rsidRPr="00BC0C1B">
        <w:rPr>
          <w:rFonts w:ascii="Cambria" w:eastAsia="Times New Roman" w:hAnsi="Cambria" w:cs="Times New Roman"/>
          <w:szCs w:val="24"/>
          <w:lang w:val="en-US" w:eastAsia="en-AU"/>
        </w:rPr>
        <w:t>Individual CPs provide context for the definition of Subscriber relevant to that CP.</w:t>
      </w:r>
    </w:p>
    <w:p w14:paraId="76F66278" w14:textId="77777777" w:rsidR="006362C7" w:rsidRPr="00BC0C1B" w:rsidRDefault="006362C7" w:rsidP="00BC0C1B">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Within the New Zealand Government PKI Framework, Subscribers SHOULD NOT request their own certificates directly from a RA.</w:t>
      </w:r>
    </w:p>
    <w:p w14:paraId="652C89A8" w14:textId="62E2887B" w:rsidR="00BC0C1B" w:rsidRPr="00BC0C1B" w:rsidRDefault="00BC0C1B" w:rsidP="00BC2B70">
      <w:pPr>
        <w:pStyle w:val="Heading3"/>
      </w:pPr>
      <w:r w:rsidRPr="00BC0C1B">
        <w:t xml:space="preserve">Relying </w:t>
      </w:r>
      <w:bookmarkEnd w:id="106"/>
      <w:bookmarkEnd w:id="107"/>
      <w:r w:rsidRPr="00BC0C1B">
        <w:t>parties</w:t>
      </w:r>
      <w:bookmarkEnd w:id="108"/>
      <w:bookmarkEnd w:id="109"/>
      <w:bookmarkEnd w:id="110"/>
      <w:bookmarkEnd w:id="111"/>
      <w:bookmarkEnd w:id="112"/>
      <w:bookmarkEnd w:id="113"/>
      <w:bookmarkEnd w:id="114"/>
      <w:bookmarkEnd w:id="115"/>
    </w:p>
    <w:p w14:paraId="2715A3A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 general, a </w:t>
      </w:r>
      <w:r w:rsidRPr="00BC0C1B">
        <w:rPr>
          <w:rFonts w:ascii="Cambria" w:eastAsia="Times New Roman" w:hAnsi="Cambria" w:cs="Times New Roman"/>
          <w:i/>
          <w:szCs w:val="24"/>
          <w:lang w:val="en-GB" w:eastAsia="en-AU"/>
        </w:rPr>
        <w:t>Relying Party</w:t>
      </w:r>
      <w:r w:rsidRPr="00BC0C1B">
        <w:rPr>
          <w:rFonts w:ascii="Cambria" w:eastAsia="Times New Roman" w:hAnsi="Cambria" w:cs="Times New Roman"/>
          <w:szCs w:val="24"/>
          <w:lang w:val="en-GB" w:eastAsia="en-AU"/>
        </w:rPr>
        <w:t xml:space="preserve"> uses a </w:t>
      </w:r>
      <w:r w:rsidR="00E91865">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certificate to:</w:t>
      </w:r>
    </w:p>
    <w:p w14:paraId="043331A2" w14:textId="77777777" w:rsidR="00BC0C1B" w:rsidRPr="00BC0C1B" w:rsidRDefault="00BC0C1B" w:rsidP="00F63A95">
      <w:pPr>
        <w:numPr>
          <w:ilvl w:val="0"/>
          <w:numId w:val="1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verify the identity of an entity;</w:t>
      </w:r>
    </w:p>
    <w:p w14:paraId="3B03B4AC" w14:textId="77777777" w:rsidR="00BC0C1B" w:rsidRPr="00BC0C1B" w:rsidRDefault="00BC0C1B" w:rsidP="00F63A95">
      <w:pPr>
        <w:numPr>
          <w:ilvl w:val="0"/>
          <w:numId w:val="1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verify the integrity of a communication with an entity;</w:t>
      </w:r>
    </w:p>
    <w:p w14:paraId="1836F364" w14:textId="77777777" w:rsidR="00BC0C1B" w:rsidRPr="00BC0C1B" w:rsidRDefault="00BC0C1B" w:rsidP="00F63A95">
      <w:pPr>
        <w:numPr>
          <w:ilvl w:val="0"/>
          <w:numId w:val="1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establish confidential communications with an entity; and</w:t>
      </w:r>
    </w:p>
    <w:p w14:paraId="0F24130E" w14:textId="77777777" w:rsidR="00BC0C1B" w:rsidRDefault="00BC0C1B" w:rsidP="00F63A95">
      <w:pPr>
        <w:numPr>
          <w:ilvl w:val="0"/>
          <w:numId w:val="10"/>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ensure</w:t>
      </w:r>
      <w:proofErr w:type="gramEnd"/>
      <w:r w:rsidRPr="00BC0C1B">
        <w:rPr>
          <w:rFonts w:ascii="Cambria" w:eastAsia="Times New Roman" w:hAnsi="Cambria" w:cs="Times New Roman"/>
          <w:szCs w:val="20"/>
          <w:lang w:eastAsia="en-AU"/>
        </w:rPr>
        <w:t xml:space="preserve"> the non-repudiation of a communication with an entity.</w:t>
      </w:r>
    </w:p>
    <w:p w14:paraId="75FBBDC0" w14:textId="77777777" w:rsidR="006838B8" w:rsidRPr="00BC0C1B" w:rsidRDefault="006838B8" w:rsidP="006838B8">
      <w:pPr>
        <w:spacing w:after="120" w:line="240" w:lineRule="auto"/>
        <w:ind w:left="851"/>
        <w:contextualSpacing/>
        <w:rPr>
          <w:rFonts w:ascii="Cambria" w:eastAsia="Times New Roman" w:hAnsi="Cambria" w:cs="Times New Roman"/>
          <w:szCs w:val="20"/>
          <w:lang w:eastAsia="en-AU"/>
        </w:rPr>
      </w:pPr>
    </w:p>
    <w:p w14:paraId="55AB5B65" w14:textId="77777777" w:rsidR="00BC0C1B" w:rsidRPr="00BC0C1B" w:rsidRDefault="00BC0C1B" w:rsidP="00BC0C1B">
      <w:pPr>
        <w:spacing w:before="120"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 order to give uninhibited access to revocation information and subsequently invoke trust in its own services, </w:t>
      </w:r>
      <w:r w:rsidR="00E91865">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refrains from implementing an agreement with the Relying Party with regard to controlling the validity of certificate services with the purpose of binding Relying Parties to their obligations. </w:t>
      </w:r>
    </w:p>
    <w:p w14:paraId="29DE1A38" w14:textId="77777777" w:rsidR="00BC0C1B" w:rsidRPr="00BC0C1B" w:rsidRDefault="00BC0C1B" w:rsidP="00BC0C1B">
      <w:pPr>
        <w:spacing w:before="120"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Use of the </w:t>
      </w:r>
      <w:r w:rsidR="00E91865">
        <w:rPr>
          <w:rFonts w:ascii="Cambria" w:eastAsia="Times New Roman" w:hAnsi="Cambria" w:cs="Times New Roman"/>
          <w:szCs w:val="24"/>
          <w:lang w:val="en-GB" w:eastAsia="en-AU"/>
        </w:rPr>
        <w:t xml:space="preserve">New Zealand Government </w:t>
      </w:r>
      <w:r w:rsidRPr="00BC0C1B">
        <w:rPr>
          <w:rFonts w:ascii="Cambria" w:eastAsia="Times New Roman" w:hAnsi="Cambria" w:cs="Times New Roman"/>
          <w:szCs w:val="24"/>
          <w:lang w:val="en-GB" w:eastAsia="en-AU"/>
        </w:rPr>
        <w:t xml:space="preserve">PKI by Relying Parties is governed by the conditions set out in the </w:t>
      </w:r>
      <w:r w:rsidR="00E91865">
        <w:rPr>
          <w:rFonts w:ascii="Cambria" w:eastAsia="Times New Roman" w:hAnsi="Cambria" w:cs="Times New Roman"/>
          <w:szCs w:val="24"/>
          <w:lang w:val="en-GB" w:eastAsia="en-AU"/>
        </w:rPr>
        <w:t xml:space="preserve">New Zealand Government </w:t>
      </w:r>
      <w:r w:rsidRPr="00BC0C1B">
        <w:rPr>
          <w:rFonts w:ascii="Cambria" w:eastAsia="Times New Roman" w:hAnsi="Cambria" w:cs="Times New Roman"/>
          <w:szCs w:val="24"/>
          <w:lang w:val="en-GB" w:eastAsia="en-AU"/>
        </w:rPr>
        <w:t xml:space="preserve">PKI policy framework consisting of the Approved Documents. </w:t>
      </w:r>
    </w:p>
    <w:p w14:paraId="48A098BB" w14:textId="77777777" w:rsidR="00BC0C1B" w:rsidRDefault="00BC0C1B" w:rsidP="00BC0C1B">
      <w:pPr>
        <w:spacing w:before="120"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Relying Parties are hereby notified that the conditions prevailing in the CPS, and relevant CP, are binding upon them when they consult the </w:t>
      </w:r>
      <w:r w:rsidR="008C6135">
        <w:rPr>
          <w:rFonts w:ascii="Cambria" w:eastAsia="Times New Roman" w:hAnsi="Cambria" w:cs="Times New Roman"/>
          <w:szCs w:val="24"/>
          <w:lang w:val="en-GB" w:eastAsia="en-AU"/>
        </w:rPr>
        <w:t xml:space="preserve">New Zealand Government </w:t>
      </w:r>
      <w:r w:rsidRPr="00BC0C1B">
        <w:rPr>
          <w:rFonts w:ascii="Cambria" w:eastAsia="Times New Roman" w:hAnsi="Cambria" w:cs="Times New Roman"/>
          <w:szCs w:val="24"/>
          <w:lang w:val="en-GB" w:eastAsia="en-AU"/>
        </w:rPr>
        <w:t xml:space="preserve">PKI for the purpose of establishing trust and validating a certificate. </w:t>
      </w:r>
    </w:p>
    <w:p w14:paraId="54101539" w14:textId="77777777" w:rsidR="003804A9" w:rsidRPr="00BC0C1B" w:rsidRDefault="003804A9" w:rsidP="00BC0C1B">
      <w:pPr>
        <w:spacing w:before="120"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Relying Parties are hereby notified that</w:t>
      </w:r>
      <w:r>
        <w:rPr>
          <w:rFonts w:ascii="Cambria" w:eastAsia="Times New Roman" w:hAnsi="Cambria" w:cs="Times New Roman"/>
          <w:szCs w:val="24"/>
          <w:lang w:val="en-GB" w:eastAsia="en-AU"/>
        </w:rPr>
        <w:t xml:space="preserve"> no financial liability is associated with this CPS or associated CPs, or providing CA and RA organisations.</w:t>
      </w:r>
    </w:p>
    <w:p w14:paraId="080B1D01" w14:textId="77777777" w:rsidR="00BC0C1B" w:rsidRPr="00BC0C1B" w:rsidRDefault="00BC0C1B" w:rsidP="00BC0C1B">
      <w:pPr>
        <w:spacing w:before="120"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lastRenderedPageBreak/>
        <w:t xml:space="preserve">A Relying Party </w:t>
      </w:r>
      <w:r w:rsidRPr="000C67C3">
        <w:rPr>
          <w:rFonts w:ascii="Cambria" w:eastAsia="Times New Roman" w:hAnsi="Cambria" w:cs="Times New Roman"/>
          <w:b/>
          <w:szCs w:val="24"/>
          <w:lang w:val="en-GB" w:eastAsia="en-AU"/>
        </w:rPr>
        <w:t>is responsible for</w:t>
      </w:r>
      <w:r w:rsidRPr="00BC0C1B">
        <w:rPr>
          <w:rFonts w:ascii="Cambria" w:eastAsia="Times New Roman" w:hAnsi="Cambria" w:cs="Times New Roman"/>
          <w:szCs w:val="24"/>
          <w:lang w:val="en-GB" w:eastAsia="en-AU"/>
        </w:rPr>
        <w:t xml:space="preserve"> deciding whether, and how, to establish:</w:t>
      </w:r>
    </w:p>
    <w:p w14:paraId="2D64550E" w14:textId="77777777" w:rsidR="00BC0C1B" w:rsidRPr="00BC0C1B" w:rsidRDefault="00BC0C1B" w:rsidP="00F63A95">
      <w:pPr>
        <w:numPr>
          <w:ilvl w:val="0"/>
          <w:numId w:val="1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validity of the entity’s certificate using certificate status information;</w:t>
      </w:r>
    </w:p>
    <w:p w14:paraId="7D1FBB92" w14:textId="02F74BD9" w:rsidR="00BC0C1B" w:rsidRPr="00BC0C1B" w:rsidRDefault="00BC0C1B" w:rsidP="00F63A95">
      <w:pPr>
        <w:numPr>
          <w:ilvl w:val="0"/>
          <w:numId w:val="1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any authority, or privilege, of the entity to act on behalf of </w:t>
      </w:r>
      <w:r w:rsidR="008C6135">
        <w:rPr>
          <w:rFonts w:ascii="Cambria" w:eastAsia="Times New Roman" w:hAnsi="Cambria" w:cs="Times New Roman"/>
          <w:szCs w:val="20"/>
          <w:lang w:eastAsia="en-AU"/>
        </w:rPr>
        <w:t>the New Zealand Government</w:t>
      </w:r>
      <w:r w:rsidRPr="00BC0C1B">
        <w:rPr>
          <w:rFonts w:ascii="Cambria" w:eastAsia="Times New Roman" w:hAnsi="Cambria" w:cs="Times New Roman"/>
          <w:szCs w:val="20"/>
          <w:lang w:eastAsia="en-AU"/>
        </w:rPr>
        <w:t>;</w:t>
      </w:r>
    </w:p>
    <w:p w14:paraId="456BC6CD" w14:textId="77777777" w:rsidR="003804A9" w:rsidRDefault="00BC0C1B" w:rsidP="00F63A95">
      <w:pPr>
        <w:numPr>
          <w:ilvl w:val="0"/>
          <w:numId w:val="1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any authority, access or privilege the entity has to the Relying Party’s assets or systems</w:t>
      </w:r>
      <w:r w:rsidR="003804A9">
        <w:rPr>
          <w:rFonts w:ascii="Cambria" w:eastAsia="Times New Roman" w:hAnsi="Cambria" w:cs="Times New Roman"/>
          <w:szCs w:val="20"/>
          <w:lang w:eastAsia="en-AU"/>
        </w:rPr>
        <w:t>;</w:t>
      </w:r>
    </w:p>
    <w:p w14:paraId="52B67C90" w14:textId="77777777" w:rsidR="00BC0C1B" w:rsidRDefault="003804A9" w:rsidP="00F63A95">
      <w:pPr>
        <w:numPr>
          <w:ilvl w:val="0"/>
          <w:numId w:val="11"/>
        </w:numPr>
        <w:spacing w:after="120" w:line="240" w:lineRule="auto"/>
        <w:contextualSpacing/>
        <w:rPr>
          <w:rFonts w:ascii="Cambria" w:eastAsia="Times New Roman" w:hAnsi="Cambria" w:cs="Times New Roman"/>
          <w:szCs w:val="20"/>
          <w:lang w:eastAsia="en-AU"/>
        </w:rPr>
      </w:pPr>
      <w:proofErr w:type="gramStart"/>
      <w:r>
        <w:rPr>
          <w:rFonts w:ascii="Cambria" w:eastAsia="Times New Roman" w:hAnsi="Cambria" w:cs="Times New Roman"/>
          <w:szCs w:val="20"/>
          <w:lang w:eastAsia="en-AU"/>
        </w:rPr>
        <w:t>any</w:t>
      </w:r>
      <w:proofErr w:type="gramEnd"/>
      <w:r>
        <w:rPr>
          <w:rFonts w:ascii="Cambria" w:eastAsia="Times New Roman" w:hAnsi="Cambria" w:cs="Times New Roman"/>
          <w:szCs w:val="20"/>
          <w:lang w:eastAsia="en-AU"/>
        </w:rPr>
        <w:t xml:space="preserve"> liability arising from relying on New Zealand Government PKI Framework</w:t>
      </w:r>
      <w:r w:rsidR="00BC0C1B" w:rsidRPr="00BC0C1B">
        <w:rPr>
          <w:rFonts w:ascii="Cambria" w:eastAsia="Times New Roman" w:hAnsi="Cambria" w:cs="Times New Roman"/>
          <w:szCs w:val="20"/>
          <w:lang w:eastAsia="en-AU"/>
        </w:rPr>
        <w:t>.</w:t>
      </w:r>
    </w:p>
    <w:p w14:paraId="3DD59533" w14:textId="77777777" w:rsidR="000516CB" w:rsidRPr="00BC0C1B" w:rsidRDefault="000516CB" w:rsidP="00844C1E">
      <w:pPr>
        <w:spacing w:after="120" w:line="240" w:lineRule="auto"/>
        <w:contextualSpacing/>
        <w:rPr>
          <w:rFonts w:ascii="Cambria" w:eastAsia="Times New Roman" w:hAnsi="Cambria" w:cs="Times New Roman"/>
          <w:szCs w:val="20"/>
          <w:lang w:eastAsia="en-AU"/>
        </w:rPr>
      </w:pPr>
    </w:p>
    <w:p w14:paraId="45C9AD27" w14:textId="77777777" w:rsidR="00BC0C1B" w:rsidRPr="00BC0C1B" w:rsidRDefault="00BC0C1B" w:rsidP="00BC0C1B">
      <w:pPr>
        <w:keepNext/>
        <w:autoSpaceDE w:val="0"/>
        <w:autoSpaceDN w:val="0"/>
        <w:adjustRightInd w:val="0"/>
        <w:spacing w:before="120"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Relying Party </w:t>
      </w:r>
      <w:r w:rsidRPr="000C67C3">
        <w:rPr>
          <w:rFonts w:ascii="Cambria" w:eastAsia="Times New Roman" w:hAnsi="Cambria" w:cs="Times New Roman"/>
          <w:b/>
          <w:szCs w:val="20"/>
          <w:lang w:eastAsia="en-AU"/>
        </w:rPr>
        <w:t>agrees to</w:t>
      </w:r>
      <w:r w:rsidRPr="00BC0C1B">
        <w:rPr>
          <w:rFonts w:ascii="Cambria" w:eastAsia="Times New Roman" w:hAnsi="Cambria" w:cs="Times New Roman"/>
          <w:szCs w:val="20"/>
          <w:lang w:eastAsia="en-AU"/>
        </w:rPr>
        <w:t xml:space="preserve"> the conditions of the relevant CP and must:</w:t>
      </w:r>
    </w:p>
    <w:p w14:paraId="65049306" w14:textId="77777777" w:rsidR="00BC0C1B" w:rsidRPr="00BC0C1B" w:rsidRDefault="00BC0C1B" w:rsidP="00F63A95">
      <w:pPr>
        <w:numPr>
          <w:ilvl w:val="0"/>
          <w:numId w:val="1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verify the validity of a digital certificate i.e. verify that the digital certificate is current and has not been revoked or suspended, in the manner specified in the CP under which the digital certificate was issued;</w:t>
      </w:r>
    </w:p>
    <w:p w14:paraId="7B892F8F" w14:textId="77777777" w:rsidR="00BC0C1B" w:rsidRPr="00BC0C1B" w:rsidRDefault="00BC0C1B" w:rsidP="00F63A95">
      <w:pPr>
        <w:numPr>
          <w:ilvl w:val="0"/>
          <w:numId w:val="1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verify that the digital certificate is being used within the limits specified in the CP under which the digital certificate was issued; and</w:t>
      </w:r>
    </w:p>
    <w:p w14:paraId="58F26DBE" w14:textId="77777777" w:rsidR="00BC0C1B" w:rsidRPr="00BC0C1B" w:rsidRDefault="00BC0C1B" w:rsidP="00F63A95">
      <w:pPr>
        <w:numPr>
          <w:ilvl w:val="0"/>
          <w:numId w:val="12"/>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promptly</w:t>
      </w:r>
      <w:proofErr w:type="gramEnd"/>
      <w:r w:rsidRPr="00BC0C1B">
        <w:rPr>
          <w:rFonts w:ascii="Cambria" w:eastAsia="Times New Roman" w:hAnsi="Cambria" w:cs="Times New Roman"/>
          <w:szCs w:val="20"/>
          <w:lang w:eastAsia="en-AU"/>
        </w:rPr>
        <w:t xml:space="preserve"> notify the </w:t>
      </w:r>
      <w:r w:rsidR="00B77DC7">
        <w:rPr>
          <w:rFonts w:ascii="Cambria" w:eastAsia="Times New Roman" w:hAnsi="Cambria" w:cs="Times New Roman"/>
          <w:szCs w:val="24"/>
          <w:lang w:val="en-GB" w:eastAsia="en-AU"/>
        </w:rPr>
        <w:t xml:space="preserve">New Zealand Government </w:t>
      </w:r>
      <w:r w:rsidRPr="00BC0C1B">
        <w:rPr>
          <w:rFonts w:ascii="Cambria" w:eastAsia="Times New Roman" w:hAnsi="Cambria" w:cs="Times New Roman"/>
          <w:szCs w:val="20"/>
          <w:lang w:eastAsia="en-AU"/>
        </w:rPr>
        <w:t>PKI in the event that it suspects that there has been a compromise of the Subscriber’s Private Keys.</w:t>
      </w:r>
    </w:p>
    <w:p w14:paraId="67690855" w14:textId="77777777" w:rsidR="00BC0C1B" w:rsidRPr="00BC0C1B" w:rsidRDefault="00BC0C1B" w:rsidP="00BC2B70">
      <w:pPr>
        <w:pStyle w:val="Heading3"/>
      </w:pPr>
      <w:bookmarkStart w:id="116" w:name="_Toc130487578"/>
      <w:bookmarkStart w:id="117" w:name="_Toc130491514"/>
      <w:bookmarkStart w:id="118" w:name="_Toc166312571"/>
      <w:bookmarkStart w:id="119" w:name="_Toc246766377"/>
      <w:bookmarkStart w:id="120" w:name="_Toc325181030"/>
      <w:bookmarkStart w:id="121" w:name="_Toc325181308"/>
      <w:bookmarkStart w:id="122" w:name="_Toc325181574"/>
      <w:bookmarkStart w:id="123" w:name="_Toc325182708"/>
      <w:bookmarkStart w:id="124" w:name="_Toc325183557"/>
      <w:bookmarkStart w:id="125" w:name="_Toc297149585"/>
      <w:r w:rsidRPr="00BC0C1B">
        <w:t>Other participants</w:t>
      </w:r>
      <w:bookmarkEnd w:id="116"/>
      <w:bookmarkEnd w:id="117"/>
      <w:bookmarkEnd w:id="118"/>
      <w:bookmarkEnd w:id="119"/>
      <w:bookmarkEnd w:id="120"/>
      <w:bookmarkEnd w:id="121"/>
      <w:bookmarkEnd w:id="122"/>
      <w:bookmarkEnd w:id="123"/>
      <w:bookmarkEnd w:id="124"/>
      <w:bookmarkEnd w:id="125"/>
    </w:p>
    <w:p w14:paraId="43719DD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Other participants include:</w:t>
      </w:r>
    </w:p>
    <w:p w14:paraId="78C014D8" w14:textId="77777777" w:rsidR="003804A9" w:rsidRDefault="003804A9" w:rsidP="000C67C3">
      <w:pPr>
        <w:pStyle w:val="ListRoman"/>
      </w:pPr>
      <w:r>
        <w:t>Government Chief Information Officer (GCIO), as the Government ICT Functional Lead, is responsible for the governance and delivery of the New Zealand Government PKI Framework and;</w:t>
      </w:r>
    </w:p>
    <w:p w14:paraId="0BB5ED21" w14:textId="77777777" w:rsidR="003804A9" w:rsidRDefault="003804A9" w:rsidP="003804A9">
      <w:pPr>
        <w:pStyle w:val="ListRoman2"/>
        <w:numPr>
          <w:ilvl w:val="1"/>
          <w:numId w:val="13"/>
        </w:numPr>
        <w:tabs>
          <w:tab w:val="num" w:pos="851"/>
        </w:tabs>
      </w:pPr>
      <w:r w:rsidRPr="009409EF">
        <w:t xml:space="preserve">provides strategic direction for PKT addressing </w:t>
      </w:r>
      <w:r>
        <w:rPr>
          <w:szCs w:val="24"/>
          <w:lang w:val="en-GB"/>
        </w:rPr>
        <w:t>New Zealand Government</w:t>
      </w:r>
      <w:r w:rsidRPr="009409EF">
        <w:t>, National and International issues;</w:t>
      </w:r>
    </w:p>
    <w:p w14:paraId="5D56BB64" w14:textId="77777777" w:rsidR="003804A9" w:rsidRDefault="003804A9" w:rsidP="000C67C3">
      <w:pPr>
        <w:pStyle w:val="ListRoman2"/>
      </w:pPr>
      <w:r>
        <w:t>owns the overarching PKI Framework approved documents;</w:t>
      </w:r>
    </w:p>
    <w:p w14:paraId="635FD234" w14:textId="77777777" w:rsidR="003804A9" w:rsidRDefault="003804A9" w:rsidP="000C67C3">
      <w:pPr>
        <w:pStyle w:val="ListRoman2"/>
      </w:pPr>
      <w:r>
        <w:t>approves agreements and requests for interoperation with other PKIs;</w:t>
      </w:r>
      <w:r w:rsidRPr="003804A9">
        <w:t xml:space="preserve"> </w:t>
      </w:r>
    </w:p>
    <w:p w14:paraId="6E0FFDCA" w14:textId="77777777" w:rsidR="003804A9" w:rsidRDefault="003804A9" w:rsidP="000C67C3">
      <w:pPr>
        <w:pStyle w:val="ListRoman2"/>
      </w:pPr>
      <w:r w:rsidRPr="009409EF">
        <w:t xml:space="preserve">monitors the governance and performance of the </w:t>
      </w:r>
      <w:r>
        <w:rPr>
          <w:szCs w:val="24"/>
          <w:lang w:val="en-GB"/>
        </w:rPr>
        <w:t>New Zealand Government</w:t>
      </w:r>
      <w:r>
        <w:t xml:space="preserve"> PKI</w:t>
      </w:r>
      <w:r w:rsidR="00FE6A6B">
        <w:t>; and</w:t>
      </w:r>
    </w:p>
    <w:p w14:paraId="7688139C" w14:textId="77777777" w:rsidR="00FE6A6B" w:rsidRDefault="00FE6A6B" w:rsidP="000C67C3">
      <w:pPr>
        <w:pStyle w:val="ListRoman2"/>
      </w:pPr>
      <w:proofErr w:type="gramStart"/>
      <w:r w:rsidRPr="009409EF">
        <w:t>authorises</w:t>
      </w:r>
      <w:proofErr w:type="gramEnd"/>
      <w:r w:rsidRPr="009409EF">
        <w:t xml:space="preserve"> establishing the PKT infrastructure to support PKI within </w:t>
      </w:r>
      <w:r>
        <w:t xml:space="preserve">the </w:t>
      </w:r>
      <w:r>
        <w:rPr>
          <w:szCs w:val="24"/>
          <w:lang w:val="en-GB"/>
        </w:rPr>
        <w:t>New Zealand Government.</w:t>
      </w:r>
    </w:p>
    <w:p w14:paraId="5D6530CB" w14:textId="77777777" w:rsidR="00BC0C1B" w:rsidRPr="003804A9" w:rsidRDefault="00BC0C1B" w:rsidP="000C67C3">
      <w:pPr>
        <w:pStyle w:val="ListRoman"/>
      </w:pPr>
      <w:r w:rsidRPr="003804A9">
        <w:t xml:space="preserve">the </w:t>
      </w:r>
      <w:r w:rsidR="00FA7B08" w:rsidRPr="003804A9">
        <w:rPr>
          <w:b/>
        </w:rPr>
        <w:t>Lead Agency</w:t>
      </w:r>
      <w:r w:rsidRPr="003804A9">
        <w:t>–  which owns the overarching policy under which this CPS operates, and:</w:t>
      </w:r>
    </w:p>
    <w:p w14:paraId="0E0DD5F5" w14:textId="77777777" w:rsidR="003F303F" w:rsidRDefault="003F303F" w:rsidP="003F303F">
      <w:pPr>
        <w:pStyle w:val="ListRoman2"/>
      </w:pPr>
      <w:r>
        <w:t>owns the All of Government Root ECC and RSA CAs;</w:t>
      </w:r>
    </w:p>
    <w:p w14:paraId="43D5D54C" w14:textId="77777777" w:rsidR="003F303F" w:rsidRDefault="003F303F" w:rsidP="003F303F">
      <w:pPr>
        <w:pStyle w:val="ListRoman2"/>
        <w:tabs>
          <w:tab w:val="num" w:pos="851"/>
        </w:tabs>
      </w:pPr>
      <w:r>
        <w:t>governance, performance and security accreditation matters;</w:t>
      </w:r>
      <w:r w:rsidRPr="003804A9">
        <w:t xml:space="preserve"> </w:t>
      </w:r>
    </w:p>
    <w:p w14:paraId="7D648E69" w14:textId="77777777" w:rsidR="006838B8" w:rsidRDefault="006838B8" w:rsidP="006838B8">
      <w:pPr>
        <w:pStyle w:val="ListRoman2"/>
        <w:numPr>
          <w:ilvl w:val="1"/>
          <w:numId w:val="13"/>
        </w:numPr>
      </w:pPr>
      <w:r>
        <w:t>reviews and approve this CPS and relevant CPs;</w:t>
      </w:r>
    </w:p>
    <w:p w14:paraId="15B84F21" w14:textId="77777777" w:rsidR="00BC0C1B" w:rsidRDefault="00BC0C1B" w:rsidP="006838B8">
      <w:pPr>
        <w:pStyle w:val="ListRoman2"/>
        <w:numPr>
          <w:ilvl w:val="1"/>
          <w:numId w:val="13"/>
        </w:numPr>
        <w:tabs>
          <w:tab w:val="num" w:pos="851"/>
        </w:tabs>
      </w:pPr>
      <w:r w:rsidRPr="006838B8">
        <w:t>ensures that the infrastructure remains compliant at all times within the terms of its accreditation;</w:t>
      </w:r>
    </w:p>
    <w:p w14:paraId="5AC05790" w14:textId="77777777" w:rsidR="00BC0C1B" w:rsidRDefault="00BC0C1B" w:rsidP="009409EF">
      <w:pPr>
        <w:pStyle w:val="ListRoman2"/>
        <w:numPr>
          <w:ilvl w:val="1"/>
          <w:numId w:val="13"/>
        </w:numPr>
        <w:tabs>
          <w:tab w:val="num" w:pos="851"/>
        </w:tabs>
      </w:pPr>
      <w:r w:rsidRPr="009409EF">
        <w:t xml:space="preserve">presides over the PKI audit process; </w:t>
      </w:r>
    </w:p>
    <w:p w14:paraId="1FEC2075" w14:textId="77777777" w:rsidR="00BC0C1B" w:rsidRDefault="00BC0C1B" w:rsidP="009409EF">
      <w:pPr>
        <w:pStyle w:val="ListRoman2"/>
        <w:numPr>
          <w:ilvl w:val="1"/>
          <w:numId w:val="13"/>
        </w:numPr>
        <w:tabs>
          <w:tab w:val="num" w:pos="851"/>
        </w:tabs>
      </w:pPr>
      <w:r w:rsidRPr="009409EF">
        <w:t>defines rules, and approve agreements, for interoperation with other PKIs;</w:t>
      </w:r>
    </w:p>
    <w:p w14:paraId="40A5E69F" w14:textId="77777777" w:rsidR="00FE6A6B" w:rsidRDefault="00FE6A6B" w:rsidP="009409EF">
      <w:pPr>
        <w:pStyle w:val="ListRoman2"/>
        <w:numPr>
          <w:ilvl w:val="1"/>
          <w:numId w:val="13"/>
        </w:numPr>
        <w:tabs>
          <w:tab w:val="num" w:pos="851"/>
        </w:tabs>
      </w:pPr>
      <w:r>
        <w:t>manages the PKI Service Catalogue and commercial agreements;</w:t>
      </w:r>
    </w:p>
    <w:p w14:paraId="3DCA506C" w14:textId="77777777" w:rsidR="00BC0C1B" w:rsidRDefault="00BC0C1B" w:rsidP="009409EF">
      <w:pPr>
        <w:pStyle w:val="ListRoman2"/>
        <w:numPr>
          <w:ilvl w:val="1"/>
          <w:numId w:val="13"/>
        </w:numPr>
        <w:tabs>
          <w:tab w:val="num" w:pos="851"/>
        </w:tabs>
      </w:pPr>
      <w:r w:rsidRPr="009409EF">
        <w:t xml:space="preserve">approves mechanisms and controls for the management of the PKI; </w:t>
      </w:r>
    </w:p>
    <w:p w14:paraId="157C1C4C" w14:textId="77777777" w:rsidR="00BC0C1B" w:rsidRDefault="00BC0C1B" w:rsidP="009409EF">
      <w:pPr>
        <w:pStyle w:val="ListRoman2"/>
        <w:numPr>
          <w:ilvl w:val="1"/>
          <w:numId w:val="13"/>
        </w:numPr>
        <w:tabs>
          <w:tab w:val="num" w:pos="851"/>
        </w:tabs>
      </w:pPr>
      <w:r w:rsidRPr="009409EF">
        <w:t>approves operational standards and guidelines to be followed;</w:t>
      </w:r>
    </w:p>
    <w:p w14:paraId="6CC80D17" w14:textId="5AB1B7B3" w:rsidR="00BC0C1B" w:rsidRDefault="00BC0C1B" w:rsidP="009409EF">
      <w:pPr>
        <w:pStyle w:val="ListRoman2"/>
        <w:numPr>
          <w:ilvl w:val="1"/>
          <w:numId w:val="13"/>
        </w:numPr>
        <w:tabs>
          <w:tab w:val="num" w:pos="851"/>
        </w:tabs>
      </w:pPr>
      <w:r w:rsidRPr="009409EF">
        <w:t>and</w:t>
      </w:r>
    </w:p>
    <w:p w14:paraId="51AB09B0" w14:textId="4C103CED" w:rsidR="00BC0C1B" w:rsidRDefault="00BC0C1B" w:rsidP="009409EF">
      <w:pPr>
        <w:pStyle w:val="ListRoman2"/>
        <w:numPr>
          <w:ilvl w:val="1"/>
          <w:numId w:val="13"/>
        </w:numPr>
        <w:tabs>
          <w:tab w:val="num" w:pos="851"/>
        </w:tabs>
      </w:pPr>
    </w:p>
    <w:p w14:paraId="299F9927" w14:textId="23AFA172" w:rsidR="00BC0C1B" w:rsidRPr="009409EF" w:rsidRDefault="004D1F02" w:rsidP="003804A9">
      <w:pPr>
        <w:pStyle w:val="ListRoman"/>
      </w:pPr>
      <w:r>
        <w:rPr>
          <w:b/>
        </w:rPr>
        <w:t>Subscribing Agencies</w:t>
      </w:r>
      <w:r w:rsidR="00BC0C1B" w:rsidRPr="009409EF">
        <w:t xml:space="preserve"> – </w:t>
      </w:r>
      <w:r>
        <w:t xml:space="preserve">agencies that subscribe (procure) the PKI Services and </w:t>
      </w:r>
      <w:r w:rsidR="00BC0C1B" w:rsidRPr="009409EF">
        <w:t xml:space="preserve">provide independent assurance that the facilities, practices and procedures used to issue </w:t>
      </w:r>
      <w:r w:rsidR="00BD68C7">
        <w:rPr>
          <w:szCs w:val="24"/>
          <w:lang w:val="en-GB"/>
        </w:rPr>
        <w:t xml:space="preserve">New Zealand Government </w:t>
      </w:r>
      <w:r w:rsidR="00BC0C1B" w:rsidRPr="009409EF">
        <w:t>certificates comply with the relevant accreditation frameworks (policy, security and legal)</w:t>
      </w:r>
      <w:r>
        <w:t xml:space="preserve"> that meet their agency requirements</w:t>
      </w:r>
      <w:r w:rsidR="00BC0C1B" w:rsidRPr="009409EF">
        <w:t xml:space="preserve">; </w:t>
      </w:r>
    </w:p>
    <w:p w14:paraId="6AC33C71" w14:textId="77777777" w:rsidR="00BC0C1B" w:rsidRPr="00BC0C1B" w:rsidRDefault="00BC0C1B" w:rsidP="00F63A95">
      <w:pPr>
        <w:numPr>
          <w:ilvl w:val="0"/>
          <w:numId w:val="13"/>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b/>
          <w:szCs w:val="20"/>
          <w:lang w:eastAsia="en-AU"/>
        </w:rPr>
        <w:t>Directory Service providers</w:t>
      </w:r>
      <w:r w:rsidRPr="00BC0C1B">
        <w:rPr>
          <w:rFonts w:ascii="Cambria" w:eastAsia="Times New Roman" w:hAnsi="Cambria" w:cs="Times New Roman"/>
          <w:szCs w:val="20"/>
          <w:lang w:eastAsia="en-AU"/>
        </w:rPr>
        <w:t xml:space="preserve"> – to provide a repository for certificates and certificate status information issued under the CP; and</w:t>
      </w:r>
    </w:p>
    <w:p w14:paraId="5EF29BA2" w14:textId="77777777" w:rsidR="00BC0C1B" w:rsidRDefault="00FA7B08" w:rsidP="00F63A95">
      <w:pPr>
        <w:numPr>
          <w:ilvl w:val="0"/>
          <w:numId w:val="13"/>
        </w:numPr>
        <w:spacing w:after="120" w:line="240" w:lineRule="auto"/>
        <w:contextualSpacing/>
        <w:rPr>
          <w:rFonts w:ascii="Cambria" w:eastAsia="Times New Roman" w:hAnsi="Cambria" w:cs="Times New Roman"/>
          <w:szCs w:val="20"/>
          <w:lang w:eastAsia="en-AU"/>
        </w:rPr>
      </w:pPr>
      <w:bookmarkStart w:id="126" w:name="_Toc130487579"/>
      <w:bookmarkStart w:id="127" w:name="_Toc130491515"/>
      <w:bookmarkStart w:id="128" w:name="_Toc166312572"/>
      <w:r>
        <w:rPr>
          <w:rFonts w:ascii="Cambria" w:eastAsia="Times New Roman" w:hAnsi="Cambria" w:cs="Times New Roman"/>
          <w:b/>
          <w:szCs w:val="20"/>
          <w:lang w:eastAsia="en-AU"/>
        </w:rPr>
        <w:t>S</w:t>
      </w:r>
      <w:r w:rsidR="00BC0C1B" w:rsidRPr="00BC0C1B">
        <w:rPr>
          <w:rFonts w:ascii="Cambria" w:eastAsia="Times New Roman" w:hAnsi="Cambria" w:cs="Times New Roman"/>
          <w:b/>
          <w:szCs w:val="20"/>
          <w:lang w:eastAsia="en-AU"/>
        </w:rPr>
        <w:t xml:space="preserve">ystem </w:t>
      </w:r>
      <w:r>
        <w:rPr>
          <w:rFonts w:ascii="Cambria" w:eastAsia="Times New Roman" w:hAnsi="Cambria" w:cs="Times New Roman"/>
          <w:b/>
          <w:szCs w:val="20"/>
          <w:lang w:eastAsia="en-AU"/>
        </w:rPr>
        <w:t>A</w:t>
      </w:r>
      <w:r w:rsidRPr="00BC0C1B">
        <w:rPr>
          <w:rFonts w:ascii="Cambria" w:eastAsia="Times New Roman" w:hAnsi="Cambria" w:cs="Times New Roman"/>
          <w:b/>
          <w:szCs w:val="20"/>
          <w:lang w:eastAsia="en-AU"/>
        </w:rPr>
        <w:t>dministrators</w:t>
      </w:r>
      <w:r w:rsidRPr="00BC0C1B">
        <w:rPr>
          <w:rFonts w:ascii="Cambria" w:eastAsia="Times New Roman" w:hAnsi="Cambria" w:cs="Times New Roman"/>
          <w:szCs w:val="20"/>
          <w:lang w:eastAsia="en-AU"/>
        </w:rPr>
        <w:t xml:space="preserve"> </w:t>
      </w:r>
      <w:r w:rsidR="00BC0C1B" w:rsidRPr="00BC0C1B">
        <w:rPr>
          <w:rFonts w:ascii="Cambria" w:eastAsia="Times New Roman" w:hAnsi="Cambria" w:cs="Times New Roman"/>
          <w:szCs w:val="20"/>
          <w:lang w:eastAsia="en-AU"/>
        </w:rPr>
        <w:t xml:space="preserve">– to act as installer for </w:t>
      </w:r>
      <w:r>
        <w:rPr>
          <w:rFonts w:ascii="Cambria" w:eastAsia="Times New Roman" w:hAnsi="Cambria" w:cs="Times New Roman"/>
          <w:szCs w:val="20"/>
          <w:lang w:eastAsia="en-AU"/>
        </w:rPr>
        <w:t>New Zealand Government PKI</w:t>
      </w:r>
      <w:r w:rsidR="00BC0C1B" w:rsidRPr="00BC0C1B">
        <w:rPr>
          <w:rFonts w:ascii="Cambria" w:eastAsia="Times New Roman" w:hAnsi="Cambria" w:cs="Times New Roman"/>
          <w:szCs w:val="20"/>
          <w:lang w:eastAsia="en-AU"/>
        </w:rPr>
        <w:t xml:space="preserve"> Resource certificates.</w:t>
      </w:r>
    </w:p>
    <w:p w14:paraId="1C4974DD" w14:textId="77777777" w:rsidR="00E61D04" w:rsidRPr="00BC0C1B" w:rsidRDefault="00E61D04" w:rsidP="00F63A95">
      <w:pPr>
        <w:numPr>
          <w:ilvl w:val="0"/>
          <w:numId w:val="13"/>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b/>
          <w:szCs w:val="20"/>
          <w:lang w:eastAsia="en-AU"/>
        </w:rPr>
        <w:lastRenderedPageBreak/>
        <w:t xml:space="preserve">Authentication Service Operators </w:t>
      </w:r>
      <w:r>
        <w:rPr>
          <w:rFonts w:ascii="Cambria" w:eastAsia="Times New Roman" w:hAnsi="Cambria" w:cs="Times New Roman"/>
          <w:szCs w:val="20"/>
          <w:lang w:eastAsia="en-AU"/>
        </w:rPr>
        <w:t>– Operate the PKI within the bounds of the accreditation frameworks.</w:t>
      </w:r>
    </w:p>
    <w:p w14:paraId="4915020D" w14:textId="77777777" w:rsidR="00BC0C1B" w:rsidRPr="00BC0C1B" w:rsidRDefault="00BC0C1B" w:rsidP="00BC2B70">
      <w:pPr>
        <w:pStyle w:val="Heading2"/>
      </w:pPr>
      <w:bookmarkStart w:id="129" w:name="_Toc237159558"/>
      <w:bookmarkStart w:id="130" w:name="_Toc246766378"/>
      <w:bookmarkStart w:id="131" w:name="_Toc325181031"/>
      <w:bookmarkStart w:id="132" w:name="_Toc325181309"/>
      <w:bookmarkStart w:id="133" w:name="_Toc325181575"/>
      <w:bookmarkStart w:id="134" w:name="_Toc325182709"/>
      <w:bookmarkStart w:id="135" w:name="_Toc325183558"/>
      <w:bookmarkStart w:id="136" w:name="_Toc297149586"/>
      <w:bookmarkStart w:id="137" w:name="_Toc446408824"/>
      <w:r w:rsidRPr="00BC0C1B">
        <w:t>Certificate usage</w:t>
      </w:r>
      <w:bookmarkEnd w:id="129"/>
      <w:bookmarkEnd w:id="130"/>
      <w:bookmarkEnd w:id="131"/>
      <w:bookmarkEnd w:id="132"/>
      <w:bookmarkEnd w:id="133"/>
      <w:bookmarkEnd w:id="134"/>
      <w:bookmarkEnd w:id="135"/>
      <w:bookmarkEnd w:id="136"/>
      <w:bookmarkEnd w:id="137"/>
    </w:p>
    <w:bookmarkEnd w:id="126"/>
    <w:bookmarkEnd w:id="127"/>
    <w:bookmarkEnd w:id="128"/>
    <w:p w14:paraId="45FC764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Certificates issued under this CPS, in conjunction with their associated private </w:t>
      </w:r>
      <w:r w:rsidRPr="00BC0C1B">
        <w:rPr>
          <w:rFonts w:ascii="Cambria" w:eastAsia="Times New Roman" w:hAnsi="Cambria" w:cs="Times New Roman"/>
          <w:i/>
          <w:szCs w:val="24"/>
          <w:lang w:val="en-GB" w:eastAsia="en-AU"/>
        </w:rPr>
        <w:t>keys</w:t>
      </w:r>
      <w:r w:rsidRPr="00BC0C1B">
        <w:rPr>
          <w:rFonts w:ascii="Cambria" w:eastAsia="Times New Roman" w:hAnsi="Cambria" w:cs="Times New Roman"/>
          <w:szCs w:val="24"/>
          <w:lang w:val="en-GB" w:eastAsia="en-AU"/>
        </w:rPr>
        <w:t>, allow an entity to:</w:t>
      </w:r>
    </w:p>
    <w:p w14:paraId="0153500D" w14:textId="77777777" w:rsidR="00BC0C1B" w:rsidRPr="00BC0C1B" w:rsidRDefault="00BC0C1B" w:rsidP="00F63A95">
      <w:pPr>
        <w:numPr>
          <w:ilvl w:val="0"/>
          <w:numId w:val="1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authenticate to a Relying Party electronically in online transactions;</w:t>
      </w:r>
    </w:p>
    <w:p w14:paraId="7432C1A9" w14:textId="77777777" w:rsidR="00BC0C1B" w:rsidRPr="00BC0C1B" w:rsidRDefault="00BC0C1B" w:rsidP="00F63A95">
      <w:pPr>
        <w:numPr>
          <w:ilvl w:val="0"/>
          <w:numId w:val="1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digitally sign electronic documents, transactions, application code, timestamps and communications; and/or</w:t>
      </w:r>
    </w:p>
    <w:p w14:paraId="5A3C606A" w14:textId="23D15FD1" w:rsidR="00BC0C1B" w:rsidRDefault="00BC0C1B" w:rsidP="00F63A95">
      <w:pPr>
        <w:numPr>
          <w:ilvl w:val="0"/>
          <w:numId w:val="1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confidentially communicate with a Relying Party</w:t>
      </w:r>
      <w:r w:rsidR="00B97D37">
        <w:rPr>
          <w:rFonts w:ascii="Cambria" w:eastAsia="Times New Roman" w:hAnsi="Cambria" w:cs="Times New Roman"/>
          <w:szCs w:val="20"/>
          <w:lang w:eastAsia="en-AU"/>
        </w:rPr>
        <w:t xml:space="preserve"> (data in transit);</w:t>
      </w:r>
    </w:p>
    <w:p w14:paraId="594B96CD" w14:textId="77777777" w:rsidR="00B97D37" w:rsidRDefault="00B97D37" w:rsidP="00F63A95">
      <w:pPr>
        <w:numPr>
          <w:ilvl w:val="0"/>
          <w:numId w:val="14"/>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data encryption (data at rest);</w:t>
      </w:r>
    </w:p>
    <w:p w14:paraId="43E51D93" w14:textId="77777777" w:rsidR="00B97D37" w:rsidRDefault="00B97D37" w:rsidP="00F63A95">
      <w:pPr>
        <w:numPr>
          <w:ilvl w:val="0"/>
          <w:numId w:val="14"/>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issue Certificates for Root, Policy and Issuing CAs;</w:t>
      </w:r>
    </w:p>
    <w:p w14:paraId="47AC67D8" w14:textId="77777777" w:rsidR="00B97D37" w:rsidRPr="00BC0C1B" w:rsidRDefault="00B97D37" w:rsidP="00F63A95">
      <w:pPr>
        <w:numPr>
          <w:ilvl w:val="0"/>
          <w:numId w:val="14"/>
        </w:numPr>
        <w:spacing w:after="120" w:line="240" w:lineRule="auto"/>
        <w:contextualSpacing/>
        <w:rPr>
          <w:rFonts w:ascii="Cambria" w:eastAsia="Times New Roman" w:hAnsi="Cambria" w:cs="Times New Roman"/>
          <w:szCs w:val="20"/>
          <w:lang w:eastAsia="en-AU"/>
        </w:rPr>
      </w:pPr>
      <w:proofErr w:type="gramStart"/>
      <w:r>
        <w:rPr>
          <w:rFonts w:ascii="Cambria" w:eastAsia="Times New Roman" w:hAnsi="Cambria" w:cs="Times New Roman"/>
          <w:szCs w:val="20"/>
          <w:lang w:eastAsia="en-AU"/>
        </w:rPr>
        <w:t>validate</w:t>
      </w:r>
      <w:proofErr w:type="gramEnd"/>
      <w:r>
        <w:rPr>
          <w:rFonts w:ascii="Cambria" w:eastAsia="Times New Roman" w:hAnsi="Cambria" w:cs="Times New Roman"/>
          <w:szCs w:val="20"/>
          <w:lang w:eastAsia="en-AU"/>
        </w:rPr>
        <w:t xml:space="preserve"> certificate status through CRL signing and OCSP responses??</w:t>
      </w:r>
    </w:p>
    <w:p w14:paraId="3C18A256" w14:textId="77777777" w:rsidR="00BC0C1B" w:rsidRPr="00BC0C1B" w:rsidRDefault="00BC0C1B" w:rsidP="00BC2B70">
      <w:pPr>
        <w:pStyle w:val="Heading3"/>
      </w:pPr>
      <w:bookmarkStart w:id="138" w:name="_Toc130487580"/>
      <w:bookmarkStart w:id="139" w:name="_Toc130491516"/>
      <w:bookmarkStart w:id="140" w:name="_Toc166312573"/>
      <w:bookmarkStart w:id="141" w:name="_Toc246766379"/>
      <w:bookmarkStart w:id="142" w:name="_Toc325181032"/>
      <w:bookmarkStart w:id="143" w:name="_Toc325181310"/>
      <w:bookmarkStart w:id="144" w:name="_Toc325181576"/>
      <w:bookmarkStart w:id="145" w:name="_Toc325182710"/>
      <w:bookmarkStart w:id="146" w:name="_Toc325183559"/>
      <w:bookmarkStart w:id="147" w:name="_Toc297149587"/>
      <w:r w:rsidRPr="00BC0C1B">
        <w:t>Appropriate certificate uses</w:t>
      </w:r>
      <w:bookmarkEnd w:id="138"/>
      <w:bookmarkEnd w:id="139"/>
      <w:bookmarkEnd w:id="140"/>
      <w:bookmarkEnd w:id="141"/>
      <w:bookmarkEnd w:id="142"/>
      <w:bookmarkEnd w:id="143"/>
      <w:bookmarkEnd w:id="144"/>
      <w:bookmarkEnd w:id="145"/>
      <w:bookmarkEnd w:id="146"/>
      <w:bookmarkEnd w:id="147"/>
    </w:p>
    <w:p w14:paraId="1818810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7F1BB852" w14:textId="77777777" w:rsidR="00BC0C1B" w:rsidRPr="00BC0C1B" w:rsidRDefault="00BC0C1B" w:rsidP="00BC2B70">
      <w:pPr>
        <w:pStyle w:val="Heading3"/>
      </w:pPr>
      <w:bookmarkStart w:id="148" w:name="_Toc130487581"/>
      <w:bookmarkStart w:id="149" w:name="_Toc130491517"/>
      <w:bookmarkStart w:id="150" w:name="_Toc166312574"/>
      <w:bookmarkStart w:id="151" w:name="_Toc246766380"/>
      <w:bookmarkStart w:id="152" w:name="_Toc325181033"/>
      <w:bookmarkStart w:id="153" w:name="_Toc325181311"/>
      <w:bookmarkStart w:id="154" w:name="_Toc325181577"/>
      <w:bookmarkStart w:id="155" w:name="_Toc325182711"/>
      <w:bookmarkStart w:id="156" w:name="_Toc325183560"/>
      <w:bookmarkStart w:id="157" w:name="_Toc297149588"/>
      <w:r w:rsidRPr="00BC0C1B">
        <w:t>Prohibited certificate uses</w:t>
      </w:r>
      <w:bookmarkEnd w:id="148"/>
      <w:bookmarkEnd w:id="149"/>
      <w:bookmarkEnd w:id="150"/>
      <w:bookmarkEnd w:id="151"/>
      <w:bookmarkEnd w:id="152"/>
      <w:bookmarkEnd w:id="153"/>
      <w:bookmarkEnd w:id="154"/>
      <w:bookmarkEnd w:id="155"/>
      <w:bookmarkEnd w:id="156"/>
      <w:bookmarkEnd w:id="157"/>
    </w:p>
    <w:p w14:paraId="657B118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3D5B7B79" w14:textId="77777777" w:rsidR="00BC0C1B" w:rsidRPr="00BC0C1B" w:rsidRDefault="00BC0C1B" w:rsidP="009D55E2">
      <w:pPr>
        <w:pStyle w:val="Heading2"/>
      </w:pPr>
      <w:bookmarkStart w:id="158" w:name="_Toc237159559"/>
      <w:bookmarkStart w:id="159" w:name="_Toc246766381"/>
      <w:bookmarkStart w:id="160" w:name="_Toc325181034"/>
      <w:bookmarkStart w:id="161" w:name="_Toc325181312"/>
      <w:bookmarkStart w:id="162" w:name="_Toc325181578"/>
      <w:bookmarkStart w:id="163" w:name="_Toc325182712"/>
      <w:bookmarkStart w:id="164" w:name="_Toc325183561"/>
      <w:bookmarkStart w:id="165" w:name="_Toc297149589"/>
      <w:bookmarkStart w:id="166" w:name="_Toc446408825"/>
      <w:bookmarkStart w:id="167" w:name="_Toc130487582"/>
      <w:bookmarkStart w:id="168" w:name="_Toc130491518"/>
      <w:bookmarkStart w:id="169" w:name="_Toc166312575"/>
      <w:r w:rsidRPr="00BC0C1B">
        <w:t>Policy administration</w:t>
      </w:r>
      <w:bookmarkEnd w:id="158"/>
      <w:bookmarkEnd w:id="159"/>
      <w:bookmarkEnd w:id="160"/>
      <w:bookmarkEnd w:id="161"/>
      <w:bookmarkEnd w:id="162"/>
      <w:bookmarkEnd w:id="163"/>
      <w:bookmarkEnd w:id="164"/>
      <w:bookmarkEnd w:id="165"/>
      <w:bookmarkEnd w:id="166"/>
    </w:p>
    <w:bookmarkEnd w:id="167"/>
    <w:bookmarkEnd w:id="168"/>
    <w:bookmarkEnd w:id="169"/>
    <w:p w14:paraId="799CA33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This section defines the administrative details for all aspects of this CPS and any applicable CPs.</w:t>
      </w:r>
    </w:p>
    <w:p w14:paraId="092ED2D9" w14:textId="77777777" w:rsidR="00BC0C1B" w:rsidRPr="00BC0C1B" w:rsidRDefault="00BC0C1B" w:rsidP="009D55E2">
      <w:pPr>
        <w:pStyle w:val="Heading3"/>
      </w:pPr>
      <w:bookmarkStart w:id="170" w:name="_Toc130487583"/>
      <w:bookmarkStart w:id="171" w:name="_Toc130491519"/>
      <w:bookmarkStart w:id="172" w:name="_Toc166312576"/>
      <w:bookmarkStart w:id="173" w:name="_Toc246766382"/>
      <w:bookmarkStart w:id="174" w:name="_Toc325181035"/>
      <w:bookmarkStart w:id="175" w:name="_Toc325181313"/>
      <w:bookmarkStart w:id="176" w:name="_Toc325181579"/>
      <w:bookmarkStart w:id="177" w:name="_Toc325182713"/>
      <w:bookmarkStart w:id="178" w:name="_Toc325183562"/>
      <w:bookmarkStart w:id="179" w:name="_Toc297149590"/>
      <w:r w:rsidRPr="00844C1E">
        <w:rPr>
          <w:lang w:val="en-AU"/>
        </w:rPr>
        <w:t>Organisation</w:t>
      </w:r>
      <w:r w:rsidRPr="00BC0C1B">
        <w:t xml:space="preserve"> administering the document</w:t>
      </w:r>
      <w:bookmarkEnd w:id="170"/>
      <w:bookmarkEnd w:id="171"/>
      <w:bookmarkEnd w:id="172"/>
      <w:bookmarkEnd w:id="173"/>
      <w:bookmarkEnd w:id="174"/>
      <w:bookmarkEnd w:id="175"/>
      <w:bookmarkEnd w:id="176"/>
      <w:bookmarkEnd w:id="177"/>
      <w:bookmarkEnd w:id="178"/>
      <w:bookmarkEnd w:id="179"/>
    </w:p>
    <w:p w14:paraId="645B7C29" w14:textId="77777777" w:rsidR="00BC0C1B" w:rsidRPr="00BC0C1B" w:rsidRDefault="00F63A95"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Cogito Group</w:t>
      </w:r>
      <w:r w:rsidR="00BC0C1B" w:rsidRPr="00BC0C1B">
        <w:rPr>
          <w:rFonts w:ascii="Cambria" w:eastAsia="Times New Roman" w:hAnsi="Cambria" w:cs="Times New Roman"/>
          <w:szCs w:val="24"/>
          <w:lang w:val="en-GB" w:eastAsia="en-AU"/>
        </w:rPr>
        <w:t xml:space="preserve">, through the </w:t>
      </w:r>
      <w:r w:rsidR="00AE310F">
        <w:rPr>
          <w:rFonts w:ascii="Cambria" w:eastAsia="Times New Roman" w:hAnsi="Cambria" w:cs="Times New Roman"/>
          <w:szCs w:val="24"/>
          <w:lang w:val="en-GB" w:eastAsia="en-AU"/>
        </w:rPr>
        <w:t>Lead Agency</w:t>
      </w:r>
      <w:r w:rsidR="00BC0C1B" w:rsidRPr="00BC0C1B">
        <w:rPr>
          <w:rFonts w:ascii="Cambria" w:eastAsia="Times New Roman" w:hAnsi="Cambria" w:cs="Times New Roman"/>
          <w:szCs w:val="24"/>
          <w:lang w:val="en-GB" w:eastAsia="en-AU"/>
        </w:rPr>
        <w:t xml:space="preserve">, is the endorsing organisation for this CPS and applicable CPs, and any amendments. Additional organisations, through agreement with the </w:t>
      </w:r>
      <w:r w:rsidR="00E61D04">
        <w:rPr>
          <w:rFonts w:ascii="Cambria" w:eastAsia="Times New Roman" w:hAnsi="Cambria" w:cs="Times New Roman"/>
          <w:szCs w:val="24"/>
          <w:lang w:val="en-GB" w:eastAsia="en-AU"/>
        </w:rPr>
        <w:t>Lead Agency</w:t>
      </w:r>
      <w:r w:rsidR="00E61D04" w:rsidRPr="00BC0C1B">
        <w:rPr>
          <w:rFonts w:ascii="Cambria" w:eastAsia="Times New Roman" w:hAnsi="Cambria" w:cs="Times New Roman"/>
          <w:szCs w:val="24"/>
          <w:lang w:val="en-GB" w:eastAsia="en-AU"/>
        </w:rPr>
        <w:t xml:space="preserve"> </w:t>
      </w:r>
      <w:r w:rsidR="00BC0C1B" w:rsidRPr="00BC0C1B">
        <w:rPr>
          <w:rFonts w:ascii="Cambria" w:eastAsia="Times New Roman" w:hAnsi="Cambria" w:cs="Times New Roman"/>
          <w:szCs w:val="24"/>
          <w:lang w:val="en-GB" w:eastAsia="en-AU"/>
        </w:rPr>
        <w:t xml:space="preserve">may also endorse this CPS as satisfying their requirements for a specific CP.  </w:t>
      </w:r>
      <w:r>
        <w:rPr>
          <w:rFonts w:ascii="Cambria" w:eastAsia="Times New Roman" w:hAnsi="Cambria" w:cs="Times New Roman"/>
          <w:szCs w:val="24"/>
          <w:lang w:val="en-GB" w:eastAsia="en-AU"/>
        </w:rPr>
        <w:t>Cogito Group</w:t>
      </w:r>
      <w:r w:rsidR="00BC0C1B" w:rsidRPr="00BC0C1B">
        <w:rPr>
          <w:rFonts w:ascii="Cambria" w:eastAsia="Times New Roman" w:hAnsi="Cambria" w:cs="Times New Roman"/>
          <w:szCs w:val="24"/>
          <w:lang w:val="en-GB" w:eastAsia="en-AU"/>
        </w:rPr>
        <w:t xml:space="preserve"> will maintain a list of organisations and certificate types for which such agreements exists.  </w:t>
      </w:r>
    </w:p>
    <w:p w14:paraId="24B72CFA" w14:textId="77777777" w:rsidR="00BC0C1B" w:rsidRPr="00BC0C1B" w:rsidRDefault="00BC0C1B" w:rsidP="009D55E2">
      <w:pPr>
        <w:pStyle w:val="Heading3"/>
      </w:pPr>
      <w:bookmarkStart w:id="180" w:name="_Toc130487584"/>
      <w:bookmarkStart w:id="181" w:name="_Toc130491520"/>
      <w:bookmarkStart w:id="182" w:name="_Toc166312577"/>
      <w:bookmarkStart w:id="183" w:name="_Toc246766383"/>
      <w:bookmarkStart w:id="184" w:name="_Toc325181036"/>
      <w:bookmarkStart w:id="185" w:name="_Toc325181314"/>
      <w:bookmarkStart w:id="186" w:name="_Toc325181580"/>
      <w:bookmarkStart w:id="187" w:name="_Toc325182714"/>
      <w:bookmarkStart w:id="188" w:name="_Toc325183563"/>
      <w:bookmarkStart w:id="189" w:name="_Toc297149591"/>
      <w:r w:rsidRPr="00BC0C1B">
        <w:t>Contact person</w:t>
      </w:r>
      <w:bookmarkEnd w:id="180"/>
      <w:bookmarkEnd w:id="181"/>
      <w:bookmarkEnd w:id="182"/>
      <w:bookmarkEnd w:id="183"/>
      <w:bookmarkEnd w:id="184"/>
      <w:bookmarkEnd w:id="185"/>
      <w:bookmarkEnd w:id="186"/>
      <w:bookmarkEnd w:id="187"/>
      <w:bookmarkEnd w:id="188"/>
      <w:bookmarkEnd w:id="189"/>
    </w:p>
    <w:p w14:paraId="224544D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Contact details for </w:t>
      </w:r>
      <w:r w:rsidR="00E61D04">
        <w:rPr>
          <w:rFonts w:ascii="Cambria" w:eastAsia="Times New Roman" w:hAnsi="Cambria" w:cs="Times New Roman"/>
          <w:szCs w:val="24"/>
          <w:lang w:val="en-GB" w:eastAsia="en-AU"/>
        </w:rPr>
        <w:t>Lead Agency</w:t>
      </w:r>
      <w:r w:rsidRPr="00BC0C1B">
        <w:rPr>
          <w:rFonts w:ascii="Cambria" w:eastAsia="Times New Roman" w:hAnsi="Cambria" w:cs="Times New Roman"/>
          <w:szCs w:val="24"/>
          <w:lang w:val="en-GB" w:eastAsia="en-AU"/>
        </w:rPr>
        <w:t>:</w:t>
      </w:r>
    </w:p>
    <w:p w14:paraId="566FCE84" w14:textId="77777777" w:rsidR="00BC0C1B" w:rsidRPr="00AF4CBC" w:rsidRDefault="00BC0C1B" w:rsidP="00BC0C1B">
      <w:pPr>
        <w:tabs>
          <w:tab w:val="left" w:pos="2880"/>
        </w:tabs>
        <w:spacing w:after="0" w:line="240" w:lineRule="auto"/>
        <w:ind w:left="1077"/>
        <w:jc w:val="both"/>
        <w:rPr>
          <w:rFonts w:ascii="Cambria" w:eastAsia="Times New Roman" w:hAnsi="Cambria" w:cs="Times New Roman"/>
          <w:szCs w:val="24"/>
          <w:lang w:val="en-GB" w:eastAsia="en-AU"/>
        </w:rPr>
      </w:pPr>
      <w:proofErr w:type="gramStart"/>
      <w:r w:rsidRPr="00AF4CBC">
        <w:rPr>
          <w:rFonts w:ascii="Cambria" w:eastAsia="Times New Roman" w:hAnsi="Cambria" w:cs="Times New Roman"/>
          <w:szCs w:val="24"/>
          <w:lang w:val="en-GB" w:eastAsia="en-AU"/>
        </w:rPr>
        <w:t>eMail</w:t>
      </w:r>
      <w:proofErr w:type="gramEnd"/>
      <w:r w:rsidR="00FD435B" w:rsidRPr="00AF4CBC">
        <w:rPr>
          <w:rFonts w:ascii="Cambria" w:eastAsia="Times New Roman" w:hAnsi="Cambria" w:cs="Times New Roman"/>
          <w:szCs w:val="24"/>
          <w:lang w:val="en-GB" w:eastAsia="en-AU"/>
        </w:rPr>
        <w:t>:</w:t>
      </w:r>
      <w:r w:rsidRPr="00AF4CBC">
        <w:rPr>
          <w:rFonts w:ascii="Cambria" w:eastAsia="Times New Roman" w:hAnsi="Cambria" w:cs="Times New Roman"/>
          <w:szCs w:val="24"/>
          <w:lang w:val="en-GB" w:eastAsia="en-AU"/>
        </w:rPr>
        <w:tab/>
      </w:r>
      <w:hyperlink r:id="rId16" w:history="1">
        <w:r w:rsidR="00FD435B" w:rsidRPr="00AF4CBC">
          <w:rPr>
            <w:rStyle w:val="Hyperlink"/>
            <w:rFonts w:ascii="Cambria" w:eastAsia="Times New Roman" w:hAnsi="Cambria" w:cs="Times New Roman"/>
            <w:szCs w:val="24"/>
            <w:lang w:val="en-GB" w:eastAsia="en-AU"/>
          </w:rPr>
          <w:t>TaaS</w:t>
        </w:r>
        <w:r w:rsidR="00FD435B" w:rsidRPr="00AF4CBC">
          <w:rPr>
            <w:rStyle w:val="Hyperlink"/>
          </w:rPr>
          <w:t>@</w:t>
        </w:r>
        <w:r w:rsidR="00FD435B" w:rsidRPr="00AF4CBC">
          <w:rPr>
            <w:rStyle w:val="Hyperlink"/>
            <w:rFonts w:ascii="Cambria" w:eastAsia="Times New Roman" w:hAnsi="Cambria" w:cs="Times New Roman"/>
            <w:szCs w:val="24"/>
            <w:lang w:val="en-GB" w:eastAsia="en-AU"/>
          </w:rPr>
          <w:t>dia.govt.nz</w:t>
        </w:r>
      </w:hyperlink>
      <w:r w:rsidR="00FD435B" w:rsidRPr="00AF4CBC">
        <w:rPr>
          <w:rFonts w:ascii="Cambria" w:eastAsia="Times New Roman" w:hAnsi="Cambria" w:cs="Times New Roman"/>
          <w:szCs w:val="24"/>
          <w:lang w:val="en-GB" w:eastAsia="en-AU"/>
        </w:rPr>
        <w:t xml:space="preserve">  </w:t>
      </w:r>
      <w:hyperlink r:id="rId17" w:history="1">
        <w:r w:rsidR="00FD435B" w:rsidRPr="00AF4CBC">
          <w:rPr>
            <w:rStyle w:val="Hyperlink"/>
            <w:rFonts w:ascii="Cambria" w:eastAsia="Times New Roman" w:hAnsi="Cambria" w:cs="Times New Roman"/>
            <w:szCs w:val="24"/>
            <w:lang w:val="en-GB" w:eastAsia="en-AU"/>
          </w:rPr>
          <w:t>/  gcio@dia.govt.nz</w:t>
        </w:r>
      </w:hyperlink>
      <w:r w:rsidR="00FD435B" w:rsidRPr="00AF4CBC">
        <w:rPr>
          <w:rFonts w:ascii="Cambria" w:eastAsia="Times New Roman" w:hAnsi="Cambria" w:cs="Times New Roman"/>
          <w:szCs w:val="24"/>
          <w:lang w:val="en-GB" w:eastAsia="en-AU"/>
        </w:rPr>
        <w:t xml:space="preserve"> </w:t>
      </w:r>
    </w:p>
    <w:p w14:paraId="1A527DF0" w14:textId="664ED41B" w:rsidR="0047316C" w:rsidRDefault="00BC0C1B">
      <w:pPr>
        <w:tabs>
          <w:tab w:val="left" w:pos="2880"/>
        </w:tabs>
        <w:spacing w:after="0" w:line="240" w:lineRule="auto"/>
        <w:ind w:left="1077"/>
        <w:jc w:val="both"/>
        <w:rPr>
          <w:rFonts w:ascii="Cambria" w:eastAsia="Times New Roman" w:hAnsi="Cambria" w:cs="Times New Roman"/>
          <w:szCs w:val="24"/>
          <w:lang w:val="en-GB" w:eastAsia="en-AU"/>
        </w:rPr>
      </w:pPr>
      <w:r w:rsidRPr="00AF4CBC">
        <w:rPr>
          <w:rFonts w:ascii="Cambria" w:eastAsia="Times New Roman" w:hAnsi="Cambria" w:cs="Times New Roman"/>
          <w:szCs w:val="24"/>
          <w:lang w:val="en-GB" w:eastAsia="en-AU"/>
        </w:rPr>
        <w:t xml:space="preserve">Postal </w:t>
      </w:r>
      <w:r w:rsidR="00FD435B" w:rsidRPr="00AF4CBC">
        <w:rPr>
          <w:rFonts w:ascii="Cambria" w:eastAsia="Times New Roman" w:hAnsi="Cambria" w:cs="Times New Roman"/>
          <w:szCs w:val="24"/>
          <w:lang w:val="en-GB" w:eastAsia="en-AU"/>
        </w:rPr>
        <w:t>A</w:t>
      </w:r>
      <w:r w:rsidRPr="00AF4CBC">
        <w:rPr>
          <w:rFonts w:ascii="Cambria" w:eastAsia="Times New Roman" w:hAnsi="Cambria" w:cs="Times New Roman"/>
          <w:szCs w:val="24"/>
          <w:lang w:val="en-GB" w:eastAsia="en-AU"/>
        </w:rPr>
        <w:t>ddress</w:t>
      </w:r>
      <w:r w:rsidR="00FD435B" w:rsidRPr="00AF4CBC">
        <w:rPr>
          <w:rFonts w:ascii="Cambria" w:eastAsia="Times New Roman" w:hAnsi="Cambria" w:cs="Times New Roman"/>
          <w:szCs w:val="24"/>
          <w:lang w:val="en-GB" w:eastAsia="en-AU"/>
        </w:rPr>
        <w:t>:</w:t>
      </w:r>
      <w:r w:rsidRPr="0047316C">
        <w:rPr>
          <w:rFonts w:ascii="Cambria" w:eastAsia="Times New Roman" w:hAnsi="Cambria" w:cs="Times New Roman"/>
          <w:szCs w:val="24"/>
          <w:lang w:val="en-GB" w:eastAsia="en-AU"/>
        </w:rPr>
        <w:tab/>
      </w:r>
      <w:r w:rsidR="00AF4CBC">
        <w:rPr>
          <w:rFonts w:ascii="Cambria" w:eastAsia="Times New Roman" w:hAnsi="Cambria" w:cs="Times New Roman"/>
          <w:szCs w:val="24"/>
          <w:lang w:val="en-GB" w:eastAsia="en-AU"/>
        </w:rPr>
        <w:t>147 Lambton Quay</w:t>
      </w:r>
    </w:p>
    <w:p w14:paraId="69B62DD0" w14:textId="77777777" w:rsidR="00641046" w:rsidRDefault="00641046" w:rsidP="00641046">
      <w:pPr>
        <w:tabs>
          <w:tab w:val="left" w:pos="2880"/>
        </w:tabs>
        <w:spacing w:after="0" w:line="240" w:lineRule="auto"/>
        <w:ind w:left="1077"/>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b/>
        <w:t>PO Box 805</w:t>
      </w:r>
    </w:p>
    <w:p w14:paraId="0D08654C" w14:textId="77777777" w:rsidR="00641046" w:rsidRDefault="00641046" w:rsidP="00FD435B">
      <w:pPr>
        <w:tabs>
          <w:tab w:val="left" w:pos="2880"/>
        </w:tabs>
        <w:spacing w:after="0" w:line="240" w:lineRule="auto"/>
        <w:ind w:left="1077"/>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b/>
        <w:t>Wellington</w:t>
      </w:r>
      <w:r w:rsidR="00FD435B">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6140</w:t>
      </w:r>
    </w:p>
    <w:p w14:paraId="1622DB32" w14:textId="77777777" w:rsidR="00641046" w:rsidRDefault="00641046" w:rsidP="000C67C3">
      <w:pPr>
        <w:tabs>
          <w:tab w:val="left" w:pos="2880"/>
        </w:tabs>
        <w:spacing w:after="0" w:line="240" w:lineRule="auto"/>
        <w:ind w:left="2880"/>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New Zealand</w:t>
      </w:r>
    </w:p>
    <w:p w14:paraId="73695E43" w14:textId="77777777" w:rsidR="00E61D04" w:rsidRDefault="00E61D04" w:rsidP="0047316C">
      <w:pPr>
        <w:tabs>
          <w:tab w:val="left" w:pos="2880"/>
        </w:tabs>
        <w:spacing w:after="0" w:line="240" w:lineRule="auto"/>
        <w:ind w:left="1077"/>
        <w:jc w:val="both"/>
        <w:rPr>
          <w:rFonts w:ascii="Cambria" w:eastAsia="Times New Roman" w:hAnsi="Cambria" w:cs="Times New Roman"/>
          <w:szCs w:val="24"/>
          <w:lang w:val="en-GB" w:eastAsia="en-AU"/>
        </w:rPr>
      </w:pPr>
    </w:p>
    <w:p w14:paraId="2C5237BD" w14:textId="77777777" w:rsidR="00E61D04" w:rsidRDefault="00E61D04" w:rsidP="00844C1E">
      <w:pPr>
        <w:tabs>
          <w:tab w:val="left" w:pos="2880"/>
        </w:tabs>
        <w:spacing w:after="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Contact details for Cogito Group:</w:t>
      </w:r>
    </w:p>
    <w:p w14:paraId="693109D3" w14:textId="77777777" w:rsidR="00E61D04" w:rsidRPr="00BC0C1B" w:rsidRDefault="00E61D04" w:rsidP="00844C1E">
      <w:pPr>
        <w:tabs>
          <w:tab w:val="left" w:pos="2880"/>
        </w:tabs>
        <w:spacing w:after="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b/>
      </w:r>
    </w:p>
    <w:p w14:paraId="1952DE63" w14:textId="77777777" w:rsidR="00E61D04" w:rsidRPr="00844C1E" w:rsidRDefault="00E61D04" w:rsidP="00E61D04">
      <w:pPr>
        <w:tabs>
          <w:tab w:val="left" w:pos="2880"/>
        </w:tabs>
        <w:spacing w:after="0" w:line="240" w:lineRule="auto"/>
        <w:ind w:left="1077"/>
        <w:jc w:val="both"/>
        <w:rPr>
          <w:rFonts w:ascii="Cambria" w:eastAsia="Times New Roman" w:hAnsi="Cambria" w:cs="Times New Roman"/>
          <w:szCs w:val="24"/>
          <w:lang w:val="en-GB" w:eastAsia="en-AU"/>
        </w:rPr>
      </w:pPr>
      <w:proofErr w:type="gramStart"/>
      <w:r w:rsidRPr="00844C1E">
        <w:rPr>
          <w:rFonts w:ascii="Cambria" w:eastAsia="Times New Roman" w:hAnsi="Cambria" w:cs="Times New Roman"/>
          <w:szCs w:val="24"/>
          <w:lang w:val="en-GB" w:eastAsia="en-AU"/>
        </w:rPr>
        <w:t>eMail</w:t>
      </w:r>
      <w:proofErr w:type="gramEnd"/>
      <w:r w:rsidR="00FD435B">
        <w:rPr>
          <w:rFonts w:ascii="Cambria" w:eastAsia="Times New Roman" w:hAnsi="Cambria" w:cs="Times New Roman"/>
          <w:szCs w:val="24"/>
          <w:lang w:val="en-GB" w:eastAsia="en-AU"/>
        </w:rPr>
        <w:t>;</w:t>
      </w:r>
      <w:r w:rsidRPr="00844C1E">
        <w:rPr>
          <w:rFonts w:ascii="Cambria" w:eastAsia="Times New Roman" w:hAnsi="Cambria" w:cs="Times New Roman"/>
          <w:szCs w:val="24"/>
          <w:lang w:val="en-GB" w:eastAsia="en-AU"/>
        </w:rPr>
        <w:tab/>
      </w:r>
      <w:r w:rsidRPr="00844C1E">
        <w:t>authentication.services</w:t>
      </w:r>
      <w:r w:rsidRPr="00844C1E">
        <w:rPr>
          <w:rFonts w:ascii="Cambria" w:eastAsia="Times New Roman" w:hAnsi="Cambria" w:cs="Times New Roman"/>
          <w:szCs w:val="24"/>
          <w:lang w:val="en-GB" w:eastAsia="en-AU"/>
        </w:rPr>
        <w:t>@cogitogroup.co.nz</w:t>
      </w:r>
    </w:p>
    <w:p w14:paraId="1B2A43AC" w14:textId="1A04DF10" w:rsidR="00E61D04" w:rsidRPr="00BC0C1B" w:rsidRDefault="00E61D04" w:rsidP="00E61D04">
      <w:pPr>
        <w:tabs>
          <w:tab w:val="left" w:pos="2880"/>
        </w:tabs>
        <w:spacing w:after="0" w:line="240" w:lineRule="auto"/>
        <w:ind w:left="1077"/>
        <w:jc w:val="both"/>
        <w:rPr>
          <w:rFonts w:ascii="Cambria" w:eastAsia="Times New Roman" w:hAnsi="Cambria" w:cs="Times New Roman"/>
          <w:szCs w:val="24"/>
          <w:lang w:val="en-GB" w:eastAsia="en-AU"/>
        </w:rPr>
      </w:pPr>
      <w:r w:rsidRPr="0047316C">
        <w:rPr>
          <w:rFonts w:ascii="Cambria" w:eastAsia="Times New Roman" w:hAnsi="Cambria" w:cs="Times New Roman"/>
          <w:szCs w:val="24"/>
          <w:lang w:val="en-GB" w:eastAsia="en-AU"/>
        </w:rPr>
        <w:t xml:space="preserve">Postal </w:t>
      </w:r>
      <w:r w:rsidR="00FD435B">
        <w:rPr>
          <w:rFonts w:ascii="Cambria" w:eastAsia="Times New Roman" w:hAnsi="Cambria" w:cs="Times New Roman"/>
          <w:szCs w:val="24"/>
          <w:lang w:val="en-GB" w:eastAsia="en-AU"/>
        </w:rPr>
        <w:t>A</w:t>
      </w:r>
      <w:r w:rsidRPr="0047316C">
        <w:rPr>
          <w:rFonts w:ascii="Cambria" w:eastAsia="Times New Roman" w:hAnsi="Cambria" w:cs="Times New Roman"/>
          <w:szCs w:val="24"/>
          <w:lang w:val="en-GB" w:eastAsia="en-AU"/>
        </w:rPr>
        <w:t>ddress</w:t>
      </w:r>
      <w:r w:rsidR="00FD435B">
        <w:rPr>
          <w:rFonts w:ascii="Cambria" w:eastAsia="Times New Roman" w:hAnsi="Cambria" w:cs="Times New Roman"/>
          <w:szCs w:val="24"/>
          <w:lang w:val="en-GB" w:eastAsia="en-AU"/>
        </w:rPr>
        <w:t>:</w:t>
      </w:r>
      <w:r w:rsidRPr="0047316C">
        <w:rPr>
          <w:rFonts w:ascii="Cambria" w:eastAsia="Times New Roman" w:hAnsi="Cambria" w:cs="Times New Roman"/>
          <w:szCs w:val="24"/>
          <w:lang w:val="en-GB" w:eastAsia="en-AU"/>
        </w:rPr>
        <w:tab/>
        <w:t>Cogito</w:t>
      </w:r>
      <w:r>
        <w:rPr>
          <w:rFonts w:ascii="Cambria" w:eastAsia="Times New Roman" w:hAnsi="Cambria" w:cs="Times New Roman"/>
          <w:szCs w:val="24"/>
          <w:lang w:val="en-GB" w:eastAsia="en-AU"/>
        </w:rPr>
        <w:t xml:space="preserve"> Group</w:t>
      </w:r>
    </w:p>
    <w:p w14:paraId="3F72F0CE" w14:textId="77777777" w:rsidR="00E61D04" w:rsidRPr="00BC0C1B" w:rsidRDefault="00E61D04" w:rsidP="00E61D04">
      <w:pPr>
        <w:tabs>
          <w:tab w:val="left" w:pos="2880"/>
        </w:tabs>
        <w:spacing w:after="0" w:line="240" w:lineRule="auto"/>
        <w:ind w:left="1077"/>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b/>
        <w:t>PO Box 539</w:t>
      </w:r>
    </w:p>
    <w:p w14:paraId="378CE814" w14:textId="77777777" w:rsidR="00E61D04" w:rsidRPr="00BC0C1B" w:rsidRDefault="00E61D04" w:rsidP="00E61D04">
      <w:pPr>
        <w:tabs>
          <w:tab w:val="left" w:pos="2880"/>
        </w:tabs>
        <w:spacing w:after="0" w:line="240" w:lineRule="auto"/>
        <w:ind w:left="1077"/>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b/>
        <w:t>Lambton Quay</w:t>
      </w:r>
    </w:p>
    <w:p w14:paraId="33B0078E" w14:textId="77777777" w:rsidR="00BC0C1B" w:rsidRDefault="00E61D04" w:rsidP="00844C1E">
      <w:pPr>
        <w:tabs>
          <w:tab w:val="left" w:pos="2880"/>
        </w:tabs>
        <w:spacing w:after="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b/>
        <w:t>Wellington 6145</w:t>
      </w:r>
    </w:p>
    <w:p w14:paraId="031EA696" w14:textId="77777777" w:rsidR="00FD435B" w:rsidRPr="00BC0C1B" w:rsidRDefault="00FD435B" w:rsidP="000C67C3">
      <w:pPr>
        <w:tabs>
          <w:tab w:val="left" w:pos="2880"/>
        </w:tabs>
        <w:spacing w:after="0" w:line="240" w:lineRule="auto"/>
        <w:ind w:left="2880"/>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New Zealand</w:t>
      </w:r>
    </w:p>
    <w:p w14:paraId="49E96D5B" w14:textId="188D11A1" w:rsidR="00BC0C1B" w:rsidRPr="00BC0C1B" w:rsidRDefault="00BC0C1B" w:rsidP="009D55E2">
      <w:pPr>
        <w:pStyle w:val="Heading3"/>
      </w:pPr>
      <w:bookmarkStart w:id="190" w:name="_Toc130487585"/>
      <w:bookmarkStart w:id="191" w:name="_Toc130491521"/>
      <w:bookmarkStart w:id="192" w:name="_Toc166312578"/>
      <w:bookmarkStart w:id="193" w:name="_Toc246766384"/>
      <w:bookmarkStart w:id="194" w:name="_Toc325181037"/>
      <w:bookmarkStart w:id="195" w:name="_Toc325181315"/>
      <w:bookmarkStart w:id="196" w:name="_Toc325181581"/>
      <w:bookmarkStart w:id="197" w:name="_Toc325182715"/>
      <w:bookmarkStart w:id="198" w:name="_Toc325183564"/>
      <w:bookmarkStart w:id="199" w:name="_Toc297149592"/>
      <w:r w:rsidRPr="00BC0C1B">
        <w:t>Authority determining CPS suitability for the policy</w:t>
      </w:r>
      <w:bookmarkEnd w:id="190"/>
      <w:bookmarkEnd w:id="191"/>
      <w:bookmarkEnd w:id="192"/>
      <w:bookmarkEnd w:id="193"/>
      <w:bookmarkEnd w:id="194"/>
      <w:bookmarkEnd w:id="195"/>
      <w:bookmarkEnd w:id="196"/>
      <w:bookmarkEnd w:id="197"/>
      <w:bookmarkEnd w:id="198"/>
      <w:bookmarkEnd w:id="199"/>
    </w:p>
    <w:p w14:paraId="1B1523F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D274D6">
        <w:rPr>
          <w:rFonts w:ascii="Cambria" w:eastAsia="Times New Roman" w:hAnsi="Cambria" w:cs="Times New Roman"/>
          <w:szCs w:val="24"/>
          <w:lang w:val="en-GB" w:eastAsia="en-AU"/>
        </w:rPr>
        <w:t>Lead Agency</w:t>
      </w:r>
      <w:r w:rsidR="00D274D6" w:rsidDel="00D274D6">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is the authority responsible for determining if this CPS is suitable for a CP. </w:t>
      </w:r>
    </w:p>
    <w:p w14:paraId="151268EB" w14:textId="77777777" w:rsidR="00BC0C1B" w:rsidRPr="00BC0C1B" w:rsidRDefault="00BC0C1B" w:rsidP="009D55E2">
      <w:pPr>
        <w:pStyle w:val="Heading3"/>
      </w:pPr>
      <w:bookmarkStart w:id="200" w:name="_Toc130487586"/>
      <w:bookmarkStart w:id="201" w:name="_Toc130491522"/>
      <w:bookmarkStart w:id="202" w:name="_Toc166312579"/>
      <w:bookmarkStart w:id="203" w:name="_Toc246766385"/>
      <w:bookmarkStart w:id="204" w:name="_Toc325181038"/>
      <w:bookmarkStart w:id="205" w:name="_Toc325181316"/>
      <w:bookmarkStart w:id="206" w:name="_Toc325181582"/>
      <w:bookmarkStart w:id="207" w:name="_Toc325182716"/>
      <w:bookmarkStart w:id="208" w:name="_Toc325183565"/>
      <w:bookmarkStart w:id="209" w:name="_Toc297149593"/>
      <w:r w:rsidRPr="00BC0C1B">
        <w:t>CPS approval procedures</w:t>
      </w:r>
      <w:bookmarkEnd w:id="200"/>
      <w:bookmarkEnd w:id="201"/>
      <w:bookmarkEnd w:id="202"/>
      <w:bookmarkEnd w:id="203"/>
      <w:bookmarkEnd w:id="204"/>
      <w:bookmarkEnd w:id="205"/>
      <w:bookmarkEnd w:id="206"/>
      <w:bookmarkEnd w:id="207"/>
      <w:bookmarkEnd w:id="208"/>
      <w:bookmarkEnd w:id="209"/>
    </w:p>
    <w:p w14:paraId="7E4FC83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This CPS is approved by the </w:t>
      </w:r>
      <w:r w:rsidR="00D274D6">
        <w:rPr>
          <w:rFonts w:ascii="Cambria" w:eastAsia="Times New Roman" w:hAnsi="Cambria" w:cs="Times New Roman"/>
          <w:szCs w:val="24"/>
          <w:lang w:val="en-GB" w:eastAsia="en-AU"/>
        </w:rPr>
        <w:t>Lead Agency</w:t>
      </w:r>
      <w:r w:rsidR="007A1CF7">
        <w:rPr>
          <w:rFonts w:ascii="Cambria" w:eastAsia="Times New Roman" w:hAnsi="Cambria" w:cs="Times New Roman"/>
          <w:szCs w:val="24"/>
          <w:lang w:val="en-GB" w:eastAsia="en-AU"/>
        </w:rPr>
        <w:t>, and endorsed by the GCIO and GCSB</w:t>
      </w:r>
      <w:r w:rsidRPr="00BC0C1B">
        <w:rPr>
          <w:rFonts w:ascii="Cambria" w:eastAsia="Times New Roman" w:hAnsi="Cambria" w:cs="Times New Roman"/>
          <w:szCs w:val="24"/>
          <w:lang w:val="en-GB" w:eastAsia="en-AU"/>
        </w:rPr>
        <w:t xml:space="preserve">. </w:t>
      </w:r>
    </w:p>
    <w:p w14:paraId="55C03BA5"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lastRenderedPageBreak/>
        <w:t>Before accepting changes to this document:</w:t>
      </w:r>
    </w:p>
    <w:p w14:paraId="4ABD112B" w14:textId="77777777" w:rsidR="00BC0C1B" w:rsidRPr="00BC0C1B" w:rsidRDefault="00BC0C1B" w:rsidP="00F63A95">
      <w:pPr>
        <w:numPr>
          <w:ilvl w:val="0"/>
          <w:numId w:val="1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proposed changes are to be integrated into a draft document and submitted to the </w:t>
      </w:r>
      <w:r w:rsidR="00D274D6">
        <w:rPr>
          <w:rFonts w:ascii="Cambria" w:eastAsia="Times New Roman" w:hAnsi="Cambria" w:cs="Times New Roman"/>
          <w:szCs w:val="24"/>
          <w:lang w:val="en-GB" w:eastAsia="en-AU"/>
        </w:rPr>
        <w:t>Lead Agency</w:t>
      </w:r>
      <w:r w:rsidR="00D274D6" w:rsidDel="00D274D6">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w:t>
      </w:r>
    </w:p>
    <w:p w14:paraId="52486B7F" w14:textId="77777777" w:rsidR="00BC0C1B" w:rsidRPr="00BC0C1B" w:rsidRDefault="00BC0C1B" w:rsidP="00F63A95">
      <w:pPr>
        <w:numPr>
          <w:ilvl w:val="0"/>
          <w:numId w:val="1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proposed changes are reviewed by the </w:t>
      </w:r>
      <w:r w:rsidR="00D274D6">
        <w:rPr>
          <w:rFonts w:ascii="Cambria" w:eastAsia="Times New Roman" w:hAnsi="Cambria" w:cs="Times New Roman"/>
          <w:szCs w:val="24"/>
          <w:lang w:val="en-GB" w:eastAsia="en-AU"/>
        </w:rPr>
        <w:t>Lead Agency</w:t>
      </w:r>
      <w:r w:rsidR="00D274D6" w:rsidDel="00D274D6">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 xml:space="preserve">; </w:t>
      </w:r>
    </w:p>
    <w:p w14:paraId="3F50CEEA" w14:textId="77777777" w:rsidR="00BC0C1B" w:rsidRPr="00BC0C1B" w:rsidRDefault="00BC0C1B" w:rsidP="00F63A95">
      <w:pPr>
        <w:numPr>
          <w:ilvl w:val="0"/>
          <w:numId w:val="1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once the proposed changes are acceptable, the </w:t>
      </w:r>
      <w:r w:rsidR="00D274D6">
        <w:rPr>
          <w:rFonts w:ascii="Cambria" w:eastAsia="Times New Roman" w:hAnsi="Cambria" w:cs="Times New Roman"/>
          <w:szCs w:val="24"/>
          <w:lang w:val="en-GB" w:eastAsia="en-AU"/>
        </w:rPr>
        <w:t>Lead Agency</w:t>
      </w:r>
      <w:r w:rsidR="00D274D6" w:rsidDel="00D274D6">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 xml:space="preserve">will endorse the changes and forward the endorsed changes to external parties who perform any PKI accreditation or cross certification process with </w:t>
      </w:r>
      <w:r w:rsidR="00BD68C7">
        <w:rPr>
          <w:rFonts w:ascii="Cambria" w:eastAsia="Times New Roman" w:hAnsi="Cambria" w:cs="Times New Roman"/>
          <w:szCs w:val="20"/>
          <w:lang w:eastAsia="en-AU"/>
        </w:rPr>
        <w:t xml:space="preserve">the </w:t>
      </w:r>
      <w:r w:rsidR="00BD68C7">
        <w:rPr>
          <w:rFonts w:ascii="Cambria" w:eastAsia="Times New Roman" w:hAnsi="Cambria" w:cs="Times New Roman"/>
          <w:szCs w:val="24"/>
          <w:lang w:val="en-GB" w:eastAsia="en-AU"/>
        </w:rPr>
        <w:t>New Zealand Government</w:t>
      </w:r>
      <w:r w:rsidRPr="00BC0C1B">
        <w:rPr>
          <w:rFonts w:ascii="Cambria" w:eastAsia="Times New Roman" w:hAnsi="Cambria" w:cs="Times New Roman"/>
          <w:szCs w:val="20"/>
          <w:lang w:eastAsia="en-AU"/>
        </w:rPr>
        <w:t>; and</w:t>
      </w:r>
    </w:p>
    <w:p w14:paraId="1A1EB071" w14:textId="77777777" w:rsidR="00BC0C1B" w:rsidRPr="00BC0C1B" w:rsidRDefault="00BC0C1B" w:rsidP="00F63A95">
      <w:pPr>
        <w:numPr>
          <w:ilvl w:val="0"/>
          <w:numId w:val="15"/>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upon</w:t>
      </w:r>
      <w:proofErr w:type="gramEnd"/>
      <w:r w:rsidRPr="00BC0C1B">
        <w:rPr>
          <w:rFonts w:ascii="Cambria" w:eastAsia="Times New Roman" w:hAnsi="Cambria" w:cs="Times New Roman"/>
          <w:szCs w:val="20"/>
          <w:lang w:eastAsia="en-AU"/>
        </w:rPr>
        <w:t xml:space="preserve"> acceptance by all parties, the </w:t>
      </w:r>
      <w:r w:rsidR="00D274D6">
        <w:rPr>
          <w:rFonts w:ascii="Cambria" w:eastAsia="Times New Roman" w:hAnsi="Cambria" w:cs="Times New Roman"/>
          <w:szCs w:val="24"/>
          <w:lang w:val="en-GB" w:eastAsia="en-AU"/>
        </w:rPr>
        <w:t>Lead Agency</w:t>
      </w:r>
      <w:r w:rsidR="00D274D6" w:rsidDel="00D274D6">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will approve for publication, and implementation, the proposed changes.</w:t>
      </w:r>
    </w:p>
    <w:p w14:paraId="266392D4" w14:textId="77777777" w:rsidR="00BC0C1B" w:rsidRPr="00BC0C1B" w:rsidRDefault="00BC0C1B" w:rsidP="009D55E2">
      <w:pPr>
        <w:pStyle w:val="Heading2"/>
      </w:pPr>
      <w:bookmarkStart w:id="210" w:name="_Toc237159560"/>
      <w:bookmarkStart w:id="211" w:name="_Toc246766386"/>
      <w:bookmarkStart w:id="212" w:name="_Toc325181039"/>
      <w:bookmarkStart w:id="213" w:name="_Toc325181317"/>
      <w:bookmarkStart w:id="214" w:name="_Toc325181583"/>
      <w:bookmarkStart w:id="215" w:name="_Toc325182717"/>
      <w:bookmarkStart w:id="216" w:name="_Toc325183566"/>
      <w:bookmarkStart w:id="217" w:name="_Toc297149594"/>
      <w:bookmarkStart w:id="218" w:name="_Toc446408826"/>
      <w:bookmarkStart w:id="219" w:name="_Toc130487587"/>
      <w:bookmarkStart w:id="220" w:name="_Toc130491523"/>
      <w:bookmarkStart w:id="221" w:name="_Toc166312580"/>
      <w:r w:rsidRPr="00BC0C1B">
        <w:t>Definitions, acronyms</w:t>
      </w:r>
      <w:bookmarkEnd w:id="210"/>
      <w:r w:rsidRPr="00BC0C1B">
        <w:t xml:space="preserve"> and interpretation</w:t>
      </w:r>
      <w:bookmarkEnd w:id="211"/>
      <w:bookmarkEnd w:id="212"/>
      <w:bookmarkEnd w:id="213"/>
      <w:bookmarkEnd w:id="214"/>
      <w:bookmarkEnd w:id="215"/>
      <w:bookmarkEnd w:id="216"/>
      <w:bookmarkEnd w:id="217"/>
      <w:bookmarkEnd w:id="218"/>
    </w:p>
    <w:p w14:paraId="5504963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Appendix B – Definitions, Acronyms and Interpretation. Note that all defined terms in this CPS appear in italics the first time they are used and otherwise are not identified in this manner when appearing later throughout the CPS.</w:t>
      </w:r>
    </w:p>
    <w:p w14:paraId="2C02EB6F" w14:textId="77777777" w:rsidR="00BC0C1B" w:rsidRPr="00BC0C1B" w:rsidRDefault="00BC0C1B" w:rsidP="00EF6875">
      <w:pPr>
        <w:pStyle w:val="Heading1"/>
      </w:pPr>
      <w:bookmarkStart w:id="222" w:name="_Toc237159561"/>
      <w:bookmarkStart w:id="223" w:name="_Toc246766387"/>
      <w:bookmarkStart w:id="224" w:name="_Toc325181040"/>
      <w:bookmarkStart w:id="225" w:name="_Toc325181318"/>
      <w:bookmarkStart w:id="226" w:name="_Toc325181584"/>
      <w:bookmarkStart w:id="227" w:name="_Toc325182718"/>
      <w:bookmarkStart w:id="228" w:name="_Toc325183567"/>
      <w:bookmarkStart w:id="229" w:name="_Toc297149595"/>
      <w:bookmarkStart w:id="230" w:name="_Toc446408827"/>
      <w:r w:rsidRPr="00BC0C1B">
        <w:t>Publication and Repository Responsibilities</w:t>
      </w:r>
      <w:bookmarkEnd w:id="222"/>
      <w:bookmarkEnd w:id="223"/>
      <w:bookmarkEnd w:id="224"/>
      <w:bookmarkEnd w:id="225"/>
      <w:bookmarkEnd w:id="226"/>
      <w:bookmarkEnd w:id="227"/>
      <w:bookmarkEnd w:id="228"/>
      <w:bookmarkEnd w:id="229"/>
      <w:bookmarkEnd w:id="230"/>
    </w:p>
    <w:p w14:paraId="070ED10D" w14:textId="77777777" w:rsidR="00BC0C1B" w:rsidRPr="00BC0C1B" w:rsidRDefault="00BC0C1B" w:rsidP="00EF6875">
      <w:pPr>
        <w:pStyle w:val="Heading2"/>
      </w:pPr>
      <w:bookmarkStart w:id="231" w:name="_Toc237159562"/>
      <w:bookmarkStart w:id="232" w:name="_Toc246766388"/>
      <w:bookmarkStart w:id="233" w:name="_Toc325181041"/>
      <w:bookmarkStart w:id="234" w:name="_Toc325181319"/>
      <w:bookmarkStart w:id="235" w:name="_Toc325181585"/>
      <w:bookmarkStart w:id="236" w:name="_Toc325182719"/>
      <w:bookmarkStart w:id="237" w:name="_Toc325183568"/>
      <w:bookmarkStart w:id="238" w:name="_Toc297149596"/>
      <w:bookmarkStart w:id="239" w:name="_Toc446408828"/>
      <w:r w:rsidRPr="00BC0C1B">
        <w:t>Repositories</w:t>
      </w:r>
      <w:bookmarkEnd w:id="231"/>
      <w:bookmarkEnd w:id="232"/>
      <w:bookmarkEnd w:id="233"/>
      <w:bookmarkEnd w:id="234"/>
      <w:bookmarkEnd w:id="235"/>
      <w:bookmarkEnd w:id="236"/>
      <w:bookmarkEnd w:id="237"/>
      <w:bookmarkEnd w:id="238"/>
      <w:bookmarkEnd w:id="239"/>
    </w:p>
    <w:bookmarkEnd w:id="219"/>
    <w:bookmarkEnd w:id="220"/>
    <w:bookmarkEnd w:id="221"/>
    <w:p w14:paraId="5E769D63" w14:textId="5B5DEB64" w:rsidR="00BC0C1B" w:rsidRPr="00BC0C1B" w:rsidRDefault="00F63A95"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Cogito Group</w:t>
      </w:r>
      <w:r w:rsidR="00BC0C1B" w:rsidRPr="00BC0C1B">
        <w:rPr>
          <w:rFonts w:ascii="Cambria" w:eastAsia="Times New Roman" w:hAnsi="Cambria" w:cs="Times New Roman"/>
          <w:szCs w:val="24"/>
          <w:lang w:val="en-GB" w:eastAsia="en-AU"/>
        </w:rPr>
        <w:t xml:space="preserve"> operates repositories supporting the </w:t>
      </w:r>
      <w:r w:rsidR="00BC1E09">
        <w:rPr>
          <w:rFonts w:ascii="Cambria" w:eastAsia="Times New Roman" w:hAnsi="Cambria" w:cs="Times New Roman"/>
          <w:szCs w:val="24"/>
          <w:lang w:val="en-GB" w:eastAsia="en-AU"/>
        </w:rPr>
        <w:t>New Zealand Government</w:t>
      </w:r>
      <w:r w:rsidR="00BC0C1B" w:rsidRPr="00BC0C1B">
        <w:rPr>
          <w:rFonts w:ascii="Cambria" w:eastAsia="Times New Roman" w:hAnsi="Cambria" w:cs="Times New Roman"/>
          <w:szCs w:val="24"/>
          <w:lang w:val="en-GB" w:eastAsia="en-AU"/>
        </w:rPr>
        <w:t xml:space="preserve"> PKI and its operations.  </w:t>
      </w:r>
      <w:r>
        <w:rPr>
          <w:rFonts w:ascii="Cambria" w:eastAsia="Times New Roman" w:hAnsi="Cambria" w:cs="Times New Roman"/>
          <w:szCs w:val="24"/>
          <w:lang w:val="en-GB" w:eastAsia="en-AU"/>
        </w:rPr>
        <w:t>Cogito Group</w:t>
      </w:r>
      <w:r w:rsidR="00BC0C1B" w:rsidRPr="00BC0C1B">
        <w:rPr>
          <w:rFonts w:ascii="Cambria" w:eastAsia="Times New Roman" w:hAnsi="Cambria" w:cs="Times New Roman"/>
          <w:szCs w:val="24"/>
          <w:lang w:val="en-GB" w:eastAsia="en-AU"/>
        </w:rPr>
        <w:t xml:space="preserve"> operate</w:t>
      </w:r>
      <w:r w:rsidR="004E1CBD">
        <w:rPr>
          <w:rFonts w:ascii="Cambria" w:eastAsia="Times New Roman" w:hAnsi="Cambria" w:cs="Times New Roman"/>
          <w:szCs w:val="24"/>
          <w:lang w:val="en-GB" w:eastAsia="en-AU"/>
        </w:rPr>
        <w:t>s a</w:t>
      </w:r>
      <w:r w:rsidR="00BC0C1B" w:rsidRPr="00BC0C1B">
        <w:rPr>
          <w:rFonts w:ascii="Cambria" w:eastAsia="Times New Roman" w:hAnsi="Cambria" w:cs="Times New Roman"/>
          <w:szCs w:val="24"/>
          <w:lang w:val="en-GB" w:eastAsia="en-AU"/>
        </w:rPr>
        <w:t xml:space="preserve"> repositor</w:t>
      </w:r>
      <w:r w:rsidR="004E1CBD">
        <w:rPr>
          <w:rFonts w:ascii="Cambria" w:eastAsia="Times New Roman" w:hAnsi="Cambria" w:cs="Times New Roman"/>
          <w:szCs w:val="24"/>
          <w:lang w:val="en-GB" w:eastAsia="en-AU"/>
        </w:rPr>
        <w:t>y</w:t>
      </w:r>
      <w:r w:rsidR="00BC0C1B" w:rsidRPr="00BC0C1B">
        <w:rPr>
          <w:rFonts w:ascii="Cambria" w:eastAsia="Times New Roman" w:hAnsi="Cambria" w:cs="Times New Roman"/>
          <w:szCs w:val="24"/>
          <w:lang w:val="en-GB" w:eastAsia="en-AU"/>
        </w:rPr>
        <w:t xml:space="preserve"> </w:t>
      </w:r>
      <w:r w:rsidR="007A1CF7">
        <w:rPr>
          <w:rFonts w:ascii="Cambria" w:eastAsia="Times New Roman" w:hAnsi="Cambria" w:cs="Times New Roman"/>
          <w:szCs w:val="24"/>
          <w:lang w:val="en-GB" w:eastAsia="en-AU"/>
        </w:rPr>
        <w:t xml:space="preserve">that </w:t>
      </w:r>
      <w:r w:rsidR="00BC0C1B" w:rsidRPr="00BC0C1B">
        <w:rPr>
          <w:rFonts w:ascii="Cambria" w:eastAsia="Times New Roman" w:hAnsi="Cambria" w:cs="Times New Roman"/>
          <w:szCs w:val="24"/>
          <w:lang w:val="en-GB" w:eastAsia="en-AU"/>
        </w:rPr>
        <w:t>hold</w:t>
      </w:r>
      <w:r w:rsidR="004E1CBD">
        <w:rPr>
          <w:rFonts w:ascii="Cambria" w:eastAsia="Times New Roman" w:hAnsi="Cambria" w:cs="Times New Roman"/>
          <w:szCs w:val="24"/>
          <w:lang w:val="en-GB" w:eastAsia="en-AU"/>
        </w:rPr>
        <w:t>s</w:t>
      </w:r>
      <w:r w:rsidR="00BC0C1B" w:rsidRPr="00BC0C1B">
        <w:rPr>
          <w:rFonts w:ascii="Cambria" w:eastAsia="Times New Roman" w:hAnsi="Cambria" w:cs="Times New Roman"/>
          <w:szCs w:val="24"/>
          <w:lang w:val="en-GB" w:eastAsia="en-AU"/>
        </w:rPr>
        <w:t xml:space="preserve"> authoritative </w:t>
      </w:r>
      <w:r w:rsidR="00BC1E09">
        <w:rPr>
          <w:rFonts w:ascii="Cambria" w:eastAsia="Times New Roman" w:hAnsi="Cambria" w:cs="Times New Roman"/>
          <w:szCs w:val="24"/>
          <w:lang w:val="en-GB" w:eastAsia="en-AU"/>
        </w:rPr>
        <w:t xml:space="preserve">New Zealand Government </w:t>
      </w:r>
      <w:r w:rsidR="00BC0C1B" w:rsidRPr="00BC0C1B">
        <w:rPr>
          <w:rFonts w:ascii="Cambria" w:eastAsia="Times New Roman" w:hAnsi="Cambria" w:cs="Times New Roman"/>
          <w:szCs w:val="24"/>
          <w:lang w:val="en-GB" w:eastAsia="en-AU"/>
        </w:rPr>
        <w:t>PKI related information (Certificates, CRLs, etc</w:t>
      </w:r>
      <w:r w:rsidR="0047316C">
        <w:rPr>
          <w:rFonts w:ascii="Cambria" w:eastAsia="Times New Roman" w:hAnsi="Cambria" w:cs="Times New Roman"/>
          <w:szCs w:val="24"/>
          <w:lang w:val="en-GB" w:eastAsia="en-AU"/>
        </w:rPr>
        <w:t>.</w:t>
      </w:r>
      <w:r w:rsidR="00BC0C1B" w:rsidRPr="00BC0C1B">
        <w:rPr>
          <w:rFonts w:ascii="Cambria" w:eastAsia="Times New Roman" w:hAnsi="Cambria" w:cs="Times New Roman"/>
          <w:szCs w:val="24"/>
          <w:lang w:val="en-GB" w:eastAsia="en-AU"/>
        </w:rPr>
        <w:t>)</w:t>
      </w:r>
      <w:r w:rsidR="004E1CBD">
        <w:rPr>
          <w:rFonts w:ascii="Cambria" w:eastAsia="Times New Roman" w:hAnsi="Cambria" w:cs="Times New Roman"/>
          <w:szCs w:val="24"/>
          <w:lang w:val="en-GB" w:eastAsia="en-AU"/>
        </w:rPr>
        <w:t xml:space="preserve"> relevant to the PKI services operated by Cogito</w:t>
      </w:r>
      <w:r w:rsidR="00BC0C1B" w:rsidRPr="00BC0C1B">
        <w:rPr>
          <w:rFonts w:ascii="Cambria" w:eastAsia="Times New Roman" w:hAnsi="Cambria" w:cs="Times New Roman"/>
          <w:szCs w:val="24"/>
          <w:lang w:val="en-GB" w:eastAsia="en-AU"/>
        </w:rPr>
        <w:t xml:space="preserve">. </w:t>
      </w:r>
    </w:p>
    <w:p w14:paraId="0780CB9D" w14:textId="6B562B43" w:rsidR="00BB23AC"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external online repository of information from the </w:t>
      </w:r>
      <w:r w:rsidR="00BC1E09">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PKI is accessible at the </w:t>
      </w:r>
      <w:r w:rsidRPr="00AF4CBC">
        <w:rPr>
          <w:rFonts w:ascii="Cambria" w:eastAsia="Times New Roman" w:hAnsi="Cambria" w:cs="Times New Roman"/>
          <w:szCs w:val="24"/>
          <w:lang w:val="en-GB" w:eastAsia="en-AU"/>
        </w:rPr>
        <w:t xml:space="preserve">URI </w:t>
      </w:r>
      <w:hyperlink r:id="rId18" w:history="1">
        <w:r w:rsidR="00AF4CBC" w:rsidRPr="00AF4CBC">
          <w:rPr>
            <w:rStyle w:val="Hyperlink"/>
          </w:rPr>
          <w:t>https://pki.govt.nz</w:t>
        </w:r>
        <w:r w:rsidR="00AF4CBC" w:rsidRPr="00AF4CBC">
          <w:rPr>
            <w:rStyle w:val="Hyperlink"/>
            <w:rFonts w:ascii="Times New Roman" w:eastAsia="Times New Roman" w:hAnsi="Times New Roman" w:cs="Times New Roman"/>
            <w:sz w:val="16"/>
            <w:szCs w:val="16"/>
            <w:lang w:val="en-GB" w:eastAsia="en-AU"/>
          </w:rPr>
          <w:t>/</w:t>
        </w:r>
      </w:hyperlink>
      <w:r w:rsidR="00CF575E" w:rsidRPr="00AF4CBC">
        <w:rPr>
          <w:rStyle w:val="CommentReference"/>
          <w:rFonts w:ascii="Times New Roman" w:eastAsia="Times New Roman" w:hAnsi="Times New Roman" w:cs="Times New Roman"/>
          <w:lang w:val="en-GB" w:eastAsia="en-AU"/>
        </w:rPr>
        <w:t>.</w:t>
      </w:r>
      <w:r w:rsidR="00CF575E">
        <w:rPr>
          <w:rStyle w:val="CommentReference"/>
          <w:rFonts w:ascii="Times New Roman" w:eastAsia="Times New Roman" w:hAnsi="Times New Roman" w:cs="Times New Roman"/>
          <w:lang w:val="en-GB" w:eastAsia="en-AU"/>
        </w:rPr>
        <w:t xml:space="preserve">  </w:t>
      </w:r>
      <w:r w:rsidR="00CF575E" w:rsidRPr="000C67C3">
        <w:rPr>
          <w:rFonts w:ascii="Cambria" w:hAnsi="Cambria"/>
          <w:szCs w:val="24"/>
        </w:rPr>
        <w:t xml:space="preserve">Publically accessible </w:t>
      </w:r>
      <w:r w:rsidR="00CF575E">
        <w:rPr>
          <w:rFonts w:ascii="Cambria" w:hAnsi="Cambria"/>
          <w:szCs w:val="24"/>
        </w:rPr>
        <w:t>information regarding the PKI</w:t>
      </w:r>
      <w:r w:rsidR="00ED224B">
        <w:rPr>
          <w:rFonts w:ascii="Cambria" w:hAnsi="Cambria"/>
          <w:szCs w:val="24"/>
        </w:rPr>
        <w:t>, the</w:t>
      </w:r>
      <w:r w:rsidR="00CF575E">
        <w:rPr>
          <w:rFonts w:ascii="Cambria" w:hAnsi="Cambria"/>
          <w:szCs w:val="24"/>
        </w:rPr>
        <w:t xml:space="preserve"> Framew</w:t>
      </w:r>
      <w:r w:rsidR="003F303F">
        <w:rPr>
          <w:rFonts w:ascii="Cambria" w:hAnsi="Cambria"/>
          <w:szCs w:val="24"/>
        </w:rPr>
        <w:t>o</w:t>
      </w:r>
      <w:r w:rsidR="00CF575E">
        <w:rPr>
          <w:rFonts w:ascii="Cambria" w:hAnsi="Cambria"/>
          <w:szCs w:val="24"/>
        </w:rPr>
        <w:t xml:space="preserve">rk and associated TaaS services will </w:t>
      </w:r>
      <w:r w:rsidR="00AF4CBC">
        <w:rPr>
          <w:rFonts w:ascii="Cambria" w:hAnsi="Cambria"/>
          <w:szCs w:val="24"/>
        </w:rPr>
        <w:t xml:space="preserve">also </w:t>
      </w:r>
      <w:r w:rsidR="00CF575E">
        <w:rPr>
          <w:rFonts w:ascii="Cambria" w:hAnsi="Cambria"/>
          <w:szCs w:val="24"/>
        </w:rPr>
        <w:t xml:space="preserve">be accessible at </w:t>
      </w:r>
      <w:hyperlink r:id="rId19" w:history="1">
        <w:r w:rsidR="00AF4CBC" w:rsidRPr="00AF4CBC">
          <w:rPr>
            <w:rStyle w:val="Hyperlink"/>
            <w:szCs w:val="24"/>
          </w:rPr>
          <w:t>https://ict.govt.nz</w:t>
        </w:r>
      </w:hyperlink>
      <w:r w:rsidR="00CF575E">
        <w:rPr>
          <w:rFonts w:ascii="Cambria" w:hAnsi="Cambria"/>
          <w:szCs w:val="24"/>
        </w:rPr>
        <w:t>.</w:t>
      </w:r>
      <w:r w:rsidR="00AF4CBC">
        <w:rPr>
          <w:rFonts w:ascii="Cambria" w:hAnsi="Cambria"/>
          <w:szCs w:val="24"/>
        </w:rPr>
        <w:t xml:space="preserve"> </w:t>
      </w:r>
      <w:r w:rsidR="00CF575E">
        <w:rPr>
          <w:rFonts w:ascii="Cambria" w:hAnsi="Cambria"/>
          <w:szCs w:val="24"/>
        </w:rPr>
        <w:t xml:space="preserve">  </w:t>
      </w:r>
    </w:p>
    <w:p w14:paraId="7310080B" w14:textId="77777777" w:rsidR="00BC0C1B" w:rsidRPr="00BC0C1B" w:rsidRDefault="00BC0C1B" w:rsidP="00EF6875">
      <w:pPr>
        <w:pStyle w:val="Heading2"/>
      </w:pPr>
      <w:bookmarkStart w:id="240" w:name="_Toc160627022"/>
      <w:bookmarkStart w:id="241" w:name="_Toc161653662"/>
      <w:bookmarkStart w:id="242" w:name="_Toc161654245"/>
      <w:bookmarkStart w:id="243" w:name="_Toc237159563"/>
      <w:bookmarkStart w:id="244" w:name="_Toc246766389"/>
      <w:bookmarkStart w:id="245" w:name="_Toc325181042"/>
      <w:bookmarkStart w:id="246" w:name="_Toc325181320"/>
      <w:bookmarkStart w:id="247" w:name="_Toc325181586"/>
      <w:bookmarkStart w:id="248" w:name="_Toc325182720"/>
      <w:bookmarkStart w:id="249" w:name="_Toc325183569"/>
      <w:bookmarkStart w:id="250" w:name="_Toc297149597"/>
      <w:bookmarkStart w:id="251" w:name="_Toc446408829"/>
      <w:bookmarkStart w:id="252" w:name="_Toc130487590"/>
      <w:bookmarkStart w:id="253" w:name="_Toc130491526"/>
      <w:bookmarkStart w:id="254" w:name="_Toc166312583"/>
      <w:bookmarkEnd w:id="240"/>
      <w:bookmarkEnd w:id="241"/>
      <w:bookmarkEnd w:id="242"/>
      <w:r w:rsidRPr="00BC0C1B">
        <w:t>Publication of certification information</w:t>
      </w:r>
      <w:bookmarkEnd w:id="243"/>
      <w:bookmarkEnd w:id="244"/>
      <w:bookmarkEnd w:id="245"/>
      <w:bookmarkEnd w:id="246"/>
      <w:bookmarkEnd w:id="247"/>
      <w:bookmarkEnd w:id="248"/>
      <w:bookmarkEnd w:id="249"/>
      <w:bookmarkEnd w:id="250"/>
      <w:bookmarkEnd w:id="251"/>
    </w:p>
    <w:bookmarkEnd w:id="252"/>
    <w:bookmarkEnd w:id="253"/>
    <w:bookmarkEnd w:id="254"/>
    <w:p w14:paraId="49118F2C" w14:textId="77777777" w:rsidR="00BC0C1B" w:rsidRPr="00BC0C1B" w:rsidRDefault="00013865"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Cogito Group on behalf of t</w:t>
      </w:r>
      <w:r w:rsidR="002E30BE">
        <w:rPr>
          <w:rFonts w:ascii="Cambria" w:eastAsia="Times New Roman" w:hAnsi="Cambria" w:cs="Times New Roman"/>
          <w:szCs w:val="24"/>
          <w:lang w:val="en-GB" w:eastAsia="en-AU"/>
        </w:rPr>
        <w:t>he New Zealand Government</w:t>
      </w:r>
      <w:r w:rsidR="00BC0C1B" w:rsidRPr="00BC0C1B">
        <w:rPr>
          <w:rFonts w:ascii="Cambria" w:eastAsia="Times New Roman" w:hAnsi="Cambria" w:cs="Times New Roman"/>
          <w:szCs w:val="24"/>
          <w:lang w:val="en-GB" w:eastAsia="en-AU"/>
        </w:rPr>
        <w:t xml:space="preserve"> publishes to its internal repository all CA certificates, relevant </w:t>
      </w:r>
      <w:r w:rsidR="00BC0C1B" w:rsidRPr="00BC0C1B">
        <w:rPr>
          <w:rFonts w:ascii="Cambria" w:eastAsia="Times New Roman" w:hAnsi="Cambria" w:cs="Times New Roman"/>
          <w:i/>
          <w:szCs w:val="24"/>
          <w:lang w:val="en-GB" w:eastAsia="en-AU"/>
        </w:rPr>
        <w:t>Subscriber</w:t>
      </w:r>
      <w:r w:rsidR="00BC0C1B" w:rsidRPr="00BC0C1B">
        <w:rPr>
          <w:rFonts w:ascii="Cambria" w:eastAsia="Times New Roman" w:hAnsi="Cambria" w:cs="Times New Roman"/>
          <w:szCs w:val="24"/>
          <w:lang w:val="en-GB" w:eastAsia="en-AU"/>
        </w:rPr>
        <w:t xml:space="preserve"> certificates and </w:t>
      </w:r>
      <w:r w:rsidR="00BC0C1B" w:rsidRPr="00BC0C1B">
        <w:rPr>
          <w:rFonts w:ascii="Cambria" w:eastAsia="Times New Roman" w:hAnsi="Cambria" w:cs="Times New Roman"/>
          <w:i/>
          <w:szCs w:val="24"/>
          <w:lang w:val="en-GB" w:eastAsia="en-AU"/>
        </w:rPr>
        <w:t>Certificate Revocation Lists</w:t>
      </w:r>
      <w:r w:rsidR="00BC0C1B" w:rsidRPr="00BC0C1B">
        <w:rPr>
          <w:rFonts w:ascii="Cambria" w:eastAsia="Times New Roman" w:hAnsi="Cambria" w:cs="Times New Roman"/>
          <w:szCs w:val="24"/>
          <w:lang w:val="en-GB" w:eastAsia="en-AU"/>
        </w:rPr>
        <w:t xml:space="preserve"> (CRL).  Externally, </w:t>
      </w:r>
      <w:r w:rsidR="002E30BE">
        <w:rPr>
          <w:rFonts w:ascii="Cambria" w:eastAsia="Times New Roman" w:hAnsi="Cambria" w:cs="Times New Roman"/>
          <w:szCs w:val="24"/>
          <w:lang w:val="en-GB" w:eastAsia="en-AU"/>
        </w:rPr>
        <w:t>the New Zealand Government</w:t>
      </w:r>
      <w:r w:rsidR="00BC0C1B" w:rsidRPr="00BC0C1B">
        <w:rPr>
          <w:rFonts w:ascii="Cambria" w:eastAsia="Times New Roman" w:hAnsi="Cambria" w:cs="Times New Roman"/>
          <w:szCs w:val="24"/>
          <w:lang w:val="en-GB" w:eastAsia="en-AU"/>
        </w:rPr>
        <w:t xml:space="preserve"> provides a repository of relevant PKI information for Relying Parties either directly or via “proxy” repositories at the borders of </w:t>
      </w:r>
      <w:r w:rsidR="002E30BE">
        <w:rPr>
          <w:rFonts w:ascii="Cambria" w:eastAsia="Times New Roman" w:hAnsi="Cambria" w:cs="Times New Roman"/>
          <w:szCs w:val="24"/>
          <w:lang w:val="en-GB" w:eastAsia="en-AU"/>
        </w:rPr>
        <w:t>New Zealand Government</w:t>
      </w:r>
      <w:r w:rsidR="00BC0C1B" w:rsidRPr="00BC0C1B">
        <w:rPr>
          <w:rFonts w:ascii="Cambria" w:eastAsia="Times New Roman" w:hAnsi="Cambria" w:cs="Times New Roman"/>
          <w:szCs w:val="24"/>
          <w:lang w:val="en-GB" w:eastAsia="en-AU"/>
        </w:rPr>
        <w:t xml:space="preserve"> networks. </w:t>
      </w:r>
      <w:r w:rsidR="00BC0C1B" w:rsidRPr="00BC0C1B">
        <w:rPr>
          <w:rFonts w:ascii="Cambria" w:eastAsia="Times New Roman" w:hAnsi="Cambria" w:cs="Times New Roman"/>
          <w:szCs w:val="24"/>
          <w:lang w:val="en-US" w:eastAsia="en-AU"/>
        </w:rPr>
        <w:t xml:space="preserve">CA Certificates, Entity Certificates and CRLs that are not required for external use or external Relying Parties, will not be published in external repositories. </w:t>
      </w:r>
      <w:r w:rsidR="00BC0C1B" w:rsidRPr="00BC0C1B">
        <w:rPr>
          <w:rFonts w:ascii="Cambria" w:eastAsia="Times New Roman" w:hAnsi="Cambria" w:cs="Times New Roman"/>
          <w:szCs w:val="24"/>
          <w:lang w:val="en-GB" w:eastAsia="en-AU"/>
        </w:rPr>
        <w:t xml:space="preserve">Resource certificates for non-person entities such as </w:t>
      </w:r>
      <w:r w:rsidR="002E30BE">
        <w:rPr>
          <w:rFonts w:ascii="Cambria" w:eastAsia="Times New Roman" w:hAnsi="Cambria" w:cs="Times New Roman"/>
          <w:szCs w:val="24"/>
          <w:lang w:val="en-GB" w:eastAsia="en-AU"/>
        </w:rPr>
        <w:t>New Zealand Government</w:t>
      </w:r>
      <w:r w:rsidR="00BC0C1B" w:rsidRPr="00BC0C1B">
        <w:rPr>
          <w:rFonts w:ascii="Cambria" w:eastAsia="Times New Roman" w:hAnsi="Cambria" w:cs="Times New Roman"/>
          <w:szCs w:val="24"/>
          <w:lang w:val="en-GB" w:eastAsia="en-AU"/>
        </w:rPr>
        <w:t xml:space="preserve"> applications, servers, routers and so forth may be published to a certificate store within an application as an alternative to publication within the repository.</w:t>
      </w:r>
    </w:p>
    <w:p w14:paraId="41AE6A85" w14:textId="77777777" w:rsidR="00BC0C1B" w:rsidRPr="00BC0C1B" w:rsidRDefault="002E30BE"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New Zealand Government</w:t>
      </w:r>
      <w:r w:rsidR="00BC0C1B" w:rsidRPr="00BC0C1B">
        <w:rPr>
          <w:rFonts w:ascii="Cambria" w:eastAsia="Times New Roman" w:hAnsi="Cambria" w:cs="Times New Roman"/>
          <w:szCs w:val="24"/>
          <w:lang w:val="en-GB" w:eastAsia="en-AU"/>
        </w:rPr>
        <w:t xml:space="preserve"> provides Subscribers and Relying Parties with the URL of a website which </w:t>
      </w:r>
      <w:r w:rsidR="00F63A95">
        <w:rPr>
          <w:rFonts w:ascii="Cambria" w:eastAsia="Times New Roman" w:hAnsi="Cambria" w:cs="Times New Roman"/>
          <w:szCs w:val="24"/>
          <w:lang w:val="en-GB" w:eastAsia="en-AU"/>
        </w:rPr>
        <w:t>Cogito Group</w:t>
      </w:r>
      <w:r w:rsidR="00BC0C1B" w:rsidRPr="00BC0C1B">
        <w:rPr>
          <w:rFonts w:ascii="Cambria" w:eastAsia="Times New Roman" w:hAnsi="Cambria" w:cs="Times New Roman"/>
          <w:szCs w:val="24"/>
          <w:lang w:val="en-GB" w:eastAsia="en-AU"/>
        </w:rPr>
        <w:t xml:space="preserve"> uses to publish:</w:t>
      </w:r>
    </w:p>
    <w:p w14:paraId="5B393A7E" w14:textId="77777777" w:rsidR="00BC0C1B" w:rsidRPr="00BC0C1B" w:rsidRDefault="00BC0C1B" w:rsidP="00F63A95">
      <w:pPr>
        <w:numPr>
          <w:ilvl w:val="0"/>
          <w:numId w:val="16"/>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this CPS; and</w:t>
      </w:r>
    </w:p>
    <w:p w14:paraId="3D85ED3C" w14:textId="77777777" w:rsidR="00BC0C1B" w:rsidRDefault="00BC0C1B" w:rsidP="000C67C3">
      <w:pPr>
        <w:numPr>
          <w:ilvl w:val="0"/>
          <w:numId w:val="16"/>
        </w:numPr>
        <w:spacing w:after="120" w:line="240" w:lineRule="auto"/>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relevant</w:t>
      </w:r>
      <w:proofErr w:type="gramEnd"/>
      <w:r w:rsidRPr="00BC0C1B">
        <w:rPr>
          <w:rFonts w:ascii="Cambria" w:eastAsia="Times New Roman" w:hAnsi="Cambria" w:cs="Times New Roman"/>
          <w:szCs w:val="20"/>
          <w:lang w:eastAsia="en-AU"/>
        </w:rPr>
        <w:t xml:space="preserve"> CPs.</w:t>
      </w:r>
    </w:p>
    <w:p w14:paraId="2DE57401" w14:textId="77777777" w:rsidR="00BC0C1B" w:rsidRPr="00BC0C1B" w:rsidRDefault="00BC0C1B" w:rsidP="00EF6875">
      <w:pPr>
        <w:pStyle w:val="Heading2"/>
      </w:pPr>
      <w:bookmarkStart w:id="255" w:name="_Toc237159564"/>
      <w:bookmarkStart w:id="256" w:name="_Toc246766390"/>
      <w:bookmarkStart w:id="257" w:name="_Toc325181043"/>
      <w:bookmarkStart w:id="258" w:name="_Toc325181321"/>
      <w:bookmarkStart w:id="259" w:name="_Toc325181587"/>
      <w:bookmarkStart w:id="260" w:name="_Toc325182721"/>
      <w:bookmarkStart w:id="261" w:name="_Toc325183570"/>
      <w:bookmarkStart w:id="262" w:name="_Toc297149598"/>
      <w:bookmarkStart w:id="263" w:name="_Toc446408830"/>
      <w:bookmarkStart w:id="264" w:name="_Toc130487591"/>
      <w:bookmarkStart w:id="265" w:name="_Toc130491527"/>
      <w:bookmarkStart w:id="266" w:name="_Toc166312584"/>
      <w:r w:rsidRPr="00BC0C1B">
        <w:t>Time or frequency of publication</w:t>
      </w:r>
      <w:bookmarkEnd w:id="255"/>
      <w:bookmarkEnd w:id="256"/>
      <w:bookmarkEnd w:id="257"/>
      <w:bookmarkEnd w:id="258"/>
      <w:bookmarkEnd w:id="259"/>
      <w:bookmarkEnd w:id="260"/>
      <w:bookmarkEnd w:id="261"/>
      <w:bookmarkEnd w:id="262"/>
      <w:bookmarkEnd w:id="263"/>
    </w:p>
    <w:bookmarkEnd w:id="264"/>
    <w:bookmarkEnd w:id="265"/>
    <w:bookmarkEnd w:id="266"/>
    <w:p w14:paraId="56A01D3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prompt publishing of information in the repository is required after such information becomes available.  This CPS specifies the minimum performance standards applicable to the various types of information in section 4 (Certificate Life-cycle Operational Requirements).  </w:t>
      </w:r>
    </w:p>
    <w:p w14:paraId="578E5C97" w14:textId="42B64E54"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Public documents are published/updated promptly on approved change</w:t>
      </w:r>
      <w:r w:rsidR="007A1CF7">
        <w:rPr>
          <w:rFonts w:ascii="Cambria" w:eastAsia="Times New Roman" w:hAnsi="Cambria" w:cs="Times New Roman"/>
          <w:szCs w:val="24"/>
          <w:lang w:val="en-GB" w:eastAsia="en-AU"/>
        </w:rPr>
        <w:t xml:space="preserve"> and are to </w:t>
      </w:r>
      <w:proofErr w:type="gramStart"/>
      <w:r w:rsidR="007A1CF7">
        <w:rPr>
          <w:rFonts w:ascii="Cambria" w:eastAsia="Times New Roman" w:hAnsi="Cambria" w:cs="Times New Roman"/>
          <w:szCs w:val="24"/>
          <w:lang w:val="en-GB" w:eastAsia="en-AU"/>
        </w:rPr>
        <w:t>reviewed</w:t>
      </w:r>
      <w:proofErr w:type="gramEnd"/>
      <w:r w:rsidR="007A1CF7">
        <w:rPr>
          <w:rFonts w:ascii="Cambria" w:eastAsia="Times New Roman" w:hAnsi="Cambria" w:cs="Times New Roman"/>
          <w:szCs w:val="24"/>
          <w:lang w:val="en-GB" w:eastAsia="en-AU"/>
        </w:rPr>
        <w:t xml:space="preserve"> annually, if no changes have been approved in the interim.</w:t>
      </w:r>
    </w:p>
    <w:p w14:paraId="0B82E5E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Publication frequencies for certificates and CRLs are detailed in the applicable CP.  </w:t>
      </w:r>
    </w:p>
    <w:p w14:paraId="37B96DC2" w14:textId="77777777" w:rsidR="00BC0C1B" w:rsidRPr="00BC0C1B" w:rsidRDefault="00BC0C1B" w:rsidP="00EF6875">
      <w:pPr>
        <w:pStyle w:val="Heading2"/>
      </w:pPr>
      <w:bookmarkStart w:id="267" w:name="_Toc163558667"/>
      <w:bookmarkStart w:id="268" w:name="_Toc163969244"/>
      <w:bookmarkStart w:id="269" w:name="_Toc164579384"/>
      <w:bookmarkStart w:id="270" w:name="_Toc166312585"/>
      <w:bookmarkStart w:id="271" w:name="_Toc237159565"/>
      <w:bookmarkStart w:id="272" w:name="_Toc246766391"/>
      <w:bookmarkStart w:id="273" w:name="_Toc325181044"/>
      <w:bookmarkStart w:id="274" w:name="_Toc325181322"/>
      <w:bookmarkStart w:id="275" w:name="_Toc325181588"/>
      <w:bookmarkStart w:id="276" w:name="_Toc325182722"/>
      <w:bookmarkStart w:id="277" w:name="_Toc325183571"/>
      <w:bookmarkStart w:id="278" w:name="_Toc297149599"/>
      <w:bookmarkStart w:id="279" w:name="_Toc446408831"/>
      <w:bookmarkStart w:id="280" w:name="_Toc130487592"/>
      <w:bookmarkStart w:id="281" w:name="_Toc130491528"/>
      <w:bookmarkStart w:id="282" w:name="_Toc166312586"/>
      <w:bookmarkEnd w:id="267"/>
      <w:bookmarkEnd w:id="268"/>
      <w:bookmarkEnd w:id="269"/>
      <w:bookmarkEnd w:id="270"/>
      <w:r w:rsidRPr="00BC0C1B">
        <w:lastRenderedPageBreak/>
        <w:t>Access controls on repositories</w:t>
      </w:r>
      <w:bookmarkEnd w:id="271"/>
      <w:bookmarkEnd w:id="272"/>
      <w:bookmarkEnd w:id="273"/>
      <w:bookmarkEnd w:id="274"/>
      <w:bookmarkEnd w:id="275"/>
      <w:bookmarkEnd w:id="276"/>
      <w:bookmarkEnd w:id="277"/>
      <w:bookmarkEnd w:id="278"/>
      <w:bookmarkEnd w:id="279"/>
    </w:p>
    <w:bookmarkEnd w:id="280"/>
    <w:bookmarkEnd w:id="281"/>
    <w:bookmarkEnd w:id="282"/>
    <w:p w14:paraId="5FB48BD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Repository information requires protection from unauthorised disclosure or modification, appropriate for the classification of the information and its value to all parties.</w:t>
      </w:r>
    </w:p>
    <w:p w14:paraId="2C655AD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There are no further access controls on read-only versions of public documents.</w:t>
      </w:r>
    </w:p>
    <w:p w14:paraId="475B02F6" w14:textId="66E7C0BC"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Appropriate access controls on the repositories are used to ensure that only personnel and processes auth</w:t>
      </w:r>
      <w:r w:rsidR="009409EF">
        <w:rPr>
          <w:rFonts w:ascii="Cambria" w:eastAsia="Times New Roman" w:hAnsi="Cambria" w:cs="Times New Roman"/>
          <w:szCs w:val="24"/>
          <w:lang w:val="en-GB" w:eastAsia="en-AU"/>
        </w:rPr>
        <w:t xml:space="preserve">orised by </w:t>
      </w:r>
      <w:r w:rsidR="0009253B">
        <w:rPr>
          <w:rFonts w:ascii="Cambria" w:eastAsia="Times New Roman" w:hAnsi="Cambria" w:cs="Times New Roman"/>
          <w:szCs w:val="24"/>
          <w:lang w:val="en-GB" w:eastAsia="en-AU"/>
        </w:rPr>
        <w:t>the Lead Agency</w:t>
      </w:r>
      <w:r w:rsidRPr="00BC0C1B">
        <w:rPr>
          <w:rFonts w:ascii="Cambria" w:eastAsia="Times New Roman" w:hAnsi="Cambria" w:cs="Times New Roman"/>
          <w:szCs w:val="24"/>
          <w:lang w:val="en-GB" w:eastAsia="en-AU"/>
        </w:rPr>
        <w:t xml:space="preserve"> are able to write to, or modify repository information.</w:t>
      </w:r>
    </w:p>
    <w:p w14:paraId="098D5FD4" w14:textId="77777777" w:rsidR="00BC0C1B" w:rsidRPr="00BC0C1B" w:rsidRDefault="00BC0C1B" w:rsidP="00EF6875">
      <w:pPr>
        <w:pStyle w:val="Heading1"/>
      </w:pPr>
      <w:bookmarkStart w:id="283" w:name="_Toc237159566"/>
      <w:bookmarkStart w:id="284" w:name="_Toc246766392"/>
      <w:bookmarkStart w:id="285" w:name="_Toc325181045"/>
      <w:bookmarkStart w:id="286" w:name="_Toc325181323"/>
      <w:bookmarkStart w:id="287" w:name="_Toc325181589"/>
      <w:bookmarkStart w:id="288" w:name="_Toc325182723"/>
      <w:bookmarkStart w:id="289" w:name="_Toc325183572"/>
      <w:bookmarkStart w:id="290" w:name="_Toc297149600"/>
      <w:bookmarkStart w:id="291" w:name="_Toc446408832"/>
      <w:bookmarkStart w:id="292" w:name="_Toc130487593"/>
      <w:bookmarkStart w:id="293" w:name="_Toc130491529"/>
      <w:bookmarkStart w:id="294" w:name="_Toc166312587"/>
      <w:r w:rsidRPr="00BC0C1B">
        <w:t>Identification and Authentication</w:t>
      </w:r>
      <w:bookmarkEnd w:id="283"/>
      <w:bookmarkEnd w:id="284"/>
      <w:bookmarkEnd w:id="285"/>
      <w:bookmarkEnd w:id="286"/>
      <w:bookmarkEnd w:id="287"/>
      <w:bookmarkEnd w:id="288"/>
      <w:bookmarkEnd w:id="289"/>
      <w:bookmarkEnd w:id="290"/>
      <w:bookmarkEnd w:id="291"/>
    </w:p>
    <w:p w14:paraId="0FA1EDEF" w14:textId="77777777" w:rsidR="00BC0C1B" w:rsidRPr="00BC0C1B" w:rsidRDefault="00BC0C1B" w:rsidP="00EF6875">
      <w:pPr>
        <w:pStyle w:val="Heading2"/>
      </w:pPr>
      <w:bookmarkStart w:id="295" w:name="_Toc237159567"/>
      <w:bookmarkStart w:id="296" w:name="_Toc246766393"/>
      <w:bookmarkStart w:id="297" w:name="_Toc325181046"/>
      <w:bookmarkStart w:id="298" w:name="_Toc325181324"/>
      <w:bookmarkStart w:id="299" w:name="_Toc325181590"/>
      <w:bookmarkStart w:id="300" w:name="_Toc325182724"/>
      <w:bookmarkStart w:id="301" w:name="_Toc325183573"/>
      <w:bookmarkStart w:id="302" w:name="_Toc297149601"/>
      <w:bookmarkStart w:id="303" w:name="_Toc446408833"/>
      <w:r w:rsidRPr="00BC0C1B">
        <w:t>Naming</w:t>
      </w:r>
      <w:bookmarkEnd w:id="295"/>
      <w:bookmarkEnd w:id="296"/>
      <w:bookmarkEnd w:id="297"/>
      <w:bookmarkEnd w:id="298"/>
      <w:bookmarkEnd w:id="299"/>
      <w:bookmarkEnd w:id="300"/>
      <w:bookmarkEnd w:id="301"/>
      <w:bookmarkEnd w:id="302"/>
      <w:bookmarkEnd w:id="303"/>
    </w:p>
    <w:p w14:paraId="523199DA" w14:textId="77777777" w:rsidR="00BC0C1B" w:rsidRPr="00BC0C1B" w:rsidRDefault="00BC0C1B" w:rsidP="00EF6875">
      <w:pPr>
        <w:pStyle w:val="Heading3"/>
      </w:pPr>
      <w:bookmarkStart w:id="304" w:name="_Toc325378636"/>
      <w:r w:rsidRPr="00BC0C1B">
        <w:t>Types of Names</w:t>
      </w:r>
      <w:bookmarkEnd w:id="304"/>
    </w:p>
    <w:p w14:paraId="53E82A98" w14:textId="3B783180"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See Relevant CP</w:t>
      </w:r>
      <w:r w:rsidR="00AF4CBC">
        <w:rPr>
          <w:rFonts w:ascii="Cambria" w:eastAsia="Times New Roman" w:hAnsi="Cambria" w:cs="Times New Roman"/>
          <w:szCs w:val="24"/>
          <w:lang w:val="en-US" w:eastAsia="en-AU"/>
        </w:rPr>
        <w:t>.</w:t>
      </w:r>
    </w:p>
    <w:p w14:paraId="0CB6E05D" w14:textId="77777777" w:rsidR="00BC0C1B" w:rsidRPr="00BC0C1B" w:rsidRDefault="00BC0C1B" w:rsidP="00EF6875">
      <w:pPr>
        <w:pStyle w:val="Heading3"/>
      </w:pPr>
      <w:bookmarkStart w:id="305" w:name="_Toc325378637"/>
      <w:r w:rsidRPr="00BC0C1B">
        <w:t>Need for names to be meaningful</w:t>
      </w:r>
      <w:bookmarkEnd w:id="305"/>
    </w:p>
    <w:p w14:paraId="08590297"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See relevant CP</w:t>
      </w:r>
      <w:r w:rsidR="003E0832">
        <w:rPr>
          <w:rFonts w:ascii="Cambria" w:eastAsia="Times New Roman" w:hAnsi="Cambria" w:cs="Times New Roman"/>
          <w:szCs w:val="24"/>
          <w:lang w:val="en-US" w:eastAsia="en-AU"/>
        </w:rPr>
        <w:t xml:space="preserve"> for details</w:t>
      </w:r>
      <w:r w:rsidRPr="00BC0C1B">
        <w:rPr>
          <w:rFonts w:ascii="Cambria" w:eastAsia="Times New Roman" w:hAnsi="Cambria" w:cs="Times New Roman"/>
          <w:szCs w:val="24"/>
          <w:lang w:val="en-US" w:eastAsia="en-AU"/>
        </w:rPr>
        <w:t>.</w:t>
      </w:r>
    </w:p>
    <w:p w14:paraId="59C51B98" w14:textId="77777777" w:rsidR="00BC0C1B" w:rsidRPr="00BC0C1B" w:rsidRDefault="00BC0C1B" w:rsidP="00EF6875">
      <w:pPr>
        <w:pStyle w:val="Heading3"/>
      </w:pPr>
      <w:bookmarkStart w:id="306" w:name="_Toc325378638"/>
      <w:r w:rsidRPr="00BC0C1B">
        <w:t xml:space="preserve">Anonymity </w:t>
      </w:r>
      <w:r w:rsidR="00A1324C" w:rsidRPr="00BC0C1B">
        <w:t>o</w:t>
      </w:r>
      <w:r w:rsidR="00A1324C">
        <w:t>r</w:t>
      </w:r>
      <w:r w:rsidR="00A1324C" w:rsidRPr="00BC0C1B">
        <w:t xml:space="preserve"> </w:t>
      </w:r>
      <w:r w:rsidRPr="00BC0C1B">
        <w:t>pseudonymity of Subscribers</w:t>
      </w:r>
      <w:bookmarkEnd w:id="306"/>
    </w:p>
    <w:p w14:paraId="79C06DA8"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See relevant CP.</w:t>
      </w:r>
    </w:p>
    <w:p w14:paraId="663BC542" w14:textId="77777777" w:rsidR="00BC0C1B" w:rsidRPr="00BC0C1B" w:rsidRDefault="00BC0C1B" w:rsidP="00EF6875">
      <w:pPr>
        <w:pStyle w:val="Heading3"/>
      </w:pPr>
      <w:bookmarkStart w:id="307" w:name="_Toc325378639"/>
      <w:r w:rsidRPr="00BC0C1B">
        <w:t>Rules for interpreting various name forms</w:t>
      </w:r>
      <w:bookmarkEnd w:id="307"/>
    </w:p>
    <w:p w14:paraId="1E0B5F4D"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bookmarkStart w:id="308" w:name="_Toc325378640"/>
      <w:r w:rsidRPr="00BC0C1B">
        <w:rPr>
          <w:rFonts w:ascii="Cambria" w:eastAsia="Times New Roman" w:hAnsi="Cambria" w:cs="Times New Roman"/>
          <w:szCs w:val="24"/>
          <w:lang w:val="en-US" w:eastAsia="en-AU"/>
        </w:rPr>
        <w:t>See relevant CP.</w:t>
      </w:r>
    </w:p>
    <w:p w14:paraId="3553DD26" w14:textId="77777777" w:rsidR="00BC0C1B" w:rsidRPr="00BC0C1B" w:rsidRDefault="00BC0C1B" w:rsidP="00EF6875">
      <w:pPr>
        <w:pStyle w:val="Heading3"/>
      </w:pPr>
      <w:r w:rsidRPr="00BC0C1B">
        <w:t>Uniqueness of names</w:t>
      </w:r>
      <w:bookmarkEnd w:id="308"/>
    </w:p>
    <w:p w14:paraId="6D57BBEA"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See relevant CP.   </w:t>
      </w:r>
    </w:p>
    <w:p w14:paraId="59D0FA4A" w14:textId="77777777" w:rsidR="00BC0C1B" w:rsidRPr="00BC0C1B" w:rsidRDefault="00BC0C1B" w:rsidP="009D55E2">
      <w:pPr>
        <w:pStyle w:val="Heading3"/>
      </w:pPr>
      <w:bookmarkStart w:id="309" w:name="_Toc325378641"/>
      <w:r w:rsidRPr="00BC0C1B">
        <w:t>Recognition, authentication, and role of trademarks</w:t>
      </w:r>
      <w:bookmarkEnd w:id="309"/>
    </w:p>
    <w:p w14:paraId="411ED382"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Applicants for certificates must take all reasonable steps to ensure that subject names do not contain or comprise anything that might infringe a trade mark.</w:t>
      </w:r>
    </w:p>
    <w:p w14:paraId="56A4E7E9"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The CA will not issue a certificate where it is aware that it would contain a name that infringes (or that the CA considers might infringe) a trade mark.</w:t>
      </w:r>
    </w:p>
    <w:p w14:paraId="0F61ACA4" w14:textId="77777777" w:rsid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Where the CA becomes aware subsequent to issuing that a name on the certificate contains or comprises anything that might infringe a trade mark (and hence has been erroneously issued), the certificate may be revoked as provided for </w:t>
      </w:r>
      <w:r w:rsidRPr="00BC0C1B">
        <w:rPr>
          <w:rFonts w:ascii="Cambria" w:eastAsia="Times New Roman" w:hAnsi="Cambria" w:cs="Arial"/>
          <w:szCs w:val="24"/>
          <w:lang w:eastAsia="en-AU"/>
        </w:rPr>
        <w:t>in 4.9 of this CP</w:t>
      </w:r>
      <w:r w:rsidRPr="00BC0C1B">
        <w:rPr>
          <w:rFonts w:ascii="Cambria" w:eastAsia="Times New Roman" w:hAnsi="Cambria" w:cs="Times New Roman"/>
          <w:szCs w:val="24"/>
          <w:lang w:val="en-US" w:eastAsia="en-AU"/>
        </w:rPr>
        <w:t>.</w:t>
      </w:r>
      <w:bookmarkStart w:id="310" w:name="_Toc130487601"/>
      <w:bookmarkStart w:id="311" w:name="_Toc130491537"/>
      <w:bookmarkStart w:id="312" w:name="_Toc166312601"/>
      <w:bookmarkEnd w:id="292"/>
      <w:bookmarkEnd w:id="293"/>
      <w:bookmarkEnd w:id="294"/>
    </w:p>
    <w:p w14:paraId="3128BEA2" w14:textId="77777777" w:rsidR="003E0832" w:rsidRPr="00BC0C1B" w:rsidRDefault="003E0832" w:rsidP="00BC0C1B">
      <w:pPr>
        <w:spacing w:after="120" w:line="240" w:lineRule="auto"/>
        <w:jc w:val="both"/>
        <w:rPr>
          <w:rFonts w:ascii="Cambria" w:eastAsia="Times New Roman" w:hAnsi="Cambria" w:cs="Times New Roman"/>
          <w:szCs w:val="24"/>
          <w:lang w:val="en-GB" w:eastAsia="en-AU"/>
        </w:rPr>
      </w:pPr>
      <w:r w:rsidRPr="003E0832">
        <w:rPr>
          <w:rFonts w:ascii="Cambria" w:eastAsia="Times New Roman" w:hAnsi="Cambria" w:cs="Times New Roman"/>
          <w:szCs w:val="24"/>
          <w:lang w:val="en-GB" w:eastAsia="en-AU"/>
        </w:rPr>
        <w:t xml:space="preserve">It is not anticipated that trademarks or other intellectual property rights will exist in personal names used within </w:t>
      </w:r>
      <w:r>
        <w:rPr>
          <w:rFonts w:ascii="Cambria" w:eastAsia="Times New Roman" w:hAnsi="Cambria" w:cs="Times New Roman"/>
          <w:szCs w:val="24"/>
          <w:lang w:val="en-GB" w:eastAsia="en-AU"/>
        </w:rPr>
        <w:t>Government</w:t>
      </w:r>
      <w:r w:rsidRPr="003E0832">
        <w:rPr>
          <w:rFonts w:ascii="Cambria" w:eastAsia="Times New Roman" w:hAnsi="Cambria" w:cs="Times New Roman"/>
          <w:szCs w:val="24"/>
          <w:lang w:val="en-GB" w:eastAsia="en-AU"/>
        </w:rPr>
        <w:t xml:space="preserve"> certificates. If a </w:t>
      </w:r>
      <w:r>
        <w:rPr>
          <w:rFonts w:ascii="Cambria" w:eastAsia="Times New Roman" w:hAnsi="Cambria" w:cs="Times New Roman"/>
          <w:szCs w:val="24"/>
          <w:lang w:val="en-GB" w:eastAsia="en-AU"/>
        </w:rPr>
        <w:t>Subscribing</w:t>
      </w:r>
      <w:r w:rsidRPr="003E0832">
        <w:rPr>
          <w:rFonts w:ascii="Cambria" w:eastAsia="Times New Roman" w:hAnsi="Cambria" w:cs="Times New Roman"/>
          <w:szCs w:val="24"/>
          <w:lang w:val="en-GB" w:eastAsia="en-AU"/>
        </w:rPr>
        <w:t xml:space="preserve"> Agency’s legal name is also a trademark, use of the name is authorised by virtue of the organisation’s signing of </w:t>
      </w:r>
      <w:r>
        <w:rPr>
          <w:rFonts w:ascii="Cambria" w:eastAsia="Times New Roman" w:hAnsi="Cambria" w:cs="Times New Roman"/>
          <w:szCs w:val="24"/>
          <w:lang w:val="en-GB" w:eastAsia="en-AU"/>
        </w:rPr>
        <w:t>the Subscriber Agreement and acceptance of this CPS</w:t>
      </w:r>
      <w:r w:rsidRPr="003E0832">
        <w:rPr>
          <w:rFonts w:ascii="Cambria" w:eastAsia="Times New Roman" w:hAnsi="Cambria" w:cs="Times New Roman"/>
          <w:szCs w:val="24"/>
          <w:lang w:val="en-GB" w:eastAsia="en-AU"/>
        </w:rPr>
        <w:t>.</w:t>
      </w:r>
    </w:p>
    <w:p w14:paraId="03262964" w14:textId="77777777" w:rsidR="00BC0C1B" w:rsidRPr="00BC0C1B" w:rsidRDefault="00BC0C1B" w:rsidP="009D55E2">
      <w:pPr>
        <w:pStyle w:val="Heading2"/>
      </w:pPr>
      <w:bookmarkStart w:id="313" w:name="_Toc237159568"/>
      <w:bookmarkStart w:id="314" w:name="_Toc246766394"/>
      <w:bookmarkStart w:id="315" w:name="_Toc325181047"/>
      <w:bookmarkStart w:id="316" w:name="_Toc325181325"/>
      <w:bookmarkStart w:id="317" w:name="_Toc325181591"/>
      <w:bookmarkStart w:id="318" w:name="_Toc325182725"/>
      <w:bookmarkStart w:id="319" w:name="_Toc325183574"/>
      <w:bookmarkStart w:id="320" w:name="_Toc297149602"/>
      <w:bookmarkStart w:id="321" w:name="_Toc446408834"/>
      <w:r w:rsidRPr="00BC0C1B">
        <w:t>Initial identity validation</w:t>
      </w:r>
      <w:bookmarkEnd w:id="313"/>
      <w:bookmarkEnd w:id="314"/>
      <w:bookmarkEnd w:id="315"/>
      <w:bookmarkEnd w:id="316"/>
      <w:bookmarkEnd w:id="317"/>
      <w:bookmarkEnd w:id="318"/>
      <w:bookmarkEnd w:id="319"/>
      <w:bookmarkEnd w:id="320"/>
      <w:bookmarkEnd w:id="321"/>
    </w:p>
    <w:p w14:paraId="6A0EA151" w14:textId="0175684B" w:rsidR="00BC0C1B" w:rsidRPr="00BC0C1B" w:rsidRDefault="00BC0C1B" w:rsidP="009D55E2">
      <w:pPr>
        <w:pStyle w:val="Heading3"/>
      </w:pPr>
      <w:bookmarkStart w:id="322" w:name="_Toc130487602"/>
      <w:bookmarkStart w:id="323" w:name="_Toc130491538"/>
      <w:bookmarkStart w:id="324" w:name="_Toc166312602"/>
      <w:bookmarkStart w:id="325" w:name="_Toc246766395"/>
      <w:bookmarkStart w:id="326" w:name="_Toc325181048"/>
      <w:bookmarkStart w:id="327" w:name="_Toc325181326"/>
      <w:bookmarkStart w:id="328" w:name="_Toc325181592"/>
      <w:bookmarkStart w:id="329" w:name="_Toc325182726"/>
      <w:bookmarkStart w:id="330" w:name="_Toc325183575"/>
      <w:bookmarkStart w:id="331" w:name="_Toc297149603"/>
      <w:bookmarkEnd w:id="310"/>
      <w:bookmarkEnd w:id="311"/>
      <w:bookmarkEnd w:id="312"/>
      <w:r w:rsidRPr="00BC0C1B">
        <w:t>Method to prove possession of private key</w:t>
      </w:r>
      <w:bookmarkEnd w:id="322"/>
      <w:bookmarkEnd w:id="323"/>
      <w:bookmarkEnd w:id="324"/>
      <w:bookmarkEnd w:id="325"/>
      <w:bookmarkEnd w:id="326"/>
      <w:bookmarkEnd w:id="327"/>
      <w:bookmarkEnd w:id="328"/>
      <w:bookmarkEnd w:id="329"/>
      <w:bookmarkEnd w:id="330"/>
      <w:bookmarkEnd w:id="331"/>
    </w:p>
    <w:p w14:paraId="4E4F7EE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4C41BB">
        <w:rPr>
          <w:rFonts w:ascii="Cambria" w:eastAsia="Times New Roman" w:hAnsi="Cambria" w:cs="Times New Roman"/>
          <w:szCs w:val="24"/>
          <w:lang w:val="en-GB" w:eastAsia="en-AU"/>
        </w:rPr>
        <w:t>Lead Agency</w:t>
      </w:r>
      <w:r w:rsidR="004C41BB" w:rsidDel="004C41B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endorses all methods used to prove possession by an entity or entity owner of the private key. See relevant CP for further details.</w:t>
      </w:r>
    </w:p>
    <w:p w14:paraId="5AC4A35C" w14:textId="77777777" w:rsidR="00BC0C1B" w:rsidRPr="00BC0C1B" w:rsidRDefault="00BC0C1B" w:rsidP="009D55E2">
      <w:pPr>
        <w:pStyle w:val="Heading3"/>
      </w:pPr>
      <w:bookmarkStart w:id="332" w:name="_Toc130487603"/>
      <w:bookmarkStart w:id="333" w:name="_Toc130491539"/>
      <w:bookmarkStart w:id="334" w:name="_Toc166312603"/>
      <w:bookmarkStart w:id="335" w:name="_Toc246766396"/>
      <w:bookmarkStart w:id="336" w:name="_Toc325181049"/>
      <w:bookmarkStart w:id="337" w:name="_Toc325181327"/>
      <w:bookmarkStart w:id="338" w:name="_Toc325181593"/>
      <w:bookmarkStart w:id="339" w:name="_Toc325182727"/>
      <w:bookmarkStart w:id="340" w:name="_Toc325183576"/>
      <w:bookmarkStart w:id="341" w:name="_Toc297149604"/>
      <w:r w:rsidRPr="00BC0C1B">
        <w:t xml:space="preserve">Authentication of </w:t>
      </w:r>
      <w:r w:rsidRPr="00844C1E">
        <w:rPr>
          <w:lang w:val="en-AU"/>
        </w:rPr>
        <w:t>organisation</w:t>
      </w:r>
      <w:r w:rsidRPr="00BC0C1B">
        <w:t xml:space="preserve"> identity</w:t>
      </w:r>
      <w:bookmarkEnd w:id="332"/>
      <w:bookmarkEnd w:id="333"/>
      <w:bookmarkEnd w:id="334"/>
      <w:bookmarkEnd w:id="335"/>
      <w:bookmarkEnd w:id="336"/>
      <w:bookmarkEnd w:id="337"/>
      <w:bookmarkEnd w:id="338"/>
      <w:bookmarkEnd w:id="339"/>
      <w:bookmarkEnd w:id="340"/>
      <w:bookmarkEnd w:id="341"/>
    </w:p>
    <w:p w14:paraId="44BBDDC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763827EE" w14:textId="77777777" w:rsidR="00BC0C1B" w:rsidRPr="00BC0C1B" w:rsidRDefault="00BC0C1B" w:rsidP="009D55E2">
      <w:pPr>
        <w:pStyle w:val="Heading3"/>
      </w:pPr>
      <w:bookmarkStart w:id="342" w:name="_Toc130487604"/>
      <w:bookmarkStart w:id="343" w:name="_Toc130491540"/>
      <w:bookmarkStart w:id="344" w:name="_Toc166312604"/>
      <w:bookmarkStart w:id="345" w:name="_Toc246766397"/>
      <w:bookmarkStart w:id="346" w:name="_Toc325181050"/>
      <w:bookmarkStart w:id="347" w:name="_Toc325181328"/>
      <w:bookmarkStart w:id="348" w:name="_Toc325181594"/>
      <w:bookmarkStart w:id="349" w:name="_Toc325182728"/>
      <w:bookmarkStart w:id="350" w:name="_Toc325183577"/>
      <w:bookmarkStart w:id="351" w:name="_Toc297149605"/>
      <w:r w:rsidRPr="00BC0C1B">
        <w:lastRenderedPageBreak/>
        <w:t>Authentication of individual identity</w:t>
      </w:r>
      <w:bookmarkEnd w:id="342"/>
      <w:bookmarkEnd w:id="343"/>
      <w:bookmarkEnd w:id="344"/>
      <w:bookmarkEnd w:id="345"/>
      <w:bookmarkEnd w:id="346"/>
      <w:bookmarkEnd w:id="347"/>
      <w:bookmarkEnd w:id="348"/>
      <w:bookmarkEnd w:id="349"/>
      <w:bookmarkEnd w:id="350"/>
      <w:bookmarkEnd w:id="351"/>
    </w:p>
    <w:p w14:paraId="6360D357" w14:textId="3550B42C" w:rsidR="003E0832" w:rsidRDefault="003E0832"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The New Zealand Government PKI Framework acknowledges </w:t>
      </w:r>
      <w:r w:rsidR="000C4A72" w:rsidRPr="000C4A72">
        <w:rPr>
          <w:rFonts w:ascii="Cambria" w:eastAsia="Times New Roman" w:hAnsi="Cambria" w:cs="Times New Roman"/>
          <w:szCs w:val="24"/>
          <w:lang w:val="en-GB" w:eastAsia="en-AU"/>
        </w:rPr>
        <w:t>ISO/IEC 29003:</w:t>
      </w:r>
      <w:r w:rsidR="003F303F">
        <w:rPr>
          <w:rFonts w:ascii="Cambria" w:eastAsia="Times New Roman" w:hAnsi="Cambria" w:cs="Times New Roman"/>
          <w:szCs w:val="24"/>
          <w:lang w:val="en-GB" w:eastAsia="en-AU"/>
        </w:rPr>
        <w:t>2016 (</w:t>
      </w:r>
      <w:r w:rsidR="000C4A72" w:rsidRPr="000C4A72">
        <w:rPr>
          <w:rFonts w:ascii="Cambria" w:eastAsia="Times New Roman" w:hAnsi="Cambria" w:cs="Times New Roman"/>
          <w:szCs w:val="24"/>
          <w:lang w:val="en-GB" w:eastAsia="en-AU"/>
        </w:rPr>
        <w:t>DRAFT</w:t>
      </w:r>
      <w:r w:rsidR="003F303F">
        <w:rPr>
          <w:rFonts w:ascii="Cambria" w:eastAsia="Times New Roman" w:hAnsi="Cambria" w:cs="Times New Roman"/>
          <w:szCs w:val="24"/>
          <w:lang w:val="en-GB" w:eastAsia="en-AU"/>
        </w:rPr>
        <w:t>)</w:t>
      </w:r>
      <w:r>
        <w:rPr>
          <w:rFonts w:ascii="Cambria" w:eastAsia="Times New Roman" w:hAnsi="Cambria" w:cs="Times New Roman"/>
          <w:szCs w:val="24"/>
          <w:lang w:val="en-GB" w:eastAsia="en-AU"/>
        </w:rPr>
        <w:t>, Evidence of Identity (EoI)</w:t>
      </w:r>
      <w:r w:rsidR="000C4A72">
        <w:rPr>
          <w:rFonts w:ascii="Cambria" w:eastAsia="Times New Roman" w:hAnsi="Cambria" w:cs="Times New Roman"/>
          <w:szCs w:val="24"/>
          <w:lang w:val="en-GB" w:eastAsia="en-AU"/>
        </w:rPr>
        <w:t>,</w:t>
      </w:r>
      <w:r>
        <w:rPr>
          <w:rFonts w:ascii="Cambria" w:eastAsia="Times New Roman" w:hAnsi="Cambria" w:cs="Times New Roman"/>
          <w:szCs w:val="24"/>
          <w:lang w:val="en-GB" w:eastAsia="en-AU"/>
        </w:rPr>
        <w:t xml:space="preserve"> as the </w:t>
      </w:r>
      <w:r w:rsidR="003F303F">
        <w:rPr>
          <w:rFonts w:ascii="Cambria" w:eastAsia="Times New Roman" w:hAnsi="Cambria" w:cs="Times New Roman"/>
          <w:szCs w:val="24"/>
          <w:lang w:val="en-GB" w:eastAsia="en-AU"/>
        </w:rPr>
        <w:t>approved</w:t>
      </w:r>
      <w:r>
        <w:rPr>
          <w:rFonts w:ascii="Cambria" w:eastAsia="Times New Roman" w:hAnsi="Cambria" w:cs="Times New Roman"/>
          <w:szCs w:val="24"/>
          <w:lang w:val="en-GB" w:eastAsia="en-AU"/>
        </w:rPr>
        <w:t xml:space="preserve"> Standard to apply to individual identity assertion and level of identity proofing (LoIP). </w:t>
      </w:r>
    </w:p>
    <w:p w14:paraId="14989071" w14:textId="0D0FCD36" w:rsidR="003E0832" w:rsidRDefault="003E0832"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Subscribers requiring certificates from this PKI will be subject to an EoI process performed by the appropriate Subscriber Authority as part of their certificate request.</w:t>
      </w:r>
    </w:p>
    <w:p w14:paraId="3BE9FEB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r w:rsidR="003E0832">
        <w:rPr>
          <w:rFonts w:ascii="Cambria" w:eastAsia="Times New Roman" w:hAnsi="Cambria" w:cs="Times New Roman"/>
          <w:szCs w:val="24"/>
          <w:lang w:val="en-GB" w:eastAsia="en-AU"/>
        </w:rPr>
        <w:t xml:space="preserve"> for details</w:t>
      </w:r>
      <w:r w:rsidRPr="00BC0C1B">
        <w:rPr>
          <w:rFonts w:ascii="Cambria" w:eastAsia="Times New Roman" w:hAnsi="Cambria" w:cs="Times New Roman"/>
          <w:szCs w:val="24"/>
          <w:lang w:val="en-GB" w:eastAsia="en-AU"/>
        </w:rPr>
        <w:t>.</w:t>
      </w:r>
    </w:p>
    <w:p w14:paraId="1ADE81A3" w14:textId="77777777" w:rsidR="00BC0C1B" w:rsidRPr="00BC0C1B" w:rsidRDefault="00BC0C1B" w:rsidP="009D55E2">
      <w:pPr>
        <w:pStyle w:val="Heading3"/>
      </w:pPr>
      <w:bookmarkStart w:id="352" w:name="_Toc130487605"/>
      <w:bookmarkStart w:id="353" w:name="_Toc130491541"/>
      <w:bookmarkStart w:id="354" w:name="_Toc166312605"/>
      <w:bookmarkStart w:id="355" w:name="_Toc246766398"/>
      <w:bookmarkStart w:id="356" w:name="_Toc325181051"/>
      <w:bookmarkStart w:id="357" w:name="_Toc325181329"/>
      <w:bookmarkStart w:id="358" w:name="_Toc325181595"/>
      <w:bookmarkStart w:id="359" w:name="_Toc325182729"/>
      <w:bookmarkStart w:id="360" w:name="_Toc325183578"/>
      <w:bookmarkStart w:id="361" w:name="_Toc297149606"/>
      <w:r w:rsidRPr="00BC0C1B">
        <w:t>Non-verified Subscriber information</w:t>
      </w:r>
      <w:bookmarkEnd w:id="352"/>
      <w:bookmarkEnd w:id="353"/>
      <w:bookmarkEnd w:id="354"/>
      <w:bookmarkEnd w:id="355"/>
      <w:bookmarkEnd w:id="356"/>
      <w:bookmarkEnd w:id="357"/>
      <w:bookmarkEnd w:id="358"/>
      <w:bookmarkEnd w:id="359"/>
      <w:bookmarkEnd w:id="360"/>
      <w:bookmarkEnd w:id="361"/>
    </w:p>
    <w:p w14:paraId="6520100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1A14814A" w14:textId="77777777" w:rsidR="00BC0C1B" w:rsidRPr="00BC0C1B" w:rsidRDefault="00BC0C1B" w:rsidP="009D55E2">
      <w:pPr>
        <w:pStyle w:val="Heading3"/>
      </w:pPr>
      <w:bookmarkStart w:id="362" w:name="_Toc130487606"/>
      <w:bookmarkStart w:id="363" w:name="_Toc130491542"/>
      <w:bookmarkStart w:id="364" w:name="_Toc166312606"/>
      <w:bookmarkStart w:id="365" w:name="_Toc246766399"/>
      <w:bookmarkStart w:id="366" w:name="_Toc325181052"/>
      <w:bookmarkStart w:id="367" w:name="_Toc325181330"/>
      <w:bookmarkStart w:id="368" w:name="_Toc325181596"/>
      <w:bookmarkStart w:id="369" w:name="_Toc325182730"/>
      <w:bookmarkStart w:id="370" w:name="_Toc325183579"/>
      <w:bookmarkStart w:id="371" w:name="_Toc297149607"/>
      <w:r w:rsidRPr="00BC0C1B">
        <w:t>Validation of authority</w:t>
      </w:r>
      <w:bookmarkEnd w:id="362"/>
      <w:bookmarkEnd w:id="363"/>
      <w:bookmarkEnd w:id="364"/>
      <w:bookmarkEnd w:id="365"/>
      <w:bookmarkEnd w:id="366"/>
      <w:bookmarkEnd w:id="367"/>
      <w:bookmarkEnd w:id="368"/>
      <w:bookmarkEnd w:id="369"/>
      <w:bookmarkEnd w:id="370"/>
      <w:bookmarkEnd w:id="371"/>
    </w:p>
    <w:p w14:paraId="1FB0C11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5AEB39BC" w14:textId="77777777" w:rsidR="00BC0C1B" w:rsidRPr="00BC0C1B" w:rsidRDefault="00BC0C1B" w:rsidP="009D55E2">
      <w:pPr>
        <w:pStyle w:val="Heading3"/>
      </w:pPr>
      <w:bookmarkStart w:id="372" w:name="_Toc130487607"/>
      <w:bookmarkStart w:id="373" w:name="_Toc130491543"/>
      <w:bookmarkStart w:id="374" w:name="_Toc166312607"/>
      <w:bookmarkStart w:id="375" w:name="_Toc246766400"/>
      <w:bookmarkStart w:id="376" w:name="_Toc325181053"/>
      <w:bookmarkStart w:id="377" w:name="_Toc325181331"/>
      <w:bookmarkStart w:id="378" w:name="_Toc325181597"/>
      <w:bookmarkStart w:id="379" w:name="_Toc325182731"/>
      <w:bookmarkStart w:id="380" w:name="_Toc325183580"/>
      <w:bookmarkStart w:id="381" w:name="_Toc297149608"/>
      <w:r w:rsidRPr="00BC0C1B">
        <w:t>Criteria for interoperation</w:t>
      </w:r>
      <w:bookmarkEnd w:id="372"/>
      <w:bookmarkEnd w:id="373"/>
      <w:bookmarkEnd w:id="374"/>
      <w:bookmarkEnd w:id="375"/>
      <w:bookmarkEnd w:id="376"/>
      <w:bookmarkEnd w:id="377"/>
      <w:bookmarkEnd w:id="378"/>
      <w:bookmarkEnd w:id="379"/>
      <w:bookmarkEnd w:id="380"/>
      <w:bookmarkEnd w:id="381"/>
    </w:p>
    <w:p w14:paraId="0D12C09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decision to cross certify, cross recognise, mutually recognise, at </w:t>
      </w:r>
      <w:r w:rsidR="00A1324C">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level, or other form of interoperation with a third party PKI resides with the </w:t>
      </w:r>
      <w:r w:rsidR="00CE7DBD">
        <w:rPr>
          <w:rFonts w:ascii="Cambria" w:eastAsia="Times New Roman" w:hAnsi="Cambria" w:cs="Times New Roman"/>
          <w:szCs w:val="24"/>
          <w:lang w:val="en-GB" w:eastAsia="en-AU"/>
        </w:rPr>
        <w:t xml:space="preserve">GCIO, </w:t>
      </w:r>
      <w:r w:rsidR="004C41BB">
        <w:rPr>
          <w:rFonts w:ascii="Cambria" w:eastAsia="Times New Roman" w:hAnsi="Cambria" w:cs="Times New Roman"/>
          <w:szCs w:val="24"/>
          <w:lang w:val="en-GB" w:eastAsia="en-AU"/>
        </w:rPr>
        <w:t>Lead Agency</w:t>
      </w:r>
      <w:r w:rsidR="004C41BB" w:rsidDel="004C41B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and the third party.</w:t>
      </w:r>
    </w:p>
    <w:p w14:paraId="2373D5F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4C41BB">
        <w:rPr>
          <w:rFonts w:ascii="Cambria" w:eastAsia="Times New Roman" w:hAnsi="Cambria" w:cs="Times New Roman"/>
          <w:szCs w:val="24"/>
          <w:lang w:val="en-GB" w:eastAsia="en-AU"/>
        </w:rPr>
        <w:t>Lead Agency</w:t>
      </w:r>
      <w:r w:rsidR="004C41BB" w:rsidDel="004C41B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will inspect the third party CP, and the </w:t>
      </w:r>
      <w:r w:rsidRPr="00BC0C1B">
        <w:rPr>
          <w:rFonts w:ascii="Cambria" w:eastAsia="Times New Roman" w:hAnsi="Cambria" w:cs="Times New Roman"/>
          <w:i/>
          <w:szCs w:val="24"/>
          <w:lang w:val="en-GB" w:eastAsia="en-AU"/>
        </w:rPr>
        <w:t>X.509</w:t>
      </w:r>
      <w:r w:rsidRPr="00BC0C1B">
        <w:rPr>
          <w:rFonts w:ascii="Cambria" w:eastAsia="Times New Roman" w:hAnsi="Cambria" w:cs="Times New Roman"/>
          <w:szCs w:val="24"/>
          <w:lang w:val="en-GB" w:eastAsia="en-AU"/>
        </w:rPr>
        <w:t xml:space="preserve"> Certificate Profiles, for compatibility and intended uses, as well as the CPS to ensure that the practice and procedures are also compatible.</w:t>
      </w:r>
      <w:r w:rsidRPr="00BC0C1B">
        <w:rPr>
          <w:rFonts w:ascii="Cambria" w:eastAsia="Times New Roman" w:hAnsi="Cambria" w:cs="Times New Roman"/>
          <w:szCs w:val="24"/>
          <w:vertAlign w:val="superscript"/>
          <w:lang w:val="en-GB" w:eastAsia="en-AU"/>
        </w:rPr>
        <w:footnoteReference w:id="2"/>
      </w:r>
    </w:p>
    <w:p w14:paraId="2DE38460" w14:textId="77777777" w:rsidR="00BC0C1B" w:rsidRPr="00BC0C1B" w:rsidRDefault="00BC0C1B" w:rsidP="009D55E2">
      <w:pPr>
        <w:pStyle w:val="Heading2"/>
      </w:pPr>
      <w:bookmarkStart w:id="382" w:name="_Ref108243290"/>
      <w:bookmarkStart w:id="383" w:name="_Toc237159569"/>
      <w:bookmarkStart w:id="384" w:name="_Toc246766401"/>
      <w:bookmarkStart w:id="385" w:name="_Toc325181054"/>
      <w:bookmarkStart w:id="386" w:name="_Toc325181332"/>
      <w:bookmarkStart w:id="387" w:name="_Toc325181598"/>
      <w:bookmarkStart w:id="388" w:name="_Toc325182732"/>
      <w:bookmarkStart w:id="389" w:name="_Toc325183581"/>
      <w:bookmarkStart w:id="390" w:name="_Toc297149609"/>
      <w:bookmarkStart w:id="391" w:name="_Toc446408835"/>
      <w:bookmarkStart w:id="392" w:name="_Toc130487608"/>
      <w:bookmarkStart w:id="393" w:name="_Toc130491544"/>
      <w:bookmarkStart w:id="394" w:name="_Toc166312608"/>
      <w:r w:rsidRPr="00BC0C1B">
        <w:t>Identification and authentication for re-key requests</w:t>
      </w:r>
      <w:bookmarkEnd w:id="382"/>
      <w:bookmarkEnd w:id="383"/>
      <w:bookmarkEnd w:id="384"/>
      <w:bookmarkEnd w:id="385"/>
      <w:bookmarkEnd w:id="386"/>
      <w:bookmarkEnd w:id="387"/>
      <w:bookmarkEnd w:id="388"/>
      <w:bookmarkEnd w:id="389"/>
      <w:bookmarkEnd w:id="390"/>
      <w:bookmarkEnd w:id="391"/>
    </w:p>
    <w:p w14:paraId="0C5A1A17"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77A79535" w14:textId="77777777" w:rsidR="00BC0C1B" w:rsidRPr="00BC0C1B" w:rsidRDefault="00BC0C1B" w:rsidP="009D55E2">
      <w:pPr>
        <w:pStyle w:val="Heading2"/>
      </w:pPr>
      <w:bookmarkStart w:id="395" w:name="_Toc325181055"/>
      <w:bookmarkStart w:id="396" w:name="_Toc325181333"/>
      <w:bookmarkStart w:id="397" w:name="_Toc325181599"/>
      <w:bookmarkStart w:id="398" w:name="_Toc325182733"/>
      <w:bookmarkStart w:id="399" w:name="_Toc325183582"/>
      <w:bookmarkStart w:id="400" w:name="_Toc297149610"/>
      <w:bookmarkStart w:id="401" w:name="_Toc446408836"/>
      <w:bookmarkStart w:id="402" w:name="_Toc237159571"/>
      <w:bookmarkStart w:id="403" w:name="_Toc246766402"/>
      <w:r w:rsidRPr="00BC0C1B">
        <w:t>Identification and authentication for revocation requests</w:t>
      </w:r>
      <w:bookmarkEnd w:id="395"/>
      <w:bookmarkEnd w:id="396"/>
      <w:bookmarkEnd w:id="397"/>
      <w:bookmarkEnd w:id="398"/>
      <w:bookmarkEnd w:id="399"/>
      <w:bookmarkEnd w:id="400"/>
      <w:bookmarkEnd w:id="401"/>
    </w:p>
    <w:p w14:paraId="7313FC93"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See relevant CP.</w:t>
      </w:r>
    </w:p>
    <w:p w14:paraId="60CD8A03" w14:textId="77777777" w:rsidR="00BC0C1B" w:rsidRPr="00BC0C1B" w:rsidRDefault="00BC0C1B" w:rsidP="00EF6875">
      <w:pPr>
        <w:pStyle w:val="Heading1"/>
      </w:pPr>
      <w:bookmarkStart w:id="404" w:name="_Toc325181056"/>
      <w:bookmarkStart w:id="405" w:name="_Toc325181334"/>
      <w:bookmarkStart w:id="406" w:name="_Toc325181600"/>
      <w:bookmarkStart w:id="407" w:name="_Toc325182734"/>
      <w:bookmarkStart w:id="408" w:name="_Toc325183583"/>
      <w:bookmarkStart w:id="409" w:name="_Toc297149611"/>
      <w:bookmarkStart w:id="410" w:name="_Toc446408837"/>
      <w:r w:rsidRPr="00BC0C1B">
        <w:t>Certificate Life-cycle Operational Requirements</w:t>
      </w:r>
      <w:bookmarkEnd w:id="402"/>
      <w:bookmarkEnd w:id="403"/>
      <w:bookmarkEnd w:id="404"/>
      <w:bookmarkEnd w:id="405"/>
      <w:bookmarkEnd w:id="406"/>
      <w:bookmarkEnd w:id="407"/>
      <w:bookmarkEnd w:id="408"/>
      <w:bookmarkEnd w:id="409"/>
      <w:bookmarkEnd w:id="410"/>
    </w:p>
    <w:p w14:paraId="4834839C" w14:textId="77777777" w:rsidR="00BC0C1B" w:rsidRPr="00BC0C1B" w:rsidRDefault="00BC0C1B" w:rsidP="00EF6875">
      <w:pPr>
        <w:pStyle w:val="Heading2"/>
      </w:pPr>
      <w:bookmarkStart w:id="411" w:name="_Toc237159572"/>
      <w:bookmarkStart w:id="412" w:name="_Toc246766403"/>
      <w:bookmarkStart w:id="413" w:name="_Toc325181057"/>
      <w:bookmarkStart w:id="414" w:name="_Toc325181335"/>
      <w:bookmarkStart w:id="415" w:name="_Toc325181601"/>
      <w:bookmarkStart w:id="416" w:name="_Toc325182735"/>
      <w:bookmarkStart w:id="417" w:name="_Toc325183584"/>
      <w:bookmarkStart w:id="418" w:name="_Toc297149612"/>
      <w:bookmarkStart w:id="419" w:name="_Toc446408838"/>
      <w:r w:rsidRPr="00BC0C1B">
        <w:t>Certificate application</w:t>
      </w:r>
      <w:bookmarkEnd w:id="411"/>
      <w:bookmarkEnd w:id="412"/>
      <w:bookmarkEnd w:id="413"/>
      <w:bookmarkEnd w:id="414"/>
      <w:bookmarkEnd w:id="415"/>
      <w:bookmarkEnd w:id="416"/>
      <w:bookmarkEnd w:id="417"/>
      <w:bookmarkEnd w:id="418"/>
      <w:bookmarkEnd w:id="419"/>
    </w:p>
    <w:p w14:paraId="21A9CE71" w14:textId="77777777" w:rsidR="00BC0C1B" w:rsidRPr="00BC0C1B" w:rsidRDefault="00BC0C1B" w:rsidP="00EF6875">
      <w:pPr>
        <w:pStyle w:val="Heading3"/>
      </w:pPr>
      <w:bookmarkStart w:id="420" w:name="_Toc130487614"/>
      <w:bookmarkStart w:id="421" w:name="_Toc130491550"/>
      <w:bookmarkStart w:id="422" w:name="_Toc166312615"/>
      <w:bookmarkStart w:id="423" w:name="_Toc246766404"/>
      <w:bookmarkStart w:id="424" w:name="_Toc325181058"/>
      <w:bookmarkStart w:id="425" w:name="_Toc325181336"/>
      <w:bookmarkStart w:id="426" w:name="_Toc325181602"/>
      <w:bookmarkStart w:id="427" w:name="_Toc325182736"/>
      <w:bookmarkStart w:id="428" w:name="_Toc325183585"/>
      <w:bookmarkStart w:id="429" w:name="_Toc297149613"/>
      <w:bookmarkEnd w:id="392"/>
      <w:bookmarkEnd w:id="393"/>
      <w:bookmarkEnd w:id="394"/>
      <w:r w:rsidRPr="00BC0C1B">
        <w:t>Who can submit a certificate application</w:t>
      </w:r>
      <w:bookmarkEnd w:id="420"/>
      <w:bookmarkEnd w:id="421"/>
      <w:bookmarkEnd w:id="422"/>
      <w:bookmarkEnd w:id="423"/>
      <w:bookmarkEnd w:id="424"/>
      <w:bookmarkEnd w:id="425"/>
      <w:bookmarkEnd w:id="426"/>
      <w:bookmarkEnd w:id="427"/>
      <w:bookmarkEnd w:id="428"/>
      <w:bookmarkEnd w:id="429"/>
    </w:p>
    <w:p w14:paraId="0A618591" w14:textId="77777777" w:rsidR="00CE7DBD" w:rsidRPr="00CE7DBD" w:rsidRDefault="00CE7DBD" w:rsidP="00CE7DBD">
      <w:pPr>
        <w:spacing w:after="120" w:line="240" w:lineRule="auto"/>
        <w:jc w:val="both"/>
        <w:rPr>
          <w:rFonts w:ascii="Cambria" w:eastAsia="Times New Roman" w:hAnsi="Cambria" w:cs="Times New Roman"/>
          <w:szCs w:val="24"/>
          <w:lang w:val="en-GB" w:eastAsia="en-AU"/>
        </w:rPr>
      </w:pPr>
      <w:r w:rsidRPr="00CE7DBD">
        <w:rPr>
          <w:rFonts w:ascii="Cambria" w:eastAsia="Times New Roman" w:hAnsi="Cambria" w:cs="Times New Roman"/>
          <w:szCs w:val="24"/>
          <w:lang w:val="en-GB" w:eastAsia="en-AU"/>
        </w:rPr>
        <w:t xml:space="preserve">The RCA, CA and RA certificates are created at a formal key </w:t>
      </w:r>
      <w:r>
        <w:rPr>
          <w:rFonts w:ascii="Cambria" w:eastAsia="Times New Roman" w:hAnsi="Cambria" w:cs="Times New Roman"/>
          <w:szCs w:val="24"/>
          <w:lang w:val="en-GB" w:eastAsia="en-AU"/>
        </w:rPr>
        <w:t xml:space="preserve">generation and </w:t>
      </w:r>
      <w:r w:rsidRPr="00CE7DBD">
        <w:rPr>
          <w:rFonts w:ascii="Cambria" w:eastAsia="Times New Roman" w:hAnsi="Cambria" w:cs="Times New Roman"/>
          <w:szCs w:val="24"/>
          <w:lang w:val="en-GB" w:eastAsia="en-AU"/>
        </w:rPr>
        <w:t>signing ceremony. Rather than being applied for, these certificates are commissioned as an integral step in implementing the PKI.</w:t>
      </w:r>
    </w:p>
    <w:p w14:paraId="5A4DCE36" w14:textId="77777777" w:rsidR="00CE7DBD" w:rsidRDefault="00CE7DBD" w:rsidP="00CE7DBD">
      <w:pPr>
        <w:spacing w:after="120" w:line="240" w:lineRule="auto"/>
        <w:jc w:val="both"/>
        <w:rPr>
          <w:rFonts w:ascii="Cambria" w:eastAsia="Times New Roman" w:hAnsi="Cambria" w:cs="Times New Roman"/>
          <w:szCs w:val="24"/>
          <w:lang w:val="en-GB" w:eastAsia="en-AU"/>
        </w:rPr>
      </w:pPr>
      <w:r w:rsidRPr="00CE7DBD">
        <w:rPr>
          <w:rFonts w:ascii="Cambria" w:eastAsia="Times New Roman" w:hAnsi="Cambria" w:cs="Times New Roman"/>
          <w:szCs w:val="24"/>
          <w:lang w:val="en-GB" w:eastAsia="en-AU"/>
        </w:rPr>
        <w:t xml:space="preserve">Applications for </w:t>
      </w:r>
      <w:r w:rsidR="00B502CD">
        <w:rPr>
          <w:rFonts w:ascii="Cambria" w:eastAsia="Times New Roman" w:hAnsi="Cambria" w:cs="Times New Roman"/>
          <w:szCs w:val="24"/>
          <w:lang w:val="en-GB" w:eastAsia="en-AU"/>
        </w:rPr>
        <w:t>S</w:t>
      </w:r>
      <w:r w:rsidRPr="00CE7DBD">
        <w:rPr>
          <w:rFonts w:ascii="Cambria" w:eastAsia="Times New Roman" w:hAnsi="Cambria" w:cs="Times New Roman"/>
          <w:szCs w:val="24"/>
          <w:lang w:val="en-GB" w:eastAsia="en-AU"/>
        </w:rPr>
        <w:t xml:space="preserve">ubscriber </w:t>
      </w:r>
      <w:r w:rsidR="00B502CD">
        <w:rPr>
          <w:rFonts w:ascii="Cambria" w:eastAsia="Times New Roman" w:hAnsi="Cambria" w:cs="Times New Roman"/>
          <w:szCs w:val="24"/>
          <w:lang w:val="en-GB" w:eastAsia="en-AU"/>
        </w:rPr>
        <w:t>c</w:t>
      </w:r>
      <w:r w:rsidRPr="00CE7DBD">
        <w:rPr>
          <w:rFonts w:ascii="Cambria" w:eastAsia="Times New Roman" w:hAnsi="Cambria" w:cs="Times New Roman"/>
          <w:szCs w:val="24"/>
          <w:lang w:val="en-GB" w:eastAsia="en-AU"/>
        </w:rPr>
        <w:t xml:space="preserve">ertificates are currently restricted to </w:t>
      </w:r>
      <w:r w:rsidR="00B502CD">
        <w:rPr>
          <w:rFonts w:ascii="Cambria" w:eastAsia="Times New Roman" w:hAnsi="Cambria" w:cs="Times New Roman"/>
          <w:szCs w:val="24"/>
          <w:lang w:val="en-GB" w:eastAsia="en-AU"/>
        </w:rPr>
        <w:t xml:space="preserve">the Public Sector and trusted partners and agents (ie. Those involved in agency or government-government and business-government transactions). </w:t>
      </w:r>
    </w:p>
    <w:p w14:paraId="75ECD2D8" w14:textId="0E7DD145"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Individuals affiliated with </w:t>
      </w:r>
      <w:r w:rsidR="00A1324C">
        <w:rPr>
          <w:rFonts w:ascii="Cambria" w:eastAsia="Times New Roman" w:hAnsi="Cambria" w:cs="Times New Roman"/>
          <w:szCs w:val="24"/>
          <w:lang w:val="en-GB" w:eastAsia="en-AU"/>
        </w:rPr>
        <w:t>the New Zealand Government</w:t>
      </w:r>
      <w:r w:rsidR="00917CE5">
        <w:rPr>
          <w:rFonts w:ascii="Cambria" w:eastAsia="Times New Roman" w:hAnsi="Cambria" w:cs="Times New Roman"/>
          <w:szCs w:val="24"/>
          <w:lang w:val="en-GB" w:eastAsia="en-AU"/>
        </w:rPr>
        <w:t xml:space="preserve"> or a </w:t>
      </w:r>
      <w:r w:rsidR="00A1324C">
        <w:rPr>
          <w:rFonts w:ascii="Cambria" w:eastAsia="Times New Roman" w:hAnsi="Cambria" w:cs="Times New Roman"/>
          <w:szCs w:val="24"/>
          <w:lang w:val="en-GB" w:eastAsia="en-AU"/>
        </w:rPr>
        <w:t>New Zealand Government PKI</w:t>
      </w:r>
      <w:r w:rsidR="00917CE5">
        <w:rPr>
          <w:rFonts w:ascii="Cambria" w:eastAsia="Times New Roman" w:hAnsi="Cambria" w:cs="Times New Roman"/>
          <w:szCs w:val="24"/>
          <w:lang w:val="en-GB" w:eastAsia="en-AU"/>
        </w:rPr>
        <w:t xml:space="preserve"> subscriber</w:t>
      </w:r>
      <w:r w:rsidRPr="00BC0C1B">
        <w:rPr>
          <w:rFonts w:ascii="Cambria" w:eastAsia="Times New Roman" w:hAnsi="Cambria" w:cs="Times New Roman"/>
          <w:szCs w:val="24"/>
          <w:lang w:val="en-GB" w:eastAsia="en-AU"/>
        </w:rPr>
        <w:t xml:space="preserve"> can </w:t>
      </w:r>
      <w:r w:rsidR="00546F72">
        <w:rPr>
          <w:rFonts w:ascii="Cambria" w:eastAsia="Times New Roman" w:hAnsi="Cambria" w:cs="Times New Roman"/>
          <w:szCs w:val="24"/>
          <w:lang w:val="en-GB" w:eastAsia="en-AU"/>
        </w:rPr>
        <w:t>request</w:t>
      </w:r>
      <w:r w:rsidRPr="00BC0C1B">
        <w:rPr>
          <w:rFonts w:ascii="Cambria" w:eastAsia="Times New Roman" w:hAnsi="Cambria" w:cs="Times New Roman"/>
          <w:szCs w:val="24"/>
          <w:lang w:val="en-GB" w:eastAsia="en-AU"/>
        </w:rPr>
        <w:t xml:space="preserve"> a certificate application for either themselves or a resource (non-person entity)</w:t>
      </w:r>
      <w:r w:rsidR="00546F72">
        <w:rPr>
          <w:rFonts w:ascii="Cambria" w:eastAsia="Times New Roman" w:hAnsi="Cambria" w:cs="Times New Roman"/>
          <w:szCs w:val="24"/>
          <w:lang w:val="en-GB" w:eastAsia="en-AU"/>
        </w:rPr>
        <w:t>, through the appropriate Subscriber Authority</w:t>
      </w:r>
      <w:r w:rsidRPr="00BC0C1B">
        <w:rPr>
          <w:rFonts w:ascii="Cambria" w:eastAsia="Times New Roman" w:hAnsi="Cambria" w:cs="Times New Roman"/>
          <w:szCs w:val="24"/>
          <w:lang w:val="en-GB" w:eastAsia="en-AU"/>
        </w:rPr>
        <w:t xml:space="preserve">.  </w:t>
      </w:r>
      <w:r w:rsidR="00A1324C">
        <w:rPr>
          <w:rFonts w:ascii="Cambria" w:eastAsia="Times New Roman" w:hAnsi="Cambria" w:cs="Times New Roman"/>
          <w:szCs w:val="24"/>
          <w:lang w:val="en-GB" w:eastAsia="en-AU"/>
        </w:rPr>
        <w:t xml:space="preserve">New Zealand Government PKI </w:t>
      </w:r>
      <w:r w:rsidR="00917CE5">
        <w:rPr>
          <w:rFonts w:ascii="Cambria" w:eastAsia="Times New Roman" w:hAnsi="Cambria" w:cs="Times New Roman"/>
          <w:szCs w:val="24"/>
          <w:lang w:val="en-GB" w:eastAsia="en-AU"/>
        </w:rPr>
        <w:t>subscriber</w:t>
      </w:r>
      <w:r w:rsidRPr="00BC0C1B">
        <w:rPr>
          <w:rFonts w:ascii="Cambria" w:eastAsia="Times New Roman" w:hAnsi="Cambria" w:cs="Times New Roman"/>
          <w:szCs w:val="24"/>
          <w:lang w:val="en-GB" w:eastAsia="en-AU"/>
        </w:rPr>
        <w:t xml:space="preserve"> affiliations are validated in the registration process.</w:t>
      </w:r>
    </w:p>
    <w:p w14:paraId="1961918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If the relevant CP allows it, an authorised resource can submit an application for a </w:t>
      </w:r>
      <w:r w:rsidR="00A1324C">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certificate.</w:t>
      </w:r>
    </w:p>
    <w:p w14:paraId="4F186844"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lastRenderedPageBreak/>
        <w:t xml:space="preserve">The </w:t>
      </w:r>
      <w:r w:rsidR="004C41BB">
        <w:rPr>
          <w:rFonts w:ascii="Cambria" w:eastAsia="Times New Roman" w:hAnsi="Cambria" w:cs="Times New Roman"/>
          <w:szCs w:val="24"/>
          <w:lang w:val="en-GB" w:eastAsia="en-AU"/>
        </w:rPr>
        <w:t>Lead Agency</w:t>
      </w:r>
      <w:r w:rsidR="004C41BB" w:rsidDel="004C41B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determines which types of affiliations with </w:t>
      </w:r>
      <w:r w:rsidR="00A1324C">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are appropriate for a certificate issued under the relevant CP.</w:t>
      </w:r>
    </w:p>
    <w:p w14:paraId="7664E772" w14:textId="77777777" w:rsidR="00B502CD" w:rsidRPr="00BC0C1B" w:rsidRDefault="00B502CD"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It is expected that in time, the New Zealand Government PKI Framework will expand to include citizen-to-government use cases, which will require a review of this CPS and addition of new CPs.</w:t>
      </w:r>
    </w:p>
    <w:p w14:paraId="180FEC17" w14:textId="77777777" w:rsidR="00BC0C1B" w:rsidRPr="00BC0C1B" w:rsidRDefault="00BC0C1B" w:rsidP="00EF6875">
      <w:pPr>
        <w:pStyle w:val="Heading3"/>
      </w:pPr>
      <w:bookmarkStart w:id="430" w:name="_Toc160627053"/>
      <w:bookmarkStart w:id="431" w:name="_Toc161653693"/>
      <w:bookmarkStart w:id="432" w:name="_Toc161654276"/>
      <w:bookmarkStart w:id="433" w:name="_Toc130487615"/>
      <w:bookmarkStart w:id="434" w:name="_Toc130491551"/>
      <w:bookmarkStart w:id="435" w:name="_Toc166312616"/>
      <w:bookmarkStart w:id="436" w:name="_Toc246766405"/>
      <w:bookmarkStart w:id="437" w:name="_Toc325181059"/>
      <w:bookmarkStart w:id="438" w:name="_Toc325181337"/>
      <w:bookmarkStart w:id="439" w:name="_Toc325181603"/>
      <w:bookmarkStart w:id="440" w:name="_Toc325182737"/>
      <w:bookmarkStart w:id="441" w:name="_Toc325183586"/>
      <w:bookmarkStart w:id="442" w:name="_Toc297149614"/>
      <w:bookmarkEnd w:id="430"/>
      <w:bookmarkEnd w:id="431"/>
      <w:bookmarkEnd w:id="432"/>
      <w:commentRangeStart w:id="443"/>
      <w:commentRangeStart w:id="444"/>
      <w:r w:rsidRPr="00BC0C1B">
        <w:t>Enrolment process and responsibilities</w:t>
      </w:r>
      <w:bookmarkEnd w:id="433"/>
      <w:bookmarkEnd w:id="434"/>
      <w:bookmarkEnd w:id="435"/>
      <w:bookmarkEnd w:id="436"/>
      <w:bookmarkEnd w:id="437"/>
      <w:bookmarkEnd w:id="438"/>
      <w:bookmarkEnd w:id="439"/>
      <w:bookmarkEnd w:id="440"/>
      <w:bookmarkEnd w:id="441"/>
      <w:bookmarkEnd w:id="442"/>
      <w:commentRangeEnd w:id="443"/>
      <w:r w:rsidR="00AF7951">
        <w:rPr>
          <w:rStyle w:val="CommentReference"/>
          <w:rFonts w:ascii="Times New Roman" w:hAnsi="Times New Roman"/>
          <w:b w:val="0"/>
          <w:bCs w:val="0"/>
          <w:lang w:val="en-GB"/>
        </w:rPr>
        <w:commentReference w:id="443"/>
      </w:r>
      <w:commentRangeEnd w:id="444"/>
      <w:r w:rsidR="003D7E76">
        <w:rPr>
          <w:rStyle w:val="CommentReference"/>
          <w:rFonts w:ascii="Times New Roman" w:hAnsi="Times New Roman"/>
          <w:b w:val="0"/>
          <w:bCs w:val="0"/>
          <w:lang w:val="en-GB"/>
        </w:rPr>
        <w:commentReference w:id="444"/>
      </w:r>
    </w:p>
    <w:p w14:paraId="35E0E295" w14:textId="32405A59" w:rsidR="00B502CD" w:rsidRDefault="00B502CD"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relevant CP will describe unique conditions, though the following is the overarching process for all CPs issued under the New Zealand Government PKI.</w:t>
      </w:r>
    </w:p>
    <w:p w14:paraId="0F6138C3" w14:textId="77777777" w:rsidR="00B502CD" w:rsidRPr="00B502CD" w:rsidRDefault="00B502CD" w:rsidP="00B502CD">
      <w:pPr>
        <w:spacing w:after="120" w:line="240" w:lineRule="auto"/>
        <w:jc w:val="both"/>
        <w:rPr>
          <w:rFonts w:ascii="Cambria" w:eastAsia="Times New Roman" w:hAnsi="Cambria" w:cs="Times New Roman"/>
          <w:szCs w:val="24"/>
          <w:lang w:val="en-GB" w:eastAsia="en-AU"/>
        </w:rPr>
      </w:pPr>
      <w:r w:rsidRPr="00B502CD">
        <w:rPr>
          <w:rFonts w:ascii="Cambria" w:eastAsia="Times New Roman" w:hAnsi="Cambria" w:cs="Times New Roman"/>
          <w:szCs w:val="24"/>
          <w:lang w:val="en-GB" w:eastAsia="en-AU"/>
        </w:rPr>
        <w:t xml:space="preserve">For RCA, CA and RA certificates, a formal key </w:t>
      </w:r>
      <w:r>
        <w:rPr>
          <w:rFonts w:ascii="Cambria" w:eastAsia="Times New Roman" w:hAnsi="Cambria" w:cs="Times New Roman"/>
          <w:szCs w:val="24"/>
          <w:lang w:val="en-GB" w:eastAsia="en-AU"/>
        </w:rPr>
        <w:t xml:space="preserve">generation and </w:t>
      </w:r>
      <w:r w:rsidRPr="00B502CD">
        <w:rPr>
          <w:rFonts w:ascii="Cambria" w:eastAsia="Times New Roman" w:hAnsi="Cambria" w:cs="Times New Roman"/>
          <w:szCs w:val="24"/>
          <w:lang w:val="en-GB" w:eastAsia="en-AU"/>
        </w:rPr>
        <w:t>signing ceremony is scripted prior to the event</w:t>
      </w:r>
      <w:r>
        <w:rPr>
          <w:rStyle w:val="FootnoteReference"/>
          <w:rFonts w:ascii="Cambria" w:eastAsia="Times New Roman" w:hAnsi="Cambria" w:cs="Times New Roman"/>
          <w:szCs w:val="24"/>
          <w:lang w:val="en-GB" w:eastAsia="en-AU"/>
        </w:rPr>
        <w:footnoteReference w:id="3"/>
      </w:r>
      <w:r w:rsidRPr="00B502CD">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H</w:t>
      </w:r>
      <w:r w:rsidRPr="00B502CD">
        <w:rPr>
          <w:rFonts w:ascii="Cambria" w:eastAsia="Times New Roman" w:hAnsi="Cambria" w:cs="Times New Roman"/>
          <w:szCs w:val="24"/>
          <w:lang w:val="en-GB" w:eastAsia="en-AU"/>
        </w:rPr>
        <w:t xml:space="preserve">ighly trusted </w:t>
      </w:r>
      <w:r>
        <w:rPr>
          <w:rFonts w:ascii="Cambria" w:eastAsia="Times New Roman" w:hAnsi="Cambria" w:cs="Times New Roman"/>
          <w:szCs w:val="24"/>
          <w:lang w:val="en-GB" w:eastAsia="en-AU"/>
        </w:rPr>
        <w:t>government</w:t>
      </w:r>
      <w:r w:rsidRPr="00B502CD">
        <w:rPr>
          <w:rFonts w:ascii="Cambria" w:eastAsia="Times New Roman" w:hAnsi="Cambria" w:cs="Times New Roman"/>
          <w:szCs w:val="24"/>
          <w:lang w:val="en-GB" w:eastAsia="en-AU"/>
        </w:rPr>
        <w:t xml:space="preserve"> staff from </w:t>
      </w:r>
      <w:r>
        <w:rPr>
          <w:rFonts w:ascii="Cambria" w:eastAsia="Times New Roman" w:hAnsi="Cambria" w:cs="Times New Roman"/>
          <w:szCs w:val="24"/>
          <w:lang w:val="en-GB" w:eastAsia="en-AU"/>
        </w:rPr>
        <w:t>multiple</w:t>
      </w:r>
      <w:r w:rsidRPr="00B502CD">
        <w:rPr>
          <w:rFonts w:ascii="Cambria" w:eastAsia="Times New Roman" w:hAnsi="Cambria" w:cs="Times New Roman"/>
          <w:szCs w:val="24"/>
          <w:lang w:val="en-GB" w:eastAsia="en-AU"/>
        </w:rPr>
        <w:t xml:space="preserve"> agencies </w:t>
      </w:r>
      <w:r>
        <w:rPr>
          <w:rFonts w:ascii="Cambria" w:eastAsia="Times New Roman" w:hAnsi="Cambria" w:cs="Times New Roman"/>
          <w:szCs w:val="24"/>
          <w:lang w:val="en-GB" w:eastAsia="en-AU"/>
        </w:rPr>
        <w:t>will fill participant roles (such as PKI trusted custodians and official</w:t>
      </w:r>
      <w:r w:rsidRPr="00B502CD">
        <w:rPr>
          <w:rFonts w:ascii="Cambria" w:eastAsia="Times New Roman" w:hAnsi="Cambria" w:cs="Times New Roman"/>
          <w:szCs w:val="24"/>
          <w:lang w:val="en-GB" w:eastAsia="en-AU"/>
        </w:rPr>
        <w:t xml:space="preserve"> witnesses</w:t>
      </w:r>
      <w:r>
        <w:rPr>
          <w:rFonts w:ascii="Cambria" w:eastAsia="Times New Roman" w:hAnsi="Cambria" w:cs="Times New Roman"/>
          <w:szCs w:val="24"/>
          <w:lang w:val="en-GB" w:eastAsia="en-AU"/>
        </w:rPr>
        <w:t>)</w:t>
      </w:r>
      <w:r w:rsidRPr="00B502CD">
        <w:rPr>
          <w:rFonts w:ascii="Cambria" w:eastAsia="Times New Roman" w:hAnsi="Cambria" w:cs="Times New Roman"/>
          <w:szCs w:val="24"/>
          <w:lang w:val="en-GB" w:eastAsia="en-AU"/>
        </w:rPr>
        <w:t xml:space="preserve">, along with </w:t>
      </w:r>
      <w:r>
        <w:rPr>
          <w:rFonts w:ascii="Cambria" w:eastAsia="Times New Roman" w:hAnsi="Cambria" w:cs="Times New Roman"/>
          <w:szCs w:val="24"/>
          <w:lang w:val="en-GB" w:eastAsia="en-AU"/>
        </w:rPr>
        <w:t xml:space="preserve">PKI </w:t>
      </w:r>
      <w:r w:rsidRPr="00B502CD">
        <w:rPr>
          <w:rFonts w:ascii="Cambria" w:eastAsia="Times New Roman" w:hAnsi="Cambria" w:cs="Times New Roman"/>
          <w:szCs w:val="24"/>
          <w:lang w:val="en-GB" w:eastAsia="en-AU"/>
        </w:rPr>
        <w:t xml:space="preserve">operational </w:t>
      </w:r>
      <w:r w:rsidR="00C20409">
        <w:rPr>
          <w:rFonts w:ascii="Cambria" w:eastAsia="Times New Roman" w:hAnsi="Cambria" w:cs="Times New Roman"/>
          <w:szCs w:val="24"/>
          <w:lang w:val="en-GB" w:eastAsia="en-AU"/>
        </w:rPr>
        <w:t xml:space="preserve">and co-ordination </w:t>
      </w:r>
      <w:r w:rsidRPr="00B502CD">
        <w:rPr>
          <w:rFonts w:ascii="Cambria" w:eastAsia="Times New Roman" w:hAnsi="Cambria" w:cs="Times New Roman"/>
          <w:szCs w:val="24"/>
          <w:lang w:val="en-GB" w:eastAsia="en-AU"/>
        </w:rPr>
        <w:t xml:space="preserve">staff </w:t>
      </w:r>
      <w:r w:rsidR="00C20409">
        <w:rPr>
          <w:rFonts w:ascii="Cambria" w:eastAsia="Times New Roman" w:hAnsi="Cambria" w:cs="Times New Roman"/>
          <w:szCs w:val="24"/>
          <w:lang w:val="en-GB" w:eastAsia="en-AU"/>
        </w:rPr>
        <w:t>from the PKI Service Provider</w:t>
      </w:r>
      <w:r w:rsidR="00C20409" w:rsidRPr="00B502CD">
        <w:rPr>
          <w:rFonts w:ascii="Cambria" w:eastAsia="Times New Roman" w:hAnsi="Cambria" w:cs="Times New Roman"/>
          <w:szCs w:val="24"/>
          <w:lang w:val="en-GB" w:eastAsia="en-AU"/>
        </w:rPr>
        <w:t xml:space="preserve"> </w:t>
      </w:r>
      <w:r w:rsidRPr="00B502CD">
        <w:rPr>
          <w:rFonts w:ascii="Cambria" w:eastAsia="Times New Roman" w:hAnsi="Cambria" w:cs="Times New Roman"/>
          <w:szCs w:val="24"/>
          <w:lang w:val="en-GB" w:eastAsia="en-AU"/>
        </w:rPr>
        <w:t>who provide technical support</w:t>
      </w:r>
      <w:r w:rsidR="00C20409">
        <w:rPr>
          <w:rFonts w:ascii="Cambria" w:eastAsia="Times New Roman" w:hAnsi="Cambria" w:cs="Times New Roman"/>
          <w:szCs w:val="24"/>
          <w:lang w:val="en-GB" w:eastAsia="en-AU"/>
        </w:rPr>
        <w:t xml:space="preserve"> for conducting the ceremony.</w:t>
      </w:r>
    </w:p>
    <w:p w14:paraId="1FCB4105" w14:textId="77777777" w:rsidR="00C20409" w:rsidRDefault="00B502CD" w:rsidP="00B502CD">
      <w:pPr>
        <w:spacing w:after="120" w:line="240" w:lineRule="auto"/>
        <w:jc w:val="both"/>
        <w:rPr>
          <w:rFonts w:ascii="Cambria" w:eastAsia="Times New Roman" w:hAnsi="Cambria" w:cs="Times New Roman"/>
          <w:szCs w:val="24"/>
          <w:lang w:val="en-GB" w:eastAsia="en-AU"/>
        </w:rPr>
      </w:pPr>
      <w:r w:rsidRPr="00B502CD">
        <w:rPr>
          <w:rFonts w:ascii="Cambria" w:eastAsia="Times New Roman" w:hAnsi="Cambria" w:cs="Times New Roman"/>
          <w:szCs w:val="24"/>
          <w:lang w:val="en-GB" w:eastAsia="en-AU"/>
        </w:rPr>
        <w:t xml:space="preserve">Registration for </w:t>
      </w:r>
      <w:r w:rsidR="00C20409">
        <w:rPr>
          <w:rFonts w:ascii="Cambria" w:eastAsia="Times New Roman" w:hAnsi="Cambria" w:cs="Times New Roman"/>
          <w:szCs w:val="24"/>
          <w:lang w:val="en-GB" w:eastAsia="en-AU"/>
        </w:rPr>
        <w:t>S</w:t>
      </w:r>
      <w:r w:rsidRPr="00B502CD">
        <w:rPr>
          <w:rFonts w:ascii="Cambria" w:eastAsia="Times New Roman" w:hAnsi="Cambria" w:cs="Times New Roman"/>
          <w:szCs w:val="24"/>
          <w:lang w:val="en-GB" w:eastAsia="en-AU"/>
        </w:rPr>
        <w:t>ubscribers may vary according to certificate type</w:t>
      </w:r>
      <w:r w:rsidR="00C20409">
        <w:rPr>
          <w:rFonts w:ascii="Cambria" w:eastAsia="Times New Roman" w:hAnsi="Cambria" w:cs="Times New Roman"/>
          <w:szCs w:val="24"/>
          <w:lang w:val="en-GB" w:eastAsia="en-AU"/>
        </w:rPr>
        <w:t>:</w:t>
      </w:r>
    </w:p>
    <w:p w14:paraId="14C961AC" w14:textId="5A956379" w:rsidR="00EC00B6" w:rsidRDefault="00EC00B6" w:rsidP="000D3F51">
      <w:pPr>
        <w:pStyle w:val="ListParagraph"/>
        <w:numPr>
          <w:ilvl w:val="0"/>
          <w:numId w:val="73"/>
        </w:numPr>
        <w:spacing w:after="120" w:line="240" w:lineRule="auto"/>
        <w:ind w:left="714" w:hanging="357"/>
        <w:contextualSpacing w:val="0"/>
        <w:jc w:val="both"/>
        <w:rPr>
          <w:ins w:id="445" w:author="Daddy Druid" w:date="2016-05-08T17:16:00Z"/>
          <w:rFonts w:ascii="Cambria" w:eastAsia="Times New Roman" w:hAnsi="Cambria" w:cs="Times New Roman"/>
          <w:szCs w:val="24"/>
          <w:lang w:val="en-GB" w:eastAsia="en-AU"/>
        </w:rPr>
      </w:pPr>
      <w:ins w:id="446" w:author="Daddy Druid" w:date="2016-05-08T17:16:00Z">
        <w:r>
          <w:rPr>
            <w:rFonts w:ascii="Cambria" w:eastAsia="Times New Roman" w:hAnsi="Cambria" w:cs="Times New Roman"/>
            <w:szCs w:val="24"/>
            <w:lang w:val="en-GB" w:eastAsia="en-AU"/>
          </w:rPr>
          <w:t>Requests fo</w:t>
        </w:r>
      </w:ins>
      <w:ins w:id="447" w:author="Daddy Druid" w:date="2016-05-08T17:17:00Z">
        <w:r>
          <w:rPr>
            <w:rFonts w:ascii="Cambria" w:eastAsia="Times New Roman" w:hAnsi="Cambria" w:cs="Times New Roman"/>
            <w:szCs w:val="24"/>
            <w:lang w:val="en-GB" w:eastAsia="en-AU"/>
          </w:rPr>
          <w:t>r</w:t>
        </w:r>
      </w:ins>
      <w:ins w:id="448" w:author="Daddy Druid" w:date="2016-05-08T17:16:00Z">
        <w:r>
          <w:rPr>
            <w:rFonts w:ascii="Cambria" w:eastAsia="Times New Roman" w:hAnsi="Cambria" w:cs="Times New Roman"/>
            <w:szCs w:val="24"/>
            <w:lang w:val="en-GB" w:eastAsia="en-AU"/>
          </w:rPr>
          <w:t xml:space="preserve"> CA </w:t>
        </w:r>
      </w:ins>
      <w:ins w:id="449" w:author="Daddy Druid" w:date="2016-05-08T17:17:00Z">
        <w:r>
          <w:rPr>
            <w:rFonts w:ascii="Cambria" w:eastAsia="Times New Roman" w:hAnsi="Cambria" w:cs="Times New Roman"/>
            <w:szCs w:val="24"/>
            <w:lang w:val="en-GB" w:eastAsia="en-AU"/>
          </w:rPr>
          <w:t xml:space="preserve">certificate </w:t>
        </w:r>
      </w:ins>
      <w:ins w:id="450" w:author="Daddy Druid" w:date="2016-05-08T17:16:00Z">
        <w:r>
          <w:rPr>
            <w:rFonts w:ascii="Cambria" w:eastAsia="Times New Roman" w:hAnsi="Cambria" w:cs="Times New Roman"/>
            <w:szCs w:val="24"/>
            <w:lang w:val="en-GB" w:eastAsia="en-AU"/>
          </w:rPr>
          <w:t>registrations</w:t>
        </w:r>
      </w:ins>
      <w:ins w:id="451" w:author="Daddy Druid" w:date="2016-05-08T17:17:00Z">
        <w:r>
          <w:rPr>
            <w:rFonts w:ascii="Cambria" w:eastAsia="Times New Roman" w:hAnsi="Cambria" w:cs="Times New Roman"/>
            <w:szCs w:val="24"/>
            <w:lang w:val="en-GB" w:eastAsia="en-AU"/>
          </w:rPr>
          <w:t xml:space="preserve"> must be submitted </w:t>
        </w:r>
      </w:ins>
    </w:p>
    <w:p w14:paraId="538A2EC9" w14:textId="57CD4CEE" w:rsidR="00C20409" w:rsidRDefault="00B502CD" w:rsidP="000D3F51">
      <w:pPr>
        <w:pStyle w:val="ListParagraph"/>
        <w:numPr>
          <w:ilvl w:val="0"/>
          <w:numId w:val="73"/>
        </w:numPr>
        <w:spacing w:after="120" w:line="240" w:lineRule="auto"/>
        <w:ind w:left="714" w:hanging="357"/>
        <w:contextualSpacing w:val="0"/>
        <w:jc w:val="both"/>
        <w:rPr>
          <w:rFonts w:ascii="Cambria" w:eastAsia="Times New Roman" w:hAnsi="Cambria" w:cs="Times New Roman"/>
          <w:szCs w:val="24"/>
          <w:lang w:val="en-GB" w:eastAsia="en-AU"/>
        </w:rPr>
      </w:pPr>
      <w:commentRangeStart w:id="452"/>
      <w:r w:rsidRPr="000D3F51">
        <w:rPr>
          <w:rFonts w:ascii="Cambria" w:eastAsia="Times New Roman" w:hAnsi="Cambria" w:cs="Times New Roman"/>
          <w:szCs w:val="24"/>
          <w:lang w:val="en-GB" w:eastAsia="en-AU"/>
        </w:rPr>
        <w:t xml:space="preserve">Generally, individuals requiring keys and certificates </w:t>
      </w:r>
      <w:r w:rsidR="00C20409" w:rsidRPr="000D3F51">
        <w:rPr>
          <w:rFonts w:ascii="Cambria" w:eastAsia="Times New Roman" w:hAnsi="Cambria" w:cs="Times New Roman"/>
          <w:szCs w:val="24"/>
          <w:lang w:val="en-GB" w:eastAsia="en-AU"/>
        </w:rPr>
        <w:t>should</w:t>
      </w:r>
      <w:r w:rsidRPr="000D3F51">
        <w:rPr>
          <w:rFonts w:ascii="Cambria" w:eastAsia="Times New Roman" w:hAnsi="Cambria" w:cs="Times New Roman"/>
          <w:szCs w:val="24"/>
          <w:lang w:val="en-GB" w:eastAsia="en-AU"/>
        </w:rPr>
        <w:t xml:space="preserve"> </w:t>
      </w:r>
      <w:r w:rsidR="0053058A">
        <w:rPr>
          <w:rFonts w:ascii="Cambria" w:eastAsia="Times New Roman" w:hAnsi="Cambria" w:cs="Times New Roman"/>
          <w:szCs w:val="24"/>
          <w:lang w:val="en-GB" w:eastAsia="en-AU"/>
        </w:rPr>
        <w:t>submit</w:t>
      </w:r>
      <w:r w:rsidRPr="000D3F51">
        <w:rPr>
          <w:rFonts w:ascii="Cambria" w:eastAsia="Times New Roman" w:hAnsi="Cambria" w:cs="Times New Roman"/>
          <w:szCs w:val="24"/>
          <w:lang w:val="en-GB" w:eastAsia="en-AU"/>
        </w:rPr>
        <w:t xml:space="preserve"> a</w:t>
      </w:r>
      <w:r w:rsidR="0053058A">
        <w:rPr>
          <w:rFonts w:ascii="Cambria" w:eastAsia="Times New Roman" w:hAnsi="Cambria" w:cs="Times New Roman"/>
          <w:szCs w:val="24"/>
          <w:lang w:val="en-GB" w:eastAsia="en-AU"/>
        </w:rPr>
        <w:t>n</w:t>
      </w:r>
      <w:r w:rsidRPr="000D3F51">
        <w:rPr>
          <w:rFonts w:ascii="Cambria" w:eastAsia="Times New Roman" w:hAnsi="Cambria" w:cs="Times New Roman"/>
          <w:szCs w:val="24"/>
          <w:lang w:val="en-GB" w:eastAsia="en-AU"/>
        </w:rPr>
        <w:t xml:space="preserve"> application</w:t>
      </w:r>
      <w:r w:rsidR="0053058A">
        <w:rPr>
          <w:rFonts w:ascii="Cambria" w:eastAsia="Times New Roman" w:hAnsi="Cambria" w:cs="Times New Roman"/>
          <w:szCs w:val="24"/>
          <w:lang w:val="en-GB" w:eastAsia="en-AU"/>
        </w:rPr>
        <w:t xml:space="preserve"> in accordance with individual Agency processes,</w:t>
      </w:r>
      <w:r w:rsidRPr="000D3F51">
        <w:rPr>
          <w:rFonts w:ascii="Cambria" w:eastAsia="Times New Roman" w:hAnsi="Cambria" w:cs="Times New Roman"/>
          <w:szCs w:val="24"/>
          <w:lang w:val="en-GB" w:eastAsia="en-AU"/>
        </w:rPr>
        <w:t xml:space="preserve"> </w:t>
      </w:r>
      <w:r w:rsidR="00DD69CE">
        <w:rPr>
          <w:rFonts w:ascii="Cambria" w:eastAsia="Times New Roman" w:hAnsi="Cambria" w:cs="Times New Roman"/>
          <w:szCs w:val="24"/>
          <w:lang w:val="en-GB" w:eastAsia="en-AU"/>
        </w:rPr>
        <w:t xml:space="preserve">but </w:t>
      </w:r>
      <w:r w:rsidRPr="000D3F51">
        <w:rPr>
          <w:rFonts w:ascii="Cambria" w:eastAsia="Times New Roman" w:hAnsi="Cambria" w:cs="Times New Roman"/>
          <w:szCs w:val="24"/>
          <w:lang w:val="en-GB" w:eastAsia="en-AU"/>
        </w:rPr>
        <w:t>an authorised person</w:t>
      </w:r>
      <w:commentRangeEnd w:id="452"/>
      <w:r w:rsidR="00AF7951">
        <w:rPr>
          <w:rStyle w:val="CommentReference"/>
          <w:rFonts w:ascii="Times New Roman" w:eastAsia="Times New Roman" w:hAnsi="Times New Roman" w:cs="Times New Roman"/>
          <w:lang w:val="en-GB" w:eastAsia="en-AU"/>
        </w:rPr>
        <w:commentReference w:id="452"/>
      </w:r>
      <w:r w:rsidR="00C20409">
        <w:rPr>
          <w:rStyle w:val="FootnoteReference"/>
          <w:rFonts w:ascii="Cambria" w:eastAsia="Times New Roman" w:hAnsi="Cambria" w:cs="Times New Roman"/>
          <w:szCs w:val="24"/>
          <w:lang w:val="en-GB" w:eastAsia="en-AU"/>
        </w:rPr>
        <w:footnoteReference w:id="4"/>
      </w:r>
      <w:r w:rsidR="0053058A">
        <w:rPr>
          <w:rFonts w:ascii="Cambria" w:eastAsia="Times New Roman" w:hAnsi="Cambria" w:cs="Times New Roman"/>
          <w:szCs w:val="24"/>
          <w:lang w:val="en-GB" w:eastAsia="en-AU"/>
        </w:rPr>
        <w:t xml:space="preserve"> may reject the application if required</w:t>
      </w:r>
      <w:r w:rsidRPr="000D3F51">
        <w:rPr>
          <w:rFonts w:ascii="Cambria" w:eastAsia="Times New Roman" w:hAnsi="Cambria" w:cs="Times New Roman"/>
          <w:szCs w:val="24"/>
          <w:lang w:val="en-GB" w:eastAsia="en-AU"/>
        </w:rPr>
        <w:t>. Applications must contain information that is accurate, complete and up to date. Subscribers will, wherever possible, be bound by contract</w:t>
      </w:r>
      <w:r w:rsidR="00C20409" w:rsidRPr="000D3F51">
        <w:rPr>
          <w:rFonts w:ascii="Cambria" w:eastAsia="Times New Roman" w:hAnsi="Cambria" w:cs="Times New Roman"/>
          <w:szCs w:val="24"/>
          <w:lang w:val="en-GB" w:eastAsia="en-AU"/>
        </w:rPr>
        <w:t>, or equivalent arrangement for trusted public agents and partners</w:t>
      </w:r>
      <w:r w:rsidRPr="000D3F51">
        <w:rPr>
          <w:rFonts w:ascii="Cambria" w:eastAsia="Times New Roman" w:hAnsi="Cambria" w:cs="Times New Roman"/>
          <w:szCs w:val="24"/>
          <w:lang w:val="en-GB" w:eastAsia="en-AU"/>
        </w:rPr>
        <w:t>. The contract is in addition to their use being subject to the provisions of the applicable PDS</w:t>
      </w:r>
      <w:r w:rsidR="00ED224B">
        <w:rPr>
          <w:rFonts w:ascii="Cambria" w:eastAsia="Times New Roman" w:hAnsi="Cambria" w:cs="Times New Roman"/>
          <w:szCs w:val="24"/>
          <w:lang w:val="en-GB" w:eastAsia="en-AU"/>
        </w:rPr>
        <w:t>, CP</w:t>
      </w:r>
      <w:r w:rsidRPr="000D3F51">
        <w:rPr>
          <w:rFonts w:ascii="Cambria" w:eastAsia="Times New Roman" w:hAnsi="Cambria" w:cs="Times New Roman"/>
          <w:szCs w:val="24"/>
          <w:lang w:val="en-GB" w:eastAsia="en-AU"/>
        </w:rPr>
        <w:t xml:space="preserve"> and this CPS.</w:t>
      </w:r>
    </w:p>
    <w:p w14:paraId="7731CA47" w14:textId="77777777" w:rsidR="00C20409" w:rsidRDefault="00B502CD" w:rsidP="000D3F51">
      <w:pPr>
        <w:pStyle w:val="ListParagraph"/>
        <w:numPr>
          <w:ilvl w:val="0"/>
          <w:numId w:val="73"/>
        </w:numPr>
        <w:spacing w:after="120" w:line="240" w:lineRule="auto"/>
        <w:ind w:left="714" w:hanging="357"/>
        <w:contextualSpacing w:val="0"/>
        <w:jc w:val="both"/>
        <w:rPr>
          <w:rFonts w:ascii="Cambria" w:eastAsia="Times New Roman" w:hAnsi="Cambria" w:cs="Times New Roman"/>
          <w:szCs w:val="24"/>
          <w:lang w:val="en-GB" w:eastAsia="en-AU"/>
        </w:rPr>
      </w:pPr>
      <w:r w:rsidRPr="00C20409">
        <w:rPr>
          <w:rFonts w:ascii="Cambria" w:eastAsia="Times New Roman" w:hAnsi="Cambria" w:cs="Times New Roman"/>
          <w:szCs w:val="24"/>
          <w:lang w:val="en-GB" w:eastAsia="en-AU"/>
        </w:rPr>
        <w:t xml:space="preserve">The </w:t>
      </w:r>
      <w:r w:rsidR="00C20409" w:rsidRPr="00C20409">
        <w:rPr>
          <w:rFonts w:ascii="Cambria" w:eastAsia="Times New Roman" w:hAnsi="Cambria" w:cs="Times New Roman"/>
          <w:szCs w:val="24"/>
          <w:lang w:val="en-GB" w:eastAsia="en-AU"/>
        </w:rPr>
        <w:t>agency Subscriber Authority</w:t>
      </w:r>
      <w:r w:rsidRPr="00C20409">
        <w:rPr>
          <w:rFonts w:ascii="Cambria" w:eastAsia="Times New Roman" w:hAnsi="Cambria" w:cs="Times New Roman"/>
          <w:szCs w:val="24"/>
          <w:lang w:val="en-GB" w:eastAsia="en-AU"/>
        </w:rPr>
        <w:t xml:space="preserve"> is responsible for</w:t>
      </w:r>
      <w:r w:rsidR="00C20409">
        <w:rPr>
          <w:rFonts w:ascii="Cambria" w:eastAsia="Times New Roman" w:hAnsi="Cambria" w:cs="Times New Roman"/>
          <w:szCs w:val="24"/>
          <w:lang w:val="en-GB" w:eastAsia="en-AU"/>
        </w:rPr>
        <w:t>:</w:t>
      </w:r>
    </w:p>
    <w:p w14:paraId="4C2A1043" w14:textId="77777777" w:rsidR="00C20409" w:rsidRDefault="00B502CD" w:rsidP="000D3F51">
      <w:pPr>
        <w:pStyle w:val="ListParagraph"/>
        <w:numPr>
          <w:ilvl w:val="1"/>
          <w:numId w:val="73"/>
        </w:numPr>
        <w:spacing w:after="120" w:line="240" w:lineRule="auto"/>
        <w:contextualSpacing w:val="0"/>
        <w:jc w:val="both"/>
        <w:rPr>
          <w:rFonts w:ascii="Cambria" w:eastAsia="Times New Roman" w:hAnsi="Cambria" w:cs="Times New Roman"/>
          <w:szCs w:val="24"/>
          <w:lang w:val="en-GB" w:eastAsia="en-AU"/>
        </w:rPr>
      </w:pPr>
      <w:r w:rsidRPr="00C20409">
        <w:rPr>
          <w:rFonts w:ascii="Cambria" w:eastAsia="Times New Roman" w:hAnsi="Cambria" w:cs="Times New Roman"/>
          <w:szCs w:val="24"/>
          <w:lang w:val="en-GB" w:eastAsia="en-AU"/>
        </w:rPr>
        <w:t xml:space="preserve">confirming the subscriber’s identity, ensuring the certificate request form is approved, </w:t>
      </w:r>
      <w:r w:rsidR="00C20409">
        <w:rPr>
          <w:rFonts w:ascii="Cambria" w:eastAsia="Times New Roman" w:hAnsi="Cambria" w:cs="Times New Roman"/>
          <w:szCs w:val="24"/>
          <w:lang w:val="en-GB" w:eastAsia="en-AU"/>
        </w:rPr>
        <w:t>[or];</w:t>
      </w:r>
    </w:p>
    <w:p w14:paraId="04BEA798" w14:textId="77777777" w:rsidR="00C20409" w:rsidRDefault="00C20409" w:rsidP="000D3F51">
      <w:pPr>
        <w:pStyle w:val="ListParagraph"/>
        <w:numPr>
          <w:ilvl w:val="1"/>
          <w:numId w:val="73"/>
        </w:numPr>
        <w:spacing w:after="120" w:line="240" w:lineRule="auto"/>
        <w:contextualSpacing w:val="0"/>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confirming </w:t>
      </w:r>
      <w:r w:rsidRPr="00C20409">
        <w:rPr>
          <w:rFonts w:ascii="Cambria" w:eastAsia="Times New Roman" w:hAnsi="Cambria" w:cs="Times New Roman"/>
          <w:szCs w:val="24"/>
          <w:lang w:val="en-GB" w:eastAsia="en-AU"/>
        </w:rPr>
        <w:t xml:space="preserve">that the subscriber has an existing entry in the Ministry’s corporate directory, </w:t>
      </w:r>
      <w:r>
        <w:rPr>
          <w:rFonts w:ascii="Cambria" w:eastAsia="Times New Roman" w:hAnsi="Cambria" w:cs="Times New Roman"/>
          <w:szCs w:val="24"/>
          <w:lang w:val="en-GB" w:eastAsia="en-AU"/>
        </w:rPr>
        <w:t>[</w:t>
      </w:r>
      <w:r w:rsidR="00B502CD" w:rsidRPr="00C20409">
        <w:rPr>
          <w:rFonts w:ascii="Cambria" w:eastAsia="Times New Roman" w:hAnsi="Cambria" w:cs="Times New Roman"/>
          <w:szCs w:val="24"/>
          <w:lang w:val="en-GB" w:eastAsia="en-AU"/>
        </w:rPr>
        <w:t>and</w:t>
      </w:r>
      <w:r>
        <w:rPr>
          <w:rFonts w:ascii="Cambria" w:eastAsia="Times New Roman" w:hAnsi="Cambria" w:cs="Times New Roman"/>
          <w:szCs w:val="24"/>
          <w:lang w:val="en-GB" w:eastAsia="en-AU"/>
        </w:rPr>
        <w:t>];</w:t>
      </w:r>
    </w:p>
    <w:p w14:paraId="2130301D" w14:textId="77777777" w:rsidR="00C20409" w:rsidRDefault="00B502CD" w:rsidP="000D3F51">
      <w:pPr>
        <w:pStyle w:val="ListParagraph"/>
        <w:numPr>
          <w:ilvl w:val="1"/>
          <w:numId w:val="73"/>
        </w:numPr>
        <w:spacing w:after="120" w:line="240" w:lineRule="auto"/>
        <w:contextualSpacing w:val="0"/>
        <w:jc w:val="both"/>
        <w:rPr>
          <w:rFonts w:ascii="Cambria" w:eastAsia="Times New Roman" w:hAnsi="Cambria" w:cs="Times New Roman"/>
          <w:szCs w:val="24"/>
          <w:lang w:val="en-GB" w:eastAsia="en-AU"/>
        </w:rPr>
      </w:pPr>
      <w:proofErr w:type="gramStart"/>
      <w:r w:rsidRPr="00C20409">
        <w:rPr>
          <w:rFonts w:ascii="Cambria" w:eastAsia="Times New Roman" w:hAnsi="Cambria" w:cs="Times New Roman"/>
          <w:szCs w:val="24"/>
          <w:lang w:val="en-GB" w:eastAsia="en-AU"/>
        </w:rPr>
        <w:t>forwarding</w:t>
      </w:r>
      <w:proofErr w:type="gramEnd"/>
      <w:r w:rsidRPr="00C20409">
        <w:rPr>
          <w:rFonts w:ascii="Cambria" w:eastAsia="Times New Roman" w:hAnsi="Cambria" w:cs="Times New Roman"/>
          <w:szCs w:val="24"/>
          <w:lang w:val="en-GB" w:eastAsia="en-AU"/>
        </w:rPr>
        <w:t xml:space="preserve"> the certificate request to the RA Operator</w:t>
      </w:r>
      <w:r w:rsidR="00C20409">
        <w:rPr>
          <w:rFonts w:ascii="Cambria" w:eastAsia="Times New Roman" w:hAnsi="Cambria" w:cs="Times New Roman"/>
          <w:szCs w:val="24"/>
          <w:lang w:val="en-GB" w:eastAsia="en-AU"/>
        </w:rPr>
        <w:t>, and maintaining a record of the request</w:t>
      </w:r>
      <w:r w:rsidRPr="00C20409">
        <w:rPr>
          <w:rFonts w:ascii="Cambria" w:eastAsia="Times New Roman" w:hAnsi="Cambria" w:cs="Times New Roman"/>
          <w:szCs w:val="24"/>
          <w:lang w:val="en-GB" w:eastAsia="en-AU"/>
        </w:rPr>
        <w:t>.</w:t>
      </w:r>
    </w:p>
    <w:p w14:paraId="50B27D5C" w14:textId="77777777" w:rsidR="00BC0C1B" w:rsidRPr="00C20409" w:rsidRDefault="00B502CD" w:rsidP="000C67C3">
      <w:pPr>
        <w:pStyle w:val="ListParagraph"/>
        <w:numPr>
          <w:ilvl w:val="0"/>
          <w:numId w:val="73"/>
        </w:numPr>
        <w:spacing w:after="120" w:line="240" w:lineRule="auto"/>
        <w:ind w:left="714" w:hanging="357"/>
        <w:contextualSpacing w:val="0"/>
        <w:jc w:val="both"/>
        <w:rPr>
          <w:rFonts w:ascii="Cambria" w:eastAsia="Times New Roman" w:hAnsi="Cambria" w:cs="Times New Roman"/>
          <w:szCs w:val="24"/>
          <w:lang w:val="en-GB" w:eastAsia="en-AU"/>
        </w:rPr>
      </w:pPr>
      <w:r w:rsidRPr="00C20409">
        <w:rPr>
          <w:rFonts w:ascii="Cambria" w:eastAsia="Times New Roman" w:hAnsi="Cambria" w:cs="Times New Roman"/>
          <w:szCs w:val="24"/>
          <w:lang w:val="en-GB" w:eastAsia="en-AU"/>
        </w:rPr>
        <w:t xml:space="preserve">The RA Operator is responsible for ensuring the certificate application documentation is complete, and </w:t>
      </w:r>
      <w:r w:rsidR="00C20409">
        <w:rPr>
          <w:rFonts w:ascii="Cambria" w:eastAsia="Times New Roman" w:hAnsi="Cambria" w:cs="Times New Roman"/>
          <w:szCs w:val="24"/>
          <w:lang w:val="en-GB" w:eastAsia="en-AU"/>
        </w:rPr>
        <w:t>conduct internal procedures to issue the certificate (as per the RA Operations Manual)</w:t>
      </w:r>
      <w:r w:rsidRPr="00C20409">
        <w:rPr>
          <w:rFonts w:ascii="Cambria" w:eastAsia="Times New Roman" w:hAnsi="Cambria" w:cs="Times New Roman"/>
          <w:szCs w:val="24"/>
          <w:lang w:val="en-GB" w:eastAsia="en-AU"/>
        </w:rPr>
        <w:t>.</w:t>
      </w:r>
      <w:r w:rsidR="00BC0C1B" w:rsidRPr="00C20409">
        <w:rPr>
          <w:rFonts w:ascii="Cambria" w:eastAsia="Times New Roman" w:hAnsi="Cambria" w:cs="Times New Roman"/>
          <w:szCs w:val="24"/>
          <w:lang w:val="en-GB" w:eastAsia="en-AU"/>
        </w:rPr>
        <w:t xml:space="preserve"> </w:t>
      </w:r>
    </w:p>
    <w:p w14:paraId="6A800E6E" w14:textId="77777777" w:rsidR="00BC0C1B" w:rsidRPr="00BC0C1B" w:rsidRDefault="00BC0C1B" w:rsidP="00EF6875">
      <w:pPr>
        <w:pStyle w:val="Heading2"/>
      </w:pPr>
      <w:bookmarkStart w:id="454" w:name="_Ref108243274"/>
      <w:bookmarkStart w:id="455" w:name="_Toc237159573"/>
      <w:bookmarkStart w:id="456" w:name="_Toc246766406"/>
      <w:bookmarkStart w:id="457" w:name="_Toc325181060"/>
      <w:bookmarkStart w:id="458" w:name="_Toc325181338"/>
      <w:bookmarkStart w:id="459" w:name="_Toc325181604"/>
      <w:bookmarkStart w:id="460" w:name="_Toc325182738"/>
      <w:bookmarkStart w:id="461" w:name="_Toc325183587"/>
      <w:bookmarkStart w:id="462" w:name="_Toc297149615"/>
      <w:bookmarkStart w:id="463" w:name="_Toc446408839"/>
      <w:bookmarkStart w:id="464" w:name="_Toc130487616"/>
      <w:bookmarkStart w:id="465" w:name="_Toc130491552"/>
      <w:bookmarkStart w:id="466" w:name="_Toc166312617"/>
      <w:r w:rsidRPr="00BC0C1B">
        <w:t>Certificate application processing</w:t>
      </w:r>
      <w:bookmarkEnd w:id="454"/>
      <w:bookmarkEnd w:id="455"/>
      <w:bookmarkEnd w:id="456"/>
      <w:bookmarkEnd w:id="457"/>
      <w:bookmarkEnd w:id="458"/>
      <w:bookmarkEnd w:id="459"/>
      <w:bookmarkEnd w:id="460"/>
      <w:bookmarkEnd w:id="461"/>
      <w:bookmarkEnd w:id="462"/>
      <w:bookmarkEnd w:id="463"/>
    </w:p>
    <w:p w14:paraId="4DB69443" w14:textId="6EBED7B3" w:rsidR="00BC0C1B" w:rsidRPr="00BC0C1B" w:rsidRDefault="00BC0C1B" w:rsidP="00EF6875">
      <w:pPr>
        <w:pStyle w:val="Heading3"/>
      </w:pPr>
      <w:bookmarkStart w:id="467" w:name="_Toc130487617"/>
      <w:bookmarkStart w:id="468" w:name="_Toc130491553"/>
      <w:bookmarkStart w:id="469" w:name="_Toc166312618"/>
      <w:bookmarkStart w:id="470" w:name="_Toc246766407"/>
      <w:bookmarkStart w:id="471" w:name="_Toc325181061"/>
      <w:bookmarkStart w:id="472" w:name="_Toc325181339"/>
      <w:bookmarkStart w:id="473" w:name="_Toc325181605"/>
      <w:bookmarkStart w:id="474" w:name="_Toc325182739"/>
      <w:bookmarkStart w:id="475" w:name="_Toc325183588"/>
      <w:bookmarkStart w:id="476" w:name="_Toc297149616"/>
      <w:bookmarkEnd w:id="464"/>
      <w:bookmarkEnd w:id="465"/>
      <w:bookmarkEnd w:id="466"/>
      <w:r w:rsidRPr="00BC0C1B">
        <w:t>Performing identification and authentication functions</w:t>
      </w:r>
      <w:bookmarkEnd w:id="467"/>
      <w:bookmarkEnd w:id="468"/>
      <w:bookmarkEnd w:id="469"/>
      <w:bookmarkEnd w:id="470"/>
      <w:bookmarkEnd w:id="471"/>
      <w:bookmarkEnd w:id="472"/>
      <w:bookmarkEnd w:id="473"/>
      <w:bookmarkEnd w:id="474"/>
      <w:bookmarkEnd w:id="475"/>
      <w:bookmarkEnd w:id="476"/>
    </w:p>
    <w:p w14:paraId="7062A34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See relevant CP.  </w:t>
      </w:r>
      <w:r w:rsidR="00546F72">
        <w:rPr>
          <w:rFonts w:ascii="Cambria" w:eastAsia="Times New Roman" w:hAnsi="Cambria" w:cs="Times New Roman"/>
          <w:szCs w:val="24"/>
          <w:lang w:val="en-GB" w:eastAsia="en-AU"/>
        </w:rPr>
        <w:t>See section 3.2.3 for EoI requirements.</w:t>
      </w:r>
    </w:p>
    <w:p w14:paraId="131FE6CB" w14:textId="77777777" w:rsidR="00BC0C1B" w:rsidRPr="00BC0C1B" w:rsidRDefault="00BC0C1B" w:rsidP="00EF6875">
      <w:pPr>
        <w:pStyle w:val="Heading3"/>
      </w:pPr>
      <w:bookmarkStart w:id="477" w:name="_Toc160627057"/>
      <w:bookmarkStart w:id="478" w:name="_Toc161653697"/>
      <w:bookmarkStart w:id="479" w:name="_Toc161654280"/>
      <w:bookmarkStart w:id="480" w:name="_Toc130487618"/>
      <w:bookmarkStart w:id="481" w:name="_Toc130491554"/>
      <w:bookmarkStart w:id="482" w:name="_Toc166312619"/>
      <w:bookmarkStart w:id="483" w:name="_Toc246766408"/>
      <w:bookmarkStart w:id="484" w:name="_Toc325181062"/>
      <w:bookmarkStart w:id="485" w:name="_Toc325181340"/>
      <w:bookmarkStart w:id="486" w:name="_Toc325181606"/>
      <w:bookmarkStart w:id="487" w:name="_Toc325182740"/>
      <w:bookmarkStart w:id="488" w:name="_Toc325183589"/>
      <w:bookmarkStart w:id="489" w:name="_Toc297149617"/>
      <w:bookmarkEnd w:id="477"/>
      <w:bookmarkEnd w:id="478"/>
      <w:bookmarkEnd w:id="479"/>
      <w:r w:rsidRPr="00BC0C1B">
        <w:t>Approval or rejection of certificate applications</w:t>
      </w:r>
      <w:bookmarkEnd w:id="480"/>
      <w:bookmarkEnd w:id="481"/>
      <w:bookmarkEnd w:id="482"/>
      <w:bookmarkEnd w:id="483"/>
      <w:bookmarkEnd w:id="484"/>
      <w:bookmarkEnd w:id="485"/>
      <w:bookmarkEnd w:id="486"/>
      <w:bookmarkEnd w:id="487"/>
      <w:bookmarkEnd w:id="488"/>
      <w:bookmarkEnd w:id="489"/>
    </w:p>
    <w:p w14:paraId="49E5AC2C"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See relevant CP.  </w:t>
      </w:r>
    </w:p>
    <w:p w14:paraId="0B0AF731" w14:textId="77777777" w:rsidR="00BC0C1B" w:rsidRPr="00BC0C1B" w:rsidRDefault="00BC0C1B" w:rsidP="00EF6875">
      <w:pPr>
        <w:pStyle w:val="Heading3"/>
      </w:pPr>
      <w:bookmarkStart w:id="490" w:name="_Toc130487619"/>
      <w:bookmarkStart w:id="491" w:name="_Toc130491555"/>
      <w:bookmarkStart w:id="492" w:name="_Toc166312620"/>
      <w:bookmarkStart w:id="493" w:name="_Toc246766409"/>
      <w:bookmarkStart w:id="494" w:name="_Toc325181063"/>
      <w:bookmarkStart w:id="495" w:name="_Toc325181341"/>
      <w:bookmarkStart w:id="496" w:name="_Toc325181607"/>
      <w:bookmarkStart w:id="497" w:name="_Toc325182741"/>
      <w:bookmarkStart w:id="498" w:name="_Toc325183590"/>
      <w:bookmarkStart w:id="499" w:name="_Toc297149618"/>
      <w:r w:rsidRPr="00BC0C1B">
        <w:t>Time to process certificate applications</w:t>
      </w:r>
      <w:bookmarkEnd w:id="490"/>
      <w:bookmarkEnd w:id="491"/>
      <w:bookmarkEnd w:id="492"/>
      <w:bookmarkEnd w:id="493"/>
      <w:bookmarkEnd w:id="494"/>
      <w:bookmarkEnd w:id="495"/>
      <w:bookmarkEnd w:id="496"/>
      <w:bookmarkEnd w:id="497"/>
      <w:bookmarkEnd w:id="498"/>
      <w:bookmarkEnd w:id="499"/>
    </w:p>
    <w:p w14:paraId="3EB9D929" w14:textId="25654E5E" w:rsidR="00BC0C1B" w:rsidRPr="00BC0C1B" w:rsidRDefault="00546F72"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See relevant CP</w:t>
      </w:r>
      <w:r w:rsidR="00BC0C1B" w:rsidRPr="00BC0C1B">
        <w:rPr>
          <w:rFonts w:ascii="Cambria" w:eastAsia="Times New Roman" w:hAnsi="Cambria" w:cs="Times New Roman"/>
          <w:szCs w:val="24"/>
          <w:lang w:val="en-GB" w:eastAsia="en-AU"/>
        </w:rPr>
        <w:t>.</w:t>
      </w:r>
    </w:p>
    <w:p w14:paraId="7ACCC2DF" w14:textId="77777777" w:rsidR="00BC0C1B" w:rsidRPr="00BC0C1B" w:rsidRDefault="00BC0C1B" w:rsidP="00EF6875">
      <w:pPr>
        <w:pStyle w:val="Heading2"/>
      </w:pPr>
      <w:bookmarkStart w:id="500" w:name="_Toc237159574"/>
      <w:bookmarkStart w:id="501" w:name="_Toc246766410"/>
      <w:bookmarkStart w:id="502" w:name="_Toc325181064"/>
      <w:bookmarkStart w:id="503" w:name="_Toc325181342"/>
      <w:bookmarkStart w:id="504" w:name="_Toc325181608"/>
      <w:bookmarkStart w:id="505" w:name="_Toc325182742"/>
      <w:bookmarkStart w:id="506" w:name="_Toc325183591"/>
      <w:bookmarkStart w:id="507" w:name="_Toc297149619"/>
      <w:bookmarkStart w:id="508" w:name="_Toc446408840"/>
      <w:bookmarkStart w:id="509" w:name="_Toc130487620"/>
      <w:bookmarkStart w:id="510" w:name="_Toc130491556"/>
      <w:bookmarkStart w:id="511" w:name="_Toc166312621"/>
      <w:r w:rsidRPr="00BC0C1B">
        <w:lastRenderedPageBreak/>
        <w:t>Certificate issuance</w:t>
      </w:r>
      <w:bookmarkEnd w:id="500"/>
      <w:bookmarkEnd w:id="501"/>
      <w:bookmarkEnd w:id="502"/>
      <w:bookmarkEnd w:id="503"/>
      <w:bookmarkEnd w:id="504"/>
      <w:bookmarkEnd w:id="505"/>
      <w:bookmarkEnd w:id="506"/>
      <w:bookmarkEnd w:id="507"/>
      <w:bookmarkEnd w:id="508"/>
    </w:p>
    <w:p w14:paraId="1C5CE212" w14:textId="77777777" w:rsidR="00BC0C1B" w:rsidRPr="00BC0C1B" w:rsidRDefault="00BC0C1B" w:rsidP="00EF6875">
      <w:pPr>
        <w:pStyle w:val="Heading3"/>
      </w:pPr>
      <w:bookmarkStart w:id="512" w:name="_Toc130487621"/>
      <w:bookmarkStart w:id="513" w:name="_Toc130491557"/>
      <w:bookmarkStart w:id="514" w:name="_Toc166312622"/>
      <w:bookmarkStart w:id="515" w:name="_Toc246766411"/>
      <w:bookmarkStart w:id="516" w:name="_Toc325181065"/>
      <w:bookmarkStart w:id="517" w:name="_Toc325181343"/>
      <w:bookmarkStart w:id="518" w:name="_Toc325181609"/>
      <w:bookmarkStart w:id="519" w:name="_Toc325182743"/>
      <w:bookmarkStart w:id="520" w:name="_Toc325183592"/>
      <w:bookmarkStart w:id="521" w:name="_Toc297149620"/>
      <w:bookmarkEnd w:id="509"/>
      <w:bookmarkEnd w:id="510"/>
      <w:bookmarkEnd w:id="511"/>
      <w:r w:rsidRPr="00BC0C1B">
        <w:t>CA actions during certificate issuance</w:t>
      </w:r>
      <w:bookmarkEnd w:id="512"/>
      <w:bookmarkEnd w:id="513"/>
      <w:bookmarkEnd w:id="514"/>
      <w:bookmarkEnd w:id="515"/>
      <w:bookmarkEnd w:id="516"/>
      <w:bookmarkEnd w:id="517"/>
      <w:bookmarkEnd w:id="518"/>
      <w:bookmarkEnd w:id="519"/>
      <w:bookmarkEnd w:id="520"/>
      <w:bookmarkEnd w:id="521"/>
    </w:p>
    <w:p w14:paraId="32598629" w14:textId="436DE2BA" w:rsidR="0069696B" w:rsidRDefault="0069696B" w:rsidP="00BC0C1B">
      <w:pPr>
        <w:spacing w:after="120" w:line="240" w:lineRule="auto"/>
        <w:jc w:val="both"/>
        <w:rPr>
          <w:rFonts w:ascii="Cambria" w:eastAsia="Times New Roman" w:hAnsi="Cambria" w:cs="Times New Roman"/>
          <w:szCs w:val="24"/>
          <w:lang w:val="en-GB" w:eastAsia="en-AU"/>
        </w:rPr>
      </w:pPr>
      <w:r w:rsidRPr="0069696B">
        <w:rPr>
          <w:rFonts w:ascii="Cambria" w:eastAsia="Times New Roman" w:hAnsi="Cambria" w:cs="Times New Roman"/>
          <w:szCs w:val="24"/>
          <w:lang w:val="en-GB" w:eastAsia="en-AU"/>
        </w:rPr>
        <w:t xml:space="preserve">The RCA certificate is self-generated and self-signed. This occurs at the key signing ceremony. The RCA signs the CA certificate. </w:t>
      </w:r>
      <w:commentRangeStart w:id="522"/>
      <w:r w:rsidRPr="0069696B">
        <w:rPr>
          <w:rFonts w:ascii="Cambria" w:eastAsia="Times New Roman" w:hAnsi="Cambria" w:cs="Times New Roman"/>
          <w:szCs w:val="24"/>
          <w:lang w:val="en-GB" w:eastAsia="en-AU"/>
        </w:rPr>
        <w:t>Each CA includes</w:t>
      </w:r>
      <w:del w:id="523" w:author="cogito" w:date="2016-05-08T16:59:00Z">
        <w:r w:rsidRPr="0069696B">
          <w:rPr>
            <w:rFonts w:ascii="Cambria" w:eastAsia="Times New Roman" w:hAnsi="Cambria" w:cs="Times New Roman"/>
            <w:szCs w:val="24"/>
            <w:lang w:val="en-GB" w:eastAsia="en-AU"/>
          </w:rPr>
          <w:delText xml:space="preserve"> three</w:delText>
        </w:r>
      </w:del>
      <w:r w:rsidRPr="0069696B">
        <w:rPr>
          <w:rFonts w:ascii="Cambria" w:eastAsia="Times New Roman" w:hAnsi="Cambria" w:cs="Times New Roman"/>
          <w:szCs w:val="24"/>
          <w:lang w:val="en-GB" w:eastAsia="en-AU"/>
        </w:rPr>
        <w:t xml:space="preserve"> “Master User” system accounts. These accounts are generated during the installation of the CA software and are password based. The RCA Master User accounts are used to authorise the signing of the CA certificate</w:t>
      </w:r>
      <w:commentRangeEnd w:id="522"/>
      <w:r>
        <w:rPr>
          <w:rStyle w:val="CommentReference"/>
          <w:rFonts w:ascii="Times New Roman" w:eastAsia="Times New Roman" w:hAnsi="Times New Roman" w:cs="Times New Roman"/>
          <w:lang w:val="en-GB" w:eastAsia="en-AU"/>
        </w:rPr>
        <w:commentReference w:id="522"/>
      </w:r>
      <w:r w:rsidRPr="0069696B">
        <w:rPr>
          <w:rFonts w:ascii="Cambria" w:eastAsia="Times New Roman" w:hAnsi="Cambria" w:cs="Times New Roman"/>
          <w:szCs w:val="24"/>
          <w:lang w:val="en-GB" w:eastAsia="en-AU"/>
        </w:rPr>
        <w:t>.</w:t>
      </w:r>
    </w:p>
    <w:p w14:paraId="2F7CA086" w14:textId="48152071" w:rsidR="00BC0C1B" w:rsidRPr="00BC0C1B" w:rsidRDefault="0069696B"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In accordance with the Key Management Plan, t</w:t>
      </w:r>
      <w:r w:rsidR="00BC0C1B" w:rsidRPr="00BC0C1B">
        <w:rPr>
          <w:rFonts w:ascii="Cambria" w:eastAsia="Times New Roman" w:hAnsi="Cambria" w:cs="Times New Roman"/>
          <w:szCs w:val="24"/>
          <w:lang w:val="en-GB" w:eastAsia="en-AU"/>
        </w:rPr>
        <w:t xml:space="preserve">he </w:t>
      </w:r>
      <w:r>
        <w:rPr>
          <w:rFonts w:ascii="Cambria" w:eastAsia="Times New Roman" w:hAnsi="Cambria" w:cs="Times New Roman"/>
          <w:szCs w:val="24"/>
          <w:lang w:val="en-GB" w:eastAsia="en-AU"/>
        </w:rPr>
        <w:t xml:space="preserve">Policy and/or Issuing </w:t>
      </w:r>
      <w:r w:rsidR="00BC0C1B" w:rsidRPr="00BC0C1B">
        <w:rPr>
          <w:rFonts w:ascii="Cambria" w:eastAsia="Times New Roman" w:hAnsi="Cambria" w:cs="Times New Roman"/>
          <w:szCs w:val="24"/>
          <w:lang w:val="en-GB" w:eastAsia="en-AU"/>
        </w:rPr>
        <w:t>CA shall:</w:t>
      </w:r>
    </w:p>
    <w:p w14:paraId="5B26EF0C" w14:textId="77777777" w:rsidR="00BC0C1B" w:rsidRPr="00BC0C1B" w:rsidRDefault="00BC0C1B" w:rsidP="00F63A95">
      <w:pPr>
        <w:numPr>
          <w:ilvl w:val="0"/>
          <w:numId w:val="1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authenticate a certificate request, to ensure that it has come from an accredited or approved source</w:t>
      </w:r>
      <w:r w:rsidRPr="00BC0C1B">
        <w:rPr>
          <w:rFonts w:ascii="Cambria" w:eastAsia="Times New Roman" w:hAnsi="Cambria" w:cs="Times New Roman"/>
          <w:szCs w:val="20"/>
          <w:vertAlign w:val="superscript"/>
          <w:lang w:eastAsia="en-AU"/>
        </w:rPr>
        <w:footnoteReference w:id="5"/>
      </w:r>
      <w:r w:rsidRPr="00BC0C1B">
        <w:rPr>
          <w:rFonts w:ascii="Cambria" w:eastAsia="Times New Roman" w:hAnsi="Cambria" w:cs="Times New Roman"/>
          <w:szCs w:val="20"/>
          <w:lang w:eastAsia="en-AU"/>
        </w:rPr>
        <w:t>;</w:t>
      </w:r>
    </w:p>
    <w:p w14:paraId="7FAD8C4D" w14:textId="77777777" w:rsidR="00BC0C1B" w:rsidRPr="00BC0C1B" w:rsidRDefault="00BC0C1B" w:rsidP="00F63A95">
      <w:pPr>
        <w:numPr>
          <w:ilvl w:val="0"/>
          <w:numId w:val="1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verify the request is correctly formed;</w:t>
      </w:r>
    </w:p>
    <w:p w14:paraId="3FEC6A39" w14:textId="77777777" w:rsidR="00BC0C1B" w:rsidRPr="00BC0C1B" w:rsidRDefault="00BC0C1B" w:rsidP="00F63A95">
      <w:pPr>
        <w:numPr>
          <w:ilvl w:val="0"/>
          <w:numId w:val="1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perform any additional process as specified in the PKI Operations manual;</w:t>
      </w:r>
    </w:p>
    <w:p w14:paraId="6BB3D71C" w14:textId="77777777" w:rsidR="00BC0C1B" w:rsidRPr="00BC0C1B" w:rsidRDefault="00BC0C1B" w:rsidP="00F63A95">
      <w:pPr>
        <w:numPr>
          <w:ilvl w:val="0"/>
          <w:numId w:val="1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compose and sign the certificate;</w:t>
      </w:r>
    </w:p>
    <w:p w14:paraId="6D50352B" w14:textId="77777777" w:rsidR="00BC0C1B" w:rsidRPr="00BC0C1B" w:rsidRDefault="00BC0C1B" w:rsidP="00F63A95">
      <w:pPr>
        <w:numPr>
          <w:ilvl w:val="0"/>
          <w:numId w:val="1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provide the certificate to the entity; and</w:t>
      </w:r>
    </w:p>
    <w:p w14:paraId="3914B752" w14:textId="77777777" w:rsidR="00BC0C1B" w:rsidRDefault="00BC0C1B" w:rsidP="00F63A95">
      <w:pPr>
        <w:numPr>
          <w:ilvl w:val="0"/>
          <w:numId w:val="17"/>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publish</w:t>
      </w:r>
      <w:proofErr w:type="gramEnd"/>
      <w:r w:rsidRPr="00BC0C1B">
        <w:rPr>
          <w:rFonts w:ascii="Cambria" w:eastAsia="Times New Roman" w:hAnsi="Cambria" w:cs="Times New Roman"/>
          <w:szCs w:val="20"/>
          <w:lang w:eastAsia="en-AU"/>
        </w:rPr>
        <w:t xml:space="preserve"> the certificate in accordance with this CPS and relevant CP.</w:t>
      </w:r>
    </w:p>
    <w:p w14:paraId="6AC992A3" w14:textId="77777777" w:rsidR="00290F85" w:rsidRPr="00BC0C1B" w:rsidRDefault="00290F85" w:rsidP="00290F85">
      <w:pPr>
        <w:spacing w:after="120" w:line="240" w:lineRule="auto"/>
        <w:ind w:left="851"/>
        <w:contextualSpacing/>
        <w:rPr>
          <w:rFonts w:ascii="Cambria" w:eastAsia="Times New Roman" w:hAnsi="Cambria" w:cs="Times New Roman"/>
          <w:szCs w:val="20"/>
          <w:lang w:eastAsia="en-AU"/>
        </w:rPr>
      </w:pPr>
    </w:p>
    <w:p w14:paraId="520B6CDA" w14:textId="77777777" w:rsidR="00BC0C1B" w:rsidRPr="00BC0C1B" w:rsidRDefault="00BC0C1B" w:rsidP="00BC0C1B">
      <w:pPr>
        <w:spacing w:after="120" w:line="240" w:lineRule="auto"/>
        <w:ind w:left="709" w:hanging="709"/>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certificate issue process provides an auditable record containing at a minimum:</w:t>
      </w:r>
    </w:p>
    <w:p w14:paraId="1B5BC7EE" w14:textId="77777777" w:rsidR="00BC0C1B" w:rsidRPr="00BC0C1B" w:rsidRDefault="00BC0C1B" w:rsidP="00F63A95">
      <w:pPr>
        <w:numPr>
          <w:ilvl w:val="0"/>
          <w:numId w:val="1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details of the certificate request;</w:t>
      </w:r>
    </w:p>
    <w:p w14:paraId="2B11BC0C" w14:textId="77777777" w:rsidR="00BC0C1B" w:rsidRPr="00BC0C1B" w:rsidRDefault="00BC0C1B" w:rsidP="00F63A95">
      <w:pPr>
        <w:numPr>
          <w:ilvl w:val="0"/>
          <w:numId w:val="1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success, or rejection (with reason), of the certificate request; and</w:t>
      </w:r>
    </w:p>
    <w:p w14:paraId="6267CFE1" w14:textId="77777777" w:rsidR="00BC0C1B" w:rsidRDefault="00BC0C1B" w:rsidP="00F63A95">
      <w:pPr>
        <w:numPr>
          <w:ilvl w:val="0"/>
          <w:numId w:val="18"/>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the</w:t>
      </w:r>
      <w:proofErr w:type="gramEnd"/>
      <w:r w:rsidRPr="00BC0C1B">
        <w:rPr>
          <w:rFonts w:ascii="Cambria" w:eastAsia="Times New Roman" w:hAnsi="Cambria" w:cs="Times New Roman"/>
          <w:szCs w:val="20"/>
          <w:lang w:eastAsia="en-AU"/>
        </w:rPr>
        <w:t xml:space="preserve"> entity that submitted the certificate request.</w:t>
      </w:r>
    </w:p>
    <w:p w14:paraId="439EDB6E" w14:textId="77777777" w:rsidR="00290F85" w:rsidRPr="00BC0C1B" w:rsidRDefault="00290F85" w:rsidP="00290F85">
      <w:pPr>
        <w:spacing w:after="120" w:line="240" w:lineRule="auto"/>
        <w:ind w:left="851"/>
        <w:contextualSpacing/>
        <w:rPr>
          <w:rFonts w:ascii="Cambria" w:eastAsia="Times New Roman" w:hAnsi="Cambria" w:cs="Times New Roman"/>
          <w:szCs w:val="20"/>
          <w:lang w:eastAsia="en-AU"/>
        </w:rPr>
      </w:pPr>
    </w:p>
    <w:p w14:paraId="4054EBFE"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CA is not bound to issue keys and certificates to any entity despite receipt of an application.</w:t>
      </w:r>
    </w:p>
    <w:p w14:paraId="35C2DAB2" w14:textId="77777777" w:rsidR="0012406E" w:rsidRPr="00BC0C1B" w:rsidRDefault="0012406E" w:rsidP="00BC0C1B">
      <w:pPr>
        <w:spacing w:after="120" w:line="240" w:lineRule="auto"/>
        <w:jc w:val="both"/>
        <w:rPr>
          <w:del w:id="524" w:author="cogito" w:date="2016-05-08T16:59:00Z"/>
          <w:rFonts w:ascii="Cambria" w:eastAsia="Times New Roman" w:hAnsi="Cambria" w:cs="Times New Roman"/>
          <w:szCs w:val="24"/>
          <w:lang w:val="en-GB" w:eastAsia="en-AU"/>
        </w:rPr>
      </w:pPr>
      <w:commentRangeStart w:id="525"/>
      <w:del w:id="526" w:author="cogito" w:date="2016-05-08T16:59:00Z">
        <w:r>
          <w:rPr>
            <w:rFonts w:ascii="Cambria" w:eastAsia="Times New Roman" w:hAnsi="Cambria" w:cs="Times New Roman"/>
            <w:szCs w:val="24"/>
            <w:lang w:val="en-GB" w:eastAsia="en-AU"/>
          </w:rPr>
          <w:delText xml:space="preserve">The CA/RA is </w:delText>
        </w:r>
        <w:r w:rsidR="00344CF9">
          <w:rPr>
            <w:rFonts w:ascii="Cambria" w:eastAsia="Times New Roman" w:hAnsi="Cambria" w:cs="Times New Roman"/>
            <w:szCs w:val="24"/>
            <w:lang w:val="en-GB" w:eastAsia="en-AU"/>
          </w:rPr>
          <w:delText xml:space="preserve">not to issue </w:delText>
        </w:r>
        <w:r w:rsidR="00344CF9">
          <w:rPr>
            <w:rFonts w:ascii="Cambria" w:eastAsia="Times New Roman" w:hAnsi="Cambria" w:cs="Times New Roman"/>
            <w:szCs w:val="20"/>
            <w:lang w:eastAsia="en-AU"/>
          </w:rPr>
          <w:delText>certificates with a v</w:delText>
        </w:r>
        <w:r>
          <w:rPr>
            <w:rFonts w:ascii="Cambria" w:eastAsia="Times New Roman" w:hAnsi="Cambria" w:cs="Times New Roman"/>
            <w:szCs w:val="20"/>
            <w:lang w:eastAsia="en-AU"/>
          </w:rPr>
          <w:delText xml:space="preserve">alidity period for automatically generated certificates </w:delText>
        </w:r>
        <w:r w:rsidR="00344CF9">
          <w:rPr>
            <w:rFonts w:ascii="Cambria" w:eastAsia="Times New Roman" w:hAnsi="Cambria" w:cs="Times New Roman"/>
            <w:szCs w:val="20"/>
            <w:lang w:eastAsia="en-AU"/>
          </w:rPr>
          <w:delText>of</w:delText>
        </w:r>
        <w:r>
          <w:rPr>
            <w:rFonts w:ascii="Cambria" w:eastAsia="Times New Roman" w:hAnsi="Cambria" w:cs="Times New Roman"/>
            <w:szCs w:val="20"/>
            <w:lang w:eastAsia="en-AU"/>
          </w:rPr>
          <w:delText xml:space="preserve"> more than 12 months; and for manually generated certificates longer than 24 months</w:delText>
        </w:r>
        <w:r w:rsidR="00344CF9">
          <w:rPr>
            <w:rFonts w:ascii="Cambria" w:eastAsia="Times New Roman" w:hAnsi="Cambria" w:cs="Times New Roman"/>
            <w:szCs w:val="20"/>
            <w:lang w:eastAsia="en-AU"/>
          </w:rPr>
          <w:delText>.</w:delText>
        </w:r>
        <w:commentRangeEnd w:id="525"/>
        <w:r w:rsidR="00344CF9">
          <w:rPr>
            <w:rStyle w:val="CommentReference"/>
            <w:rFonts w:ascii="Times New Roman" w:eastAsia="Times New Roman" w:hAnsi="Times New Roman" w:cs="Times New Roman"/>
            <w:lang w:val="en-GB" w:eastAsia="en-AU"/>
          </w:rPr>
          <w:commentReference w:id="525"/>
        </w:r>
      </w:del>
    </w:p>
    <w:p w14:paraId="14EE51BB" w14:textId="020798CC" w:rsidR="0012406E" w:rsidRPr="00BC0C1B" w:rsidRDefault="00344CF9" w:rsidP="00BC0C1B">
      <w:pPr>
        <w:spacing w:after="120" w:line="240" w:lineRule="auto"/>
        <w:jc w:val="both"/>
        <w:rPr>
          <w:ins w:id="527" w:author="cogito" w:date="2016-05-08T16:59:00Z"/>
          <w:rFonts w:ascii="Cambria" w:eastAsia="Times New Roman" w:hAnsi="Cambria" w:cs="Times New Roman"/>
          <w:szCs w:val="24"/>
          <w:lang w:val="en-GB" w:eastAsia="en-AU"/>
        </w:rPr>
      </w:pPr>
      <w:commentRangeStart w:id="528"/>
      <w:commentRangeStart w:id="529"/>
      <w:ins w:id="530" w:author="cogito" w:date="2016-05-08T16:59:00Z">
        <w:r>
          <w:rPr>
            <w:rFonts w:ascii="Cambria" w:eastAsia="Times New Roman" w:hAnsi="Cambria" w:cs="Times New Roman"/>
            <w:szCs w:val="20"/>
            <w:lang w:eastAsia="en-AU"/>
          </w:rPr>
          <w:t>.</w:t>
        </w:r>
        <w:commentRangeEnd w:id="528"/>
        <w:r>
          <w:rPr>
            <w:rStyle w:val="CommentReference"/>
            <w:rFonts w:ascii="Times New Roman" w:eastAsia="Times New Roman" w:hAnsi="Times New Roman" w:cs="Times New Roman"/>
            <w:lang w:val="en-GB" w:eastAsia="en-AU"/>
          </w:rPr>
          <w:commentReference w:id="528"/>
        </w:r>
        <w:commentRangeEnd w:id="529"/>
        <w:r w:rsidR="0053058A">
          <w:rPr>
            <w:rStyle w:val="CommentReference"/>
            <w:rFonts w:ascii="Times New Roman" w:eastAsia="Times New Roman" w:hAnsi="Times New Roman" w:cs="Times New Roman"/>
            <w:lang w:val="en-GB" w:eastAsia="en-AU"/>
          </w:rPr>
          <w:commentReference w:id="529"/>
        </w:r>
      </w:ins>
    </w:p>
    <w:p w14:paraId="15C24056" w14:textId="77777777" w:rsidR="00BC0C1B" w:rsidRPr="00BC0C1B" w:rsidRDefault="00BC0C1B" w:rsidP="00EF6875">
      <w:pPr>
        <w:pStyle w:val="Heading3"/>
      </w:pPr>
      <w:bookmarkStart w:id="531" w:name="_Toc130487622"/>
      <w:bookmarkStart w:id="532" w:name="_Toc130491558"/>
      <w:bookmarkStart w:id="533" w:name="_Toc166312623"/>
      <w:bookmarkStart w:id="534" w:name="_Toc246766412"/>
      <w:bookmarkStart w:id="535" w:name="_Toc325181066"/>
      <w:bookmarkStart w:id="536" w:name="_Toc325181344"/>
      <w:bookmarkStart w:id="537" w:name="_Toc325181610"/>
      <w:bookmarkStart w:id="538" w:name="_Toc325182744"/>
      <w:bookmarkStart w:id="539" w:name="_Toc325183593"/>
      <w:bookmarkStart w:id="540" w:name="_Toc297149621"/>
      <w:bookmarkStart w:id="541" w:name="_Ref326753085"/>
      <w:r w:rsidRPr="00BC0C1B">
        <w:t>Notification to Subscriber by the CA of issuance of certificate</w:t>
      </w:r>
      <w:bookmarkEnd w:id="531"/>
      <w:bookmarkEnd w:id="532"/>
      <w:bookmarkEnd w:id="533"/>
      <w:bookmarkEnd w:id="534"/>
      <w:bookmarkEnd w:id="535"/>
      <w:bookmarkEnd w:id="536"/>
      <w:bookmarkEnd w:id="537"/>
      <w:bookmarkEnd w:id="538"/>
      <w:bookmarkEnd w:id="539"/>
      <w:bookmarkEnd w:id="540"/>
      <w:bookmarkEnd w:id="541"/>
    </w:p>
    <w:p w14:paraId="582AEF12" w14:textId="787D695A"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Notification to the Subscriber</w:t>
      </w:r>
      <w:r w:rsidR="0069696B">
        <w:rPr>
          <w:rFonts w:ascii="Cambria" w:eastAsia="Times New Roman" w:hAnsi="Cambria" w:cs="Times New Roman"/>
          <w:szCs w:val="24"/>
          <w:lang w:val="en-GB" w:eastAsia="en-AU"/>
        </w:rPr>
        <w:t xml:space="preserve"> Authority and </w:t>
      </w:r>
      <w:r w:rsidRPr="00BC0C1B">
        <w:rPr>
          <w:rFonts w:ascii="Cambria" w:eastAsia="Times New Roman" w:hAnsi="Cambria" w:cs="Times New Roman"/>
          <w:szCs w:val="24"/>
          <w:lang w:val="en-GB" w:eastAsia="en-AU"/>
        </w:rPr>
        <w:t>applicant occurs for a certificate request either when it succeeds or fails.</w:t>
      </w:r>
    </w:p>
    <w:p w14:paraId="0222587D" w14:textId="77777777" w:rsidR="00BC0C1B" w:rsidRPr="00BC0C1B" w:rsidRDefault="00BC0C1B" w:rsidP="00EF6875">
      <w:pPr>
        <w:pStyle w:val="Heading2"/>
      </w:pPr>
      <w:bookmarkStart w:id="542" w:name="_Toc237159575"/>
      <w:bookmarkStart w:id="543" w:name="_Toc246766413"/>
      <w:bookmarkStart w:id="544" w:name="_Toc325181067"/>
      <w:bookmarkStart w:id="545" w:name="_Toc325181345"/>
      <w:bookmarkStart w:id="546" w:name="_Toc325181611"/>
      <w:bookmarkStart w:id="547" w:name="_Toc325182745"/>
      <w:bookmarkStart w:id="548" w:name="_Toc325183594"/>
      <w:bookmarkStart w:id="549" w:name="_Toc297149622"/>
      <w:bookmarkStart w:id="550" w:name="_Toc446408841"/>
      <w:bookmarkStart w:id="551" w:name="_Toc130487623"/>
      <w:bookmarkStart w:id="552" w:name="_Toc130491559"/>
      <w:bookmarkStart w:id="553" w:name="_Toc166312624"/>
      <w:r w:rsidRPr="00BC0C1B">
        <w:t>Certificate acceptance</w:t>
      </w:r>
      <w:bookmarkEnd w:id="542"/>
      <w:bookmarkEnd w:id="543"/>
      <w:bookmarkEnd w:id="544"/>
      <w:bookmarkEnd w:id="545"/>
      <w:bookmarkEnd w:id="546"/>
      <w:bookmarkEnd w:id="547"/>
      <w:bookmarkEnd w:id="548"/>
      <w:bookmarkEnd w:id="549"/>
      <w:bookmarkEnd w:id="550"/>
    </w:p>
    <w:p w14:paraId="7AA969CE" w14:textId="77777777" w:rsidR="00BC0C1B" w:rsidRPr="00BC0C1B" w:rsidRDefault="00BC0C1B" w:rsidP="00EF6875">
      <w:pPr>
        <w:pStyle w:val="Heading3"/>
      </w:pPr>
      <w:bookmarkStart w:id="554" w:name="_Toc130487624"/>
      <w:bookmarkStart w:id="555" w:name="_Toc130491560"/>
      <w:bookmarkStart w:id="556" w:name="_Toc166312625"/>
      <w:bookmarkStart w:id="557" w:name="_Toc246766414"/>
      <w:bookmarkStart w:id="558" w:name="_Toc325181068"/>
      <w:bookmarkStart w:id="559" w:name="_Toc325181346"/>
      <w:bookmarkStart w:id="560" w:name="_Toc325181612"/>
      <w:bookmarkStart w:id="561" w:name="_Toc325182746"/>
      <w:bookmarkStart w:id="562" w:name="_Toc325183595"/>
      <w:bookmarkStart w:id="563" w:name="_Toc297149623"/>
      <w:bookmarkEnd w:id="551"/>
      <w:bookmarkEnd w:id="552"/>
      <w:bookmarkEnd w:id="553"/>
      <w:r w:rsidRPr="00BC0C1B">
        <w:t>Conduct constituting certificate acceptance</w:t>
      </w:r>
      <w:bookmarkEnd w:id="554"/>
      <w:bookmarkEnd w:id="555"/>
      <w:bookmarkEnd w:id="556"/>
      <w:bookmarkEnd w:id="557"/>
      <w:bookmarkEnd w:id="558"/>
      <w:bookmarkEnd w:id="559"/>
      <w:bookmarkEnd w:id="560"/>
      <w:bookmarkEnd w:id="561"/>
      <w:bookmarkEnd w:id="562"/>
      <w:bookmarkEnd w:id="563"/>
    </w:p>
    <w:p w14:paraId="504CFF1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34E324D8" w14:textId="77777777" w:rsidR="00BC0C1B" w:rsidRPr="00BC0C1B" w:rsidRDefault="00BC0C1B" w:rsidP="00EF6875">
      <w:pPr>
        <w:pStyle w:val="Heading3"/>
      </w:pPr>
      <w:bookmarkStart w:id="564" w:name="_Toc130487625"/>
      <w:bookmarkStart w:id="565" w:name="_Toc130491561"/>
      <w:bookmarkStart w:id="566" w:name="_Toc166312626"/>
      <w:bookmarkStart w:id="567" w:name="_Toc246766415"/>
      <w:bookmarkStart w:id="568" w:name="_Toc325181069"/>
      <w:bookmarkStart w:id="569" w:name="_Toc325181347"/>
      <w:bookmarkStart w:id="570" w:name="_Toc325181613"/>
      <w:bookmarkStart w:id="571" w:name="_Toc325182747"/>
      <w:bookmarkStart w:id="572" w:name="_Toc325183596"/>
      <w:bookmarkStart w:id="573" w:name="_Toc297149624"/>
      <w:r w:rsidRPr="00BC0C1B">
        <w:t>Publication of the certificate by the CA</w:t>
      </w:r>
      <w:bookmarkEnd w:id="564"/>
      <w:bookmarkEnd w:id="565"/>
      <w:bookmarkEnd w:id="566"/>
      <w:bookmarkEnd w:id="567"/>
      <w:bookmarkEnd w:id="568"/>
      <w:bookmarkEnd w:id="569"/>
      <w:bookmarkEnd w:id="570"/>
      <w:bookmarkEnd w:id="571"/>
      <w:bookmarkEnd w:id="572"/>
      <w:bookmarkEnd w:id="573"/>
    </w:p>
    <w:p w14:paraId="0909463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commentRangeStart w:id="574"/>
      <w:r w:rsidRPr="00BC0C1B">
        <w:rPr>
          <w:rFonts w:ascii="Cambria" w:eastAsia="Times New Roman" w:hAnsi="Cambria" w:cs="Times New Roman"/>
          <w:szCs w:val="24"/>
          <w:lang w:val="en-GB" w:eastAsia="en-AU"/>
        </w:rPr>
        <w:t>Certificates will be published to Hyper Text Transfer Protocol (HTTP) and Lightweight Directory Access Protocol (LDAP) repositories.</w:t>
      </w:r>
      <w:commentRangeEnd w:id="574"/>
      <w:r w:rsidR="0069696B">
        <w:rPr>
          <w:rStyle w:val="CommentReference"/>
          <w:rFonts w:ascii="Times New Roman" w:eastAsia="Times New Roman" w:hAnsi="Times New Roman" w:cs="Times New Roman"/>
          <w:lang w:val="en-GB" w:eastAsia="en-AU"/>
        </w:rPr>
        <w:commentReference w:id="574"/>
      </w:r>
      <w:r w:rsidRPr="00BC0C1B">
        <w:rPr>
          <w:rFonts w:ascii="Cambria" w:eastAsia="Times New Roman" w:hAnsi="Cambria" w:cs="Times New Roman"/>
          <w:szCs w:val="24"/>
          <w:lang w:val="en-GB" w:eastAsia="en-AU"/>
        </w:rPr>
        <w:t xml:space="preserve"> Resource certificates may be published to the relevant entity certificate store as an alternative to publication in a repository.  Individual CPs may have additional detail.</w:t>
      </w:r>
    </w:p>
    <w:p w14:paraId="43D86ED9" w14:textId="77777777" w:rsidR="00BC0C1B" w:rsidRPr="00BC0C1B" w:rsidRDefault="00BC0C1B" w:rsidP="00EF6875">
      <w:pPr>
        <w:pStyle w:val="Heading3"/>
      </w:pPr>
      <w:bookmarkStart w:id="575" w:name="_Toc130487626"/>
      <w:bookmarkStart w:id="576" w:name="_Toc130491562"/>
      <w:bookmarkStart w:id="577" w:name="_Toc166312627"/>
      <w:bookmarkStart w:id="578" w:name="_Toc246766416"/>
      <w:bookmarkStart w:id="579" w:name="_Toc325181070"/>
      <w:bookmarkStart w:id="580" w:name="_Toc325181348"/>
      <w:bookmarkStart w:id="581" w:name="_Toc325181614"/>
      <w:bookmarkStart w:id="582" w:name="_Toc325182748"/>
      <w:bookmarkStart w:id="583" w:name="_Toc325183597"/>
      <w:bookmarkStart w:id="584" w:name="_Toc297149625"/>
      <w:r w:rsidRPr="00BC0C1B">
        <w:t>Notification of certificate issuance by the CA to other entities</w:t>
      </w:r>
      <w:bookmarkEnd w:id="575"/>
      <w:bookmarkEnd w:id="576"/>
      <w:bookmarkEnd w:id="577"/>
      <w:bookmarkEnd w:id="578"/>
      <w:bookmarkEnd w:id="579"/>
      <w:bookmarkEnd w:id="580"/>
      <w:bookmarkEnd w:id="581"/>
      <w:bookmarkEnd w:id="582"/>
      <w:bookmarkEnd w:id="583"/>
      <w:bookmarkEnd w:id="584"/>
    </w:p>
    <w:p w14:paraId="612148C1" w14:textId="7E3F9815" w:rsidR="00BC0C1B" w:rsidRPr="00BC0C1B" w:rsidRDefault="0069696B" w:rsidP="00BC0C1B">
      <w:pPr>
        <w:spacing w:after="120" w:line="240" w:lineRule="auto"/>
        <w:jc w:val="both"/>
        <w:rPr>
          <w:rFonts w:ascii="Cambria" w:eastAsia="Times New Roman" w:hAnsi="Cambria" w:cs="Times New Roman"/>
          <w:szCs w:val="24"/>
          <w:lang w:val="en-GB" w:eastAsia="en-AU"/>
        </w:rPr>
      </w:pPr>
      <w:r w:rsidRPr="0069696B">
        <w:rPr>
          <w:rFonts w:ascii="Cambria" w:eastAsia="Times New Roman" w:hAnsi="Cambria" w:cs="Times New Roman"/>
          <w:szCs w:val="24"/>
          <w:lang w:val="en-GB" w:eastAsia="en-AU"/>
        </w:rPr>
        <w:t xml:space="preserve">The RCA and CA key </w:t>
      </w:r>
      <w:r>
        <w:rPr>
          <w:rFonts w:ascii="Cambria" w:eastAsia="Times New Roman" w:hAnsi="Cambria" w:cs="Times New Roman"/>
          <w:szCs w:val="24"/>
          <w:lang w:val="en-GB" w:eastAsia="en-AU"/>
        </w:rPr>
        <w:t xml:space="preserve">generation and </w:t>
      </w:r>
      <w:r w:rsidRPr="0069696B">
        <w:rPr>
          <w:rFonts w:ascii="Cambria" w:eastAsia="Times New Roman" w:hAnsi="Cambria" w:cs="Times New Roman"/>
          <w:szCs w:val="24"/>
          <w:lang w:val="en-GB" w:eastAsia="en-AU"/>
        </w:rPr>
        <w:t xml:space="preserve">signing ceremony is an important </w:t>
      </w:r>
      <w:r>
        <w:rPr>
          <w:rFonts w:ascii="Cambria" w:eastAsia="Times New Roman" w:hAnsi="Cambria" w:cs="Times New Roman"/>
          <w:szCs w:val="24"/>
          <w:lang w:val="en-GB" w:eastAsia="en-AU"/>
        </w:rPr>
        <w:t>government</w:t>
      </w:r>
      <w:r w:rsidRPr="0069696B">
        <w:rPr>
          <w:rFonts w:ascii="Cambria" w:eastAsia="Times New Roman" w:hAnsi="Cambria" w:cs="Times New Roman"/>
          <w:szCs w:val="24"/>
          <w:lang w:val="en-GB" w:eastAsia="en-AU"/>
        </w:rPr>
        <w:t xml:space="preserve"> event and will be publicised </w:t>
      </w:r>
      <w:r w:rsidR="00125B7B">
        <w:rPr>
          <w:rFonts w:ascii="Cambria" w:eastAsia="Times New Roman" w:hAnsi="Cambria" w:cs="Times New Roman"/>
          <w:szCs w:val="24"/>
          <w:lang w:val="en-GB" w:eastAsia="en-AU"/>
        </w:rPr>
        <w:t>accordingly as agreed by the Lead Agency and Subscribing Agency;</w:t>
      </w:r>
      <w:r w:rsidRPr="0069696B">
        <w:rPr>
          <w:rFonts w:ascii="Cambria" w:eastAsia="Times New Roman" w:hAnsi="Cambria" w:cs="Times New Roman"/>
          <w:szCs w:val="24"/>
          <w:lang w:val="en-GB" w:eastAsia="en-AU"/>
        </w:rPr>
        <w:t xml:space="preserve"> through </w:t>
      </w:r>
      <w:hyperlink r:id="rId22" w:history="1">
        <w:r w:rsidR="00125B7B" w:rsidRPr="00A373DE">
          <w:rPr>
            <w:rStyle w:val="Hyperlink"/>
            <w:rFonts w:ascii="Cambria" w:eastAsia="Times New Roman" w:hAnsi="Cambria" w:cs="Times New Roman"/>
            <w:szCs w:val="24"/>
            <w:lang w:val="en-GB" w:eastAsia="en-AU"/>
          </w:rPr>
          <w:t>https://ict.govt.nz</w:t>
        </w:r>
      </w:hyperlink>
      <w:r w:rsidR="00125B7B">
        <w:rPr>
          <w:rFonts w:ascii="Cambria" w:eastAsia="Times New Roman" w:hAnsi="Cambria" w:cs="Times New Roman"/>
          <w:szCs w:val="24"/>
          <w:lang w:val="en-GB" w:eastAsia="en-AU"/>
        </w:rPr>
        <w:t>, email distribution, GCIO newlsetters, and media channels</w:t>
      </w:r>
      <w:r w:rsidRPr="0069696B">
        <w:rPr>
          <w:rFonts w:ascii="Cambria" w:eastAsia="Times New Roman" w:hAnsi="Cambria" w:cs="Times New Roman"/>
          <w:szCs w:val="24"/>
          <w:lang w:val="en-GB" w:eastAsia="en-AU"/>
        </w:rPr>
        <w:t>.</w:t>
      </w:r>
    </w:p>
    <w:p w14:paraId="54F110B8" w14:textId="77777777" w:rsidR="00BC0C1B" w:rsidRPr="00BC0C1B" w:rsidRDefault="00BC0C1B" w:rsidP="00EF6875">
      <w:pPr>
        <w:pStyle w:val="Heading2"/>
      </w:pPr>
      <w:bookmarkStart w:id="585" w:name="_Toc237159576"/>
      <w:bookmarkStart w:id="586" w:name="_Toc246766417"/>
      <w:bookmarkStart w:id="587" w:name="_Toc325181071"/>
      <w:bookmarkStart w:id="588" w:name="_Toc325181349"/>
      <w:bookmarkStart w:id="589" w:name="_Toc325181615"/>
      <w:bookmarkStart w:id="590" w:name="_Toc325182749"/>
      <w:bookmarkStart w:id="591" w:name="_Toc325183598"/>
      <w:bookmarkStart w:id="592" w:name="_Toc297149626"/>
      <w:bookmarkStart w:id="593" w:name="_Toc446408842"/>
      <w:bookmarkStart w:id="594" w:name="_Toc130487627"/>
      <w:bookmarkStart w:id="595" w:name="_Toc130491563"/>
      <w:bookmarkStart w:id="596" w:name="_Toc166312628"/>
      <w:r w:rsidRPr="00BC0C1B">
        <w:lastRenderedPageBreak/>
        <w:t>Key pair and certificate usage</w:t>
      </w:r>
      <w:bookmarkEnd w:id="585"/>
      <w:bookmarkEnd w:id="586"/>
      <w:bookmarkEnd w:id="587"/>
      <w:bookmarkEnd w:id="588"/>
      <w:bookmarkEnd w:id="589"/>
      <w:bookmarkEnd w:id="590"/>
      <w:bookmarkEnd w:id="591"/>
      <w:bookmarkEnd w:id="592"/>
      <w:bookmarkEnd w:id="593"/>
    </w:p>
    <w:bookmarkEnd w:id="594"/>
    <w:bookmarkEnd w:id="595"/>
    <w:bookmarkEnd w:id="596"/>
    <w:p w14:paraId="3F1B3F4E" w14:textId="68BA4E3E" w:rsidR="00125B7B" w:rsidRDefault="00125B7B" w:rsidP="00BC0C1B">
      <w:pPr>
        <w:spacing w:after="120" w:line="240" w:lineRule="auto"/>
        <w:jc w:val="both"/>
        <w:rPr>
          <w:rFonts w:ascii="Cambria" w:eastAsia="Times New Roman" w:hAnsi="Cambria" w:cs="Times New Roman"/>
          <w:szCs w:val="24"/>
          <w:lang w:val="en-GB" w:eastAsia="en-AU"/>
        </w:rPr>
      </w:pPr>
      <w:r w:rsidRPr="00125B7B">
        <w:rPr>
          <w:rFonts w:ascii="Cambria" w:eastAsia="Times New Roman" w:hAnsi="Cambria" w:cs="Times New Roman"/>
          <w:szCs w:val="24"/>
          <w:lang w:val="en-GB" w:eastAsia="en-AU"/>
        </w:rPr>
        <w:t xml:space="preserve">Use is restricted according to the terms of the </w:t>
      </w:r>
      <w:r>
        <w:rPr>
          <w:rFonts w:ascii="Cambria" w:eastAsia="Times New Roman" w:hAnsi="Cambria" w:cs="Times New Roman"/>
          <w:szCs w:val="24"/>
          <w:lang w:val="en-GB" w:eastAsia="en-AU"/>
        </w:rPr>
        <w:t>S</w:t>
      </w:r>
      <w:r w:rsidRPr="00125B7B">
        <w:rPr>
          <w:rFonts w:ascii="Cambria" w:eastAsia="Times New Roman" w:hAnsi="Cambria" w:cs="Times New Roman"/>
          <w:szCs w:val="24"/>
          <w:lang w:val="en-GB" w:eastAsia="en-AU"/>
        </w:rPr>
        <w:t xml:space="preserve">ubscriber </w:t>
      </w:r>
      <w:r>
        <w:rPr>
          <w:rFonts w:ascii="Cambria" w:eastAsia="Times New Roman" w:hAnsi="Cambria" w:cs="Times New Roman"/>
          <w:szCs w:val="24"/>
          <w:lang w:val="en-GB" w:eastAsia="en-AU"/>
        </w:rPr>
        <w:t>A</w:t>
      </w:r>
      <w:r w:rsidRPr="00125B7B">
        <w:rPr>
          <w:rFonts w:ascii="Cambria" w:eastAsia="Times New Roman" w:hAnsi="Cambria" w:cs="Times New Roman"/>
          <w:szCs w:val="24"/>
          <w:lang w:val="en-GB" w:eastAsia="en-AU"/>
        </w:rPr>
        <w:t>greement, the PDS</w:t>
      </w:r>
      <w:ins w:id="597" w:author="cogito" w:date="2016-05-08T16:59:00Z">
        <w:r w:rsidR="0053058A">
          <w:rPr>
            <w:rFonts w:ascii="Cambria" w:eastAsia="Times New Roman" w:hAnsi="Cambria" w:cs="Times New Roman"/>
            <w:szCs w:val="24"/>
            <w:lang w:val="en-GB" w:eastAsia="en-AU"/>
          </w:rPr>
          <w:t>, CP</w:t>
        </w:r>
      </w:ins>
      <w:r w:rsidRPr="00125B7B">
        <w:rPr>
          <w:rFonts w:ascii="Cambria" w:eastAsia="Times New Roman" w:hAnsi="Cambria" w:cs="Times New Roman"/>
          <w:szCs w:val="24"/>
          <w:lang w:val="en-GB" w:eastAsia="en-AU"/>
        </w:rPr>
        <w:t xml:space="preserve"> and th</w:t>
      </w:r>
      <w:r>
        <w:rPr>
          <w:rFonts w:ascii="Cambria" w:eastAsia="Times New Roman" w:hAnsi="Cambria" w:cs="Times New Roman"/>
          <w:szCs w:val="24"/>
          <w:lang w:val="en-GB" w:eastAsia="en-AU"/>
        </w:rPr>
        <w:t>is</w:t>
      </w:r>
      <w:r w:rsidRPr="00125B7B">
        <w:rPr>
          <w:rFonts w:ascii="Cambria" w:eastAsia="Times New Roman" w:hAnsi="Cambria" w:cs="Times New Roman"/>
          <w:szCs w:val="24"/>
          <w:lang w:val="en-GB" w:eastAsia="en-AU"/>
        </w:rPr>
        <w:t xml:space="preserve"> CPS. The applicable </w:t>
      </w:r>
      <w:r>
        <w:rPr>
          <w:rFonts w:ascii="Cambria" w:eastAsia="Times New Roman" w:hAnsi="Cambria" w:cs="Times New Roman"/>
          <w:szCs w:val="24"/>
          <w:lang w:val="en-GB" w:eastAsia="en-AU"/>
        </w:rPr>
        <w:t>S</w:t>
      </w:r>
      <w:r w:rsidRPr="00125B7B">
        <w:rPr>
          <w:rFonts w:ascii="Cambria" w:eastAsia="Times New Roman" w:hAnsi="Cambria" w:cs="Times New Roman"/>
          <w:szCs w:val="24"/>
          <w:lang w:val="en-GB" w:eastAsia="en-AU"/>
        </w:rPr>
        <w:t xml:space="preserve">ubscriber </w:t>
      </w:r>
      <w:r>
        <w:rPr>
          <w:rFonts w:ascii="Cambria" w:eastAsia="Times New Roman" w:hAnsi="Cambria" w:cs="Times New Roman"/>
          <w:szCs w:val="24"/>
          <w:lang w:val="en-GB" w:eastAsia="en-AU"/>
        </w:rPr>
        <w:t>A</w:t>
      </w:r>
      <w:r w:rsidRPr="00125B7B">
        <w:rPr>
          <w:rFonts w:ascii="Cambria" w:eastAsia="Times New Roman" w:hAnsi="Cambria" w:cs="Times New Roman"/>
          <w:szCs w:val="24"/>
          <w:lang w:val="en-GB" w:eastAsia="en-AU"/>
        </w:rPr>
        <w:t xml:space="preserve">greement and PDS will be the best indicators of permitted usage for a given certificate type. </w:t>
      </w:r>
    </w:p>
    <w:p w14:paraId="0938AD9D" w14:textId="77777777" w:rsidR="0012406E" w:rsidRDefault="0012406E" w:rsidP="00BC0C1B">
      <w:pPr>
        <w:spacing w:after="120" w:line="240" w:lineRule="auto"/>
        <w:jc w:val="both"/>
        <w:rPr>
          <w:del w:id="598" w:author="cogito" w:date="2016-05-08T16:59:00Z"/>
          <w:rFonts w:ascii="Cambria" w:eastAsia="Times New Roman" w:hAnsi="Cambria" w:cs="Times New Roman"/>
          <w:szCs w:val="24"/>
          <w:lang w:val="en-GB" w:eastAsia="en-AU"/>
        </w:rPr>
      </w:pPr>
      <w:del w:id="599" w:author="cogito" w:date="2016-05-08T16:59:00Z">
        <w:r>
          <w:rPr>
            <w:rFonts w:ascii="Cambria" w:eastAsia="Times New Roman" w:hAnsi="Cambria" w:cs="Times New Roman"/>
            <w:szCs w:val="24"/>
            <w:lang w:val="en-GB" w:eastAsia="en-AU"/>
          </w:rPr>
          <w:delText xml:space="preserve">The </w:delText>
        </w:r>
        <w:r w:rsidR="00125B7B" w:rsidRPr="00125B7B">
          <w:rPr>
            <w:rFonts w:ascii="Cambria" w:eastAsia="Times New Roman" w:hAnsi="Cambria" w:cs="Times New Roman"/>
            <w:szCs w:val="24"/>
            <w:lang w:val="en-GB" w:eastAsia="en-AU"/>
          </w:rPr>
          <w:delText xml:space="preserve">keys and certificates issued by the </w:delText>
        </w:r>
        <w:r w:rsidR="00125B7B">
          <w:rPr>
            <w:rFonts w:ascii="Cambria" w:eastAsia="Times New Roman" w:hAnsi="Cambria" w:cs="Times New Roman"/>
            <w:szCs w:val="24"/>
            <w:lang w:val="en-GB" w:eastAsia="en-AU"/>
          </w:rPr>
          <w:delText>New Zealand Government PKI services</w:delText>
        </w:r>
        <w:r w:rsidR="00125B7B" w:rsidRPr="00125B7B">
          <w:rPr>
            <w:rFonts w:ascii="Cambria" w:eastAsia="Times New Roman" w:hAnsi="Cambria" w:cs="Times New Roman"/>
            <w:szCs w:val="24"/>
            <w:lang w:val="en-GB" w:eastAsia="en-AU"/>
          </w:rPr>
          <w:delText xml:space="preserve"> do not provide any indication of the level of authority, delegation or privilege</w:delText>
        </w:r>
        <w:r>
          <w:rPr>
            <w:rFonts w:ascii="Cambria" w:eastAsia="Times New Roman" w:hAnsi="Cambria" w:cs="Times New Roman"/>
            <w:szCs w:val="24"/>
            <w:lang w:val="en-GB" w:eastAsia="en-AU"/>
          </w:rPr>
          <w:delText>s that a subscriber may possess, and</w:delText>
        </w:r>
        <w:r w:rsidR="00242DE0" w:rsidRPr="00242DE0">
          <w:rPr>
            <w:rFonts w:ascii="Cambria" w:eastAsia="Times New Roman" w:hAnsi="Cambria" w:cs="Times New Roman"/>
            <w:szCs w:val="24"/>
            <w:lang w:val="en-GB" w:eastAsia="en-AU"/>
          </w:rPr>
          <w:delText xml:space="preserve"> do not support any third party reliance for financial transactions. Any exceptions to this must be set forth in writing in the applicable </w:delText>
        </w:r>
        <w:r>
          <w:rPr>
            <w:rFonts w:ascii="Cambria" w:eastAsia="Times New Roman" w:hAnsi="Cambria" w:cs="Times New Roman"/>
            <w:szCs w:val="24"/>
            <w:lang w:val="en-GB" w:eastAsia="en-AU"/>
          </w:rPr>
          <w:delText xml:space="preserve">CP, </w:delText>
        </w:r>
        <w:r w:rsidR="00242DE0" w:rsidRPr="00242DE0">
          <w:rPr>
            <w:rFonts w:ascii="Cambria" w:eastAsia="Times New Roman" w:hAnsi="Cambria" w:cs="Times New Roman"/>
            <w:szCs w:val="24"/>
            <w:lang w:val="en-GB" w:eastAsia="en-AU"/>
          </w:rPr>
          <w:delText xml:space="preserve">PDS and </w:delText>
        </w:r>
        <w:r>
          <w:rPr>
            <w:rFonts w:ascii="Cambria" w:eastAsia="Times New Roman" w:hAnsi="Cambria" w:cs="Times New Roman"/>
            <w:szCs w:val="24"/>
            <w:lang w:val="en-GB" w:eastAsia="en-AU"/>
          </w:rPr>
          <w:delText xml:space="preserve">associated </w:delText>
        </w:r>
        <w:r w:rsidR="00242DE0" w:rsidRPr="00242DE0">
          <w:rPr>
            <w:rFonts w:ascii="Cambria" w:eastAsia="Times New Roman" w:hAnsi="Cambria" w:cs="Times New Roman"/>
            <w:szCs w:val="24"/>
            <w:lang w:val="en-GB" w:eastAsia="en-AU"/>
          </w:rPr>
          <w:delText xml:space="preserve">contracts. </w:delText>
        </w:r>
      </w:del>
    </w:p>
    <w:p w14:paraId="5E6916F5" w14:textId="77777777" w:rsidR="00242DE0" w:rsidRDefault="0012406E" w:rsidP="00BC0C1B">
      <w:pPr>
        <w:spacing w:after="120" w:line="240" w:lineRule="auto"/>
        <w:jc w:val="both"/>
        <w:rPr>
          <w:del w:id="600" w:author="cogito" w:date="2016-05-08T16:59:00Z"/>
          <w:rFonts w:ascii="Cambria" w:eastAsia="Times New Roman" w:hAnsi="Cambria" w:cs="Times New Roman"/>
          <w:szCs w:val="24"/>
          <w:lang w:val="en-GB" w:eastAsia="en-AU"/>
        </w:rPr>
      </w:pPr>
      <w:commentRangeStart w:id="601"/>
      <w:del w:id="602" w:author="cogito" w:date="2016-05-08T16:59:00Z">
        <w:r>
          <w:rPr>
            <w:rFonts w:ascii="Cambria" w:eastAsia="Times New Roman" w:hAnsi="Cambria" w:cs="Times New Roman"/>
            <w:szCs w:val="24"/>
            <w:lang w:val="en-GB" w:eastAsia="en-AU"/>
          </w:rPr>
          <w:delText>Relying parties</w:delText>
        </w:r>
        <w:r w:rsidR="00242DE0" w:rsidRPr="00242DE0">
          <w:rPr>
            <w:rFonts w:ascii="Cambria" w:eastAsia="Times New Roman" w:hAnsi="Cambria" w:cs="Times New Roman"/>
            <w:szCs w:val="24"/>
            <w:lang w:val="en-GB" w:eastAsia="en-AU"/>
          </w:rPr>
          <w:delText xml:space="preserve"> of </w:delText>
        </w:r>
        <w:r>
          <w:rPr>
            <w:rFonts w:ascii="Cambria" w:eastAsia="Times New Roman" w:hAnsi="Cambria" w:cs="Times New Roman"/>
            <w:szCs w:val="24"/>
            <w:lang w:val="en-GB" w:eastAsia="en-AU"/>
          </w:rPr>
          <w:delText xml:space="preserve">New Zealand Government PKI </w:delText>
        </w:r>
        <w:r w:rsidR="00242DE0" w:rsidRPr="00242DE0">
          <w:rPr>
            <w:rFonts w:ascii="Cambria" w:eastAsia="Times New Roman" w:hAnsi="Cambria" w:cs="Times New Roman"/>
            <w:szCs w:val="24"/>
            <w:lang w:val="en-GB" w:eastAsia="en-AU"/>
          </w:rPr>
          <w:delText>certificates are responsible for checking the complete certification chain</w:delText>
        </w:r>
        <w:r>
          <w:rPr>
            <w:rFonts w:ascii="Cambria" w:eastAsia="Times New Roman" w:hAnsi="Cambria" w:cs="Times New Roman"/>
            <w:szCs w:val="24"/>
            <w:lang w:val="en-GB" w:eastAsia="en-AU"/>
          </w:rPr>
          <w:delText>.</w:delText>
        </w:r>
        <w:commentRangeEnd w:id="601"/>
        <w:r>
          <w:rPr>
            <w:rStyle w:val="CommentReference"/>
            <w:rFonts w:ascii="Times New Roman" w:eastAsia="Times New Roman" w:hAnsi="Times New Roman" w:cs="Times New Roman"/>
            <w:lang w:val="en-GB" w:eastAsia="en-AU"/>
          </w:rPr>
          <w:commentReference w:id="601"/>
        </w:r>
      </w:del>
    </w:p>
    <w:p w14:paraId="04CA1A1E" w14:textId="77777777" w:rsidR="0012406E" w:rsidRPr="00BC0C1B" w:rsidRDefault="0012406E"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See</w:t>
      </w:r>
      <w:r w:rsidRPr="00BC0C1B">
        <w:rPr>
          <w:rFonts w:ascii="Cambria" w:eastAsia="Times New Roman" w:hAnsi="Cambria" w:cs="Times New Roman"/>
          <w:szCs w:val="24"/>
          <w:lang w:val="en-GB" w:eastAsia="en-AU"/>
        </w:rPr>
        <w:t xml:space="preserve"> relevant CP </w:t>
      </w:r>
      <w:r>
        <w:rPr>
          <w:rFonts w:ascii="Cambria" w:eastAsia="Times New Roman" w:hAnsi="Cambria" w:cs="Times New Roman"/>
          <w:szCs w:val="24"/>
          <w:lang w:val="en-GB" w:eastAsia="en-AU"/>
        </w:rPr>
        <w:t>for</w:t>
      </w:r>
      <w:r w:rsidRPr="00BC0C1B">
        <w:rPr>
          <w:rFonts w:ascii="Cambria" w:eastAsia="Times New Roman" w:hAnsi="Cambria" w:cs="Times New Roman"/>
          <w:szCs w:val="24"/>
          <w:lang w:val="en-GB" w:eastAsia="en-AU"/>
        </w:rPr>
        <w:t xml:space="preserve"> additional criteria.</w:t>
      </w:r>
    </w:p>
    <w:p w14:paraId="5858B47C" w14:textId="77777777" w:rsidR="00BC0C1B" w:rsidRPr="00BC0C1B" w:rsidRDefault="00BC0C1B" w:rsidP="00EF6875">
      <w:pPr>
        <w:pStyle w:val="Heading2"/>
      </w:pPr>
      <w:bookmarkStart w:id="603" w:name="_Toc130487630"/>
      <w:bookmarkStart w:id="604" w:name="_Toc130491566"/>
      <w:bookmarkStart w:id="605" w:name="_Toc166312631"/>
      <w:bookmarkStart w:id="606" w:name="_Toc237159577"/>
      <w:bookmarkStart w:id="607" w:name="_Toc246766418"/>
      <w:bookmarkStart w:id="608" w:name="_Toc325181072"/>
      <w:bookmarkStart w:id="609" w:name="_Toc325181350"/>
      <w:bookmarkStart w:id="610" w:name="_Toc325181616"/>
      <w:bookmarkStart w:id="611" w:name="_Toc325182750"/>
      <w:bookmarkStart w:id="612" w:name="_Toc325183599"/>
      <w:bookmarkStart w:id="613" w:name="_Toc297149627"/>
      <w:bookmarkStart w:id="614" w:name="_Toc446408843"/>
      <w:r w:rsidRPr="00BC0C1B">
        <w:t>Certificate renewal</w:t>
      </w:r>
      <w:bookmarkEnd w:id="603"/>
      <w:bookmarkEnd w:id="604"/>
      <w:bookmarkEnd w:id="605"/>
      <w:bookmarkEnd w:id="606"/>
      <w:bookmarkEnd w:id="607"/>
      <w:bookmarkEnd w:id="608"/>
      <w:bookmarkEnd w:id="609"/>
      <w:bookmarkEnd w:id="610"/>
      <w:bookmarkEnd w:id="611"/>
      <w:bookmarkEnd w:id="612"/>
      <w:bookmarkEnd w:id="613"/>
      <w:bookmarkEnd w:id="614"/>
    </w:p>
    <w:p w14:paraId="5E10CCBE" w14:textId="77777777" w:rsidR="00BC0C1B" w:rsidRPr="00BC0C1B" w:rsidRDefault="00BC0C1B" w:rsidP="00EF6875">
      <w:pPr>
        <w:pStyle w:val="Heading3"/>
      </w:pPr>
      <w:bookmarkStart w:id="615" w:name="_Toc130487631"/>
      <w:bookmarkStart w:id="616" w:name="_Toc130491567"/>
      <w:bookmarkStart w:id="617" w:name="_Toc166312632"/>
      <w:bookmarkStart w:id="618" w:name="_Toc246766419"/>
      <w:bookmarkStart w:id="619" w:name="_Toc325181073"/>
      <w:bookmarkStart w:id="620" w:name="_Toc325181351"/>
      <w:bookmarkStart w:id="621" w:name="_Toc325181617"/>
      <w:bookmarkStart w:id="622" w:name="_Toc325182751"/>
      <w:bookmarkStart w:id="623" w:name="_Toc325183600"/>
      <w:bookmarkStart w:id="624" w:name="_Toc297149628"/>
      <w:r w:rsidRPr="00BC0C1B">
        <w:t>Circumstance for certificate renewal</w:t>
      </w:r>
      <w:bookmarkEnd w:id="615"/>
      <w:bookmarkEnd w:id="616"/>
      <w:bookmarkEnd w:id="617"/>
      <w:bookmarkEnd w:id="618"/>
      <w:bookmarkEnd w:id="619"/>
      <w:bookmarkEnd w:id="620"/>
      <w:bookmarkEnd w:id="621"/>
      <w:bookmarkEnd w:id="622"/>
      <w:bookmarkEnd w:id="623"/>
      <w:bookmarkEnd w:id="624"/>
    </w:p>
    <w:p w14:paraId="458B6ABE" w14:textId="092C780A" w:rsidR="0012406E"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This CPS permits certificate </w:t>
      </w:r>
      <w:r w:rsidRPr="00BC0C1B">
        <w:rPr>
          <w:rFonts w:ascii="Cambria" w:eastAsia="Times New Roman" w:hAnsi="Cambria" w:cs="Times New Roman"/>
          <w:i/>
          <w:szCs w:val="24"/>
          <w:lang w:val="en-GB" w:eastAsia="en-AU"/>
        </w:rPr>
        <w:t>renewal</w:t>
      </w:r>
      <w:r w:rsidRPr="00BC0C1B">
        <w:rPr>
          <w:rFonts w:ascii="Cambria" w:eastAsia="Times New Roman" w:hAnsi="Cambria" w:cs="Times New Roman"/>
          <w:szCs w:val="24"/>
          <w:lang w:val="en-GB" w:eastAsia="en-AU"/>
        </w:rPr>
        <w:t xml:space="preserve">. </w:t>
      </w:r>
      <w:r w:rsidR="00E36A8B">
        <w:rPr>
          <w:rFonts w:ascii="Cambria" w:eastAsia="Times New Roman" w:hAnsi="Cambria" w:cs="Times New Roman"/>
          <w:szCs w:val="24"/>
          <w:lang w:val="en-GB" w:eastAsia="en-AU"/>
        </w:rPr>
        <w:t xml:space="preserve">Though ‘renewal’ </w:t>
      </w:r>
      <w:r w:rsidR="00E36A8B" w:rsidRPr="00BC0C1B">
        <w:rPr>
          <w:rFonts w:ascii="Cambria" w:eastAsia="Times New Roman" w:hAnsi="Cambria" w:cs="Times New Roman"/>
          <w:szCs w:val="24"/>
          <w:lang w:val="en-GB" w:eastAsia="en-AU"/>
        </w:rPr>
        <w:t xml:space="preserve">is </w:t>
      </w:r>
      <w:r w:rsidR="00E36A8B">
        <w:rPr>
          <w:rFonts w:ascii="Cambria" w:eastAsia="Times New Roman" w:hAnsi="Cambria" w:cs="Times New Roman"/>
          <w:szCs w:val="24"/>
          <w:lang w:val="en-GB" w:eastAsia="en-AU"/>
        </w:rPr>
        <w:t xml:space="preserve">not </w:t>
      </w:r>
      <w:r w:rsidR="00E36A8B" w:rsidRPr="00BC0C1B">
        <w:rPr>
          <w:rFonts w:ascii="Cambria" w:eastAsia="Times New Roman" w:hAnsi="Cambria" w:cs="Times New Roman"/>
          <w:szCs w:val="24"/>
          <w:lang w:val="en-GB" w:eastAsia="en-AU"/>
        </w:rPr>
        <w:t xml:space="preserve">the preferred process to issue a replacement certificate in the </w:t>
      </w:r>
      <w:r w:rsidR="00E36A8B">
        <w:rPr>
          <w:rFonts w:ascii="Cambria" w:eastAsia="Times New Roman" w:hAnsi="Cambria" w:cs="Times New Roman"/>
          <w:szCs w:val="24"/>
          <w:lang w:val="en-GB" w:eastAsia="en-AU"/>
        </w:rPr>
        <w:t>New Zealand Government</w:t>
      </w:r>
      <w:r w:rsidR="00E36A8B" w:rsidRPr="00BC0C1B">
        <w:rPr>
          <w:rFonts w:ascii="Cambria" w:eastAsia="Times New Roman" w:hAnsi="Cambria" w:cs="Times New Roman"/>
          <w:szCs w:val="24"/>
          <w:lang w:val="en-GB" w:eastAsia="en-AU"/>
        </w:rPr>
        <w:t xml:space="preserve"> PKI</w:t>
      </w:r>
      <w:r w:rsidR="00E36A8B">
        <w:rPr>
          <w:rFonts w:ascii="Cambria" w:eastAsia="Times New Roman" w:hAnsi="Cambria" w:cs="Times New Roman"/>
          <w:szCs w:val="24"/>
          <w:lang w:val="en-GB" w:eastAsia="en-AU"/>
        </w:rPr>
        <w:t xml:space="preserve"> (see Section 4.7.1)</w:t>
      </w:r>
      <w:r w:rsidR="00E36A8B" w:rsidRPr="00BC0C1B">
        <w:rPr>
          <w:rFonts w:ascii="Cambria" w:eastAsia="Times New Roman" w:hAnsi="Cambria" w:cs="Times New Roman"/>
          <w:szCs w:val="24"/>
          <w:lang w:val="en-GB" w:eastAsia="en-AU"/>
        </w:rPr>
        <w:t>.</w:t>
      </w:r>
    </w:p>
    <w:p w14:paraId="108ACD13" w14:textId="77777777" w:rsidR="0012406E" w:rsidRDefault="0012406E" w:rsidP="00BC0C1B">
      <w:pPr>
        <w:spacing w:after="120" w:line="240" w:lineRule="auto"/>
        <w:jc w:val="both"/>
        <w:rPr>
          <w:rFonts w:ascii="Cambria" w:eastAsia="Times New Roman" w:hAnsi="Cambria" w:cs="Times New Roman"/>
          <w:szCs w:val="24"/>
          <w:lang w:val="en-GB" w:eastAsia="en-AU"/>
        </w:rPr>
      </w:pPr>
      <w:r w:rsidRPr="0012406E">
        <w:rPr>
          <w:rFonts w:ascii="Cambria" w:eastAsia="Times New Roman" w:hAnsi="Cambria" w:cs="Times New Roman"/>
          <w:szCs w:val="24"/>
          <w:lang w:val="en-GB" w:eastAsia="en-AU"/>
        </w:rPr>
        <w:t xml:space="preserve">RCA and CA certificate renewal </w:t>
      </w:r>
      <w:r w:rsidR="00E36A8B">
        <w:rPr>
          <w:rFonts w:ascii="Cambria" w:eastAsia="Times New Roman" w:hAnsi="Cambria" w:cs="Times New Roman"/>
          <w:szCs w:val="24"/>
          <w:lang w:val="en-GB" w:eastAsia="en-AU"/>
        </w:rPr>
        <w:t xml:space="preserve">can </w:t>
      </w:r>
      <w:r w:rsidRPr="0012406E">
        <w:rPr>
          <w:rFonts w:ascii="Cambria" w:eastAsia="Times New Roman" w:hAnsi="Cambria" w:cs="Times New Roman"/>
          <w:szCs w:val="24"/>
          <w:lang w:val="en-GB" w:eastAsia="en-AU"/>
        </w:rPr>
        <w:t xml:space="preserve">occur </w:t>
      </w:r>
      <w:r>
        <w:rPr>
          <w:rFonts w:ascii="Cambria" w:eastAsia="Times New Roman" w:hAnsi="Cambria" w:cs="Times New Roman"/>
          <w:szCs w:val="24"/>
          <w:lang w:val="en-GB" w:eastAsia="en-AU"/>
        </w:rPr>
        <w:t xml:space="preserve">only </w:t>
      </w:r>
      <w:r w:rsidRPr="0012406E">
        <w:rPr>
          <w:rFonts w:ascii="Cambria" w:eastAsia="Times New Roman" w:hAnsi="Cambria" w:cs="Times New Roman"/>
          <w:szCs w:val="24"/>
          <w:lang w:val="en-GB" w:eastAsia="en-AU"/>
        </w:rPr>
        <w:t xml:space="preserve">at formal key </w:t>
      </w:r>
      <w:r>
        <w:rPr>
          <w:rFonts w:ascii="Cambria" w:eastAsia="Times New Roman" w:hAnsi="Cambria" w:cs="Times New Roman"/>
          <w:szCs w:val="24"/>
          <w:lang w:val="en-GB" w:eastAsia="en-AU"/>
        </w:rPr>
        <w:t>generation (</w:t>
      </w:r>
      <w:r w:rsidRPr="0012406E">
        <w:rPr>
          <w:rFonts w:ascii="Cambria" w:eastAsia="Times New Roman" w:hAnsi="Cambria" w:cs="Times New Roman"/>
          <w:szCs w:val="24"/>
          <w:lang w:val="en-GB" w:eastAsia="en-AU"/>
        </w:rPr>
        <w:t>renewal</w:t>
      </w:r>
      <w:r>
        <w:rPr>
          <w:rFonts w:ascii="Cambria" w:eastAsia="Times New Roman" w:hAnsi="Cambria" w:cs="Times New Roman"/>
          <w:szCs w:val="24"/>
          <w:lang w:val="en-GB" w:eastAsia="en-AU"/>
        </w:rPr>
        <w:t>)</w:t>
      </w:r>
      <w:r w:rsidRPr="0012406E">
        <w:rPr>
          <w:rFonts w:ascii="Cambria" w:eastAsia="Times New Roman" w:hAnsi="Cambria" w:cs="Times New Roman"/>
          <w:szCs w:val="24"/>
          <w:lang w:val="en-GB" w:eastAsia="en-AU"/>
        </w:rPr>
        <w:t xml:space="preserve"> ceremonies.</w:t>
      </w:r>
    </w:p>
    <w:p w14:paraId="37EA016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minimum </w:t>
      </w:r>
      <w:r w:rsidR="005B5B5E">
        <w:rPr>
          <w:rFonts w:ascii="Cambria" w:eastAsia="Times New Roman" w:hAnsi="Cambria" w:cs="Times New Roman"/>
          <w:szCs w:val="24"/>
          <w:lang w:val="en-GB" w:eastAsia="en-AU"/>
        </w:rPr>
        <w:t>Lead Agency</w:t>
      </w:r>
      <w:r w:rsidR="005B5B5E"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defined criteria for certificate renewals is:</w:t>
      </w:r>
    </w:p>
    <w:p w14:paraId="2744D2C4" w14:textId="77777777" w:rsidR="00BC0C1B" w:rsidRPr="00BC0C1B" w:rsidRDefault="00BC0C1B" w:rsidP="00F63A95">
      <w:pPr>
        <w:numPr>
          <w:ilvl w:val="0"/>
          <w:numId w:val="19"/>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entity has an approved affiliation with </w:t>
      </w:r>
      <w:r w:rsidR="00FB6DAF">
        <w:rPr>
          <w:rFonts w:ascii="Cambria" w:eastAsia="Times New Roman" w:hAnsi="Cambria" w:cs="Times New Roman"/>
          <w:szCs w:val="20"/>
          <w:lang w:eastAsia="en-AU"/>
        </w:rPr>
        <w:t xml:space="preserve">the </w:t>
      </w:r>
      <w:r w:rsidR="00FB6DAF">
        <w:rPr>
          <w:rFonts w:ascii="Cambria" w:eastAsia="Times New Roman" w:hAnsi="Cambria" w:cs="Times New Roman"/>
          <w:szCs w:val="24"/>
          <w:lang w:val="en-GB" w:eastAsia="en-AU"/>
        </w:rPr>
        <w:t>New Zealand Government</w:t>
      </w:r>
      <w:r w:rsidR="00917CE5">
        <w:rPr>
          <w:rFonts w:ascii="Cambria" w:eastAsia="Times New Roman" w:hAnsi="Cambria" w:cs="Times New Roman"/>
          <w:szCs w:val="20"/>
          <w:lang w:eastAsia="en-AU"/>
        </w:rPr>
        <w:t xml:space="preserve"> or a </w:t>
      </w:r>
      <w:r w:rsidR="00FB6DAF">
        <w:rPr>
          <w:rFonts w:ascii="Cambria" w:eastAsia="Times New Roman" w:hAnsi="Cambria" w:cs="Times New Roman"/>
          <w:szCs w:val="24"/>
          <w:lang w:val="en-GB" w:eastAsia="en-AU"/>
        </w:rPr>
        <w:t xml:space="preserve">New Zealand Government PKI </w:t>
      </w:r>
      <w:r w:rsidR="00917CE5">
        <w:rPr>
          <w:rFonts w:ascii="Cambria" w:eastAsia="Times New Roman" w:hAnsi="Cambria" w:cs="Times New Roman"/>
          <w:szCs w:val="20"/>
          <w:lang w:eastAsia="en-AU"/>
        </w:rPr>
        <w:t>subscriber</w:t>
      </w:r>
      <w:r w:rsidRPr="00BC0C1B">
        <w:rPr>
          <w:rFonts w:ascii="Cambria" w:eastAsia="Times New Roman" w:hAnsi="Cambria" w:cs="Times New Roman"/>
          <w:szCs w:val="20"/>
          <w:lang w:eastAsia="en-AU"/>
        </w:rPr>
        <w:t>; and</w:t>
      </w:r>
    </w:p>
    <w:p w14:paraId="165676D5" w14:textId="77777777" w:rsidR="00BC0C1B" w:rsidRDefault="00BC0C1B" w:rsidP="00F63A95">
      <w:pPr>
        <w:numPr>
          <w:ilvl w:val="0"/>
          <w:numId w:val="19"/>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the</w:t>
      </w:r>
      <w:proofErr w:type="gramEnd"/>
      <w:r w:rsidRPr="00BC0C1B">
        <w:rPr>
          <w:rFonts w:ascii="Cambria" w:eastAsia="Times New Roman" w:hAnsi="Cambria" w:cs="Times New Roman"/>
          <w:szCs w:val="20"/>
          <w:lang w:eastAsia="en-AU"/>
        </w:rPr>
        <w:t xml:space="preserve"> new validity period will not extend beyond the approved cryptographic life of the private keys.</w:t>
      </w:r>
    </w:p>
    <w:p w14:paraId="0E1983C0" w14:textId="77777777" w:rsidR="00917CE5" w:rsidRPr="00BC0C1B" w:rsidRDefault="00917CE5" w:rsidP="00917CE5">
      <w:pPr>
        <w:spacing w:after="120" w:line="240" w:lineRule="auto"/>
        <w:ind w:left="851"/>
        <w:contextualSpacing/>
        <w:rPr>
          <w:rFonts w:ascii="Cambria" w:eastAsia="Times New Roman" w:hAnsi="Cambria" w:cs="Times New Roman"/>
          <w:szCs w:val="20"/>
          <w:lang w:eastAsia="en-AU"/>
        </w:rPr>
      </w:pPr>
    </w:p>
    <w:p w14:paraId="03E0235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625" w:name="_Toc130487632"/>
      <w:bookmarkStart w:id="626" w:name="_Toc130491568"/>
      <w:r w:rsidRPr="00BC0C1B">
        <w:rPr>
          <w:rFonts w:ascii="Cambria" w:eastAsia="Times New Roman" w:hAnsi="Cambria" w:cs="Times New Roman"/>
          <w:szCs w:val="24"/>
          <w:lang w:eastAsia="en-AU"/>
        </w:rPr>
        <w:t>Renewal of revoked certificates is not permitted regardless of the reason for revocation.</w:t>
      </w:r>
    </w:p>
    <w:p w14:paraId="48B851C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relevant CP may define additional criteria. </w:t>
      </w:r>
    </w:p>
    <w:p w14:paraId="62259688" w14:textId="77777777" w:rsidR="00BC0C1B" w:rsidRPr="00BC0C1B" w:rsidRDefault="00BC0C1B" w:rsidP="00EF6875">
      <w:pPr>
        <w:pStyle w:val="Heading3"/>
      </w:pPr>
      <w:bookmarkStart w:id="627" w:name="_Toc166312633"/>
      <w:bookmarkStart w:id="628" w:name="_Toc246766420"/>
      <w:bookmarkStart w:id="629" w:name="_Toc325181074"/>
      <w:bookmarkStart w:id="630" w:name="_Toc325181352"/>
      <w:bookmarkStart w:id="631" w:name="_Toc325181618"/>
      <w:bookmarkStart w:id="632" w:name="_Toc325182752"/>
      <w:bookmarkStart w:id="633" w:name="_Toc325183601"/>
      <w:bookmarkStart w:id="634" w:name="_Toc297149629"/>
      <w:r w:rsidRPr="00BC0C1B">
        <w:t>Who may request renewal</w:t>
      </w:r>
      <w:bookmarkEnd w:id="625"/>
      <w:bookmarkEnd w:id="626"/>
      <w:bookmarkEnd w:id="627"/>
      <w:bookmarkEnd w:id="628"/>
      <w:bookmarkEnd w:id="629"/>
      <w:bookmarkEnd w:id="630"/>
      <w:bookmarkEnd w:id="631"/>
      <w:bookmarkEnd w:id="632"/>
      <w:bookmarkEnd w:id="633"/>
      <w:bookmarkEnd w:id="634"/>
    </w:p>
    <w:p w14:paraId="570CC070" w14:textId="0A05D12E"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If renewal is </w:t>
      </w:r>
      <w:r w:rsidR="008C6A0F">
        <w:rPr>
          <w:rFonts w:ascii="Cambria" w:eastAsia="Times New Roman" w:hAnsi="Cambria" w:cs="Times New Roman"/>
          <w:szCs w:val="24"/>
          <w:lang w:val="en-GB" w:eastAsia="en-AU"/>
        </w:rPr>
        <w:t>permitted</w:t>
      </w:r>
      <w:r w:rsidRPr="00BC0C1B">
        <w:rPr>
          <w:rFonts w:ascii="Cambria" w:eastAsia="Times New Roman" w:hAnsi="Cambria" w:cs="Times New Roman"/>
          <w:szCs w:val="24"/>
          <w:lang w:val="en-GB" w:eastAsia="en-AU"/>
        </w:rPr>
        <w:t xml:space="preserve"> by the relevant CP, and the parties that may request renewal are not defined in the CP, then renewal requests may be undertaken by the parties identified in </w:t>
      </w:r>
      <w:r w:rsidR="006D667E">
        <w:rPr>
          <w:rFonts w:ascii="Cambria" w:eastAsia="Times New Roman" w:hAnsi="Cambria" w:cs="Times New Roman"/>
          <w:szCs w:val="24"/>
          <w:lang w:val="en-GB" w:eastAsia="en-AU"/>
        </w:rPr>
        <w:t>4</w:t>
      </w:r>
      <w:r w:rsidRPr="00BC0C1B">
        <w:rPr>
          <w:rFonts w:ascii="Cambria" w:eastAsia="Times New Roman" w:hAnsi="Cambria" w:cs="Times New Roman"/>
          <w:szCs w:val="24"/>
          <w:lang w:val="en-GB" w:eastAsia="en-AU"/>
        </w:rPr>
        <w:t xml:space="preserve">.1.1 (Who can submit a certificate application). </w:t>
      </w:r>
    </w:p>
    <w:p w14:paraId="1F3F6B25" w14:textId="77777777" w:rsidR="00BC0C1B" w:rsidRPr="00BC0C1B" w:rsidRDefault="00BC0C1B" w:rsidP="00EF6875">
      <w:pPr>
        <w:pStyle w:val="Heading3"/>
      </w:pPr>
      <w:bookmarkStart w:id="635" w:name="_Toc130487633"/>
      <w:bookmarkStart w:id="636" w:name="_Toc130491569"/>
      <w:bookmarkStart w:id="637" w:name="_Toc166312634"/>
      <w:bookmarkStart w:id="638" w:name="_Toc246766421"/>
      <w:bookmarkStart w:id="639" w:name="_Toc325181075"/>
      <w:bookmarkStart w:id="640" w:name="_Toc325181353"/>
      <w:bookmarkStart w:id="641" w:name="_Toc325181619"/>
      <w:bookmarkStart w:id="642" w:name="_Toc325182753"/>
      <w:bookmarkStart w:id="643" w:name="_Toc325183602"/>
      <w:bookmarkStart w:id="644" w:name="_Toc297149630"/>
      <w:r w:rsidRPr="00BC0C1B">
        <w:t>Processing certificate renewal requests</w:t>
      </w:r>
      <w:bookmarkEnd w:id="635"/>
      <w:bookmarkEnd w:id="636"/>
      <w:bookmarkEnd w:id="637"/>
      <w:bookmarkEnd w:id="638"/>
      <w:bookmarkEnd w:id="639"/>
      <w:bookmarkEnd w:id="640"/>
      <w:bookmarkEnd w:id="641"/>
      <w:bookmarkEnd w:id="642"/>
      <w:bookmarkEnd w:id="643"/>
      <w:bookmarkEnd w:id="644"/>
    </w:p>
    <w:p w14:paraId="5EFE37D7"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59B1254C" w14:textId="77777777" w:rsidR="00BC0C1B" w:rsidRPr="00BC0C1B" w:rsidRDefault="00BC0C1B" w:rsidP="00EF6875">
      <w:pPr>
        <w:pStyle w:val="Heading3"/>
      </w:pPr>
      <w:bookmarkStart w:id="645" w:name="_Toc130487634"/>
      <w:bookmarkStart w:id="646" w:name="_Toc130491570"/>
      <w:bookmarkStart w:id="647" w:name="_Toc166312635"/>
      <w:bookmarkStart w:id="648" w:name="_Toc246766422"/>
      <w:bookmarkStart w:id="649" w:name="_Toc325181076"/>
      <w:bookmarkStart w:id="650" w:name="_Toc325181354"/>
      <w:bookmarkStart w:id="651" w:name="_Toc325181620"/>
      <w:bookmarkStart w:id="652" w:name="_Toc325182754"/>
      <w:bookmarkStart w:id="653" w:name="_Toc325183603"/>
      <w:bookmarkStart w:id="654" w:name="_Toc297149631"/>
      <w:r w:rsidRPr="00BC0C1B">
        <w:t xml:space="preserve">Notification of new certificate issuance to </w:t>
      </w:r>
      <w:bookmarkEnd w:id="645"/>
      <w:bookmarkEnd w:id="646"/>
      <w:r w:rsidRPr="00BC0C1B">
        <w:t>Subscriber</w:t>
      </w:r>
      <w:bookmarkEnd w:id="647"/>
      <w:bookmarkEnd w:id="648"/>
      <w:bookmarkEnd w:id="649"/>
      <w:bookmarkEnd w:id="650"/>
      <w:bookmarkEnd w:id="651"/>
      <w:bookmarkEnd w:id="652"/>
      <w:bookmarkEnd w:id="653"/>
      <w:bookmarkEnd w:id="654"/>
    </w:p>
    <w:p w14:paraId="7BF0A78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5A58CF59" w14:textId="77777777" w:rsidR="00BC0C1B" w:rsidRPr="00BC0C1B" w:rsidRDefault="00BC0C1B" w:rsidP="00EF6875">
      <w:pPr>
        <w:pStyle w:val="Heading3"/>
      </w:pPr>
      <w:bookmarkStart w:id="655" w:name="_Toc130487635"/>
      <w:bookmarkStart w:id="656" w:name="_Toc130491571"/>
      <w:bookmarkStart w:id="657" w:name="_Toc166312636"/>
      <w:bookmarkStart w:id="658" w:name="_Toc246766423"/>
      <w:bookmarkStart w:id="659" w:name="_Toc325181077"/>
      <w:bookmarkStart w:id="660" w:name="_Toc325181355"/>
      <w:bookmarkStart w:id="661" w:name="_Toc325181621"/>
      <w:bookmarkStart w:id="662" w:name="_Toc325182755"/>
      <w:bookmarkStart w:id="663" w:name="_Toc325183604"/>
      <w:bookmarkStart w:id="664" w:name="_Toc297149632"/>
      <w:r w:rsidRPr="00BC0C1B">
        <w:t>Conduct constituting acceptance of a renewal certificate</w:t>
      </w:r>
      <w:bookmarkEnd w:id="655"/>
      <w:bookmarkEnd w:id="656"/>
      <w:bookmarkEnd w:id="657"/>
      <w:bookmarkEnd w:id="658"/>
      <w:bookmarkEnd w:id="659"/>
      <w:bookmarkEnd w:id="660"/>
      <w:bookmarkEnd w:id="661"/>
      <w:bookmarkEnd w:id="662"/>
      <w:bookmarkEnd w:id="663"/>
      <w:bookmarkEnd w:id="664"/>
    </w:p>
    <w:p w14:paraId="1C175E6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478C68EF" w14:textId="77777777" w:rsidR="00BC0C1B" w:rsidRPr="00BC0C1B" w:rsidRDefault="00BC0C1B" w:rsidP="00EF6875">
      <w:pPr>
        <w:pStyle w:val="Heading3"/>
      </w:pPr>
      <w:bookmarkStart w:id="665" w:name="_Toc130487636"/>
      <w:bookmarkStart w:id="666" w:name="_Toc130491572"/>
      <w:bookmarkStart w:id="667" w:name="_Toc166312637"/>
      <w:bookmarkStart w:id="668" w:name="_Toc246766424"/>
      <w:bookmarkStart w:id="669" w:name="_Toc325181078"/>
      <w:bookmarkStart w:id="670" w:name="_Toc325181356"/>
      <w:bookmarkStart w:id="671" w:name="_Toc325181622"/>
      <w:bookmarkStart w:id="672" w:name="_Toc325182756"/>
      <w:bookmarkStart w:id="673" w:name="_Toc325183605"/>
      <w:bookmarkStart w:id="674" w:name="_Toc297149633"/>
      <w:r w:rsidRPr="00BC0C1B">
        <w:t>Publication of the renewal certificate by the CA</w:t>
      </w:r>
      <w:bookmarkEnd w:id="665"/>
      <w:bookmarkEnd w:id="666"/>
      <w:bookmarkEnd w:id="667"/>
      <w:bookmarkEnd w:id="668"/>
      <w:bookmarkEnd w:id="669"/>
      <w:bookmarkEnd w:id="670"/>
      <w:bookmarkEnd w:id="671"/>
      <w:bookmarkEnd w:id="672"/>
      <w:bookmarkEnd w:id="673"/>
      <w:bookmarkEnd w:id="674"/>
    </w:p>
    <w:p w14:paraId="70A26D6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224C7E7C" w14:textId="77777777" w:rsidR="00BC0C1B" w:rsidRPr="00BC0C1B" w:rsidRDefault="00BC0C1B" w:rsidP="00EF6875">
      <w:pPr>
        <w:pStyle w:val="Heading3"/>
      </w:pPr>
      <w:bookmarkStart w:id="675" w:name="_Toc130487637"/>
      <w:bookmarkStart w:id="676" w:name="_Toc130491573"/>
      <w:bookmarkStart w:id="677" w:name="_Toc166312638"/>
      <w:bookmarkStart w:id="678" w:name="_Toc246766425"/>
      <w:bookmarkStart w:id="679" w:name="_Toc325181079"/>
      <w:bookmarkStart w:id="680" w:name="_Toc325181357"/>
      <w:bookmarkStart w:id="681" w:name="_Toc325181623"/>
      <w:bookmarkStart w:id="682" w:name="_Toc325182757"/>
      <w:bookmarkStart w:id="683" w:name="_Toc325183606"/>
      <w:bookmarkStart w:id="684" w:name="_Toc297149634"/>
      <w:r w:rsidRPr="00BC0C1B">
        <w:t>Notification of certificate issuance by the CA to other entities</w:t>
      </w:r>
      <w:bookmarkEnd w:id="675"/>
      <w:bookmarkEnd w:id="676"/>
      <w:bookmarkEnd w:id="677"/>
      <w:bookmarkEnd w:id="678"/>
      <w:bookmarkEnd w:id="679"/>
      <w:bookmarkEnd w:id="680"/>
      <w:bookmarkEnd w:id="681"/>
      <w:bookmarkEnd w:id="682"/>
      <w:bookmarkEnd w:id="683"/>
      <w:bookmarkEnd w:id="684"/>
    </w:p>
    <w:p w14:paraId="6B9D220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stipulation.</w:t>
      </w:r>
    </w:p>
    <w:p w14:paraId="062E5ABB" w14:textId="77777777" w:rsidR="00BC0C1B" w:rsidRPr="00BC0C1B" w:rsidRDefault="00BC0C1B" w:rsidP="00EF6875">
      <w:pPr>
        <w:pStyle w:val="Heading2"/>
      </w:pPr>
      <w:bookmarkStart w:id="685" w:name="_Toc237159578"/>
      <w:bookmarkStart w:id="686" w:name="_Toc246766426"/>
      <w:bookmarkStart w:id="687" w:name="_Toc325181080"/>
      <w:bookmarkStart w:id="688" w:name="_Toc325181358"/>
      <w:bookmarkStart w:id="689" w:name="_Toc325181624"/>
      <w:bookmarkStart w:id="690" w:name="_Toc325182758"/>
      <w:bookmarkStart w:id="691" w:name="_Toc325183607"/>
      <w:bookmarkStart w:id="692" w:name="_Toc297149635"/>
      <w:bookmarkStart w:id="693" w:name="_Toc446408844"/>
      <w:bookmarkStart w:id="694" w:name="_Toc130487638"/>
      <w:bookmarkStart w:id="695" w:name="_Toc130491574"/>
      <w:bookmarkStart w:id="696" w:name="_Toc166312639"/>
      <w:r w:rsidRPr="00BC0C1B">
        <w:lastRenderedPageBreak/>
        <w:t>Certificate re-key</w:t>
      </w:r>
      <w:bookmarkEnd w:id="685"/>
      <w:bookmarkEnd w:id="686"/>
      <w:bookmarkEnd w:id="687"/>
      <w:bookmarkEnd w:id="688"/>
      <w:bookmarkEnd w:id="689"/>
      <w:bookmarkEnd w:id="690"/>
      <w:bookmarkEnd w:id="691"/>
      <w:bookmarkEnd w:id="692"/>
      <w:bookmarkEnd w:id="693"/>
    </w:p>
    <w:p w14:paraId="3B5B6DCF" w14:textId="77777777" w:rsidR="00BC0C1B" w:rsidRPr="00BC0C1B" w:rsidRDefault="00BC0C1B" w:rsidP="00EF6875">
      <w:pPr>
        <w:pStyle w:val="Heading3"/>
      </w:pPr>
      <w:bookmarkStart w:id="697" w:name="_Toc130487639"/>
      <w:bookmarkStart w:id="698" w:name="_Toc130491575"/>
      <w:bookmarkStart w:id="699" w:name="_Toc166312640"/>
      <w:bookmarkStart w:id="700" w:name="_Toc246766427"/>
      <w:bookmarkStart w:id="701" w:name="_Toc325181081"/>
      <w:bookmarkStart w:id="702" w:name="_Toc325181359"/>
      <w:bookmarkStart w:id="703" w:name="_Toc325181625"/>
      <w:bookmarkStart w:id="704" w:name="_Toc325182759"/>
      <w:bookmarkStart w:id="705" w:name="_Toc325183608"/>
      <w:bookmarkStart w:id="706" w:name="_Toc297149636"/>
      <w:bookmarkEnd w:id="694"/>
      <w:bookmarkEnd w:id="695"/>
      <w:bookmarkEnd w:id="696"/>
      <w:r w:rsidRPr="00BC0C1B">
        <w:t>Circumstance for certificate re-key</w:t>
      </w:r>
      <w:bookmarkEnd w:id="697"/>
      <w:bookmarkEnd w:id="698"/>
      <w:bookmarkEnd w:id="699"/>
      <w:bookmarkEnd w:id="700"/>
      <w:bookmarkEnd w:id="701"/>
      <w:bookmarkEnd w:id="702"/>
      <w:bookmarkEnd w:id="703"/>
      <w:bookmarkEnd w:id="704"/>
      <w:bookmarkEnd w:id="705"/>
      <w:bookmarkEnd w:id="706"/>
    </w:p>
    <w:p w14:paraId="3D9068A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This CPS permits certificate </w:t>
      </w:r>
      <w:r w:rsidRPr="00BC0C1B">
        <w:rPr>
          <w:rFonts w:ascii="Cambria" w:eastAsia="Times New Roman" w:hAnsi="Cambria" w:cs="Times New Roman"/>
          <w:i/>
          <w:szCs w:val="24"/>
          <w:lang w:val="en-GB" w:eastAsia="en-AU"/>
        </w:rPr>
        <w:t xml:space="preserve">re-key. </w:t>
      </w:r>
      <w:r w:rsidRPr="00BC0C1B">
        <w:rPr>
          <w:rFonts w:ascii="Cambria" w:eastAsia="Times New Roman" w:hAnsi="Cambria" w:cs="Times New Roman"/>
          <w:szCs w:val="24"/>
          <w:lang w:val="en-GB" w:eastAsia="en-AU"/>
        </w:rPr>
        <w:t xml:space="preserve">Certificate re-key, rather than </w:t>
      </w:r>
      <w:r w:rsidR="00431395">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renewal</w:t>
      </w:r>
      <w:r w:rsidR="00431395">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is the preferred process to issue a replacement certificate in the </w:t>
      </w:r>
      <w:r w:rsidR="009D2588">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PKI.  </w:t>
      </w:r>
      <w:r w:rsidR="00431395">
        <w:rPr>
          <w:rFonts w:ascii="Cambria" w:eastAsia="Times New Roman" w:hAnsi="Cambria" w:cs="Times New Roman"/>
          <w:szCs w:val="24"/>
          <w:lang w:val="en-GB" w:eastAsia="en-AU"/>
        </w:rPr>
        <w:t xml:space="preserve">Re-key indicates issuance of completely new keys and certificates. </w:t>
      </w:r>
      <w:r w:rsidRPr="00BC0C1B">
        <w:rPr>
          <w:rFonts w:ascii="Cambria" w:eastAsia="Times New Roman" w:hAnsi="Cambria" w:cs="Times New Roman"/>
          <w:szCs w:val="24"/>
          <w:lang w:val="en-GB" w:eastAsia="en-AU"/>
        </w:rPr>
        <w:t xml:space="preserve">Where allowed by the </w:t>
      </w:r>
      <w:r w:rsidR="00431395">
        <w:rPr>
          <w:rFonts w:ascii="Cambria" w:eastAsia="Times New Roman" w:hAnsi="Cambria" w:cs="Times New Roman"/>
          <w:szCs w:val="24"/>
          <w:lang w:val="en-GB" w:eastAsia="en-AU"/>
        </w:rPr>
        <w:t xml:space="preserve">respective </w:t>
      </w:r>
      <w:r w:rsidRPr="00BC0C1B">
        <w:rPr>
          <w:rFonts w:ascii="Cambria" w:eastAsia="Times New Roman" w:hAnsi="Cambria" w:cs="Times New Roman"/>
          <w:szCs w:val="24"/>
          <w:lang w:val="en-GB" w:eastAsia="en-AU"/>
        </w:rPr>
        <w:t>CP</w:t>
      </w:r>
      <w:r w:rsidR="00E36A8B">
        <w:rPr>
          <w:rFonts w:ascii="Cambria" w:eastAsia="Times New Roman" w:hAnsi="Cambria" w:cs="Times New Roman"/>
          <w:szCs w:val="24"/>
          <w:lang w:val="en-GB" w:eastAsia="en-AU"/>
        </w:rPr>
        <w:t xml:space="preserve"> and Section 4.3.1 of this CPS</w:t>
      </w:r>
      <w:r w:rsidRPr="00BC0C1B">
        <w:rPr>
          <w:rFonts w:ascii="Cambria" w:eastAsia="Times New Roman" w:hAnsi="Cambria" w:cs="Times New Roman"/>
          <w:szCs w:val="24"/>
          <w:lang w:val="en-GB" w:eastAsia="en-AU"/>
        </w:rPr>
        <w:t>, the circumstances for certificate re-key include:</w:t>
      </w:r>
    </w:p>
    <w:p w14:paraId="680CA3D0" w14:textId="77777777" w:rsidR="00BC0C1B" w:rsidRPr="00BC0C1B" w:rsidRDefault="00BC0C1B" w:rsidP="00F63A95">
      <w:pPr>
        <w:numPr>
          <w:ilvl w:val="0"/>
          <w:numId w:val="2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normal certificate expiration</w:t>
      </w:r>
      <w:r w:rsidR="00CE03CE">
        <w:rPr>
          <w:rStyle w:val="FootnoteReference"/>
          <w:rFonts w:ascii="Cambria" w:eastAsia="Times New Roman" w:hAnsi="Cambria" w:cs="Times New Roman"/>
          <w:szCs w:val="20"/>
          <w:lang w:eastAsia="en-AU"/>
        </w:rPr>
        <w:footnoteReference w:id="6"/>
      </w:r>
      <w:r w:rsidRPr="00BC0C1B">
        <w:rPr>
          <w:rFonts w:ascii="Cambria" w:eastAsia="Times New Roman" w:hAnsi="Cambria" w:cs="Times New Roman"/>
          <w:szCs w:val="20"/>
          <w:lang w:eastAsia="en-AU"/>
        </w:rPr>
        <w:t xml:space="preserve">; </w:t>
      </w:r>
    </w:p>
    <w:p w14:paraId="47F56324" w14:textId="77777777" w:rsidR="00BC0C1B" w:rsidRPr="00BC0C1B" w:rsidRDefault="00BC0C1B" w:rsidP="00F63A95">
      <w:pPr>
        <w:numPr>
          <w:ilvl w:val="0"/>
          <w:numId w:val="2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certificate revocation</w:t>
      </w:r>
      <w:r w:rsidR="00CE03CE">
        <w:rPr>
          <w:rStyle w:val="FootnoteReference"/>
          <w:rFonts w:ascii="Cambria" w:eastAsia="Times New Roman" w:hAnsi="Cambria" w:cs="Times New Roman"/>
          <w:szCs w:val="20"/>
          <w:lang w:eastAsia="en-AU"/>
        </w:rPr>
        <w:footnoteReference w:id="7"/>
      </w:r>
      <w:r w:rsidRPr="00BC0C1B">
        <w:rPr>
          <w:rFonts w:ascii="Cambria" w:eastAsia="Times New Roman" w:hAnsi="Cambria" w:cs="Times New Roman"/>
          <w:szCs w:val="20"/>
          <w:lang w:eastAsia="en-AU"/>
        </w:rPr>
        <w:t>;</w:t>
      </w:r>
    </w:p>
    <w:p w14:paraId="2BE92A3B" w14:textId="77777777" w:rsidR="00BC0C1B" w:rsidRPr="00BC0C1B" w:rsidRDefault="00BC0C1B" w:rsidP="00F63A95">
      <w:pPr>
        <w:numPr>
          <w:ilvl w:val="0"/>
          <w:numId w:val="2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useable life of current key material has been reached; or</w:t>
      </w:r>
    </w:p>
    <w:p w14:paraId="2B05DE38" w14:textId="77777777" w:rsidR="00BC0C1B" w:rsidRDefault="00BC0C1B" w:rsidP="00F63A95">
      <w:pPr>
        <w:numPr>
          <w:ilvl w:val="0"/>
          <w:numId w:val="20"/>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change</w:t>
      </w:r>
      <w:proofErr w:type="gramEnd"/>
      <w:r w:rsidRPr="00BC0C1B">
        <w:rPr>
          <w:rFonts w:ascii="Cambria" w:eastAsia="Times New Roman" w:hAnsi="Cambria" w:cs="Times New Roman"/>
          <w:szCs w:val="20"/>
          <w:lang w:eastAsia="en-AU"/>
        </w:rPr>
        <w:t xml:space="preserve"> in algorithm, or key length, required. </w:t>
      </w:r>
    </w:p>
    <w:p w14:paraId="1B2ADA72" w14:textId="77777777" w:rsidR="006467CD" w:rsidRPr="00BC0C1B" w:rsidRDefault="006467CD" w:rsidP="006467CD">
      <w:pPr>
        <w:spacing w:after="120" w:line="240" w:lineRule="auto"/>
        <w:ind w:left="851"/>
        <w:contextualSpacing/>
        <w:rPr>
          <w:rFonts w:ascii="Cambria" w:eastAsia="Times New Roman" w:hAnsi="Cambria" w:cs="Times New Roman"/>
          <w:szCs w:val="20"/>
          <w:lang w:eastAsia="en-AU"/>
        </w:rPr>
      </w:pPr>
    </w:p>
    <w:p w14:paraId="560B018F"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60305C">
        <w:rPr>
          <w:rFonts w:ascii="Cambria" w:eastAsia="Times New Roman" w:hAnsi="Cambria" w:cs="Times New Roman"/>
          <w:szCs w:val="24"/>
          <w:lang w:val="en-GB" w:eastAsia="en-AU"/>
        </w:rPr>
        <w:t>Lead Agency</w:t>
      </w:r>
      <w:r w:rsidR="0060305C" w:rsidDel="0060305C">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may define other circumstances that initiate certificate re-key. When these circumstances are defined they will be published in the relevant CP.</w:t>
      </w:r>
    </w:p>
    <w:p w14:paraId="16285E7D" w14:textId="77777777" w:rsidR="00587946" w:rsidRPr="00BC0C1B" w:rsidRDefault="00587946" w:rsidP="00BC0C1B">
      <w:pPr>
        <w:spacing w:after="120" w:line="240" w:lineRule="auto"/>
        <w:jc w:val="both"/>
        <w:rPr>
          <w:del w:id="707" w:author="cogito" w:date="2016-05-08T16:59:00Z"/>
          <w:rFonts w:ascii="Cambria" w:eastAsia="Times New Roman" w:hAnsi="Cambria" w:cs="Times New Roman"/>
          <w:szCs w:val="24"/>
          <w:lang w:val="en-GB" w:eastAsia="en-AU"/>
        </w:rPr>
      </w:pPr>
      <w:bookmarkStart w:id="708" w:name="_Toc160627082"/>
      <w:bookmarkStart w:id="709" w:name="_Toc161653722"/>
      <w:bookmarkStart w:id="710" w:name="_Toc161654305"/>
      <w:bookmarkStart w:id="711" w:name="_Toc160627084"/>
      <w:bookmarkStart w:id="712" w:name="_Toc161653724"/>
      <w:bookmarkStart w:id="713" w:name="_Toc161654307"/>
      <w:bookmarkStart w:id="714" w:name="_Toc130487640"/>
      <w:bookmarkStart w:id="715" w:name="_Toc130491576"/>
      <w:bookmarkStart w:id="716" w:name="_Toc166312641"/>
      <w:bookmarkStart w:id="717" w:name="_Toc246766428"/>
      <w:bookmarkStart w:id="718" w:name="_Toc325181082"/>
      <w:bookmarkStart w:id="719" w:name="_Toc325181360"/>
      <w:bookmarkStart w:id="720" w:name="_Toc325181626"/>
      <w:bookmarkStart w:id="721" w:name="_Toc325182760"/>
      <w:bookmarkStart w:id="722" w:name="_Toc325183609"/>
      <w:bookmarkStart w:id="723" w:name="_Toc297149637"/>
      <w:bookmarkEnd w:id="708"/>
      <w:bookmarkEnd w:id="709"/>
      <w:bookmarkEnd w:id="710"/>
      <w:bookmarkEnd w:id="711"/>
      <w:bookmarkEnd w:id="712"/>
      <w:bookmarkEnd w:id="713"/>
      <w:del w:id="724" w:author="cogito" w:date="2016-05-08T16:59:00Z">
        <w:r>
          <w:rPr>
            <w:rFonts w:ascii="Cambria" w:eastAsia="Times New Roman" w:hAnsi="Cambria" w:cs="Times New Roman"/>
            <w:szCs w:val="24"/>
            <w:lang w:val="en-GB" w:eastAsia="en-AU"/>
          </w:rPr>
          <w:delText>Regardless of circumstances, certificate re-key requires revocation of the original Key and/or Certificate.</w:delText>
        </w:r>
        <w:r w:rsidR="00E36A8B">
          <w:rPr>
            <w:rFonts w:ascii="Cambria" w:eastAsia="Times New Roman" w:hAnsi="Cambria" w:cs="Times New Roman"/>
            <w:szCs w:val="24"/>
            <w:lang w:val="en-GB" w:eastAsia="en-AU"/>
          </w:rPr>
          <w:delText xml:space="preserve"> In exceptional circumstances, original certificates may not be revoked immediately (such as to allow a changeover period between original and replacement certificates).</w:delText>
        </w:r>
      </w:del>
    </w:p>
    <w:p w14:paraId="7A44AE28" w14:textId="77777777" w:rsidR="00BC0C1B" w:rsidRPr="00BC0C1B" w:rsidRDefault="00BC0C1B" w:rsidP="00EF6875">
      <w:pPr>
        <w:pStyle w:val="Heading3"/>
      </w:pPr>
      <w:r w:rsidRPr="00BC0C1B">
        <w:t>Who may request certification of a new public key</w:t>
      </w:r>
      <w:bookmarkEnd w:id="714"/>
      <w:bookmarkEnd w:id="715"/>
      <w:bookmarkEnd w:id="716"/>
      <w:bookmarkEnd w:id="717"/>
      <w:bookmarkEnd w:id="718"/>
      <w:bookmarkEnd w:id="719"/>
      <w:bookmarkEnd w:id="720"/>
      <w:bookmarkEnd w:id="721"/>
      <w:bookmarkEnd w:id="722"/>
      <w:bookmarkEnd w:id="723"/>
    </w:p>
    <w:p w14:paraId="37DA244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46AD7E7F" w14:textId="77777777" w:rsidR="00BC0C1B" w:rsidRPr="00BC0C1B" w:rsidRDefault="00BC0C1B" w:rsidP="00EF6875">
      <w:pPr>
        <w:pStyle w:val="Heading3"/>
      </w:pPr>
      <w:bookmarkStart w:id="725" w:name="_Toc130487641"/>
      <w:bookmarkStart w:id="726" w:name="_Toc130491577"/>
      <w:bookmarkStart w:id="727" w:name="_Toc166312642"/>
      <w:bookmarkStart w:id="728" w:name="_Toc246766429"/>
      <w:bookmarkStart w:id="729" w:name="_Toc325181083"/>
      <w:bookmarkStart w:id="730" w:name="_Toc325181361"/>
      <w:bookmarkStart w:id="731" w:name="_Toc325181627"/>
      <w:bookmarkStart w:id="732" w:name="_Toc325182761"/>
      <w:bookmarkStart w:id="733" w:name="_Toc325183610"/>
      <w:bookmarkStart w:id="734" w:name="_Toc297149638"/>
      <w:r w:rsidRPr="00BC0C1B">
        <w:t>Processing certificate re-keying requests</w:t>
      </w:r>
      <w:bookmarkEnd w:id="725"/>
      <w:bookmarkEnd w:id="726"/>
      <w:bookmarkEnd w:id="727"/>
      <w:bookmarkEnd w:id="728"/>
      <w:bookmarkEnd w:id="729"/>
      <w:bookmarkEnd w:id="730"/>
      <w:bookmarkEnd w:id="731"/>
      <w:bookmarkEnd w:id="732"/>
      <w:bookmarkEnd w:id="733"/>
      <w:bookmarkEnd w:id="734"/>
    </w:p>
    <w:p w14:paraId="08DAA06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4648A08E" w14:textId="77777777" w:rsidR="00BC0C1B" w:rsidRPr="00BC0C1B" w:rsidRDefault="00BC0C1B" w:rsidP="00EF6875">
      <w:pPr>
        <w:pStyle w:val="Heading3"/>
      </w:pPr>
      <w:bookmarkStart w:id="735" w:name="_Toc130487642"/>
      <w:bookmarkStart w:id="736" w:name="_Toc130491578"/>
      <w:bookmarkStart w:id="737" w:name="_Toc166312643"/>
      <w:bookmarkStart w:id="738" w:name="_Toc246766430"/>
      <w:bookmarkStart w:id="739" w:name="_Toc325181084"/>
      <w:bookmarkStart w:id="740" w:name="_Toc325181362"/>
      <w:bookmarkStart w:id="741" w:name="_Toc325181628"/>
      <w:bookmarkStart w:id="742" w:name="_Toc325182762"/>
      <w:bookmarkStart w:id="743" w:name="_Toc325183611"/>
      <w:bookmarkStart w:id="744" w:name="_Toc297149639"/>
      <w:r w:rsidRPr="00BC0C1B">
        <w:t xml:space="preserve">Notification of new certificate issuance to </w:t>
      </w:r>
      <w:bookmarkEnd w:id="735"/>
      <w:bookmarkEnd w:id="736"/>
      <w:r w:rsidRPr="00BC0C1B">
        <w:t>Subscriber</w:t>
      </w:r>
      <w:bookmarkEnd w:id="737"/>
      <w:bookmarkEnd w:id="738"/>
      <w:bookmarkEnd w:id="739"/>
      <w:bookmarkEnd w:id="740"/>
      <w:bookmarkEnd w:id="741"/>
      <w:bookmarkEnd w:id="742"/>
      <w:bookmarkEnd w:id="743"/>
      <w:bookmarkEnd w:id="744"/>
    </w:p>
    <w:p w14:paraId="6B443B3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33A02F01" w14:textId="77777777" w:rsidR="00BC0C1B" w:rsidRPr="00BC0C1B" w:rsidRDefault="00BC0C1B" w:rsidP="00EF6875">
      <w:pPr>
        <w:pStyle w:val="Heading3"/>
      </w:pPr>
      <w:bookmarkStart w:id="745" w:name="_Toc130487643"/>
      <w:bookmarkStart w:id="746" w:name="_Toc130491579"/>
      <w:bookmarkStart w:id="747" w:name="_Toc166312644"/>
      <w:bookmarkStart w:id="748" w:name="_Toc246766431"/>
      <w:bookmarkStart w:id="749" w:name="_Toc325181085"/>
      <w:bookmarkStart w:id="750" w:name="_Toc325181363"/>
      <w:bookmarkStart w:id="751" w:name="_Toc325181629"/>
      <w:bookmarkStart w:id="752" w:name="_Toc325182763"/>
      <w:bookmarkStart w:id="753" w:name="_Toc325183612"/>
      <w:bookmarkStart w:id="754" w:name="_Toc297149640"/>
      <w:r w:rsidRPr="00BC0C1B">
        <w:t>Conduct constituting acceptance of a re-keyed certificate</w:t>
      </w:r>
      <w:bookmarkEnd w:id="745"/>
      <w:bookmarkEnd w:id="746"/>
      <w:bookmarkEnd w:id="747"/>
      <w:bookmarkEnd w:id="748"/>
      <w:bookmarkEnd w:id="749"/>
      <w:bookmarkEnd w:id="750"/>
      <w:bookmarkEnd w:id="751"/>
      <w:bookmarkEnd w:id="752"/>
      <w:bookmarkEnd w:id="753"/>
      <w:bookmarkEnd w:id="754"/>
    </w:p>
    <w:p w14:paraId="23380F9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38BB89C5" w14:textId="77777777" w:rsidR="00BC0C1B" w:rsidRPr="00BC0C1B" w:rsidRDefault="00BC0C1B" w:rsidP="00EF6875">
      <w:pPr>
        <w:pStyle w:val="Heading3"/>
      </w:pPr>
      <w:bookmarkStart w:id="755" w:name="_Toc130487644"/>
      <w:bookmarkStart w:id="756" w:name="_Toc130491580"/>
      <w:bookmarkStart w:id="757" w:name="_Toc166312645"/>
      <w:bookmarkStart w:id="758" w:name="_Toc246766432"/>
      <w:bookmarkStart w:id="759" w:name="_Toc325181086"/>
      <w:bookmarkStart w:id="760" w:name="_Toc325181364"/>
      <w:bookmarkStart w:id="761" w:name="_Toc325181630"/>
      <w:bookmarkStart w:id="762" w:name="_Toc325182764"/>
      <w:bookmarkStart w:id="763" w:name="_Toc325183613"/>
      <w:bookmarkStart w:id="764" w:name="_Toc297149641"/>
      <w:r w:rsidRPr="00BC0C1B">
        <w:t>Publication of the re-keyed certificate by the CA</w:t>
      </w:r>
      <w:bookmarkEnd w:id="755"/>
      <w:bookmarkEnd w:id="756"/>
      <w:bookmarkEnd w:id="757"/>
      <w:bookmarkEnd w:id="758"/>
      <w:bookmarkEnd w:id="759"/>
      <w:bookmarkEnd w:id="760"/>
      <w:bookmarkEnd w:id="761"/>
      <w:bookmarkEnd w:id="762"/>
      <w:bookmarkEnd w:id="763"/>
      <w:bookmarkEnd w:id="764"/>
    </w:p>
    <w:p w14:paraId="0DA129F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7AD331E1" w14:textId="77777777" w:rsidR="00BC0C1B" w:rsidRPr="00BC0C1B" w:rsidRDefault="00BC0C1B" w:rsidP="00EF6875">
      <w:pPr>
        <w:pStyle w:val="Heading3"/>
      </w:pPr>
      <w:bookmarkStart w:id="765" w:name="_Toc130487645"/>
      <w:bookmarkStart w:id="766" w:name="_Toc130491581"/>
      <w:bookmarkStart w:id="767" w:name="_Toc166312647"/>
      <w:bookmarkStart w:id="768" w:name="_Toc246766433"/>
      <w:bookmarkStart w:id="769" w:name="_Toc325181087"/>
      <w:bookmarkStart w:id="770" w:name="_Toc325181365"/>
      <w:bookmarkStart w:id="771" w:name="_Toc325181631"/>
      <w:bookmarkStart w:id="772" w:name="_Toc325182765"/>
      <w:bookmarkStart w:id="773" w:name="_Toc325183614"/>
      <w:bookmarkStart w:id="774" w:name="_Toc297149642"/>
      <w:r w:rsidRPr="00BC0C1B">
        <w:t>Notification of certificate issuance by the CA to other entities</w:t>
      </w:r>
      <w:bookmarkEnd w:id="765"/>
      <w:bookmarkEnd w:id="766"/>
      <w:bookmarkEnd w:id="767"/>
      <w:bookmarkEnd w:id="768"/>
      <w:bookmarkEnd w:id="769"/>
      <w:bookmarkEnd w:id="770"/>
      <w:bookmarkEnd w:id="771"/>
      <w:bookmarkEnd w:id="772"/>
      <w:bookmarkEnd w:id="773"/>
      <w:bookmarkEnd w:id="774"/>
    </w:p>
    <w:p w14:paraId="132D867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stipulation.</w:t>
      </w:r>
    </w:p>
    <w:p w14:paraId="548B60B6" w14:textId="77777777" w:rsidR="00BC0C1B" w:rsidRPr="00BC0C1B" w:rsidRDefault="00BC0C1B" w:rsidP="00EF6875">
      <w:pPr>
        <w:pStyle w:val="Heading2"/>
      </w:pPr>
      <w:bookmarkStart w:id="775" w:name="_Toc237159579"/>
      <w:bookmarkStart w:id="776" w:name="_Toc246766434"/>
      <w:bookmarkStart w:id="777" w:name="_Toc325181088"/>
      <w:bookmarkStart w:id="778" w:name="_Toc325181366"/>
      <w:bookmarkStart w:id="779" w:name="_Toc325181632"/>
      <w:bookmarkStart w:id="780" w:name="_Toc325182766"/>
      <w:bookmarkStart w:id="781" w:name="_Toc325183615"/>
      <w:bookmarkStart w:id="782" w:name="_Toc297149643"/>
      <w:bookmarkStart w:id="783" w:name="_Toc446408845"/>
      <w:bookmarkStart w:id="784" w:name="_Toc130487646"/>
      <w:bookmarkStart w:id="785" w:name="_Toc130491582"/>
      <w:bookmarkStart w:id="786" w:name="_Toc166312648"/>
      <w:r w:rsidRPr="00BC0C1B">
        <w:t>Certificate modification</w:t>
      </w:r>
      <w:bookmarkEnd w:id="775"/>
      <w:bookmarkEnd w:id="776"/>
      <w:bookmarkEnd w:id="777"/>
      <w:bookmarkEnd w:id="778"/>
      <w:bookmarkEnd w:id="779"/>
      <w:bookmarkEnd w:id="780"/>
      <w:bookmarkEnd w:id="781"/>
      <w:bookmarkEnd w:id="782"/>
      <w:bookmarkEnd w:id="783"/>
    </w:p>
    <w:p w14:paraId="020A00C9" w14:textId="77777777" w:rsidR="00BC0C1B" w:rsidRPr="00BC0C1B" w:rsidRDefault="00BC0C1B" w:rsidP="00EF6875">
      <w:pPr>
        <w:pStyle w:val="Heading3"/>
      </w:pPr>
      <w:bookmarkStart w:id="787" w:name="_Toc246766435"/>
      <w:bookmarkStart w:id="788" w:name="_Toc325181089"/>
      <w:bookmarkStart w:id="789" w:name="_Toc325181367"/>
      <w:bookmarkStart w:id="790" w:name="_Toc325181633"/>
      <w:bookmarkStart w:id="791" w:name="_Toc325182767"/>
      <w:bookmarkStart w:id="792" w:name="_Toc325183616"/>
      <w:bookmarkStart w:id="793" w:name="_Toc297149644"/>
      <w:r w:rsidRPr="00BC0C1B">
        <w:t>Circumstance for certificate modification</w:t>
      </w:r>
      <w:bookmarkEnd w:id="787"/>
      <w:bookmarkEnd w:id="788"/>
      <w:bookmarkEnd w:id="789"/>
      <w:bookmarkEnd w:id="790"/>
      <w:bookmarkEnd w:id="791"/>
      <w:bookmarkEnd w:id="792"/>
      <w:bookmarkEnd w:id="793"/>
    </w:p>
    <w:p w14:paraId="54CCCA4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794" w:name="_Toc130487647"/>
      <w:bookmarkStart w:id="795" w:name="_Toc130491583"/>
      <w:bookmarkEnd w:id="784"/>
      <w:bookmarkEnd w:id="785"/>
      <w:bookmarkEnd w:id="786"/>
      <w:r w:rsidRPr="00BC0C1B">
        <w:rPr>
          <w:rFonts w:ascii="Cambria" w:eastAsia="Times New Roman" w:hAnsi="Cambria" w:cs="Times New Roman"/>
          <w:szCs w:val="24"/>
          <w:lang w:val="en-GB" w:eastAsia="en-AU"/>
        </w:rPr>
        <w:t>See relevant CP.</w:t>
      </w:r>
    </w:p>
    <w:p w14:paraId="4F77F209" w14:textId="77777777" w:rsidR="00BC0C1B" w:rsidRPr="00BC0C1B" w:rsidRDefault="008D0ADA"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w:t>
      </w:r>
      <w:r w:rsidR="00BC0C1B" w:rsidRPr="00BC0C1B">
        <w:rPr>
          <w:rFonts w:ascii="Cambria" w:eastAsia="Times New Roman" w:hAnsi="Cambria" w:cs="Times New Roman"/>
          <w:szCs w:val="24"/>
          <w:lang w:val="en-GB" w:eastAsia="en-AU"/>
        </w:rPr>
        <w:t xml:space="preserve"> modified </w:t>
      </w:r>
      <w:r w:rsidR="0094433C">
        <w:rPr>
          <w:rFonts w:ascii="Cambria" w:eastAsia="Times New Roman" w:hAnsi="Cambria" w:cs="Times New Roman"/>
          <w:szCs w:val="24"/>
          <w:lang w:val="en-GB" w:eastAsia="en-AU"/>
        </w:rPr>
        <w:t>c</w:t>
      </w:r>
      <w:r w:rsidR="00BC0C1B" w:rsidRPr="00BC0C1B">
        <w:rPr>
          <w:rFonts w:ascii="Cambria" w:eastAsia="Times New Roman" w:hAnsi="Cambria" w:cs="Times New Roman"/>
          <w:szCs w:val="24"/>
          <w:lang w:val="en-GB" w:eastAsia="en-AU"/>
        </w:rPr>
        <w:t>ertificate is required to maintain the same level of trust and assurance as the original issued certificate.</w:t>
      </w:r>
    </w:p>
    <w:p w14:paraId="478D2C9E" w14:textId="77777777" w:rsidR="00BC0C1B" w:rsidRPr="00BC0C1B" w:rsidRDefault="00BC0C1B" w:rsidP="00EF6875">
      <w:pPr>
        <w:pStyle w:val="Heading3"/>
      </w:pPr>
      <w:bookmarkStart w:id="796" w:name="_Toc166312651"/>
      <w:bookmarkStart w:id="797" w:name="_Toc166312653"/>
      <w:bookmarkStart w:id="798" w:name="_Toc166312655"/>
      <w:bookmarkStart w:id="799" w:name="_Toc166312656"/>
      <w:bookmarkStart w:id="800" w:name="_Toc166312657"/>
      <w:bookmarkStart w:id="801" w:name="_Toc166312659"/>
      <w:bookmarkStart w:id="802" w:name="_Toc166312661"/>
      <w:bookmarkStart w:id="803" w:name="_Toc163558731"/>
      <w:bookmarkStart w:id="804" w:name="_Toc163969308"/>
      <w:bookmarkStart w:id="805" w:name="_Toc164579448"/>
      <w:bookmarkStart w:id="806" w:name="_Toc166312664"/>
      <w:bookmarkStart w:id="807" w:name="_Toc246766436"/>
      <w:bookmarkStart w:id="808" w:name="_Toc325181090"/>
      <w:bookmarkStart w:id="809" w:name="_Toc325181368"/>
      <w:bookmarkStart w:id="810" w:name="_Toc325181634"/>
      <w:bookmarkStart w:id="811" w:name="_Toc325182768"/>
      <w:bookmarkStart w:id="812" w:name="_Toc325183617"/>
      <w:bookmarkStart w:id="813" w:name="_Toc297149645"/>
      <w:bookmarkStart w:id="814" w:name="_Toc130487654"/>
      <w:bookmarkStart w:id="815" w:name="_Toc130491590"/>
      <w:bookmarkStart w:id="816" w:name="_Toc166312665"/>
      <w:bookmarkEnd w:id="794"/>
      <w:bookmarkEnd w:id="795"/>
      <w:bookmarkEnd w:id="796"/>
      <w:bookmarkEnd w:id="797"/>
      <w:bookmarkEnd w:id="798"/>
      <w:bookmarkEnd w:id="799"/>
      <w:bookmarkEnd w:id="800"/>
      <w:bookmarkEnd w:id="801"/>
      <w:bookmarkEnd w:id="802"/>
      <w:bookmarkEnd w:id="803"/>
      <w:bookmarkEnd w:id="804"/>
      <w:bookmarkEnd w:id="805"/>
      <w:bookmarkEnd w:id="806"/>
      <w:r w:rsidRPr="00BC0C1B">
        <w:t>Who may request certificate modification</w:t>
      </w:r>
      <w:bookmarkEnd w:id="807"/>
      <w:bookmarkEnd w:id="808"/>
      <w:bookmarkEnd w:id="809"/>
      <w:bookmarkEnd w:id="810"/>
      <w:bookmarkEnd w:id="811"/>
      <w:bookmarkEnd w:id="812"/>
      <w:bookmarkEnd w:id="813"/>
    </w:p>
    <w:p w14:paraId="0DF5921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20F1B33A" w14:textId="77777777" w:rsidR="00BC0C1B" w:rsidRPr="00BC0C1B" w:rsidRDefault="00BC0C1B" w:rsidP="00EF6875">
      <w:pPr>
        <w:pStyle w:val="Heading3"/>
      </w:pPr>
      <w:bookmarkStart w:id="817" w:name="_Toc246766437"/>
      <w:bookmarkStart w:id="818" w:name="_Toc325181091"/>
      <w:bookmarkStart w:id="819" w:name="_Toc325181369"/>
      <w:bookmarkStart w:id="820" w:name="_Toc325181635"/>
      <w:bookmarkStart w:id="821" w:name="_Toc325182769"/>
      <w:bookmarkStart w:id="822" w:name="_Toc325183618"/>
      <w:bookmarkStart w:id="823" w:name="_Toc297149646"/>
      <w:r w:rsidRPr="00BC0C1B">
        <w:lastRenderedPageBreak/>
        <w:t>Processing certificate modification requests</w:t>
      </w:r>
      <w:bookmarkEnd w:id="817"/>
      <w:bookmarkEnd w:id="818"/>
      <w:bookmarkEnd w:id="819"/>
      <w:bookmarkEnd w:id="820"/>
      <w:bookmarkEnd w:id="821"/>
      <w:bookmarkEnd w:id="822"/>
      <w:bookmarkEnd w:id="823"/>
    </w:p>
    <w:p w14:paraId="7375871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7ECD7BF0" w14:textId="77777777" w:rsidR="00BC0C1B" w:rsidRPr="00BC0C1B" w:rsidRDefault="00BC0C1B" w:rsidP="00EF6875">
      <w:pPr>
        <w:pStyle w:val="Heading3"/>
      </w:pPr>
      <w:bookmarkStart w:id="824" w:name="_Toc246766438"/>
      <w:bookmarkStart w:id="825" w:name="_Toc325181092"/>
      <w:bookmarkStart w:id="826" w:name="_Toc325181370"/>
      <w:bookmarkStart w:id="827" w:name="_Toc325181636"/>
      <w:bookmarkStart w:id="828" w:name="_Toc325182770"/>
      <w:bookmarkStart w:id="829" w:name="_Toc325183619"/>
      <w:bookmarkStart w:id="830" w:name="_Toc297149647"/>
      <w:r w:rsidRPr="00BC0C1B">
        <w:t>Notification of new certificate issuance to Subscriber</w:t>
      </w:r>
      <w:bookmarkEnd w:id="824"/>
      <w:bookmarkEnd w:id="825"/>
      <w:bookmarkEnd w:id="826"/>
      <w:bookmarkEnd w:id="827"/>
      <w:bookmarkEnd w:id="828"/>
      <w:bookmarkEnd w:id="829"/>
      <w:bookmarkEnd w:id="830"/>
    </w:p>
    <w:p w14:paraId="2C1891B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459ABFC5" w14:textId="77777777" w:rsidR="00BC0C1B" w:rsidRPr="00BC0C1B" w:rsidRDefault="00BC0C1B" w:rsidP="00EF6875">
      <w:pPr>
        <w:pStyle w:val="Heading3"/>
      </w:pPr>
      <w:bookmarkStart w:id="831" w:name="_Toc246766439"/>
      <w:bookmarkStart w:id="832" w:name="_Toc325181093"/>
      <w:bookmarkStart w:id="833" w:name="_Toc325181371"/>
      <w:bookmarkStart w:id="834" w:name="_Toc325181637"/>
      <w:bookmarkStart w:id="835" w:name="_Toc325182771"/>
      <w:bookmarkStart w:id="836" w:name="_Toc325183620"/>
      <w:bookmarkStart w:id="837" w:name="_Toc297149648"/>
      <w:r w:rsidRPr="00BC0C1B">
        <w:t>Conduct constituting acceptance of modified certificate</w:t>
      </w:r>
      <w:bookmarkEnd w:id="831"/>
      <w:bookmarkEnd w:id="832"/>
      <w:bookmarkEnd w:id="833"/>
      <w:bookmarkEnd w:id="834"/>
      <w:bookmarkEnd w:id="835"/>
      <w:bookmarkEnd w:id="836"/>
      <w:bookmarkEnd w:id="837"/>
    </w:p>
    <w:p w14:paraId="5CBBBB70"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See 4.4.1 (Conduct constituting certificate acceptance).</w:t>
      </w:r>
    </w:p>
    <w:p w14:paraId="29128D7B" w14:textId="77777777" w:rsidR="00BC0C1B" w:rsidRPr="00BC0C1B" w:rsidRDefault="00BC0C1B" w:rsidP="00EF6875">
      <w:pPr>
        <w:pStyle w:val="Heading3"/>
      </w:pPr>
      <w:bookmarkStart w:id="838" w:name="_Toc246766440"/>
      <w:bookmarkStart w:id="839" w:name="_Toc325181094"/>
      <w:bookmarkStart w:id="840" w:name="_Toc325181372"/>
      <w:bookmarkStart w:id="841" w:name="_Toc325181638"/>
      <w:bookmarkStart w:id="842" w:name="_Toc325182772"/>
      <w:bookmarkStart w:id="843" w:name="_Toc325183621"/>
      <w:bookmarkStart w:id="844" w:name="_Toc297149649"/>
      <w:r w:rsidRPr="00BC0C1B">
        <w:t>Publication of the modified certificate by the CA</w:t>
      </w:r>
      <w:bookmarkEnd w:id="838"/>
      <w:bookmarkEnd w:id="839"/>
      <w:bookmarkEnd w:id="840"/>
      <w:bookmarkEnd w:id="841"/>
      <w:bookmarkEnd w:id="842"/>
      <w:bookmarkEnd w:id="843"/>
      <w:bookmarkEnd w:id="844"/>
    </w:p>
    <w:p w14:paraId="47CA80B3"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See 4.4.2 (Publication of the certificate by the CA).</w:t>
      </w:r>
    </w:p>
    <w:p w14:paraId="3EB824C6" w14:textId="77777777" w:rsidR="00BC0C1B" w:rsidRPr="00BC0C1B" w:rsidRDefault="00BC0C1B" w:rsidP="00EF6875">
      <w:pPr>
        <w:pStyle w:val="Heading3"/>
      </w:pPr>
      <w:bookmarkStart w:id="845" w:name="_Toc246766441"/>
      <w:bookmarkStart w:id="846" w:name="_Toc325181095"/>
      <w:bookmarkStart w:id="847" w:name="_Toc325181373"/>
      <w:bookmarkStart w:id="848" w:name="_Toc325181639"/>
      <w:bookmarkStart w:id="849" w:name="_Toc325182773"/>
      <w:bookmarkStart w:id="850" w:name="_Toc325183622"/>
      <w:bookmarkStart w:id="851" w:name="_Toc297149650"/>
      <w:r w:rsidRPr="00BC0C1B">
        <w:t>Notification of certificate issuance by the CA to other entities</w:t>
      </w:r>
      <w:bookmarkEnd w:id="845"/>
      <w:bookmarkEnd w:id="846"/>
      <w:bookmarkEnd w:id="847"/>
      <w:bookmarkEnd w:id="848"/>
      <w:bookmarkEnd w:id="849"/>
      <w:bookmarkEnd w:id="850"/>
      <w:bookmarkEnd w:id="851"/>
    </w:p>
    <w:p w14:paraId="3967A04A"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No stipulation.</w:t>
      </w:r>
    </w:p>
    <w:p w14:paraId="577D00FC" w14:textId="77777777" w:rsidR="00BC0C1B" w:rsidRPr="00BC0C1B" w:rsidRDefault="00BC0C1B" w:rsidP="00EF6875">
      <w:pPr>
        <w:pStyle w:val="Heading2"/>
      </w:pPr>
      <w:bookmarkStart w:id="852" w:name="_Toc237159580"/>
      <w:bookmarkStart w:id="853" w:name="_Toc246766442"/>
      <w:bookmarkStart w:id="854" w:name="_Toc325181096"/>
      <w:bookmarkStart w:id="855" w:name="_Toc325181374"/>
      <w:bookmarkStart w:id="856" w:name="_Toc325181640"/>
      <w:bookmarkStart w:id="857" w:name="_Toc325182774"/>
      <w:bookmarkStart w:id="858" w:name="_Toc325183623"/>
      <w:bookmarkStart w:id="859" w:name="_Toc297149651"/>
      <w:bookmarkStart w:id="860" w:name="_Toc446408846"/>
      <w:r w:rsidRPr="00BC0C1B">
        <w:t>Certificate revocation and suspension</w:t>
      </w:r>
      <w:bookmarkEnd w:id="852"/>
      <w:bookmarkEnd w:id="853"/>
      <w:bookmarkEnd w:id="854"/>
      <w:bookmarkEnd w:id="855"/>
      <w:bookmarkEnd w:id="856"/>
      <w:bookmarkEnd w:id="857"/>
      <w:bookmarkEnd w:id="858"/>
      <w:bookmarkEnd w:id="859"/>
      <w:bookmarkEnd w:id="860"/>
    </w:p>
    <w:p w14:paraId="719BB609" w14:textId="77777777" w:rsidR="00BC0C1B" w:rsidRPr="00BC0C1B" w:rsidRDefault="00BC0C1B" w:rsidP="00EF6875">
      <w:pPr>
        <w:pStyle w:val="Heading3"/>
      </w:pPr>
      <w:bookmarkStart w:id="861" w:name="_Toc130487655"/>
      <w:bookmarkStart w:id="862" w:name="_Toc130491591"/>
      <w:bookmarkStart w:id="863" w:name="_Toc166312666"/>
      <w:bookmarkStart w:id="864" w:name="_Toc246766443"/>
      <w:bookmarkStart w:id="865" w:name="_Toc325181097"/>
      <w:bookmarkStart w:id="866" w:name="_Toc325181375"/>
      <w:bookmarkStart w:id="867" w:name="_Toc325181641"/>
      <w:bookmarkStart w:id="868" w:name="_Toc325182775"/>
      <w:bookmarkStart w:id="869" w:name="_Toc325183624"/>
      <w:bookmarkStart w:id="870" w:name="_Toc297149652"/>
      <w:bookmarkEnd w:id="814"/>
      <w:bookmarkEnd w:id="815"/>
      <w:bookmarkEnd w:id="816"/>
      <w:r w:rsidRPr="00BC0C1B">
        <w:t>Circumstances for revocation</w:t>
      </w:r>
      <w:bookmarkEnd w:id="861"/>
      <w:bookmarkEnd w:id="862"/>
      <w:bookmarkEnd w:id="863"/>
      <w:bookmarkEnd w:id="864"/>
      <w:bookmarkEnd w:id="865"/>
      <w:bookmarkEnd w:id="866"/>
      <w:bookmarkEnd w:id="867"/>
      <w:bookmarkEnd w:id="868"/>
      <w:bookmarkEnd w:id="869"/>
      <w:bookmarkEnd w:id="870"/>
    </w:p>
    <w:p w14:paraId="7DA3661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871" w:name="OLE_LINK1"/>
      <w:bookmarkStart w:id="872" w:name="OLE_LINK2"/>
      <w:r w:rsidRPr="00BC0C1B">
        <w:rPr>
          <w:rFonts w:ascii="Cambria" w:eastAsia="Times New Roman" w:hAnsi="Cambria" w:cs="Times New Roman"/>
          <w:szCs w:val="24"/>
          <w:lang w:val="en-GB" w:eastAsia="en-AU"/>
        </w:rPr>
        <w:t xml:space="preserve">Unless otherwise stated in the relevant CP, a </w:t>
      </w:r>
      <w:bookmarkEnd w:id="871"/>
      <w:bookmarkEnd w:id="872"/>
      <w:r w:rsidRPr="00BC0C1B">
        <w:rPr>
          <w:rFonts w:ascii="Cambria" w:eastAsia="Times New Roman" w:hAnsi="Cambria" w:cs="Times New Roman"/>
          <w:szCs w:val="24"/>
          <w:lang w:val="en-GB" w:eastAsia="en-AU"/>
        </w:rPr>
        <w:t xml:space="preserve">certificate must be </w:t>
      </w:r>
      <w:r w:rsidRPr="00BC0C1B">
        <w:rPr>
          <w:rFonts w:ascii="Cambria" w:eastAsia="Times New Roman" w:hAnsi="Cambria" w:cs="Times New Roman"/>
          <w:i/>
          <w:szCs w:val="24"/>
          <w:lang w:val="en-GB" w:eastAsia="en-AU"/>
        </w:rPr>
        <w:t>revoked</w:t>
      </w:r>
      <w:r w:rsidRPr="00BC0C1B">
        <w:rPr>
          <w:rFonts w:ascii="Cambria" w:eastAsia="Times New Roman" w:hAnsi="Cambria" w:cs="Times New Roman"/>
          <w:szCs w:val="24"/>
          <w:lang w:val="en-GB" w:eastAsia="en-AU"/>
        </w:rPr>
        <w:t xml:space="preserve"> if one of the following conditions applies:</w:t>
      </w:r>
    </w:p>
    <w:p w14:paraId="00904CB6" w14:textId="77777777" w:rsidR="00BC0C1B" w:rsidRPr="00BC0C1B" w:rsidRDefault="00BC0C1B" w:rsidP="00F63A95">
      <w:pPr>
        <w:numPr>
          <w:ilvl w:val="0"/>
          <w:numId w:val="2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upon suspected or known compromise of the private key;</w:t>
      </w:r>
    </w:p>
    <w:p w14:paraId="3ADB9931" w14:textId="77777777" w:rsidR="00BC0C1B" w:rsidRPr="00BC0C1B" w:rsidRDefault="00BC0C1B" w:rsidP="00F63A95">
      <w:pPr>
        <w:numPr>
          <w:ilvl w:val="0"/>
          <w:numId w:val="2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upon suspected or known loss or compromise of the media holding the private key; </w:t>
      </w:r>
    </w:p>
    <w:p w14:paraId="1590B3B0" w14:textId="77777777" w:rsidR="0024411E" w:rsidRDefault="00BC0C1B" w:rsidP="00F63A95">
      <w:pPr>
        <w:numPr>
          <w:ilvl w:val="0"/>
          <w:numId w:val="2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when a certificate has been issued erroneously or with incorrect content and needs to be reissued; </w:t>
      </w:r>
    </w:p>
    <w:p w14:paraId="6B4A1F6E" w14:textId="25BDB029" w:rsidR="00BC0C1B" w:rsidRPr="00C61400" w:rsidRDefault="0024411E" w:rsidP="0024411E">
      <w:pPr>
        <w:numPr>
          <w:ilvl w:val="0"/>
          <w:numId w:val="21"/>
        </w:numPr>
        <w:spacing w:after="120" w:line="240" w:lineRule="auto"/>
        <w:contextualSpacing/>
        <w:rPr>
          <w:rFonts w:ascii="Cambria" w:eastAsia="Times New Roman" w:hAnsi="Cambria" w:cs="Times New Roman"/>
          <w:szCs w:val="20"/>
          <w:lang w:eastAsia="en-AU"/>
        </w:rPr>
      </w:pPr>
      <w:proofErr w:type="gramStart"/>
      <w:r w:rsidRPr="0024411E">
        <w:rPr>
          <w:rFonts w:ascii="Cambria" w:eastAsia="Times New Roman" w:hAnsi="Cambria" w:cs="Times New Roman"/>
          <w:szCs w:val="20"/>
          <w:lang w:eastAsia="en-AU"/>
        </w:rPr>
        <w:t>when</w:t>
      </w:r>
      <w:proofErr w:type="gramEnd"/>
      <w:r w:rsidRPr="0024411E">
        <w:rPr>
          <w:rFonts w:ascii="Cambria" w:eastAsia="Times New Roman" w:hAnsi="Cambria" w:cs="Times New Roman"/>
          <w:szCs w:val="20"/>
          <w:lang w:eastAsia="en-AU"/>
        </w:rPr>
        <w:t xml:space="preserve"> a</w:t>
      </w:r>
      <w:r w:rsidR="00C61400">
        <w:rPr>
          <w:rFonts w:ascii="Cambria" w:eastAsia="Times New Roman" w:hAnsi="Cambria" w:cs="Times New Roman"/>
          <w:szCs w:val="20"/>
          <w:lang w:eastAsia="en-AU"/>
        </w:rPr>
        <w:t>n entity (</w:t>
      </w:r>
      <w:r w:rsidRPr="0024411E">
        <w:rPr>
          <w:rFonts w:ascii="Cambria" w:eastAsia="Times New Roman" w:hAnsi="Cambria" w:cs="Times New Roman"/>
          <w:szCs w:val="20"/>
          <w:lang w:eastAsia="en-AU"/>
        </w:rPr>
        <w:t>Subscriber</w:t>
      </w:r>
      <w:r w:rsidR="00C61400">
        <w:rPr>
          <w:rFonts w:ascii="Cambria" w:eastAsia="Times New Roman" w:hAnsi="Cambria" w:cs="Times New Roman"/>
          <w:szCs w:val="20"/>
          <w:lang w:eastAsia="en-AU"/>
        </w:rPr>
        <w:t>)</w:t>
      </w:r>
      <w:r w:rsidRPr="0024411E">
        <w:rPr>
          <w:rFonts w:ascii="Cambria" w:eastAsia="Times New Roman" w:hAnsi="Cambria" w:cs="Times New Roman"/>
          <w:szCs w:val="20"/>
          <w:lang w:eastAsia="en-AU"/>
        </w:rPr>
        <w:t xml:space="preserve"> ceases to be employed or function within the terms and conditions of the original certificate request</w:t>
      </w:r>
      <w:r w:rsidRPr="00C61400">
        <w:rPr>
          <w:rFonts w:ascii="Cambria" w:eastAsia="Times New Roman" w:hAnsi="Cambria" w:cs="Times New Roman"/>
          <w:szCs w:val="20"/>
          <w:lang w:eastAsia="en-AU"/>
        </w:rPr>
        <w:t xml:space="preserve"> (eg. Subscriber is dismissed or moves departments</w:t>
      </w:r>
      <w:del w:id="873" w:author="cogito" w:date="2016-05-08T16:59:00Z">
        <w:r w:rsidRPr="00C61400">
          <w:rPr>
            <w:rFonts w:ascii="Cambria" w:eastAsia="Times New Roman" w:hAnsi="Cambria" w:cs="Times New Roman"/>
            <w:szCs w:val="20"/>
            <w:lang w:eastAsia="en-AU"/>
          </w:rPr>
          <w:delText>/roles);</w:delText>
        </w:r>
      </w:del>
      <w:ins w:id="874" w:author="cogito" w:date="2016-05-08T16:59:00Z">
        <w:r w:rsidRPr="00C61400">
          <w:rPr>
            <w:rFonts w:ascii="Cambria" w:eastAsia="Times New Roman" w:hAnsi="Cambria" w:cs="Times New Roman"/>
            <w:szCs w:val="20"/>
            <w:lang w:eastAsia="en-AU"/>
          </w:rPr>
          <w:t>/);</w:t>
        </w:r>
      </w:ins>
      <w:r w:rsidRPr="00C61400">
        <w:rPr>
          <w:rFonts w:ascii="Cambria" w:eastAsia="Times New Roman" w:hAnsi="Cambria" w:cs="Times New Roman"/>
          <w:szCs w:val="20"/>
          <w:lang w:eastAsia="en-AU"/>
        </w:rPr>
        <w:t xml:space="preserve"> </w:t>
      </w:r>
    </w:p>
    <w:p w14:paraId="15A4BD85" w14:textId="77777777" w:rsidR="0024411E" w:rsidRDefault="00BC0C1B" w:rsidP="0024411E">
      <w:pPr>
        <w:numPr>
          <w:ilvl w:val="0"/>
          <w:numId w:val="2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when an entity fails to comply with obligations set out in the CPS, the relevant CP, or any other agreement or applicable law</w:t>
      </w:r>
      <w:r w:rsidR="0024411E">
        <w:rPr>
          <w:rFonts w:ascii="Cambria" w:eastAsia="Times New Roman" w:hAnsi="Cambria" w:cs="Times New Roman"/>
          <w:szCs w:val="20"/>
          <w:lang w:eastAsia="en-AU"/>
        </w:rPr>
        <w:t>; or</w:t>
      </w:r>
    </w:p>
    <w:p w14:paraId="6C0742D9" w14:textId="3B1EBA0F" w:rsidR="00BC0C1B" w:rsidRPr="00BC0C1B" w:rsidRDefault="0024411E" w:rsidP="000C67C3">
      <w:pPr>
        <w:numPr>
          <w:ilvl w:val="0"/>
          <w:numId w:val="21"/>
        </w:numPr>
        <w:spacing w:after="120" w:line="240" w:lineRule="auto"/>
        <w:rPr>
          <w:rFonts w:ascii="Cambria" w:eastAsia="Times New Roman" w:hAnsi="Cambria" w:cs="Times New Roman"/>
          <w:szCs w:val="20"/>
          <w:lang w:eastAsia="en-AU"/>
        </w:rPr>
      </w:pPr>
      <w:r>
        <w:rPr>
          <w:rFonts w:ascii="Cambria" w:eastAsia="Times New Roman" w:hAnsi="Cambria" w:cs="Times New Roman"/>
          <w:szCs w:val="20"/>
          <w:lang w:eastAsia="en-AU"/>
        </w:rPr>
        <w:t>if the New Zealand Government PKI Framework or associated services are terminated</w:t>
      </w:r>
    </w:p>
    <w:p w14:paraId="6D9C6D20" w14:textId="77777777" w:rsidR="00D5350F" w:rsidRDefault="009A4993" w:rsidP="000C67C3">
      <w:pPr>
        <w:spacing w:before="120" w:after="120" w:line="240" w:lineRule="auto"/>
        <w:jc w:val="both"/>
        <w:rPr>
          <w:rFonts w:ascii="Cambria" w:eastAsia="Times New Roman" w:hAnsi="Cambria" w:cs="Times New Roman"/>
          <w:szCs w:val="24"/>
          <w:lang w:val="en-GB" w:eastAsia="en-AU"/>
        </w:rPr>
      </w:pPr>
      <w:bookmarkStart w:id="875" w:name="_Toc130487656"/>
      <w:bookmarkStart w:id="876" w:name="_Toc130491592"/>
      <w:r w:rsidRPr="009A4993">
        <w:rPr>
          <w:rFonts w:ascii="Cambria" w:eastAsia="Times New Roman" w:hAnsi="Cambria" w:cs="Times New Roman"/>
          <w:szCs w:val="24"/>
          <w:lang w:val="en-GB" w:eastAsia="en-AU"/>
        </w:rPr>
        <w:t xml:space="preserve">RCA, CA and RA certificates </w:t>
      </w:r>
      <w:r w:rsidR="00D5350F">
        <w:rPr>
          <w:rFonts w:ascii="Cambria" w:eastAsia="Times New Roman" w:hAnsi="Cambria" w:cs="Times New Roman"/>
          <w:szCs w:val="24"/>
          <w:lang w:val="en-GB" w:eastAsia="en-AU"/>
        </w:rPr>
        <w:t>sh</w:t>
      </w:r>
      <w:r w:rsidRPr="009A4993">
        <w:rPr>
          <w:rFonts w:ascii="Cambria" w:eastAsia="Times New Roman" w:hAnsi="Cambria" w:cs="Times New Roman"/>
          <w:szCs w:val="24"/>
          <w:lang w:val="en-GB" w:eastAsia="en-AU"/>
        </w:rPr>
        <w:t>ould be immediately revoked</w:t>
      </w:r>
      <w:r w:rsidR="00D5350F">
        <w:rPr>
          <w:rFonts w:ascii="Cambria" w:eastAsia="Times New Roman" w:hAnsi="Cambria" w:cs="Times New Roman"/>
          <w:szCs w:val="24"/>
          <w:lang w:val="en-GB" w:eastAsia="en-AU"/>
        </w:rPr>
        <w:t xml:space="preserve"> under any of the above conditions</w:t>
      </w:r>
      <w:r w:rsidRPr="009A4993">
        <w:rPr>
          <w:rFonts w:ascii="Cambria" w:eastAsia="Times New Roman" w:hAnsi="Cambria" w:cs="Times New Roman"/>
          <w:szCs w:val="24"/>
          <w:lang w:val="en-GB" w:eastAsia="en-AU"/>
        </w:rPr>
        <w:t xml:space="preserve">. </w:t>
      </w:r>
    </w:p>
    <w:p w14:paraId="25134CDA" w14:textId="77777777" w:rsidR="0024411E" w:rsidRDefault="009A4993" w:rsidP="000C67C3">
      <w:pPr>
        <w:spacing w:before="120" w:after="120" w:line="240" w:lineRule="auto"/>
        <w:jc w:val="both"/>
        <w:rPr>
          <w:rFonts w:ascii="Cambria" w:eastAsia="Times New Roman" w:hAnsi="Cambria" w:cs="Times New Roman"/>
          <w:szCs w:val="24"/>
          <w:lang w:val="en-GB" w:eastAsia="en-AU"/>
        </w:rPr>
      </w:pPr>
      <w:r w:rsidRPr="009A4993">
        <w:rPr>
          <w:rFonts w:ascii="Cambria" w:eastAsia="Times New Roman" w:hAnsi="Cambria" w:cs="Times New Roman"/>
          <w:szCs w:val="24"/>
          <w:lang w:val="en-GB" w:eastAsia="en-AU"/>
        </w:rPr>
        <w:t>Revocation would also occur in the event of PKI termination.</w:t>
      </w:r>
      <w:r>
        <w:rPr>
          <w:rFonts w:ascii="Cambria" w:eastAsia="Times New Roman" w:hAnsi="Cambria" w:cs="Times New Roman"/>
          <w:szCs w:val="24"/>
          <w:lang w:val="en-GB" w:eastAsia="en-AU"/>
        </w:rPr>
        <w:t xml:space="preserve"> </w:t>
      </w:r>
    </w:p>
    <w:p w14:paraId="70781425" w14:textId="77777777" w:rsidR="00C61400" w:rsidRDefault="00C61400" w:rsidP="000C67C3">
      <w:pPr>
        <w:spacing w:before="120"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Expiry of a certificate shall not require revocation of the certificate.</w:t>
      </w:r>
      <w:r w:rsidR="00D26527">
        <w:rPr>
          <w:rFonts w:ascii="Cambria" w:eastAsia="Times New Roman" w:hAnsi="Cambria" w:cs="Times New Roman"/>
          <w:szCs w:val="24"/>
          <w:lang w:val="en-GB" w:eastAsia="en-AU"/>
        </w:rPr>
        <w:t xml:space="preserve"> </w:t>
      </w:r>
    </w:p>
    <w:p w14:paraId="49A9BE2F" w14:textId="77777777" w:rsidR="00BC0C1B" w:rsidRPr="00BC0C1B" w:rsidRDefault="00BC0C1B" w:rsidP="000C67C3">
      <w:pPr>
        <w:spacing w:before="120"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 revoked certificate must be included on all new publications of the CRL until the certificate expires.</w:t>
      </w:r>
    </w:p>
    <w:p w14:paraId="0FF1FCE6" w14:textId="651890D8" w:rsidR="00BC0C1B" w:rsidRPr="00BC0C1B" w:rsidRDefault="00BC0C1B" w:rsidP="00EF6875">
      <w:pPr>
        <w:pStyle w:val="Heading3"/>
      </w:pPr>
      <w:bookmarkStart w:id="877" w:name="_Toc166312667"/>
      <w:bookmarkStart w:id="878" w:name="_Toc246766444"/>
      <w:bookmarkStart w:id="879" w:name="_Toc325181098"/>
      <w:bookmarkStart w:id="880" w:name="_Toc325181376"/>
      <w:bookmarkStart w:id="881" w:name="_Toc325181642"/>
      <w:bookmarkStart w:id="882" w:name="_Toc325182776"/>
      <w:bookmarkStart w:id="883" w:name="_Toc325183625"/>
      <w:bookmarkStart w:id="884" w:name="_Toc297149653"/>
      <w:r w:rsidRPr="00BC0C1B">
        <w:t>Who can request revocation</w:t>
      </w:r>
      <w:bookmarkEnd w:id="875"/>
      <w:bookmarkEnd w:id="876"/>
      <w:bookmarkEnd w:id="877"/>
      <w:bookmarkEnd w:id="878"/>
      <w:bookmarkEnd w:id="879"/>
      <w:bookmarkEnd w:id="880"/>
      <w:bookmarkEnd w:id="881"/>
      <w:bookmarkEnd w:id="882"/>
      <w:bookmarkEnd w:id="883"/>
      <w:bookmarkEnd w:id="884"/>
    </w:p>
    <w:p w14:paraId="517FC5A4" w14:textId="77777777" w:rsidR="00F756FC" w:rsidRDefault="00F756FC" w:rsidP="00BC0C1B">
      <w:pPr>
        <w:spacing w:after="120" w:line="240" w:lineRule="auto"/>
        <w:jc w:val="both"/>
        <w:rPr>
          <w:rFonts w:ascii="Cambria" w:eastAsia="Times New Roman" w:hAnsi="Cambria" w:cs="Times New Roman"/>
          <w:szCs w:val="24"/>
          <w:lang w:val="en-US" w:eastAsia="en-AU"/>
        </w:rPr>
      </w:pPr>
      <w:r w:rsidRPr="00F756FC">
        <w:rPr>
          <w:rFonts w:ascii="Cambria" w:eastAsia="Times New Roman" w:hAnsi="Cambria" w:cs="Times New Roman"/>
          <w:szCs w:val="24"/>
          <w:lang w:val="en-US" w:eastAsia="en-AU"/>
        </w:rPr>
        <w:t xml:space="preserve">Revocation of the RCA or CA certificates due to a business decision to terminate the PKI would be a significant </w:t>
      </w:r>
      <w:r>
        <w:rPr>
          <w:rFonts w:ascii="Cambria" w:eastAsia="Times New Roman" w:hAnsi="Cambria" w:cs="Times New Roman"/>
          <w:szCs w:val="24"/>
          <w:lang w:val="en-US" w:eastAsia="en-AU"/>
        </w:rPr>
        <w:t>AoG</w:t>
      </w:r>
      <w:r w:rsidRPr="00F756FC">
        <w:rPr>
          <w:rFonts w:ascii="Cambria" w:eastAsia="Times New Roman" w:hAnsi="Cambria" w:cs="Times New Roman"/>
          <w:szCs w:val="24"/>
          <w:lang w:val="en-US" w:eastAsia="en-AU"/>
        </w:rPr>
        <w:t xml:space="preserve"> event, requiring formal consultation</w:t>
      </w:r>
      <w:r>
        <w:rPr>
          <w:rFonts w:ascii="Cambria" w:eastAsia="Times New Roman" w:hAnsi="Cambria" w:cs="Times New Roman"/>
          <w:szCs w:val="24"/>
          <w:lang w:val="en-US" w:eastAsia="en-AU"/>
        </w:rPr>
        <w:t>,</w:t>
      </w:r>
      <w:r w:rsidRPr="00F756FC">
        <w:rPr>
          <w:rFonts w:ascii="Cambria" w:eastAsia="Times New Roman" w:hAnsi="Cambria" w:cs="Times New Roman"/>
          <w:szCs w:val="24"/>
          <w:lang w:val="en-US" w:eastAsia="en-AU"/>
        </w:rPr>
        <w:t xml:space="preserve"> documentation</w:t>
      </w:r>
      <w:r>
        <w:rPr>
          <w:rFonts w:ascii="Cambria" w:eastAsia="Times New Roman" w:hAnsi="Cambria" w:cs="Times New Roman"/>
          <w:szCs w:val="24"/>
          <w:lang w:val="en-US" w:eastAsia="en-AU"/>
        </w:rPr>
        <w:t xml:space="preserve"> and contingency planning</w:t>
      </w:r>
      <w:r w:rsidRPr="00F756FC">
        <w:rPr>
          <w:rFonts w:ascii="Cambria" w:eastAsia="Times New Roman" w:hAnsi="Cambria" w:cs="Times New Roman"/>
          <w:szCs w:val="24"/>
          <w:lang w:val="en-US" w:eastAsia="en-AU"/>
        </w:rPr>
        <w:t xml:space="preserve">. </w:t>
      </w:r>
      <w:r>
        <w:rPr>
          <w:rFonts w:ascii="Cambria" w:eastAsia="Times New Roman" w:hAnsi="Cambria" w:cs="Times New Roman"/>
          <w:szCs w:val="24"/>
          <w:lang w:val="en-US" w:eastAsia="en-AU"/>
        </w:rPr>
        <w:t>This</w:t>
      </w:r>
      <w:r w:rsidRPr="00F756FC">
        <w:rPr>
          <w:rFonts w:ascii="Cambria" w:eastAsia="Times New Roman" w:hAnsi="Cambria" w:cs="Times New Roman"/>
          <w:szCs w:val="24"/>
          <w:lang w:val="en-US" w:eastAsia="en-AU"/>
        </w:rPr>
        <w:t xml:space="preserve"> would </w:t>
      </w:r>
      <w:r>
        <w:rPr>
          <w:rFonts w:ascii="Cambria" w:eastAsia="Times New Roman" w:hAnsi="Cambria" w:cs="Times New Roman"/>
          <w:szCs w:val="24"/>
          <w:lang w:val="en-US" w:eastAsia="en-AU"/>
        </w:rPr>
        <w:t>be managed by the Lead Agency.</w:t>
      </w:r>
    </w:p>
    <w:p w14:paraId="2DCE065C" w14:textId="24D49722" w:rsidR="00BC0C1B" w:rsidRPr="00BC0C1B" w:rsidRDefault="00F756FC" w:rsidP="00BC0C1B">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Certificate r</w:t>
      </w:r>
      <w:r w:rsidR="00BC0C1B" w:rsidRPr="00BC0C1B">
        <w:rPr>
          <w:rFonts w:ascii="Cambria" w:eastAsia="Times New Roman" w:hAnsi="Cambria" w:cs="Times New Roman"/>
          <w:szCs w:val="24"/>
          <w:lang w:val="en-US" w:eastAsia="en-AU"/>
        </w:rPr>
        <w:t>evocation requests may be submitted by any of the following authorised parties:</w:t>
      </w:r>
    </w:p>
    <w:p w14:paraId="53D6D2D5" w14:textId="77777777" w:rsidR="00BC0C1B" w:rsidRPr="00BC0C1B" w:rsidRDefault="0060305C" w:rsidP="00F63A95">
      <w:pPr>
        <w:numPr>
          <w:ilvl w:val="0"/>
          <w:numId w:val="22"/>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4"/>
          <w:lang w:val="en-GB" w:eastAsia="en-AU"/>
        </w:rPr>
        <w:t>Lead Agency</w:t>
      </w:r>
      <w:r w:rsidR="00BC0C1B" w:rsidRPr="00BC0C1B">
        <w:rPr>
          <w:rFonts w:ascii="Cambria" w:eastAsia="Times New Roman" w:hAnsi="Cambria" w:cs="Times New Roman"/>
          <w:szCs w:val="20"/>
          <w:lang w:eastAsia="en-AU"/>
        </w:rPr>
        <w:t>;</w:t>
      </w:r>
    </w:p>
    <w:p w14:paraId="7363264B" w14:textId="0AB6CA59" w:rsidR="00BC0C1B" w:rsidRDefault="006467CD" w:rsidP="00F63A95">
      <w:pPr>
        <w:numPr>
          <w:ilvl w:val="0"/>
          <w:numId w:val="22"/>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 xml:space="preserve">Subscriber </w:t>
      </w:r>
      <w:r w:rsidR="00587946">
        <w:rPr>
          <w:rFonts w:ascii="Cambria" w:eastAsia="Times New Roman" w:hAnsi="Cambria" w:cs="Times New Roman"/>
          <w:szCs w:val="20"/>
          <w:lang w:eastAsia="en-AU"/>
        </w:rPr>
        <w:t xml:space="preserve">Authority (on behalf of the Subscribing </w:t>
      </w:r>
      <w:r>
        <w:rPr>
          <w:rFonts w:ascii="Cambria" w:eastAsia="Times New Roman" w:hAnsi="Cambria" w:cs="Times New Roman"/>
          <w:szCs w:val="20"/>
          <w:lang w:eastAsia="en-AU"/>
        </w:rPr>
        <w:t>Agency</w:t>
      </w:r>
      <w:r w:rsidR="00587946">
        <w:rPr>
          <w:rFonts w:ascii="Cambria" w:eastAsia="Times New Roman" w:hAnsi="Cambria" w:cs="Times New Roman"/>
          <w:szCs w:val="20"/>
          <w:lang w:eastAsia="en-AU"/>
        </w:rPr>
        <w:t>)</w:t>
      </w:r>
      <w:r w:rsidR="00587946">
        <w:rPr>
          <w:rStyle w:val="FootnoteReference"/>
          <w:rFonts w:ascii="Cambria" w:eastAsia="Times New Roman" w:hAnsi="Cambria" w:cs="Times New Roman"/>
          <w:szCs w:val="20"/>
          <w:lang w:eastAsia="en-AU"/>
        </w:rPr>
        <w:footnoteReference w:id="8"/>
      </w:r>
      <w:r w:rsidR="00BC0C1B" w:rsidRPr="00BC0C1B">
        <w:rPr>
          <w:rFonts w:ascii="Cambria" w:eastAsia="Times New Roman" w:hAnsi="Cambria" w:cs="Times New Roman"/>
          <w:szCs w:val="20"/>
          <w:lang w:eastAsia="en-AU"/>
        </w:rPr>
        <w:t>;</w:t>
      </w:r>
    </w:p>
    <w:p w14:paraId="3DC1012F" w14:textId="77777777" w:rsidR="009A4993" w:rsidRPr="00BC0C1B" w:rsidRDefault="009A4993" w:rsidP="00F63A95">
      <w:pPr>
        <w:numPr>
          <w:ilvl w:val="0"/>
          <w:numId w:val="22"/>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Subscriber Agency CSO, CISO or ITSM</w:t>
      </w:r>
      <w:r>
        <w:rPr>
          <w:rStyle w:val="FootnoteReference"/>
          <w:rFonts w:ascii="Cambria" w:eastAsia="Times New Roman" w:hAnsi="Cambria" w:cs="Times New Roman"/>
          <w:szCs w:val="20"/>
          <w:lang w:eastAsia="en-AU"/>
        </w:rPr>
        <w:footnoteReference w:id="9"/>
      </w:r>
      <w:r>
        <w:rPr>
          <w:rFonts w:ascii="Cambria" w:eastAsia="Times New Roman" w:hAnsi="Cambria" w:cs="Times New Roman"/>
          <w:szCs w:val="20"/>
          <w:lang w:eastAsia="en-AU"/>
        </w:rPr>
        <w:t xml:space="preserve">; </w:t>
      </w:r>
    </w:p>
    <w:p w14:paraId="1DFE85E4" w14:textId="77777777" w:rsidR="00BC0C1B" w:rsidRPr="00BC0C1B" w:rsidRDefault="00BC0C1B" w:rsidP="00F63A95">
      <w:pPr>
        <w:numPr>
          <w:ilvl w:val="0"/>
          <w:numId w:val="2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w:t>
      </w:r>
      <w:r w:rsidR="005B5B5E">
        <w:rPr>
          <w:rFonts w:ascii="Cambria" w:eastAsia="Times New Roman" w:hAnsi="Cambria" w:cs="Times New Roman"/>
          <w:szCs w:val="20"/>
          <w:lang w:eastAsia="en-AU"/>
        </w:rPr>
        <w:t>n</w:t>
      </w:r>
      <w:r w:rsidRPr="00BC0C1B">
        <w:rPr>
          <w:rFonts w:ascii="Cambria" w:eastAsia="Times New Roman" w:hAnsi="Cambria" w:cs="Times New Roman"/>
          <w:szCs w:val="20"/>
          <w:lang w:eastAsia="en-AU"/>
        </w:rPr>
        <w:t xml:space="preserve"> </w:t>
      </w:r>
      <w:r w:rsidR="005B5B5E">
        <w:rPr>
          <w:rFonts w:ascii="Cambria" w:eastAsia="Times New Roman" w:hAnsi="Cambria" w:cs="Times New Roman"/>
          <w:szCs w:val="20"/>
          <w:lang w:eastAsia="en-AU"/>
        </w:rPr>
        <w:t>AS</w:t>
      </w:r>
      <w:r w:rsidR="005B5B5E" w:rsidRPr="00BC0C1B">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 xml:space="preserve">Operator (for PKI </w:t>
      </w:r>
      <w:r w:rsidR="00695551">
        <w:rPr>
          <w:rFonts w:ascii="Cambria" w:eastAsia="Times New Roman" w:hAnsi="Cambria" w:cs="Times New Roman"/>
          <w:szCs w:val="20"/>
          <w:lang w:eastAsia="en-AU"/>
        </w:rPr>
        <w:t>core components), RO</w:t>
      </w:r>
      <w:r w:rsidRPr="00BC0C1B">
        <w:rPr>
          <w:rFonts w:ascii="Cambria" w:eastAsia="Times New Roman" w:hAnsi="Cambria" w:cs="Times New Roman"/>
          <w:szCs w:val="20"/>
          <w:lang w:eastAsia="en-AU"/>
        </w:rPr>
        <w:t>; or</w:t>
      </w:r>
    </w:p>
    <w:p w14:paraId="486334D9" w14:textId="77777777" w:rsidR="00BC0C1B" w:rsidRPr="00BC0C1B" w:rsidRDefault="00BC0C1B" w:rsidP="00F63A95">
      <w:pPr>
        <w:numPr>
          <w:ilvl w:val="0"/>
          <w:numId w:val="22"/>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lastRenderedPageBreak/>
        <w:t>the</w:t>
      </w:r>
      <w:proofErr w:type="gramEnd"/>
      <w:r w:rsidRPr="00BC0C1B">
        <w:rPr>
          <w:rFonts w:ascii="Cambria" w:eastAsia="Times New Roman" w:hAnsi="Cambria" w:cs="Times New Roman"/>
          <w:szCs w:val="20"/>
          <w:lang w:eastAsia="en-AU"/>
        </w:rPr>
        <w:t xml:space="preserve"> Subscriber</w:t>
      </w:r>
      <w:r w:rsidR="00587946">
        <w:rPr>
          <w:rStyle w:val="FootnoteReference"/>
          <w:rFonts w:ascii="Cambria" w:eastAsia="Times New Roman" w:hAnsi="Cambria" w:cs="Times New Roman"/>
          <w:szCs w:val="20"/>
          <w:lang w:eastAsia="en-AU"/>
        </w:rPr>
        <w:footnoteReference w:id="10"/>
      </w:r>
      <w:r w:rsidRPr="00BC0C1B">
        <w:rPr>
          <w:rFonts w:ascii="Cambria" w:eastAsia="Times New Roman" w:hAnsi="Cambria" w:cs="Times New Roman"/>
          <w:szCs w:val="20"/>
          <w:lang w:eastAsia="en-AU"/>
        </w:rPr>
        <w:t>.</w:t>
      </w:r>
    </w:p>
    <w:p w14:paraId="20EF4B71" w14:textId="77777777" w:rsidR="00BC0C1B" w:rsidRPr="00BC0C1B" w:rsidRDefault="00BC0C1B" w:rsidP="00EF6875">
      <w:pPr>
        <w:pStyle w:val="Heading3"/>
      </w:pPr>
      <w:bookmarkStart w:id="885" w:name="_Toc130487657"/>
      <w:bookmarkStart w:id="886" w:name="_Toc130491593"/>
      <w:bookmarkStart w:id="887" w:name="_Toc166312668"/>
      <w:bookmarkStart w:id="888" w:name="_Toc246766445"/>
      <w:bookmarkStart w:id="889" w:name="_Toc325181099"/>
      <w:bookmarkStart w:id="890" w:name="_Toc325181377"/>
      <w:bookmarkStart w:id="891" w:name="_Toc325181643"/>
      <w:bookmarkStart w:id="892" w:name="_Toc325182777"/>
      <w:bookmarkStart w:id="893" w:name="_Toc325183626"/>
      <w:bookmarkStart w:id="894" w:name="_Toc297149654"/>
      <w:r w:rsidRPr="00BC0C1B">
        <w:t>Procedure for revocation request</w:t>
      </w:r>
      <w:bookmarkEnd w:id="885"/>
      <w:bookmarkEnd w:id="886"/>
      <w:bookmarkEnd w:id="887"/>
      <w:bookmarkEnd w:id="888"/>
      <w:bookmarkEnd w:id="889"/>
      <w:bookmarkEnd w:id="890"/>
      <w:bookmarkEnd w:id="891"/>
      <w:bookmarkEnd w:id="892"/>
      <w:bookmarkEnd w:id="893"/>
      <w:bookmarkEnd w:id="894"/>
    </w:p>
    <w:p w14:paraId="172DE307"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The procedure for revoking certificates is set out in the relevant CP.  The revocation process that applies will depend on the type of certificate being revoked.</w:t>
      </w:r>
    </w:p>
    <w:p w14:paraId="566B4721" w14:textId="77777777" w:rsidR="00BC0C1B" w:rsidRPr="00BC0C1B" w:rsidRDefault="00BC0C1B" w:rsidP="00EF6875">
      <w:pPr>
        <w:pStyle w:val="Heading3"/>
      </w:pPr>
      <w:bookmarkStart w:id="895" w:name="_Toc160627104"/>
      <w:bookmarkStart w:id="896" w:name="_Toc161653744"/>
      <w:bookmarkStart w:id="897" w:name="_Toc161654327"/>
      <w:bookmarkStart w:id="898" w:name="_Toc130487658"/>
      <w:bookmarkStart w:id="899" w:name="_Toc130491594"/>
      <w:bookmarkStart w:id="900" w:name="_Toc166312669"/>
      <w:bookmarkStart w:id="901" w:name="_Toc246766446"/>
      <w:bookmarkStart w:id="902" w:name="_Toc325181100"/>
      <w:bookmarkStart w:id="903" w:name="_Toc325181378"/>
      <w:bookmarkStart w:id="904" w:name="_Toc325181644"/>
      <w:bookmarkStart w:id="905" w:name="_Toc325182778"/>
      <w:bookmarkStart w:id="906" w:name="_Toc325183627"/>
      <w:bookmarkStart w:id="907" w:name="_Toc297149655"/>
      <w:bookmarkEnd w:id="895"/>
      <w:bookmarkEnd w:id="896"/>
      <w:bookmarkEnd w:id="897"/>
      <w:r w:rsidRPr="00BC0C1B">
        <w:t>Revocation request grace period</w:t>
      </w:r>
      <w:bookmarkEnd w:id="898"/>
      <w:bookmarkEnd w:id="899"/>
      <w:bookmarkEnd w:id="900"/>
      <w:bookmarkEnd w:id="901"/>
      <w:bookmarkEnd w:id="902"/>
      <w:bookmarkEnd w:id="903"/>
      <w:bookmarkEnd w:id="904"/>
      <w:bookmarkEnd w:id="905"/>
      <w:bookmarkEnd w:id="906"/>
      <w:bookmarkEnd w:id="907"/>
    </w:p>
    <w:p w14:paraId="6C9490AE" w14:textId="77777777" w:rsidR="00F756FC" w:rsidRDefault="00F756FC" w:rsidP="00BC0C1B">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 xml:space="preserve">It is expected that once initiated, the revocation process must be completed. </w:t>
      </w:r>
    </w:p>
    <w:p w14:paraId="1A7F5F4B"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See relevant CP</w:t>
      </w:r>
      <w:r w:rsidR="00F756FC">
        <w:rPr>
          <w:rFonts w:ascii="Cambria" w:eastAsia="Times New Roman" w:hAnsi="Cambria" w:cs="Times New Roman"/>
          <w:szCs w:val="24"/>
          <w:lang w:val="en-US" w:eastAsia="en-AU"/>
        </w:rPr>
        <w:t xml:space="preserve"> </w:t>
      </w:r>
      <w:r w:rsidR="00C85027">
        <w:rPr>
          <w:rFonts w:ascii="Cambria" w:eastAsia="Times New Roman" w:hAnsi="Cambria" w:cs="Times New Roman"/>
          <w:szCs w:val="24"/>
          <w:lang w:val="en-GB" w:eastAsia="en-AU"/>
        </w:rPr>
        <w:t>for</w:t>
      </w:r>
      <w:r w:rsidR="00C85027" w:rsidRPr="00BC0C1B">
        <w:rPr>
          <w:rFonts w:ascii="Cambria" w:eastAsia="Times New Roman" w:hAnsi="Cambria" w:cs="Times New Roman"/>
          <w:szCs w:val="24"/>
          <w:lang w:val="en-GB" w:eastAsia="en-AU"/>
        </w:rPr>
        <w:t xml:space="preserve"> additional criteria</w:t>
      </w:r>
      <w:r w:rsidRPr="00BC0C1B">
        <w:rPr>
          <w:rFonts w:ascii="Cambria" w:eastAsia="Times New Roman" w:hAnsi="Cambria" w:cs="Times New Roman"/>
          <w:szCs w:val="24"/>
          <w:lang w:val="en-US" w:eastAsia="en-AU"/>
        </w:rPr>
        <w:t>.</w:t>
      </w:r>
    </w:p>
    <w:p w14:paraId="2377924B" w14:textId="77777777" w:rsidR="00BC0C1B" w:rsidRPr="00BC0C1B" w:rsidRDefault="00BC0C1B" w:rsidP="00EF6875">
      <w:pPr>
        <w:pStyle w:val="Heading3"/>
      </w:pPr>
      <w:bookmarkStart w:id="908" w:name="_Toc160627106"/>
      <w:bookmarkStart w:id="909" w:name="_Toc161653746"/>
      <w:bookmarkStart w:id="910" w:name="_Toc161654329"/>
      <w:bookmarkStart w:id="911" w:name="_Toc160627107"/>
      <w:bookmarkStart w:id="912" w:name="_Toc161653747"/>
      <w:bookmarkStart w:id="913" w:name="_Toc161654330"/>
      <w:bookmarkStart w:id="914" w:name="_Toc130487659"/>
      <w:bookmarkStart w:id="915" w:name="_Toc130491595"/>
      <w:bookmarkStart w:id="916" w:name="_Toc166312670"/>
      <w:bookmarkStart w:id="917" w:name="_Toc246766447"/>
      <w:bookmarkStart w:id="918" w:name="_Toc325181101"/>
      <w:bookmarkStart w:id="919" w:name="_Toc325181379"/>
      <w:bookmarkStart w:id="920" w:name="_Toc325181645"/>
      <w:bookmarkStart w:id="921" w:name="_Toc325182779"/>
      <w:bookmarkStart w:id="922" w:name="_Toc325183628"/>
      <w:bookmarkStart w:id="923" w:name="_Toc297149656"/>
      <w:bookmarkEnd w:id="908"/>
      <w:bookmarkEnd w:id="909"/>
      <w:bookmarkEnd w:id="910"/>
      <w:bookmarkEnd w:id="911"/>
      <w:bookmarkEnd w:id="912"/>
      <w:bookmarkEnd w:id="913"/>
      <w:r w:rsidRPr="00BC0C1B">
        <w:t>Time within which CA must process the revocation request</w:t>
      </w:r>
      <w:bookmarkEnd w:id="914"/>
      <w:bookmarkEnd w:id="915"/>
      <w:bookmarkEnd w:id="916"/>
      <w:bookmarkEnd w:id="917"/>
      <w:bookmarkEnd w:id="918"/>
      <w:bookmarkEnd w:id="919"/>
      <w:bookmarkEnd w:id="920"/>
      <w:bookmarkEnd w:id="921"/>
      <w:bookmarkEnd w:id="922"/>
      <w:bookmarkEnd w:id="923"/>
    </w:p>
    <w:p w14:paraId="3D341D1D" w14:textId="77777777" w:rsidR="00C85027" w:rsidRDefault="00C85027" w:rsidP="00BC0C1B">
      <w:pPr>
        <w:spacing w:after="120" w:line="240" w:lineRule="auto"/>
        <w:jc w:val="both"/>
        <w:rPr>
          <w:rFonts w:ascii="Cambria" w:eastAsia="Times New Roman" w:hAnsi="Cambria" w:cs="Times New Roman"/>
          <w:szCs w:val="24"/>
          <w:lang w:val="en-GB" w:eastAsia="en-AU"/>
        </w:rPr>
      </w:pPr>
      <w:commentRangeStart w:id="924"/>
      <w:commentRangeStart w:id="925"/>
      <w:r w:rsidRPr="009A4993">
        <w:rPr>
          <w:rFonts w:ascii="Cambria" w:eastAsia="Times New Roman" w:hAnsi="Cambria" w:cs="Times New Roman"/>
          <w:szCs w:val="24"/>
          <w:lang w:val="en-GB" w:eastAsia="en-AU"/>
        </w:rPr>
        <w:t xml:space="preserve">RCA, CA and RA certificates </w:t>
      </w:r>
      <w:r>
        <w:rPr>
          <w:rFonts w:ascii="Cambria" w:eastAsia="Times New Roman" w:hAnsi="Cambria" w:cs="Times New Roman"/>
          <w:szCs w:val="24"/>
          <w:lang w:val="en-GB" w:eastAsia="en-AU"/>
        </w:rPr>
        <w:t>must</w:t>
      </w:r>
      <w:r w:rsidRPr="009A4993">
        <w:rPr>
          <w:rFonts w:ascii="Cambria" w:eastAsia="Times New Roman" w:hAnsi="Cambria" w:cs="Times New Roman"/>
          <w:szCs w:val="24"/>
          <w:lang w:val="en-GB" w:eastAsia="en-AU"/>
        </w:rPr>
        <w:t xml:space="preserve"> be immediately revoked</w:t>
      </w:r>
      <w:r>
        <w:rPr>
          <w:rFonts w:ascii="Cambria" w:eastAsia="Times New Roman" w:hAnsi="Cambria" w:cs="Times New Roman"/>
          <w:szCs w:val="24"/>
          <w:lang w:val="en-GB" w:eastAsia="en-AU"/>
        </w:rPr>
        <w:t>,</w:t>
      </w:r>
      <w:r w:rsidRPr="009A4993">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normally expected to be within 24 hours of a confirmed incident/compromise</w:t>
      </w:r>
      <w:r w:rsidRPr="009A4993">
        <w:rPr>
          <w:rFonts w:ascii="Cambria" w:eastAsia="Times New Roman" w:hAnsi="Cambria" w:cs="Times New Roman"/>
          <w:szCs w:val="24"/>
          <w:lang w:val="en-GB" w:eastAsia="en-AU"/>
        </w:rPr>
        <w:t xml:space="preserve">. </w:t>
      </w:r>
      <w:commentRangeEnd w:id="924"/>
      <w:r>
        <w:rPr>
          <w:rStyle w:val="CommentReference"/>
          <w:rFonts w:ascii="Times New Roman" w:eastAsia="Times New Roman" w:hAnsi="Times New Roman" w:cs="Times New Roman"/>
          <w:lang w:val="en-GB" w:eastAsia="en-AU"/>
        </w:rPr>
        <w:commentReference w:id="924"/>
      </w:r>
      <w:commentRangeEnd w:id="925"/>
      <w:r w:rsidR="000D3F51">
        <w:rPr>
          <w:rStyle w:val="CommentReference"/>
          <w:rFonts w:ascii="Times New Roman" w:eastAsia="Times New Roman" w:hAnsi="Times New Roman" w:cs="Times New Roman"/>
          <w:lang w:val="en-GB" w:eastAsia="en-AU"/>
        </w:rPr>
        <w:commentReference w:id="925"/>
      </w:r>
    </w:p>
    <w:p w14:paraId="791BEB0F" w14:textId="77777777" w:rsidR="00C85027" w:rsidRDefault="00C85027" w:rsidP="00BC0C1B">
      <w:pPr>
        <w:spacing w:after="120" w:line="240" w:lineRule="auto"/>
        <w:jc w:val="both"/>
        <w:rPr>
          <w:del w:id="926" w:author="cogito" w:date="2016-05-08T16:59:00Z"/>
          <w:rFonts w:ascii="Cambria" w:eastAsia="Times New Roman" w:hAnsi="Cambria" w:cs="Times New Roman"/>
          <w:szCs w:val="24"/>
          <w:lang w:val="en-GB" w:eastAsia="en-AU"/>
        </w:rPr>
      </w:pPr>
      <w:del w:id="927" w:author="cogito" w:date="2016-05-08T16:59:00Z">
        <w:r>
          <w:rPr>
            <w:rFonts w:ascii="Cambria" w:eastAsia="Times New Roman" w:hAnsi="Cambria" w:cs="Times New Roman"/>
            <w:szCs w:val="24"/>
            <w:lang w:val="en-GB" w:eastAsia="en-AU"/>
          </w:rPr>
          <w:delText>Revocation requests of S</w:delText>
        </w:r>
        <w:r w:rsidRPr="00C85027">
          <w:rPr>
            <w:rFonts w:ascii="Cambria" w:eastAsia="Times New Roman" w:hAnsi="Cambria" w:cs="Times New Roman"/>
            <w:szCs w:val="24"/>
            <w:lang w:val="en-GB" w:eastAsia="en-AU"/>
          </w:rPr>
          <w:delText>ubscriber certificates must be verified on receipt and actioned by the RA</w:delText>
        </w:r>
        <w:r>
          <w:rPr>
            <w:rFonts w:ascii="Cambria" w:eastAsia="Times New Roman" w:hAnsi="Cambria" w:cs="Times New Roman"/>
            <w:szCs w:val="24"/>
            <w:lang w:val="en-GB" w:eastAsia="en-AU"/>
          </w:rPr>
          <w:delText>O</w:delText>
        </w:r>
        <w:r w:rsidRPr="00C85027">
          <w:rPr>
            <w:rFonts w:ascii="Cambria" w:eastAsia="Times New Roman" w:hAnsi="Cambria" w:cs="Times New Roman"/>
            <w:szCs w:val="24"/>
            <w:lang w:val="en-GB" w:eastAsia="en-AU"/>
          </w:rPr>
          <w:delText xml:space="preserve"> as soon as possible. This should </w:delText>
        </w:r>
        <w:r>
          <w:rPr>
            <w:rFonts w:ascii="Cambria" w:eastAsia="Times New Roman" w:hAnsi="Cambria" w:cs="Times New Roman"/>
            <w:szCs w:val="24"/>
            <w:lang w:val="en-GB" w:eastAsia="en-AU"/>
          </w:rPr>
          <w:delText xml:space="preserve">normally </w:delText>
        </w:r>
        <w:r w:rsidRPr="00C85027">
          <w:rPr>
            <w:rFonts w:ascii="Cambria" w:eastAsia="Times New Roman" w:hAnsi="Cambria" w:cs="Times New Roman"/>
            <w:szCs w:val="24"/>
            <w:lang w:val="en-GB" w:eastAsia="en-AU"/>
          </w:rPr>
          <w:delText xml:space="preserve">be within a period of no longer than </w:delText>
        </w:r>
        <w:r>
          <w:rPr>
            <w:rFonts w:ascii="Cambria" w:eastAsia="Times New Roman" w:hAnsi="Cambria" w:cs="Times New Roman"/>
            <w:szCs w:val="24"/>
            <w:lang w:val="en-GB" w:eastAsia="en-AU"/>
          </w:rPr>
          <w:delText>one business day</w:delText>
        </w:r>
        <w:r w:rsidRPr="00C85027">
          <w:rPr>
            <w:rFonts w:ascii="Cambria" w:eastAsia="Times New Roman" w:hAnsi="Cambria" w:cs="Times New Roman"/>
            <w:szCs w:val="24"/>
            <w:lang w:val="en-GB" w:eastAsia="en-AU"/>
          </w:rPr>
          <w:delText>.</w:delText>
        </w:r>
      </w:del>
    </w:p>
    <w:p w14:paraId="2905D8F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r w:rsidR="00C85027">
        <w:rPr>
          <w:rFonts w:ascii="Cambria" w:eastAsia="Times New Roman" w:hAnsi="Cambria" w:cs="Times New Roman"/>
          <w:szCs w:val="24"/>
          <w:lang w:val="en-US" w:eastAsia="en-AU"/>
        </w:rPr>
        <w:t xml:space="preserve"> </w:t>
      </w:r>
      <w:r w:rsidR="00C85027">
        <w:rPr>
          <w:rFonts w:ascii="Cambria" w:eastAsia="Times New Roman" w:hAnsi="Cambria" w:cs="Times New Roman"/>
          <w:szCs w:val="24"/>
          <w:lang w:val="en-GB" w:eastAsia="en-AU"/>
        </w:rPr>
        <w:t>for</w:t>
      </w:r>
      <w:r w:rsidR="00C85027" w:rsidRPr="00BC0C1B">
        <w:rPr>
          <w:rFonts w:ascii="Cambria" w:eastAsia="Times New Roman" w:hAnsi="Cambria" w:cs="Times New Roman"/>
          <w:szCs w:val="24"/>
          <w:lang w:val="en-GB" w:eastAsia="en-AU"/>
        </w:rPr>
        <w:t xml:space="preserve"> additional criteria</w:t>
      </w:r>
      <w:r w:rsidRPr="00BC0C1B">
        <w:rPr>
          <w:rFonts w:ascii="Cambria" w:eastAsia="Times New Roman" w:hAnsi="Cambria" w:cs="Times New Roman"/>
          <w:szCs w:val="24"/>
          <w:lang w:val="en-GB" w:eastAsia="en-AU"/>
        </w:rPr>
        <w:t xml:space="preserve">.  </w:t>
      </w:r>
    </w:p>
    <w:p w14:paraId="60607648" w14:textId="77777777" w:rsidR="00BC0C1B" w:rsidRPr="00BC0C1B" w:rsidRDefault="00BC0C1B" w:rsidP="00EF6875">
      <w:pPr>
        <w:pStyle w:val="Heading3"/>
      </w:pPr>
      <w:bookmarkStart w:id="928" w:name="_Toc130487660"/>
      <w:bookmarkStart w:id="929" w:name="_Toc130491596"/>
      <w:bookmarkStart w:id="930" w:name="_Toc166312671"/>
      <w:bookmarkStart w:id="931" w:name="_Toc246766448"/>
      <w:bookmarkStart w:id="932" w:name="_Toc325181102"/>
      <w:bookmarkStart w:id="933" w:name="_Toc325181380"/>
      <w:bookmarkStart w:id="934" w:name="_Toc325181646"/>
      <w:bookmarkStart w:id="935" w:name="_Toc325182780"/>
      <w:bookmarkStart w:id="936" w:name="_Toc325183629"/>
      <w:bookmarkStart w:id="937" w:name="_Toc297149657"/>
      <w:r w:rsidRPr="00BC0C1B">
        <w:t>Revocation checking requirement for Relying Parties</w:t>
      </w:r>
      <w:bookmarkEnd w:id="928"/>
      <w:bookmarkEnd w:id="929"/>
      <w:bookmarkEnd w:id="930"/>
      <w:bookmarkEnd w:id="931"/>
      <w:bookmarkEnd w:id="932"/>
      <w:bookmarkEnd w:id="933"/>
      <w:bookmarkEnd w:id="934"/>
      <w:bookmarkEnd w:id="935"/>
      <w:bookmarkEnd w:id="936"/>
      <w:bookmarkEnd w:id="937"/>
    </w:p>
    <w:p w14:paraId="6FA6951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It is the Relying Parties responsibility to determine their requirement for revocation checking.</w:t>
      </w:r>
    </w:p>
    <w:p w14:paraId="64B2E454" w14:textId="77777777" w:rsidR="00BC0C1B" w:rsidRPr="00BC0C1B" w:rsidRDefault="00BC0C1B" w:rsidP="00EF6875">
      <w:pPr>
        <w:pStyle w:val="Heading3"/>
      </w:pPr>
      <w:bookmarkStart w:id="938" w:name="_Toc130487661"/>
      <w:bookmarkStart w:id="939" w:name="_Toc130491597"/>
      <w:bookmarkStart w:id="940" w:name="_Toc166312672"/>
      <w:bookmarkStart w:id="941" w:name="_Toc246766449"/>
      <w:bookmarkStart w:id="942" w:name="_Toc325181103"/>
      <w:bookmarkStart w:id="943" w:name="_Toc325181381"/>
      <w:bookmarkStart w:id="944" w:name="_Toc325181647"/>
      <w:bookmarkStart w:id="945" w:name="_Toc325182781"/>
      <w:bookmarkStart w:id="946" w:name="_Toc325183630"/>
      <w:bookmarkStart w:id="947" w:name="_Toc297149658"/>
      <w:r w:rsidRPr="00BC0C1B">
        <w:t>CRL issuance frequency (if applicable)</w:t>
      </w:r>
      <w:bookmarkEnd w:id="938"/>
      <w:bookmarkEnd w:id="939"/>
      <w:bookmarkEnd w:id="940"/>
      <w:bookmarkEnd w:id="941"/>
      <w:bookmarkEnd w:id="942"/>
      <w:bookmarkEnd w:id="943"/>
      <w:bookmarkEnd w:id="944"/>
      <w:bookmarkEnd w:id="945"/>
      <w:bookmarkEnd w:id="946"/>
      <w:bookmarkEnd w:id="947"/>
    </w:p>
    <w:p w14:paraId="3DEE5B48" w14:textId="20BDE8D1" w:rsidR="001C0AC9" w:rsidRDefault="00B16B77"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See relevant CP.</w:t>
      </w:r>
      <w:r w:rsidR="001C0AC9">
        <w:rPr>
          <w:rFonts w:ascii="Cambria" w:eastAsia="Times New Roman" w:hAnsi="Cambria" w:cs="Times New Roman"/>
          <w:szCs w:val="24"/>
          <w:lang w:val="en-US" w:eastAsia="en-AU"/>
        </w:rPr>
        <w:t xml:space="preserve"> </w:t>
      </w:r>
    </w:p>
    <w:p w14:paraId="3F159A4E" w14:textId="77777777" w:rsidR="00BC0C1B" w:rsidRDefault="00D5350F" w:rsidP="00BC0C1B">
      <w:pPr>
        <w:spacing w:after="120" w:line="240" w:lineRule="auto"/>
        <w:jc w:val="both"/>
        <w:rPr>
          <w:del w:id="948" w:author="cogito" w:date="2016-05-08T16:59:00Z"/>
          <w:rFonts w:ascii="Cambria" w:eastAsia="Times New Roman" w:hAnsi="Cambria" w:cs="Times New Roman"/>
          <w:szCs w:val="24"/>
          <w:lang w:val="en-GB" w:eastAsia="en-AU"/>
        </w:rPr>
      </w:pPr>
      <w:commentRangeStart w:id="949"/>
      <w:del w:id="950" w:author="cogito" w:date="2016-05-08T16:59:00Z">
        <w:r>
          <w:rPr>
            <w:rFonts w:ascii="Cambria" w:eastAsia="Times New Roman" w:hAnsi="Cambria" w:cs="Times New Roman"/>
            <w:szCs w:val="24"/>
            <w:lang w:val="en-US" w:eastAsia="en-AU"/>
          </w:rPr>
          <w:delText>RCA or CA c</w:delText>
        </w:r>
        <w:r w:rsidR="001C0AC9">
          <w:rPr>
            <w:rFonts w:ascii="Cambria" w:eastAsia="Times New Roman" w:hAnsi="Cambria" w:cs="Times New Roman"/>
            <w:szCs w:val="24"/>
            <w:lang w:val="en-US" w:eastAsia="en-AU"/>
          </w:rPr>
          <w:delText xml:space="preserve">ertificate revocation </w:delText>
        </w:r>
        <w:r>
          <w:rPr>
            <w:rFonts w:ascii="Cambria" w:eastAsia="Times New Roman" w:hAnsi="Cambria" w:cs="Times New Roman"/>
            <w:szCs w:val="24"/>
            <w:lang w:val="en-US" w:eastAsia="en-AU"/>
          </w:rPr>
          <w:delText>w</w:delText>
        </w:r>
        <w:r w:rsidR="001C0AC9">
          <w:rPr>
            <w:rFonts w:ascii="Cambria" w:eastAsia="Times New Roman" w:hAnsi="Cambria" w:cs="Times New Roman"/>
            <w:szCs w:val="24"/>
            <w:lang w:val="en-US" w:eastAsia="en-AU"/>
          </w:rPr>
          <w:delText xml:space="preserve">ould </w:delText>
        </w:r>
        <w:r>
          <w:rPr>
            <w:rFonts w:ascii="Cambria" w:eastAsia="Times New Roman" w:hAnsi="Cambria" w:cs="Times New Roman"/>
            <w:szCs w:val="24"/>
            <w:lang w:val="en-US" w:eastAsia="en-AU"/>
          </w:rPr>
          <w:delText>r</w:delText>
        </w:r>
        <w:r w:rsidR="001C0AC9">
          <w:rPr>
            <w:rFonts w:ascii="Cambria" w:eastAsia="Times New Roman" w:hAnsi="Cambria" w:cs="Times New Roman"/>
            <w:szCs w:val="24"/>
            <w:lang w:val="en-US" w:eastAsia="en-AU"/>
          </w:rPr>
          <w:delText>equire the immediate publication of a CRL update.</w:delText>
        </w:r>
        <w:r w:rsidR="00BC0C1B" w:rsidRPr="00BC0C1B">
          <w:rPr>
            <w:rFonts w:ascii="Cambria" w:eastAsia="Times New Roman" w:hAnsi="Cambria" w:cs="Times New Roman"/>
            <w:szCs w:val="24"/>
            <w:lang w:val="en-GB" w:eastAsia="en-AU"/>
          </w:rPr>
          <w:delText xml:space="preserve"> </w:delText>
        </w:r>
      </w:del>
    </w:p>
    <w:p w14:paraId="3ACD85EB" w14:textId="77777777" w:rsidR="00D26527" w:rsidRDefault="00D26527" w:rsidP="00BC0C1B">
      <w:pPr>
        <w:spacing w:after="120" w:line="240" w:lineRule="auto"/>
        <w:jc w:val="both"/>
        <w:rPr>
          <w:del w:id="951" w:author="cogito" w:date="2016-05-08T16:59:00Z"/>
          <w:rFonts w:ascii="Cambria" w:eastAsia="Times New Roman" w:hAnsi="Cambria" w:cs="Times New Roman"/>
          <w:szCs w:val="24"/>
          <w:lang w:val="en-US" w:eastAsia="en-AU"/>
        </w:rPr>
      </w:pPr>
      <w:del w:id="952" w:author="cogito" w:date="2016-05-08T16:59:00Z">
        <w:r>
          <w:rPr>
            <w:rFonts w:ascii="Cambria" w:eastAsia="Times New Roman" w:hAnsi="Cambria" w:cs="Times New Roman"/>
            <w:szCs w:val="24"/>
            <w:lang w:val="en-GB" w:eastAsia="en-AU"/>
          </w:rPr>
          <w:delText xml:space="preserve">The RCA CRL (in-lieu of ARL) is updated and published at least every 180 days (6 months), or as part of a key generation/signing ceremony, whichever is sooner. </w:delText>
        </w:r>
      </w:del>
    </w:p>
    <w:p w14:paraId="79974B34" w14:textId="77777777" w:rsidR="00D5350F" w:rsidRPr="005129AA" w:rsidRDefault="00D5350F" w:rsidP="00BC0C1B">
      <w:pPr>
        <w:spacing w:after="120" w:line="240" w:lineRule="auto"/>
        <w:jc w:val="both"/>
        <w:rPr>
          <w:del w:id="953" w:author="cogito" w:date="2016-05-08T16:59:00Z"/>
          <w:rFonts w:ascii="Cambria" w:eastAsia="Times New Roman" w:hAnsi="Cambria" w:cs="Times New Roman"/>
          <w:szCs w:val="24"/>
          <w:lang w:val="en-US" w:eastAsia="en-AU"/>
        </w:rPr>
      </w:pPr>
      <w:commentRangeStart w:id="954"/>
      <w:del w:id="955" w:author="cogito" w:date="2016-05-08T16:59:00Z">
        <w:r w:rsidRPr="00D5350F">
          <w:rPr>
            <w:rFonts w:ascii="Cambria" w:eastAsia="Times New Roman" w:hAnsi="Cambria" w:cs="Times New Roman"/>
            <w:szCs w:val="24"/>
            <w:lang w:val="en-US" w:eastAsia="en-AU"/>
          </w:rPr>
          <w:delText xml:space="preserve">CRLs are issued at least once every </w:delText>
        </w:r>
        <w:r>
          <w:rPr>
            <w:rFonts w:ascii="Cambria" w:eastAsia="Times New Roman" w:hAnsi="Cambria" w:cs="Times New Roman"/>
            <w:szCs w:val="24"/>
            <w:lang w:val="en-US" w:eastAsia="en-AU"/>
          </w:rPr>
          <w:delText>‘x’</w:delText>
        </w:r>
        <w:r w:rsidRPr="00D5350F">
          <w:rPr>
            <w:rFonts w:ascii="Cambria" w:eastAsia="Times New Roman" w:hAnsi="Cambria" w:cs="Times New Roman"/>
            <w:szCs w:val="24"/>
            <w:lang w:val="en-US" w:eastAsia="en-AU"/>
          </w:rPr>
          <w:delText xml:space="preserve"> days </w:delText>
        </w:r>
        <w:commentRangeEnd w:id="954"/>
        <w:r>
          <w:rPr>
            <w:rStyle w:val="CommentReference"/>
            <w:rFonts w:ascii="Times New Roman" w:eastAsia="Times New Roman" w:hAnsi="Times New Roman" w:cs="Times New Roman"/>
            <w:lang w:val="en-GB" w:eastAsia="en-AU"/>
          </w:rPr>
          <w:commentReference w:id="954"/>
        </w:r>
        <w:r w:rsidRPr="00D5350F">
          <w:rPr>
            <w:rFonts w:ascii="Cambria" w:eastAsia="Times New Roman" w:hAnsi="Cambria" w:cs="Times New Roman"/>
            <w:szCs w:val="24"/>
            <w:lang w:val="en-US" w:eastAsia="en-AU"/>
          </w:rPr>
          <w:delText>or whenever a certificate is revoked, whichever occurs sooner.</w:delText>
        </w:r>
        <w:commentRangeEnd w:id="949"/>
        <w:r w:rsidR="00D26527">
          <w:rPr>
            <w:rStyle w:val="CommentReference"/>
            <w:rFonts w:ascii="Times New Roman" w:eastAsia="Times New Roman" w:hAnsi="Times New Roman" w:cs="Times New Roman"/>
            <w:lang w:val="en-GB" w:eastAsia="en-AU"/>
          </w:rPr>
          <w:commentReference w:id="949"/>
        </w:r>
      </w:del>
    </w:p>
    <w:p w14:paraId="3D748780" w14:textId="5FAD420B" w:rsidR="00D5350F" w:rsidRPr="000C67C3" w:rsidRDefault="005C16B8" w:rsidP="00BC0C1B">
      <w:pPr>
        <w:spacing w:after="120" w:line="240" w:lineRule="auto"/>
        <w:jc w:val="both"/>
        <w:rPr>
          <w:ins w:id="956" w:author="cogito" w:date="2016-05-08T16:59:00Z"/>
          <w:rFonts w:ascii="Cambria" w:eastAsia="Times New Roman" w:hAnsi="Cambria" w:cs="Times New Roman"/>
          <w:szCs w:val="24"/>
          <w:lang w:val="en-US" w:eastAsia="en-AU"/>
        </w:rPr>
      </w:pPr>
      <w:ins w:id="957" w:author="cogito" w:date="2016-05-08T16:59:00Z">
        <w:r>
          <w:rPr>
            <w:rStyle w:val="CommentReference"/>
            <w:rFonts w:ascii="Times New Roman" w:eastAsia="Times New Roman" w:hAnsi="Times New Roman" w:cs="Times New Roman"/>
            <w:lang w:val="en-GB" w:eastAsia="en-AU"/>
          </w:rPr>
          <w:commentReference w:id="958"/>
        </w:r>
      </w:ins>
    </w:p>
    <w:p w14:paraId="3A7F08DA" w14:textId="1E01DF4F" w:rsidR="00BC0C1B" w:rsidRPr="00BC0C1B" w:rsidRDefault="00BC0C1B" w:rsidP="00EF6875">
      <w:pPr>
        <w:pStyle w:val="Heading3"/>
      </w:pPr>
      <w:bookmarkStart w:id="959" w:name="_Toc161653751"/>
      <w:bookmarkStart w:id="960" w:name="_Toc161654334"/>
      <w:bookmarkStart w:id="961" w:name="_Toc161653752"/>
      <w:bookmarkStart w:id="962" w:name="_Toc161654335"/>
      <w:bookmarkStart w:id="963" w:name="_Toc325181104"/>
      <w:bookmarkStart w:id="964" w:name="_Toc325181382"/>
      <w:bookmarkStart w:id="965" w:name="_Toc325181648"/>
      <w:bookmarkStart w:id="966" w:name="_Toc325182782"/>
      <w:bookmarkStart w:id="967" w:name="_Toc325183631"/>
      <w:bookmarkStart w:id="968" w:name="_Toc297149659"/>
      <w:bookmarkStart w:id="969" w:name="_Toc130487662"/>
      <w:bookmarkStart w:id="970" w:name="_Toc130491598"/>
      <w:bookmarkStart w:id="971" w:name="_Toc166312673"/>
      <w:bookmarkStart w:id="972" w:name="_Toc246766450"/>
      <w:bookmarkEnd w:id="959"/>
      <w:bookmarkEnd w:id="960"/>
      <w:bookmarkEnd w:id="961"/>
      <w:bookmarkEnd w:id="962"/>
      <w:r w:rsidRPr="00BC0C1B">
        <w:t>Maximum latency for CRLs</w:t>
      </w:r>
      <w:bookmarkEnd w:id="963"/>
      <w:bookmarkEnd w:id="964"/>
      <w:bookmarkEnd w:id="965"/>
      <w:bookmarkEnd w:id="966"/>
      <w:bookmarkEnd w:id="967"/>
      <w:bookmarkEnd w:id="968"/>
      <w:r w:rsidRPr="00BC0C1B">
        <w:t xml:space="preserve"> </w:t>
      </w:r>
      <w:bookmarkEnd w:id="969"/>
      <w:bookmarkEnd w:id="970"/>
      <w:bookmarkEnd w:id="971"/>
      <w:bookmarkEnd w:id="972"/>
    </w:p>
    <w:p w14:paraId="36835462" w14:textId="14CB88AD"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All </w:t>
      </w:r>
      <w:r w:rsidR="006F7297">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repositories responsible for providing CRLs to Relying Parties shall be updated within the time frame specified in the CP</w:t>
      </w:r>
      <w:r w:rsidR="00D26527">
        <w:rPr>
          <w:rFonts w:ascii="Cambria" w:eastAsia="Times New Roman" w:hAnsi="Cambria" w:cs="Times New Roman"/>
          <w:szCs w:val="24"/>
          <w:lang w:val="en-GB" w:eastAsia="en-AU"/>
        </w:rPr>
        <w:t>, and in no case should this normally exceed 6 months</w:t>
      </w:r>
    </w:p>
    <w:p w14:paraId="67490E7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latency time in each CP must account for the time to:</w:t>
      </w:r>
    </w:p>
    <w:p w14:paraId="78BDB7E9" w14:textId="77777777" w:rsidR="00BC0C1B" w:rsidRPr="00BC0C1B" w:rsidRDefault="00BC0C1B" w:rsidP="00F63A95">
      <w:pPr>
        <w:numPr>
          <w:ilvl w:val="0"/>
          <w:numId w:val="23"/>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generate the CRL;</w:t>
      </w:r>
    </w:p>
    <w:p w14:paraId="21455211" w14:textId="77777777" w:rsidR="00BC0C1B" w:rsidRPr="00BC0C1B" w:rsidRDefault="00BC0C1B" w:rsidP="00F63A95">
      <w:pPr>
        <w:numPr>
          <w:ilvl w:val="0"/>
          <w:numId w:val="23"/>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transfer the CRL from the CA to the master repository; </w:t>
      </w:r>
    </w:p>
    <w:p w14:paraId="7B6A29B8" w14:textId="77777777" w:rsidR="00BC0C1B" w:rsidRPr="00BC0C1B" w:rsidRDefault="00BC0C1B" w:rsidP="00F63A95">
      <w:pPr>
        <w:numPr>
          <w:ilvl w:val="0"/>
          <w:numId w:val="23"/>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replicate the master repository to subordinate repositories; and</w:t>
      </w:r>
    </w:p>
    <w:p w14:paraId="32CF65FD" w14:textId="77777777" w:rsidR="00BC0C1B" w:rsidRPr="00BC0C1B" w:rsidRDefault="00BC0C1B" w:rsidP="00F63A95">
      <w:pPr>
        <w:numPr>
          <w:ilvl w:val="0"/>
          <w:numId w:val="23"/>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scheduled</w:t>
      </w:r>
      <w:proofErr w:type="gramEnd"/>
      <w:r w:rsidRPr="00BC0C1B">
        <w:rPr>
          <w:rFonts w:ascii="Cambria" w:eastAsia="Times New Roman" w:hAnsi="Cambria" w:cs="Times New Roman"/>
          <w:szCs w:val="20"/>
          <w:lang w:eastAsia="en-AU"/>
        </w:rPr>
        <w:t xml:space="preserve"> periods of system unavailability. </w:t>
      </w:r>
    </w:p>
    <w:p w14:paraId="59887559" w14:textId="77777777" w:rsidR="00BC0C1B" w:rsidRPr="00BC0C1B" w:rsidRDefault="00BC0C1B" w:rsidP="00EF6875">
      <w:pPr>
        <w:pStyle w:val="Heading3"/>
      </w:pPr>
      <w:bookmarkStart w:id="973" w:name="_Toc130487663"/>
      <w:bookmarkStart w:id="974" w:name="_Toc130491599"/>
      <w:bookmarkStart w:id="975" w:name="_Toc166312674"/>
      <w:bookmarkStart w:id="976" w:name="_Toc246766451"/>
      <w:bookmarkStart w:id="977" w:name="_Toc325181105"/>
      <w:bookmarkStart w:id="978" w:name="_Toc325181383"/>
      <w:bookmarkStart w:id="979" w:name="_Toc325181649"/>
      <w:bookmarkStart w:id="980" w:name="_Toc325182783"/>
      <w:bookmarkStart w:id="981" w:name="_Toc325183632"/>
      <w:bookmarkStart w:id="982" w:name="_Toc297149660"/>
      <w:r w:rsidRPr="00BC0C1B">
        <w:t>On-line revocation/status checking availability</w:t>
      </w:r>
      <w:bookmarkEnd w:id="973"/>
      <w:bookmarkEnd w:id="974"/>
      <w:bookmarkEnd w:id="975"/>
      <w:bookmarkEnd w:id="976"/>
      <w:bookmarkEnd w:id="977"/>
      <w:bookmarkEnd w:id="978"/>
      <w:bookmarkEnd w:id="979"/>
      <w:bookmarkEnd w:id="980"/>
      <w:bookmarkEnd w:id="981"/>
      <w:bookmarkEnd w:id="982"/>
    </w:p>
    <w:p w14:paraId="630ABA63"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i/>
          <w:szCs w:val="24"/>
          <w:lang w:val="en-US" w:eastAsia="en-AU"/>
        </w:rPr>
        <w:t>Online Certificate Status Protocol</w:t>
      </w:r>
      <w:r w:rsidRPr="00BC0C1B">
        <w:rPr>
          <w:rFonts w:ascii="Cambria" w:eastAsia="Times New Roman" w:hAnsi="Cambria" w:cs="Times New Roman"/>
          <w:szCs w:val="24"/>
          <w:lang w:val="en-US" w:eastAsia="en-AU"/>
        </w:rPr>
        <w:t xml:space="preserve"> service (</w:t>
      </w:r>
      <w:r w:rsidRPr="00BC0C1B">
        <w:rPr>
          <w:rFonts w:ascii="Cambria" w:eastAsia="Times New Roman" w:hAnsi="Cambria" w:cs="Times New Roman"/>
          <w:i/>
          <w:szCs w:val="24"/>
          <w:lang w:val="en-US" w:eastAsia="en-AU"/>
        </w:rPr>
        <w:t>OCSP</w:t>
      </w:r>
      <w:r w:rsidRPr="00BC0C1B">
        <w:rPr>
          <w:rFonts w:ascii="Cambria" w:eastAsia="Times New Roman" w:hAnsi="Cambria" w:cs="Times New Roman"/>
          <w:szCs w:val="24"/>
          <w:lang w:val="en-US" w:eastAsia="en-AU"/>
        </w:rPr>
        <w:t>) is available for some certificate types; refer to the relevant CP.</w:t>
      </w:r>
    </w:p>
    <w:p w14:paraId="2D9D46C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latest CRL is available from the pu</w:t>
      </w:r>
      <w:r w:rsidR="006467CD">
        <w:rPr>
          <w:rFonts w:ascii="Cambria" w:eastAsia="Times New Roman" w:hAnsi="Cambria" w:cs="Times New Roman"/>
          <w:szCs w:val="24"/>
          <w:lang w:val="en-GB" w:eastAsia="en-AU"/>
        </w:rPr>
        <w:t>blished repositories; refer to 8</w:t>
      </w:r>
      <w:r w:rsidRPr="00BC0C1B">
        <w:rPr>
          <w:rFonts w:ascii="Cambria" w:eastAsia="Times New Roman" w:hAnsi="Cambria" w:cs="Times New Roman"/>
          <w:szCs w:val="24"/>
          <w:lang w:val="en-GB" w:eastAsia="en-AU"/>
        </w:rPr>
        <w:t>.1 (Repositories) and the certificate's CRL Distribution Point in the respective CP for further information.</w:t>
      </w:r>
    </w:p>
    <w:p w14:paraId="05B004FA" w14:textId="77777777" w:rsidR="00BC0C1B" w:rsidRPr="00BC0C1B" w:rsidRDefault="00BC0C1B" w:rsidP="00EF6875">
      <w:pPr>
        <w:pStyle w:val="Heading3"/>
      </w:pPr>
      <w:bookmarkStart w:id="983" w:name="_Toc130487664"/>
      <w:bookmarkStart w:id="984" w:name="_Toc130491600"/>
      <w:bookmarkStart w:id="985" w:name="_Toc166312675"/>
      <w:bookmarkStart w:id="986" w:name="_Toc246766452"/>
      <w:bookmarkStart w:id="987" w:name="_Toc325181106"/>
      <w:bookmarkStart w:id="988" w:name="_Toc325181384"/>
      <w:bookmarkStart w:id="989" w:name="_Toc325181650"/>
      <w:bookmarkStart w:id="990" w:name="_Toc325182784"/>
      <w:bookmarkStart w:id="991" w:name="_Toc325183633"/>
      <w:bookmarkStart w:id="992" w:name="_Toc297149661"/>
      <w:r w:rsidRPr="00BC0C1B">
        <w:lastRenderedPageBreak/>
        <w:t>On-line revocation checking requirements</w:t>
      </w:r>
      <w:bookmarkEnd w:id="983"/>
      <w:bookmarkEnd w:id="984"/>
      <w:bookmarkEnd w:id="985"/>
      <w:bookmarkEnd w:id="986"/>
      <w:bookmarkEnd w:id="987"/>
      <w:bookmarkEnd w:id="988"/>
      <w:bookmarkEnd w:id="989"/>
      <w:bookmarkEnd w:id="990"/>
      <w:bookmarkEnd w:id="991"/>
      <w:bookmarkEnd w:id="992"/>
    </w:p>
    <w:p w14:paraId="4CBB9A66" w14:textId="5F46FECE" w:rsidR="00BC0C1B" w:rsidRPr="009A7665" w:rsidRDefault="005352D9" w:rsidP="00BC0C1B">
      <w:pPr>
        <w:spacing w:after="120" w:line="240" w:lineRule="auto"/>
        <w:jc w:val="both"/>
        <w:rPr>
          <w:rFonts w:ascii="Cambria" w:eastAsia="Times New Roman" w:hAnsi="Cambria" w:cs="Times New Roman"/>
          <w:szCs w:val="24"/>
          <w:lang w:val="en-GB" w:eastAsia="en-AU"/>
        </w:rPr>
      </w:pPr>
      <w:bookmarkStart w:id="993" w:name="_Toc130487665"/>
      <w:bookmarkStart w:id="994" w:name="_Toc130491601"/>
      <w:r>
        <w:rPr>
          <w:rFonts w:ascii="Cambria" w:eastAsia="Times New Roman" w:hAnsi="Cambria" w:cs="Times New Roman"/>
          <w:szCs w:val="24"/>
          <w:lang w:val="en-GB" w:eastAsia="en-AU"/>
        </w:rPr>
        <w:t>See relevant CP, otherwise no stipulation</w:t>
      </w:r>
      <w:r w:rsidR="00BC0C1B" w:rsidRPr="009A7665">
        <w:rPr>
          <w:rFonts w:ascii="Cambria" w:eastAsia="Times New Roman" w:hAnsi="Cambria" w:cs="Times New Roman"/>
          <w:szCs w:val="24"/>
          <w:lang w:val="en-GB" w:eastAsia="en-AU"/>
        </w:rPr>
        <w:t>.</w:t>
      </w:r>
    </w:p>
    <w:p w14:paraId="541F2201" w14:textId="65E49FAF" w:rsidR="00BC0C1B" w:rsidRPr="009A7665" w:rsidRDefault="00BC0C1B" w:rsidP="00EF6875">
      <w:pPr>
        <w:pStyle w:val="Heading3"/>
      </w:pPr>
      <w:bookmarkStart w:id="995" w:name="_Toc166312676"/>
      <w:bookmarkStart w:id="996" w:name="_Toc246766453"/>
      <w:bookmarkStart w:id="997" w:name="_Toc325181107"/>
      <w:bookmarkStart w:id="998" w:name="_Toc325181385"/>
      <w:bookmarkStart w:id="999" w:name="_Toc325181651"/>
      <w:bookmarkStart w:id="1000" w:name="_Toc325182785"/>
      <w:bookmarkStart w:id="1001" w:name="_Toc325183634"/>
      <w:bookmarkStart w:id="1002" w:name="_Toc297149662"/>
      <w:r w:rsidRPr="009A7665">
        <w:t>Other forms of revocation advertisements available</w:t>
      </w:r>
      <w:bookmarkEnd w:id="993"/>
      <w:bookmarkEnd w:id="994"/>
      <w:bookmarkEnd w:id="995"/>
      <w:bookmarkEnd w:id="996"/>
      <w:bookmarkEnd w:id="997"/>
      <w:bookmarkEnd w:id="998"/>
      <w:bookmarkEnd w:id="999"/>
      <w:bookmarkEnd w:id="1000"/>
      <w:bookmarkEnd w:id="1001"/>
      <w:bookmarkEnd w:id="1002"/>
    </w:p>
    <w:p w14:paraId="4968703B" w14:textId="35BDD4EE" w:rsidR="00BC0C1B" w:rsidRDefault="00BC0C1B" w:rsidP="00BC0C1B">
      <w:pPr>
        <w:spacing w:after="120" w:line="240" w:lineRule="auto"/>
        <w:jc w:val="both"/>
        <w:rPr>
          <w:rFonts w:ascii="Cambria" w:eastAsia="Times New Roman" w:hAnsi="Cambria" w:cs="Times New Roman"/>
          <w:szCs w:val="24"/>
          <w:lang w:val="en-GB" w:eastAsia="en-AU"/>
        </w:rPr>
      </w:pPr>
      <w:r w:rsidRPr="009A7665">
        <w:rPr>
          <w:rFonts w:ascii="Cambria" w:eastAsia="Times New Roman" w:hAnsi="Cambria" w:cs="Times New Roman"/>
          <w:szCs w:val="24"/>
          <w:lang w:val="en-GB" w:eastAsia="en-AU"/>
        </w:rPr>
        <w:t xml:space="preserve">In the event of the need to revoke a CA certificate, if the CA is involved in any form of external recognition arrangement, the relevant external parties </w:t>
      </w:r>
      <w:r w:rsidR="005352D9">
        <w:rPr>
          <w:rFonts w:ascii="Cambria" w:eastAsia="Times New Roman" w:hAnsi="Cambria" w:cs="Times New Roman"/>
          <w:szCs w:val="24"/>
          <w:lang w:val="en-GB" w:eastAsia="en-AU"/>
        </w:rPr>
        <w:t xml:space="preserve">should be informed </w:t>
      </w:r>
      <w:r w:rsidRPr="009A7665">
        <w:rPr>
          <w:rFonts w:ascii="Cambria" w:eastAsia="Times New Roman" w:hAnsi="Cambria" w:cs="Times New Roman"/>
          <w:szCs w:val="24"/>
          <w:lang w:val="en-GB" w:eastAsia="en-AU"/>
        </w:rPr>
        <w:t>using the mechanisms identified in the arrangement.</w:t>
      </w:r>
    </w:p>
    <w:p w14:paraId="46A6688A" w14:textId="77777777" w:rsidR="00D7741D" w:rsidRDefault="00D7741D"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Agency Subscriber Authority must be </w:t>
      </w:r>
      <w:r w:rsidR="009A2E63">
        <w:rPr>
          <w:rFonts w:ascii="Cambria" w:eastAsia="Times New Roman" w:hAnsi="Cambria" w:cs="Times New Roman"/>
          <w:szCs w:val="24"/>
          <w:lang w:val="en-GB" w:eastAsia="en-AU"/>
        </w:rPr>
        <w:t>notified in all cases of Subscriber certificate revocation.</w:t>
      </w:r>
    </w:p>
    <w:p w14:paraId="79055F8E" w14:textId="77777777" w:rsidR="009A2E63" w:rsidRPr="00BC0C1B" w:rsidRDefault="009A2E63"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Lead Agency must be notified, and in most cases will have been consulted, in all cases of CA certificate revocation.</w:t>
      </w:r>
    </w:p>
    <w:p w14:paraId="5E2FBA3A" w14:textId="77777777" w:rsidR="00BC0C1B" w:rsidRPr="00BC0C1B" w:rsidRDefault="00BC0C1B" w:rsidP="00EF6875">
      <w:pPr>
        <w:pStyle w:val="Heading3"/>
      </w:pPr>
      <w:bookmarkStart w:id="1003" w:name="_Toc130487666"/>
      <w:bookmarkStart w:id="1004" w:name="_Toc130491602"/>
      <w:bookmarkStart w:id="1005" w:name="_Toc166312677"/>
      <w:bookmarkStart w:id="1006" w:name="_Toc246766454"/>
      <w:bookmarkStart w:id="1007" w:name="_Toc325181108"/>
      <w:bookmarkStart w:id="1008" w:name="_Toc325181386"/>
      <w:bookmarkStart w:id="1009" w:name="_Toc325181652"/>
      <w:bookmarkStart w:id="1010" w:name="_Toc325182786"/>
      <w:bookmarkStart w:id="1011" w:name="_Toc325183635"/>
      <w:bookmarkStart w:id="1012" w:name="_Toc297149663"/>
      <w:r w:rsidRPr="00BC0C1B">
        <w:t>Special requirements re key compromise</w:t>
      </w:r>
      <w:bookmarkEnd w:id="1003"/>
      <w:bookmarkEnd w:id="1004"/>
      <w:bookmarkEnd w:id="1005"/>
      <w:bookmarkEnd w:id="1006"/>
      <w:bookmarkEnd w:id="1007"/>
      <w:bookmarkEnd w:id="1008"/>
      <w:bookmarkEnd w:id="1009"/>
      <w:bookmarkEnd w:id="1010"/>
      <w:bookmarkEnd w:id="1011"/>
      <w:bookmarkEnd w:id="1012"/>
    </w:p>
    <w:p w14:paraId="680835C9" w14:textId="77777777" w:rsidR="00410214" w:rsidRDefault="00410214"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Any compromise of private keys or RCA, CA certificates must be reported to the Lead Agency and </w:t>
      </w:r>
      <w:r w:rsidR="0043297D">
        <w:rPr>
          <w:rFonts w:ascii="Cambria" w:eastAsia="Times New Roman" w:hAnsi="Cambria" w:cs="Times New Roman"/>
          <w:szCs w:val="24"/>
          <w:lang w:val="en-GB" w:eastAsia="en-AU"/>
        </w:rPr>
        <w:t xml:space="preserve">the </w:t>
      </w:r>
      <w:r>
        <w:rPr>
          <w:rFonts w:ascii="Cambria" w:eastAsia="Times New Roman" w:hAnsi="Cambria" w:cs="Times New Roman"/>
          <w:szCs w:val="24"/>
          <w:lang w:val="en-GB" w:eastAsia="en-AU"/>
        </w:rPr>
        <w:t>National Cyber S</w:t>
      </w:r>
      <w:r w:rsidR="0043297D">
        <w:rPr>
          <w:rFonts w:ascii="Cambria" w:eastAsia="Times New Roman" w:hAnsi="Cambria" w:cs="Times New Roman"/>
          <w:szCs w:val="24"/>
          <w:lang w:val="en-GB" w:eastAsia="en-AU"/>
        </w:rPr>
        <w:t>ecurity</w:t>
      </w:r>
      <w:r>
        <w:rPr>
          <w:rFonts w:ascii="Cambria" w:eastAsia="Times New Roman" w:hAnsi="Cambria" w:cs="Times New Roman"/>
          <w:szCs w:val="24"/>
          <w:lang w:val="en-GB" w:eastAsia="en-AU"/>
        </w:rPr>
        <w:t xml:space="preserve"> Centre (NCSC)</w:t>
      </w:r>
      <w:r w:rsidR="0043297D">
        <w:rPr>
          <w:rStyle w:val="FootnoteReference"/>
          <w:rFonts w:ascii="Cambria" w:eastAsia="Times New Roman" w:hAnsi="Cambria" w:cs="Times New Roman"/>
          <w:szCs w:val="24"/>
          <w:lang w:val="en-GB" w:eastAsia="en-AU"/>
        </w:rPr>
        <w:footnoteReference w:id="11"/>
      </w:r>
      <w:r>
        <w:rPr>
          <w:rFonts w:ascii="Cambria" w:eastAsia="Times New Roman" w:hAnsi="Cambria" w:cs="Times New Roman"/>
          <w:szCs w:val="24"/>
          <w:lang w:val="en-GB" w:eastAsia="en-AU"/>
        </w:rPr>
        <w:t xml:space="preserve"> within 24 hours of the incident, or in accordance with the Incident Management Plan were different.</w:t>
      </w:r>
    </w:p>
    <w:p w14:paraId="1E043D6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r w:rsidR="00410214">
        <w:rPr>
          <w:rFonts w:ascii="Cambria" w:eastAsia="Times New Roman" w:hAnsi="Cambria" w:cs="Times New Roman"/>
          <w:szCs w:val="24"/>
          <w:lang w:val="en-GB" w:eastAsia="en-AU"/>
        </w:rPr>
        <w:t xml:space="preserve"> for additional criteria</w:t>
      </w:r>
      <w:r w:rsidRPr="00BC0C1B">
        <w:rPr>
          <w:rFonts w:ascii="Cambria" w:eastAsia="Times New Roman" w:hAnsi="Cambria" w:cs="Times New Roman"/>
          <w:szCs w:val="24"/>
          <w:lang w:val="en-GB" w:eastAsia="en-AU"/>
        </w:rPr>
        <w:t>.</w:t>
      </w:r>
    </w:p>
    <w:p w14:paraId="23B39884" w14:textId="77777777" w:rsidR="00BC0C1B" w:rsidRPr="00BC0C1B" w:rsidRDefault="00BC0C1B" w:rsidP="00EF6875">
      <w:pPr>
        <w:pStyle w:val="Heading3"/>
      </w:pPr>
      <w:bookmarkStart w:id="1013" w:name="_Toc130487667"/>
      <w:bookmarkStart w:id="1014" w:name="_Toc130491603"/>
      <w:bookmarkStart w:id="1015" w:name="_Toc166312678"/>
      <w:bookmarkStart w:id="1016" w:name="_Toc246766455"/>
      <w:bookmarkStart w:id="1017" w:name="_Toc325181109"/>
      <w:bookmarkStart w:id="1018" w:name="_Toc325181387"/>
      <w:bookmarkStart w:id="1019" w:name="_Toc325181653"/>
      <w:bookmarkStart w:id="1020" w:name="_Toc325182787"/>
      <w:bookmarkStart w:id="1021" w:name="_Toc325183636"/>
      <w:bookmarkStart w:id="1022" w:name="_Toc297149664"/>
      <w:r w:rsidRPr="00BC0C1B">
        <w:t>Circumstances for suspension</w:t>
      </w:r>
      <w:bookmarkEnd w:id="1013"/>
      <w:bookmarkEnd w:id="1014"/>
      <w:bookmarkEnd w:id="1015"/>
      <w:bookmarkEnd w:id="1016"/>
      <w:bookmarkEnd w:id="1017"/>
      <w:bookmarkEnd w:id="1018"/>
      <w:bookmarkEnd w:id="1019"/>
      <w:bookmarkEnd w:id="1020"/>
      <w:bookmarkEnd w:id="1021"/>
      <w:bookmarkEnd w:id="1022"/>
    </w:p>
    <w:p w14:paraId="3BEED77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54CCF66D" w14:textId="77777777" w:rsidR="00BC0C1B" w:rsidRPr="00BC0C1B" w:rsidRDefault="00BC0C1B" w:rsidP="00EF6875">
      <w:pPr>
        <w:pStyle w:val="Heading3"/>
      </w:pPr>
      <w:bookmarkStart w:id="1023" w:name="_Toc130487668"/>
      <w:bookmarkStart w:id="1024" w:name="_Toc130491604"/>
      <w:bookmarkStart w:id="1025" w:name="_Toc166312679"/>
      <w:bookmarkStart w:id="1026" w:name="_Toc246766456"/>
      <w:bookmarkStart w:id="1027" w:name="_Toc325181110"/>
      <w:bookmarkStart w:id="1028" w:name="_Toc325181388"/>
      <w:bookmarkStart w:id="1029" w:name="_Toc325181654"/>
      <w:bookmarkStart w:id="1030" w:name="_Toc325182788"/>
      <w:bookmarkStart w:id="1031" w:name="_Toc325183637"/>
      <w:bookmarkStart w:id="1032" w:name="_Toc297149665"/>
      <w:r w:rsidRPr="00BC0C1B">
        <w:t>Who can request suspension</w:t>
      </w:r>
      <w:bookmarkEnd w:id="1023"/>
      <w:bookmarkEnd w:id="1024"/>
      <w:bookmarkEnd w:id="1025"/>
      <w:bookmarkEnd w:id="1026"/>
      <w:bookmarkEnd w:id="1027"/>
      <w:bookmarkEnd w:id="1028"/>
      <w:bookmarkEnd w:id="1029"/>
      <w:bookmarkEnd w:id="1030"/>
      <w:bookmarkEnd w:id="1031"/>
      <w:bookmarkEnd w:id="1032"/>
    </w:p>
    <w:p w14:paraId="561699A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3C115E48" w14:textId="77777777" w:rsidR="00BC0C1B" w:rsidRPr="00BC0C1B" w:rsidRDefault="00BC0C1B" w:rsidP="00EF6875">
      <w:pPr>
        <w:pStyle w:val="Heading3"/>
      </w:pPr>
      <w:bookmarkStart w:id="1033" w:name="_Toc130487669"/>
      <w:bookmarkStart w:id="1034" w:name="_Toc130491605"/>
      <w:bookmarkStart w:id="1035" w:name="_Toc166312680"/>
      <w:bookmarkStart w:id="1036" w:name="_Toc246766457"/>
      <w:bookmarkStart w:id="1037" w:name="_Toc325181111"/>
      <w:bookmarkStart w:id="1038" w:name="_Toc325181389"/>
      <w:bookmarkStart w:id="1039" w:name="_Toc325181655"/>
      <w:bookmarkStart w:id="1040" w:name="_Toc325182789"/>
      <w:bookmarkStart w:id="1041" w:name="_Toc325183638"/>
      <w:bookmarkStart w:id="1042" w:name="_Toc297149666"/>
      <w:r w:rsidRPr="00BC0C1B">
        <w:t>Procedure for suspension request</w:t>
      </w:r>
      <w:bookmarkEnd w:id="1033"/>
      <w:bookmarkEnd w:id="1034"/>
      <w:bookmarkEnd w:id="1035"/>
      <w:bookmarkEnd w:id="1036"/>
      <w:bookmarkEnd w:id="1037"/>
      <w:bookmarkEnd w:id="1038"/>
      <w:bookmarkEnd w:id="1039"/>
      <w:bookmarkEnd w:id="1040"/>
      <w:bookmarkEnd w:id="1041"/>
      <w:bookmarkEnd w:id="1042"/>
    </w:p>
    <w:p w14:paraId="015AB5F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10048FD8" w14:textId="77777777" w:rsidR="00BC0C1B" w:rsidRPr="00BC0C1B" w:rsidRDefault="00BC0C1B" w:rsidP="00EF6875">
      <w:pPr>
        <w:pStyle w:val="Heading3"/>
      </w:pPr>
      <w:bookmarkStart w:id="1043" w:name="_Toc130487670"/>
      <w:bookmarkStart w:id="1044" w:name="_Toc130491606"/>
      <w:bookmarkStart w:id="1045" w:name="_Toc166312681"/>
      <w:bookmarkStart w:id="1046" w:name="_Toc246766458"/>
      <w:bookmarkStart w:id="1047" w:name="_Toc325181112"/>
      <w:bookmarkStart w:id="1048" w:name="_Toc325181390"/>
      <w:bookmarkStart w:id="1049" w:name="_Toc325181656"/>
      <w:bookmarkStart w:id="1050" w:name="_Toc325182790"/>
      <w:bookmarkStart w:id="1051" w:name="_Toc325183639"/>
      <w:bookmarkStart w:id="1052" w:name="_Toc297149667"/>
      <w:r w:rsidRPr="00BC0C1B">
        <w:t>Limits on suspension period</w:t>
      </w:r>
      <w:bookmarkEnd w:id="1043"/>
      <w:bookmarkEnd w:id="1044"/>
      <w:bookmarkEnd w:id="1045"/>
      <w:bookmarkEnd w:id="1046"/>
      <w:bookmarkEnd w:id="1047"/>
      <w:bookmarkEnd w:id="1048"/>
      <w:bookmarkEnd w:id="1049"/>
      <w:bookmarkEnd w:id="1050"/>
      <w:bookmarkEnd w:id="1051"/>
      <w:bookmarkEnd w:id="1052"/>
    </w:p>
    <w:p w14:paraId="1A0EF84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4B57CAF1" w14:textId="77777777" w:rsidR="00BC0C1B" w:rsidRPr="00BC0C1B" w:rsidRDefault="00BC0C1B" w:rsidP="00EF6875">
      <w:pPr>
        <w:pStyle w:val="Heading2"/>
      </w:pPr>
      <w:bookmarkStart w:id="1053" w:name="_Toc237159581"/>
      <w:bookmarkStart w:id="1054" w:name="_Toc246766459"/>
      <w:bookmarkStart w:id="1055" w:name="_Toc325181113"/>
      <w:bookmarkStart w:id="1056" w:name="_Toc325181391"/>
      <w:bookmarkStart w:id="1057" w:name="_Toc325181657"/>
      <w:bookmarkStart w:id="1058" w:name="_Toc325182791"/>
      <w:bookmarkStart w:id="1059" w:name="_Toc325183640"/>
      <w:bookmarkStart w:id="1060" w:name="_Toc297149668"/>
      <w:bookmarkStart w:id="1061" w:name="_Toc446408847"/>
      <w:bookmarkStart w:id="1062" w:name="_Toc130487671"/>
      <w:bookmarkStart w:id="1063" w:name="_Toc130491607"/>
      <w:bookmarkStart w:id="1064" w:name="_Toc166312682"/>
      <w:r w:rsidRPr="009E0E53">
        <w:t>Certificate status services</w:t>
      </w:r>
      <w:bookmarkEnd w:id="1053"/>
      <w:bookmarkEnd w:id="1054"/>
      <w:bookmarkEnd w:id="1055"/>
      <w:bookmarkEnd w:id="1056"/>
      <w:bookmarkEnd w:id="1057"/>
      <w:bookmarkEnd w:id="1058"/>
      <w:bookmarkEnd w:id="1059"/>
      <w:bookmarkEnd w:id="1060"/>
      <w:bookmarkEnd w:id="1061"/>
    </w:p>
    <w:p w14:paraId="02116D83" w14:textId="77777777" w:rsidR="00BC0C1B" w:rsidRPr="00BC0C1B" w:rsidRDefault="00BC0C1B" w:rsidP="00EF6875">
      <w:pPr>
        <w:pStyle w:val="Heading3"/>
      </w:pPr>
      <w:bookmarkStart w:id="1065" w:name="_Toc130487672"/>
      <w:bookmarkStart w:id="1066" w:name="_Toc130491608"/>
      <w:bookmarkStart w:id="1067" w:name="_Toc166312683"/>
      <w:bookmarkStart w:id="1068" w:name="_Toc246766460"/>
      <w:bookmarkStart w:id="1069" w:name="_Toc325181114"/>
      <w:bookmarkStart w:id="1070" w:name="_Toc325181392"/>
      <w:bookmarkStart w:id="1071" w:name="_Toc325181658"/>
      <w:bookmarkStart w:id="1072" w:name="_Toc325182792"/>
      <w:bookmarkStart w:id="1073" w:name="_Toc325183641"/>
      <w:bookmarkStart w:id="1074" w:name="_Toc297149669"/>
      <w:bookmarkEnd w:id="1062"/>
      <w:bookmarkEnd w:id="1063"/>
      <w:bookmarkEnd w:id="1064"/>
      <w:r w:rsidRPr="00BC0C1B">
        <w:t>Operational characteristics</w:t>
      </w:r>
      <w:bookmarkEnd w:id="1065"/>
      <w:bookmarkEnd w:id="1066"/>
      <w:bookmarkEnd w:id="1067"/>
      <w:bookmarkEnd w:id="1068"/>
      <w:bookmarkEnd w:id="1069"/>
      <w:bookmarkEnd w:id="1070"/>
      <w:bookmarkEnd w:id="1071"/>
      <w:bookmarkEnd w:id="1072"/>
      <w:bookmarkEnd w:id="1073"/>
      <w:bookmarkEnd w:id="1074"/>
    </w:p>
    <w:p w14:paraId="71A2F03C" w14:textId="4E0EAFFB"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9A2E63">
        <w:rPr>
          <w:rFonts w:ascii="Cambria" w:eastAsia="Times New Roman" w:hAnsi="Cambria" w:cs="Times New Roman"/>
          <w:szCs w:val="24"/>
          <w:lang w:val="en-GB" w:eastAsia="en-AU"/>
        </w:rPr>
        <w:t xml:space="preserve">Lead Agency </w:t>
      </w:r>
      <w:r w:rsidRPr="00BC0C1B">
        <w:rPr>
          <w:rFonts w:ascii="Cambria" w:eastAsia="Times New Roman" w:hAnsi="Cambria" w:cs="Times New Roman"/>
          <w:szCs w:val="24"/>
          <w:lang w:val="en-GB" w:eastAsia="en-AU"/>
        </w:rPr>
        <w:t xml:space="preserve">shall </w:t>
      </w:r>
      <w:r w:rsidR="009A2E63">
        <w:rPr>
          <w:rFonts w:ascii="Cambria" w:eastAsia="Times New Roman" w:hAnsi="Cambria" w:cs="Times New Roman"/>
          <w:szCs w:val="24"/>
          <w:lang w:val="en-GB" w:eastAsia="en-AU"/>
        </w:rPr>
        <w:t xml:space="preserve">arrange to </w:t>
      </w:r>
      <w:r w:rsidRPr="00BC0C1B">
        <w:rPr>
          <w:rFonts w:ascii="Cambria" w:eastAsia="Times New Roman" w:hAnsi="Cambria" w:cs="Times New Roman"/>
          <w:szCs w:val="24"/>
          <w:lang w:val="en-GB" w:eastAsia="en-AU"/>
        </w:rPr>
        <w:t xml:space="preserve">store and make available via </w:t>
      </w:r>
      <w:r w:rsidR="009A2E63">
        <w:rPr>
          <w:rFonts w:ascii="Cambria" w:eastAsia="Times New Roman" w:hAnsi="Cambria" w:cs="Times New Roman"/>
          <w:szCs w:val="24"/>
          <w:lang w:val="en-GB" w:eastAsia="en-AU"/>
        </w:rPr>
        <w:t xml:space="preserve">an </w:t>
      </w:r>
      <w:r w:rsidRPr="000C67C3">
        <w:rPr>
          <w:rFonts w:ascii="Cambria" w:eastAsia="Times New Roman" w:hAnsi="Cambria" w:cs="Times New Roman"/>
          <w:i/>
          <w:szCs w:val="24"/>
          <w:lang w:val="en-GB" w:eastAsia="en-AU"/>
        </w:rPr>
        <w:t>internal</w:t>
      </w:r>
      <w:r w:rsidRPr="00BC0C1B">
        <w:rPr>
          <w:rFonts w:ascii="Cambria" w:eastAsia="Times New Roman" w:hAnsi="Cambria" w:cs="Times New Roman"/>
          <w:szCs w:val="24"/>
          <w:lang w:val="en-GB" w:eastAsia="en-AU"/>
        </w:rPr>
        <w:t xml:space="preserve"> </w:t>
      </w:r>
      <w:r w:rsidR="009A2E63">
        <w:rPr>
          <w:rFonts w:ascii="Cambria" w:eastAsia="Times New Roman" w:hAnsi="Cambria" w:cs="Times New Roman"/>
          <w:szCs w:val="24"/>
          <w:lang w:val="en-GB" w:eastAsia="en-AU"/>
        </w:rPr>
        <w:t>(cross-agency Intranet with access-controls in place</w:t>
      </w:r>
      <w:r w:rsidR="00707A94">
        <w:rPr>
          <w:rStyle w:val="FootnoteReference"/>
          <w:rFonts w:ascii="Cambria" w:eastAsia="Times New Roman" w:hAnsi="Cambria" w:cs="Times New Roman"/>
          <w:szCs w:val="24"/>
          <w:lang w:val="en-GB" w:eastAsia="en-AU"/>
        </w:rPr>
        <w:footnoteReference w:id="12"/>
      </w:r>
      <w:r w:rsidR="009A2E63">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web site:</w:t>
      </w:r>
    </w:p>
    <w:p w14:paraId="12E7301A" w14:textId="77777777" w:rsidR="00BC0C1B" w:rsidRPr="00BC0C1B" w:rsidRDefault="009E0E53" w:rsidP="00F63A95">
      <w:pPr>
        <w:numPr>
          <w:ilvl w:val="0"/>
          <w:numId w:val="24"/>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 xml:space="preserve">the </w:t>
      </w:r>
      <w:r w:rsidR="00BC0C1B" w:rsidRPr="00BC0C1B">
        <w:rPr>
          <w:rFonts w:ascii="Cambria" w:eastAsia="Times New Roman" w:hAnsi="Cambria" w:cs="Times New Roman"/>
          <w:szCs w:val="20"/>
          <w:lang w:eastAsia="en-AU"/>
        </w:rPr>
        <w:t>RCA and SubCA certificates;</w:t>
      </w:r>
    </w:p>
    <w:p w14:paraId="4A2D1B0E" w14:textId="77777777" w:rsidR="00BC0C1B" w:rsidRPr="00BC0C1B" w:rsidRDefault="00BC0C1B" w:rsidP="00F63A95">
      <w:pPr>
        <w:numPr>
          <w:ilvl w:val="0"/>
          <w:numId w:val="2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all valid individual (human) and applicable resource (non-person) certificates and cross-certificates; and</w:t>
      </w:r>
    </w:p>
    <w:p w14:paraId="3F73B81C" w14:textId="77777777" w:rsidR="00BC0C1B" w:rsidRDefault="00BC0C1B" w:rsidP="00F63A95">
      <w:pPr>
        <w:numPr>
          <w:ilvl w:val="0"/>
          <w:numId w:val="24"/>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the</w:t>
      </w:r>
      <w:proofErr w:type="gramEnd"/>
      <w:r w:rsidRPr="00BC0C1B">
        <w:rPr>
          <w:rFonts w:ascii="Cambria" w:eastAsia="Times New Roman" w:hAnsi="Cambria" w:cs="Times New Roman"/>
          <w:szCs w:val="20"/>
          <w:lang w:eastAsia="en-AU"/>
        </w:rPr>
        <w:t xml:space="preserve"> most up-to-date CRL(s).</w:t>
      </w:r>
    </w:p>
    <w:p w14:paraId="556AE3B6" w14:textId="77777777" w:rsidR="009E0E53" w:rsidRPr="00BC0C1B" w:rsidRDefault="009E0E53" w:rsidP="009E0E53">
      <w:pPr>
        <w:spacing w:after="120" w:line="240" w:lineRule="auto"/>
        <w:ind w:left="851"/>
        <w:contextualSpacing/>
        <w:rPr>
          <w:rFonts w:ascii="Cambria" w:eastAsia="Times New Roman" w:hAnsi="Cambria" w:cs="Times New Roman"/>
          <w:szCs w:val="20"/>
          <w:lang w:eastAsia="en-AU"/>
        </w:rPr>
      </w:pPr>
    </w:p>
    <w:p w14:paraId="00AE9948" w14:textId="00DD0848" w:rsidR="00BC0C1B" w:rsidRPr="00BC0C1B" w:rsidRDefault="009A2E63"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w:t>
      </w:r>
      <w:r w:rsidR="00BC0C1B" w:rsidRPr="00BC0C1B">
        <w:rPr>
          <w:rFonts w:ascii="Cambria" w:eastAsia="Times New Roman" w:hAnsi="Cambria" w:cs="Times New Roman"/>
          <w:szCs w:val="24"/>
          <w:lang w:val="en-GB" w:eastAsia="en-AU"/>
        </w:rPr>
        <w:t xml:space="preserve">he </w:t>
      </w:r>
      <w:r>
        <w:rPr>
          <w:rFonts w:ascii="Cambria" w:eastAsia="Times New Roman" w:hAnsi="Cambria" w:cs="Times New Roman"/>
          <w:szCs w:val="24"/>
          <w:lang w:val="en-GB" w:eastAsia="en-AU"/>
        </w:rPr>
        <w:t xml:space="preserve">Lead Agency </w:t>
      </w:r>
      <w:r w:rsidR="00BC0C1B" w:rsidRPr="00BC0C1B">
        <w:rPr>
          <w:rFonts w:ascii="Cambria" w:eastAsia="Times New Roman" w:hAnsi="Cambria" w:cs="Times New Roman"/>
          <w:szCs w:val="24"/>
          <w:lang w:val="en-GB" w:eastAsia="en-AU"/>
        </w:rPr>
        <w:t xml:space="preserve">will </w:t>
      </w:r>
      <w:r>
        <w:rPr>
          <w:rFonts w:ascii="Cambria" w:eastAsia="Times New Roman" w:hAnsi="Cambria" w:cs="Times New Roman"/>
          <w:szCs w:val="24"/>
          <w:lang w:val="en-GB" w:eastAsia="en-AU"/>
        </w:rPr>
        <w:t>publish</w:t>
      </w:r>
      <w:r w:rsidR="00BC0C1B" w:rsidRPr="00BC0C1B">
        <w:rPr>
          <w:rFonts w:ascii="Cambria" w:eastAsia="Times New Roman" w:hAnsi="Cambria" w:cs="Times New Roman"/>
          <w:szCs w:val="24"/>
          <w:lang w:val="en-GB" w:eastAsia="en-AU"/>
        </w:rPr>
        <w:t xml:space="preserve"> relevant </w:t>
      </w:r>
      <w:r>
        <w:rPr>
          <w:rFonts w:ascii="Cambria" w:eastAsia="Times New Roman" w:hAnsi="Cambria" w:cs="Times New Roman"/>
          <w:szCs w:val="24"/>
          <w:lang w:val="en-GB" w:eastAsia="en-AU"/>
        </w:rPr>
        <w:t>New Zealand Government</w:t>
      </w:r>
      <w:r>
        <w:rPr>
          <w:rFonts w:ascii="Cambria" w:eastAsia="Times New Roman" w:hAnsi="Cambria" w:cs="Times New Roman"/>
          <w:szCs w:val="20"/>
          <w:lang w:eastAsia="en-AU"/>
        </w:rPr>
        <w:t xml:space="preserve"> </w:t>
      </w:r>
      <w:r w:rsidR="00BC0C1B" w:rsidRPr="00BC0C1B">
        <w:rPr>
          <w:rFonts w:ascii="Cambria" w:eastAsia="Times New Roman" w:hAnsi="Cambria" w:cs="Times New Roman"/>
          <w:szCs w:val="24"/>
          <w:lang w:val="en-GB" w:eastAsia="en-AU"/>
        </w:rPr>
        <w:t>PKI</w:t>
      </w:r>
      <w:del w:id="1075" w:author="cogito" w:date="2016-05-08T16:59:00Z">
        <w:r w:rsidR="00BC0C1B" w:rsidRPr="00BC0C1B">
          <w:rPr>
            <w:rFonts w:ascii="Cambria" w:eastAsia="Times New Roman" w:hAnsi="Cambria" w:cs="Times New Roman"/>
            <w:szCs w:val="24"/>
            <w:lang w:val="en-GB" w:eastAsia="en-AU"/>
          </w:rPr>
          <w:delText xml:space="preserve"> </w:delText>
        </w:r>
        <w:r>
          <w:rPr>
            <w:rFonts w:ascii="Cambria" w:eastAsia="Times New Roman" w:hAnsi="Cambria" w:cs="Times New Roman"/>
            <w:szCs w:val="24"/>
            <w:lang w:val="en-GB" w:eastAsia="en-AU"/>
          </w:rPr>
          <w:delText>Framework</w:delText>
        </w:r>
      </w:del>
      <w:r w:rsidR="00BC0C1B" w:rsidRPr="00BC0C1B">
        <w:rPr>
          <w:rFonts w:ascii="Cambria" w:eastAsia="Times New Roman" w:hAnsi="Cambria" w:cs="Times New Roman"/>
          <w:szCs w:val="24"/>
          <w:lang w:val="en-GB" w:eastAsia="en-AU"/>
        </w:rPr>
        <w:t xml:space="preserve"> information for Relying Parties</w:t>
      </w:r>
      <w:r>
        <w:rPr>
          <w:rFonts w:ascii="Cambria" w:eastAsia="Times New Roman" w:hAnsi="Cambria" w:cs="Times New Roman"/>
          <w:szCs w:val="24"/>
          <w:lang w:val="en-GB" w:eastAsia="en-AU"/>
        </w:rPr>
        <w:t xml:space="preserve"> and agency consumption </w:t>
      </w:r>
      <w:r w:rsidRPr="000C67C3">
        <w:rPr>
          <w:rFonts w:ascii="Cambria" w:eastAsia="Times New Roman" w:hAnsi="Cambria" w:cs="Times New Roman"/>
          <w:i/>
          <w:szCs w:val="24"/>
          <w:lang w:val="en-GB" w:eastAsia="en-AU"/>
        </w:rPr>
        <w:t>externally</w:t>
      </w:r>
      <w:r>
        <w:rPr>
          <w:rFonts w:ascii="Cambria" w:eastAsia="Times New Roman" w:hAnsi="Cambria" w:cs="Times New Roman"/>
          <w:szCs w:val="24"/>
          <w:lang w:val="en-GB" w:eastAsia="en-AU"/>
        </w:rPr>
        <w:t xml:space="preserve"> (via publically accessible Internet websites at www.pki.govt.nz and www.ict.govt.nz)</w:t>
      </w:r>
      <w:r w:rsidR="00BC0C1B" w:rsidRPr="00BC0C1B">
        <w:rPr>
          <w:rFonts w:ascii="Cambria" w:eastAsia="Times New Roman" w:hAnsi="Cambria" w:cs="Times New Roman"/>
          <w:szCs w:val="24"/>
          <w:lang w:val="en-GB" w:eastAsia="en-AU"/>
        </w:rPr>
        <w:t>. The CP will define what information is provided.</w:t>
      </w:r>
    </w:p>
    <w:p w14:paraId="453B22AB" w14:textId="344D309D"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Once a certificate has been revoked, the CA will write the certificate serial number to the CRL, which is published periodically to</w:t>
      </w:r>
      <w:bookmarkStart w:id="1076" w:name="_Hlt520707020"/>
      <w:bookmarkEnd w:id="1076"/>
      <w:r w:rsidRPr="00BC0C1B">
        <w:rPr>
          <w:rFonts w:ascii="Cambria" w:eastAsia="Times New Roman" w:hAnsi="Cambria" w:cs="Times New Roman"/>
          <w:szCs w:val="24"/>
          <w:lang w:val="en-GB" w:eastAsia="en-AU"/>
        </w:rPr>
        <w:t xml:space="preserve"> the </w:t>
      </w:r>
      <w:r w:rsidR="00295C15">
        <w:rPr>
          <w:rFonts w:ascii="Cambria" w:eastAsia="Times New Roman" w:hAnsi="Cambria" w:cs="Times New Roman"/>
          <w:szCs w:val="24"/>
          <w:lang w:val="en-GB" w:eastAsia="en-AU"/>
        </w:rPr>
        <w:t>New Zealand Government</w:t>
      </w:r>
      <w:r w:rsidR="00295C15">
        <w:rPr>
          <w:rFonts w:ascii="Cambria" w:eastAsia="Times New Roman" w:hAnsi="Cambria" w:cs="Times New Roman"/>
          <w:szCs w:val="20"/>
          <w:lang w:eastAsia="en-AU"/>
        </w:rPr>
        <w:t xml:space="preserve"> </w:t>
      </w:r>
      <w:r w:rsidRPr="00BC0C1B">
        <w:rPr>
          <w:rFonts w:ascii="Cambria" w:eastAsia="Times New Roman" w:hAnsi="Cambria" w:cs="Times New Roman"/>
          <w:szCs w:val="24"/>
          <w:lang w:val="en-GB" w:eastAsia="en-AU"/>
        </w:rPr>
        <w:t xml:space="preserve">repository.  While </w:t>
      </w:r>
      <w:r w:rsidR="0060779E">
        <w:rPr>
          <w:rFonts w:ascii="Cambria" w:eastAsia="Times New Roman" w:hAnsi="Cambria" w:cs="Times New Roman"/>
          <w:szCs w:val="24"/>
          <w:lang w:val="en-GB" w:eastAsia="en-AU"/>
        </w:rPr>
        <w:t xml:space="preserve">Subscriber </w:t>
      </w:r>
      <w:r w:rsidRPr="00BC0C1B">
        <w:rPr>
          <w:rFonts w:ascii="Cambria" w:eastAsia="Times New Roman" w:hAnsi="Cambria" w:cs="Times New Roman"/>
          <w:szCs w:val="24"/>
          <w:lang w:val="en-GB" w:eastAsia="en-AU"/>
        </w:rPr>
        <w:t>certificate</w:t>
      </w:r>
      <w:r w:rsidR="0060779E">
        <w:rPr>
          <w:rFonts w:ascii="Cambria" w:eastAsia="Times New Roman" w:hAnsi="Cambria" w:cs="Times New Roman"/>
          <w:szCs w:val="24"/>
          <w:lang w:val="en-GB" w:eastAsia="en-AU"/>
        </w:rPr>
        <w:t>s are</w:t>
      </w:r>
      <w:r w:rsidRPr="00BC0C1B">
        <w:rPr>
          <w:rFonts w:ascii="Cambria" w:eastAsia="Times New Roman" w:hAnsi="Cambria" w:cs="Times New Roman"/>
          <w:szCs w:val="24"/>
          <w:lang w:val="en-GB" w:eastAsia="en-AU"/>
        </w:rPr>
        <w:t xml:space="preserve"> revoked immediately after the CA processes the revocation request, any end user checking the validity </w:t>
      </w:r>
      <w:r w:rsidRPr="00BC0C1B">
        <w:rPr>
          <w:rFonts w:ascii="Cambria" w:eastAsia="Times New Roman" w:hAnsi="Cambria" w:cs="Times New Roman"/>
          <w:szCs w:val="24"/>
          <w:lang w:val="en-GB" w:eastAsia="en-AU"/>
        </w:rPr>
        <w:lastRenderedPageBreak/>
        <w:t xml:space="preserve">of a certificate will not be able to detect the revocation until the next CRL posting or their application requires a new CRL. The details of CRL publishing frequency is documented in the </w:t>
      </w:r>
      <w:bookmarkStart w:id="1077" w:name="_Hlt529107971"/>
      <w:r w:rsidRPr="00BC0C1B">
        <w:rPr>
          <w:rFonts w:ascii="Cambria" w:eastAsia="Times New Roman" w:hAnsi="Cambria" w:cs="Times New Roman"/>
          <w:szCs w:val="24"/>
          <w:lang w:val="en-GB" w:eastAsia="en-AU"/>
        </w:rPr>
        <w:t>CP</w:t>
      </w:r>
      <w:bookmarkEnd w:id="1077"/>
      <w:r w:rsidRPr="00BC0C1B">
        <w:rPr>
          <w:rFonts w:ascii="Cambria" w:eastAsia="Times New Roman" w:hAnsi="Cambria" w:cs="Times New Roman"/>
          <w:szCs w:val="24"/>
          <w:lang w:val="en-GB" w:eastAsia="en-AU"/>
        </w:rPr>
        <w:t xml:space="preserve"> of the issuing CA.</w:t>
      </w:r>
    </w:p>
    <w:p w14:paraId="08ADC6DA" w14:textId="3A935A65" w:rsidR="0060779E" w:rsidRPr="00BC0C1B" w:rsidRDefault="0060779E"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Revocation of a CA certificate will require an immediate out-of-sequence CRL publication. Such CRL releases </w:t>
      </w:r>
      <w:del w:id="1078" w:author="cogito" w:date="2016-05-08T16:59:00Z">
        <w:r w:rsidR="0043297D">
          <w:rPr>
            <w:rFonts w:ascii="Cambria" w:eastAsia="Times New Roman" w:hAnsi="Cambria" w:cs="Times New Roman"/>
            <w:szCs w:val="24"/>
            <w:lang w:val="en-GB" w:eastAsia="en-AU"/>
          </w:rPr>
          <w:delText>must</w:delText>
        </w:r>
      </w:del>
      <w:ins w:id="1079" w:author="cogito" w:date="2016-05-08T16:59:00Z">
        <w:r>
          <w:rPr>
            <w:rFonts w:ascii="Cambria" w:eastAsia="Times New Roman" w:hAnsi="Cambria" w:cs="Times New Roman"/>
            <w:szCs w:val="24"/>
            <w:lang w:val="en-GB" w:eastAsia="en-AU"/>
          </w:rPr>
          <w:t>will</w:t>
        </w:r>
      </w:ins>
      <w:r>
        <w:rPr>
          <w:rFonts w:ascii="Cambria" w:eastAsia="Times New Roman" w:hAnsi="Cambria" w:cs="Times New Roman"/>
          <w:szCs w:val="24"/>
          <w:lang w:val="en-GB" w:eastAsia="en-AU"/>
        </w:rPr>
        <w:t xml:space="preserve"> be </w:t>
      </w:r>
      <w:commentRangeStart w:id="1080"/>
      <w:r w:rsidR="0043297D">
        <w:rPr>
          <w:rFonts w:ascii="Cambria" w:eastAsia="Times New Roman" w:hAnsi="Cambria" w:cs="Times New Roman"/>
          <w:szCs w:val="24"/>
          <w:lang w:val="en-GB" w:eastAsia="en-AU"/>
        </w:rPr>
        <w:t xml:space="preserve">securely </w:t>
      </w:r>
      <w:commentRangeEnd w:id="1080"/>
      <w:r w:rsidR="007C3657">
        <w:rPr>
          <w:rStyle w:val="CommentReference"/>
          <w:rFonts w:ascii="Times New Roman" w:eastAsia="Times New Roman" w:hAnsi="Times New Roman" w:cs="Times New Roman"/>
          <w:lang w:val="en-GB" w:eastAsia="en-AU"/>
        </w:rPr>
        <w:commentReference w:id="1080"/>
      </w:r>
      <w:r>
        <w:rPr>
          <w:rFonts w:ascii="Cambria" w:eastAsia="Times New Roman" w:hAnsi="Cambria" w:cs="Times New Roman"/>
          <w:szCs w:val="24"/>
          <w:lang w:val="en-GB" w:eastAsia="en-AU"/>
        </w:rPr>
        <w:t xml:space="preserve">notified to </w:t>
      </w:r>
      <w:r w:rsidR="0043297D">
        <w:rPr>
          <w:rFonts w:ascii="Cambria" w:eastAsia="Times New Roman" w:hAnsi="Cambria" w:cs="Times New Roman"/>
          <w:szCs w:val="24"/>
          <w:lang w:val="en-GB" w:eastAsia="en-AU"/>
        </w:rPr>
        <w:t>the Lead Agency, other Government PKI Service Providers</w:t>
      </w:r>
      <w:r w:rsidR="0043297D">
        <w:rPr>
          <w:rStyle w:val="FootnoteReference"/>
          <w:rFonts w:ascii="Cambria" w:eastAsia="Times New Roman" w:hAnsi="Cambria" w:cs="Times New Roman"/>
          <w:szCs w:val="24"/>
          <w:lang w:val="en-GB" w:eastAsia="en-AU"/>
        </w:rPr>
        <w:footnoteReference w:id="13"/>
      </w:r>
      <w:r w:rsidR="0043297D">
        <w:rPr>
          <w:rFonts w:ascii="Cambria" w:eastAsia="Times New Roman" w:hAnsi="Cambria" w:cs="Times New Roman"/>
          <w:szCs w:val="24"/>
          <w:lang w:val="en-GB" w:eastAsia="en-AU"/>
        </w:rPr>
        <w:t xml:space="preserve">, and </w:t>
      </w:r>
      <w:r>
        <w:rPr>
          <w:rFonts w:ascii="Cambria" w:eastAsia="Times New Roman" w:hAnsi="Cambria" w:cs="Times New Roman"/>
          <w:szCs w:val="24"/>
          <w:lang w:val="en-GB" w:eastAsia="en-AU"/>
        </w:rPr>
        <w:t>affected agency Subscriber Authorities immediately and out-of-band (eg. via email distribution list</w:t>
      </w:r>
      <w:r w:rsidR="0043297D">
        <w:rPr>
          <w:rFonts w:ascii="Cambria" w:eastAsia="Times New Roman" w:hAnsi="Cambria" w:cs="Times New Roman"/>
          <w:szCs w:val="24"/>
          <w:lang w:val="en-GB" w:eastAsia="en-AU"/>
        </w:rPr>
        <w:t>; telephone contact list</w:t>
      </w:r>
      <w:r>
        <w:rPr>
          <w:rFonts w:ascii="Cambria" w:eastAsia="Times New Roman" w:hAnsi="Cambria" w:cs="Times New Roman"/>
          <w:szCs w:val="24"/>
          <w:lang w:val="en-GB" w:eastAsia="en-AU"/>
        </w:rPr>
        <w:t>).</w:t>
      </w:r>
    </w:p>
    <w:p w14:paraId="0DB2582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Information exchanged between the CA and the Validation Authority shall be authenticated and protected from modification using mechanisms commensurate with the requirements of the data to be protected by the certificates being issued.</w:t>
      </w:r>
    </w:p>
    <w:p w14:paraId="0DEC005F" w14:textId="77777777" w:rsidR="00BC0C1B" w:rsidRPr="00BC0C1B" w:rsidRDefault="00BC0C1B" w:rsidP="00EF6875">
      <w:pPr>
        <w:pStyle w:val="Heading3"/>
      </w:pPr>
      <w:bookmarkStart w:id="1081" w:name="_Toc130487673"/>
      <w:bookmarkStart w:id="1082" w:name="_Toc130491609"/>
      <w:bookmarkStart w:id="1083" w:name="_Toc166312684"/>
      <w:bookmarkStart w:id="1084" w:name="_Toc246766461"/>
      <w:bookmarkStart w:id="1085" w:name="_Toc325181115"/>
      <w:bookmarkStart w:id="1086" w:name="_Toc325181393"/>
      <w:bookmarkStart w:id="1087" w:name="_Toc325181659"/>
      <w:bookmarkStart w:id="1088" w:name="_Toc325182793"/>
      <w:bookmarkStart w:id="1089" w:name="_Toc325183642"/>
      <w:bookmarkStart w:id="1090" w:name="_Toc297149670"/>
      <w:r w:rsidRPr="00BC0C1B">
        <w:t>Service availability</w:t>
      </w:r>
      <w:bookmarkEnd w:id="1081"/>
      <w:bookmarkEnd w:id="1082"/>
      <w:bookmarkEnd w:id="1083"/>
      <w:bookmarkEnd w:id="1084"/>
      <w:bookmarkEnd w:id="1085"/>
      <w:bookmarkEnd w:id="1086"/>
      <w:bookmarkEnd w:id="1087"/>
      <w:bookmarkEnd w:id="1088"/>
      <w:bookmarkEnd w:id="1089"/>
      <w:bookmarkEnd w:id="1090"/>
    </w:p>
    <w:p w14:paraId="31D70531" w14:textId="392624C4" w:rsidR="00BC0C1B" w:rsidRDefault="002864E3"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Cogito Group on behalf of the </w:t>
      </w:r>
      <w:r w:rsidR="00F1394F">
        <w:rPr>
          <w:rFonts w:ascii="Cambria" w:eastAsia="Times New Roman" w:hAnsi="Cambria" w:cs="Times New Roman"/>
          <w:szCs w:val="24"/>
          <w:lang w:val="en-GB" w:eastAsia="en-AU"/>
        </w:rPr>
        <w:t>New Zealand Government</w:t>
      </w:r>
      <w:r w:rsidR="00BC0C1B" w:rsidRPr="00BC0C1B">
        <w:rPr>
          <w:rFonts w:ascii="Cambria" w:eastAsia="Times New Roman" w:hAnsi="Cambria" w:cs="Times New Roman"/>
          <w:szCs w:val="24"/>
          <w:lang w:val="en-GB" w:eastAsia="en-AU"/>
        </w:rPr>
        <w:t xml:space="preserve"> shall make th</w:t>
      </w:r>
      <w:r w:rsidR="009E3F6C">
        <w:rPr>
          <w:rFonts w:ascii="Cambria" w:eastAsia="Times New Roman" w:hAnsi="Cambria" w:cs="Times New Roman"/>
          <w:szCs w:val="24"/>
          <w:lang w:val="en-GB" w:eastAsia="en-AU"/>
        </w:rPr>
        <w:t>e</w:t>
      </w:r>
      <w:r w:rsidR="00BC0C1B" w:rsidRPr="00BC0C1B">
        <w:rPr>
          <w:rFonts w:ascii="Cambria" w:eastAsia="Times New Roman" w:hAnsi="Cambria" w:cs="Times New Roman"/>
          <w:szCs w:val="24"/>
          <w:lang w:val="en-GB" w:eastAsia="en-AU"/>
        </w:rPr>
        <w:t xml:space="preserve"> </w:t>
      </w:r>
      <w:r w:rsidR="009E3F6C">
        <w:rPr>
          <w:rFonts w:ascii="Cambria" w:eastAsia="Times New Roman" w:hAnsi="Cambria" w:cs="Times New Roman"/>
          <w:szCs w:val="24"/>
          <w:lang w:val="en-GB" w:eastAsia="en-AU"/>
        </w:rPr>
        <w:t xml:space="preserve">associated </w:t>
      </w:r>
      <w:r w:rsidR="00BC0C1B" w:rsidRPr="00BC0C1B">
        <w:rPr>
          <w:rFonts w:ascii="Cambria" w:eastAsia="Times New Roman" w:hAnsi="Cambria" w:cs="Times New Roman"/>
          <w:szCs w:val="24"/>
          <w:lang w:val="en-GB" w:eastAsia="en-AU"/>
        </w:rPr>
        <w:t>service</w:t>
      </w:r>
      <w:r w:rsidR="009E3F6C">
        <w:rPr>
          <w:rFonts w:ascii="Cambria" w:eastAsia="Times New Roman" w:hAnsi="Cambria" w:cs="Times New Roman"/>
          <w:szCs w:val="24"/>
          <w:lang w:val="en-GB" w:eastAsia="en-AU"/>
        </w:rPr>
        <w:t>s</w:t>
      </w:r>
      <w:r w:rsidR="00BC0C1B" w:rsidRPr="00BC0C1B">
        <w:rPr>
          <w:rFonts w:ascii="Cambria" w:eastAsia="Times New Roman" w:hAnsi="Cambria" w:cs="Times New Roman"/>
          <w:szCs w:val="24"/>
          <w:lang w:val="en-GB" w:eastAsia="en-AU"/>
        </w:rPr>
        <w:t xml:space="preserve"> available continuously, except for unavoidable activities. Due to the nature of the Internet and </w:t>
      </w:r>
      <w:r w:rsidR="00BC0C1B" w:rsidRPr="00F1394F">
        <w:rPr>
          <w:rFonts w:ascii="Cambria" w:eastAsia="Times New Roman" w:hAnsi="Cambria" w:cs="Times New Roman"/>
          <w:szCs w:val="24"/>
          <w:lang w:val="en-GB" w:eastAsia="en-AU"/>
        </w:rPr>
        <w:t xml:space="preserve">internal </w:t>
      </w:r>
      <w:r w:rsidR="00F1394F">
        <w:rPr>
          <w:rFonts w:ascii="Cambria" w:eastAsia="Times New Roman" w:hAnsi="Cambria" w:cs="Times New Roman"/>
          <w:szCs w:val="24"/>
          <w:lang w:val="en-GB" w:eastAsia="en-AU"/>
        </w:rPr>
        <w:t>New Zealand Government</w:t>
      </w:r>
      <w:r w:rsidR="00F1394F">
        <w:rPr>
          <w:rFonts w:ascii="Cambria" w:eastAsia="Times New Roman" w:hAnsi="Cambria" w:cs="Times New Roman"/>
          <w:szCs w:val="20"/>
          <w:lang w:eastAsia="en-AU"/>
        </w:rPr>
        <w:t xml:space="preserve"> </w:t>
      </w:r>
      <w:r w:rsidR="00BC0C1B" w:rsidRPr="00BC0C1B">
        <w:rPr>
          <w:rFonts w:ascii="Cambria" w:eastAsia="Times New Roman" w:hAnsi="Cambria" w:cs="Times New Roman"/>
          <w:szCs w:val="24"/>
          <w:lang w:val="en-GB" w:eastAsia="en-AU"/>
        </w:rPr>
        <w:t>communications this service cannot be guaranteed to be always accessible.</w:t>
      </w:r>
    </w:p>
    <w:p w14:paraId="0D5ED294" w14:textId="075D41BB" w:rsidR="00BC0C1B" w:rsidRPr="00BC0C1B" w:rsidRDefault="009E3F6C" w:rsidP="00EF6875">
      <w:pPr>
        <w:pStyle w:val="Heading3"/>
      </w:pPr>
      <w:r>
        <w:rPr>
          <w:lang w:val="en-GB"/>
        </w:rPr>
        <w:t>This CPS and associated PKI core services must be available during the New Zealand Time Zone business hours of 9am to 5pm, Monday to Friday; excluding New Zealand Public and Statutory Holidays. Management and monitoring of the PKI services will occur continuously outside these hours.</w:t>
      </w:r>
      <w:bookmarkStart w:id="1091" w:name="_Toc130487674"/>
      <w:bookmarkStart w:id="1092" w:name="_Toc130491610"/>
      <w:bookmarkStart w:id="1093" w:name="_Toc166312685"/>
      <w:bookmarkStart w:id="1094" w:name="_Toc246766462"/>
      <w:bookmarkStart w:id="1095" w:name="_Toc325181116"/>
      <w:bookmarkStart w:id="1096" w:name="_Toc325181394"/>
      <w:bookmarkStart w:id="1097" w:name="_Toc325181660"/>
      <w:bookmarkStart w:id="1098" w:name="_Toc325182794"/>
      <w:bookmarkStart w:id="1099" w:name="_Toc325183643"/>
      <w:bookmarkStart w:id="1100" w:name="_Toc297149671"/>
      <w:r w:rsidR="00BC0C1B" w:rsidRPr="00BC0C1B">
        <w:t>Optional features</w:t>
      </w:r>
      <w:bookmarkEnd w:id="1091"/>
      <w:bookmarkEnd w:id="1092"/>
      <w:bookmarkEnd w:id="1093"/>
      <w:bookmarkEnd w:id="1094"/>
      <w:bookmarkEnd w:id="1095"/>
      <w:bookmarkEnd w:id="1096"/>
      <w:bookmarkEnd w:id="1097"/>
      <w:bookmarkEnd w:id="1098"/>
      <w:bookmarkEnd w:id="1099"/>
      <w:bookmarkEnd w:id="1100"/>
    </w:p>
    <w:p w14:paraId="09C13CE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stipulation.</w:t>
      </w:r>
    </w:p>
    <w:p w14:paraId="554B1CAC" w14:textId="77777777" w:rsidR="00BC0C1B" w:rsidRPr="00BC0C1B" w:rsidRDefault="00BC0C1B" w:rsidP="00EF6875">
      <w:pPr>
        <w:pStyle w:val="Heading2"/>
      </w:pPr>
      <w:bookmarkStart w:id="1101" w:name="_Toc237159582"/>
      <w:bookmarkStart w:id="1102" w:name="_Toc246766463"/>
      <w:bookmarkStart w:id="1103" w:name="_Toc325181117"/>
      <w:bookmarkStart w:id="1104" w:name="_Toc325181395"/>
      <w:bookmarkStart w:id="1105" w:name="_Toc325181661"/>
      <w:bookmarkStart w:id="1106" w:name="_Toc325182795"/>
      <w:bookmarkStart w:id="1107" w:name="_Toc325183644"/>
      <w:bookmarkStart w:id="1108" w:name="_Toc297149672"/>
      <w:bookmarkStart w:id="1109" w:name="_Toc446408848"/>
      <w:bookmarkStart w:id="1110" w:name="_Toc130487675"/>
      <w:bookmarkStart w:id="1111" w:name="_Toc130491611"/>
      <w:bookmarkStart w:id="1112" w:name="_Toc166312686"/>
      <w:r w:rsidRPr="00BC0C1B">
        <w:t>End of subscription</w:t>
      </w:r>
      <w:bookmarkEnd w:id="1101"/>
      <w:bookmarkEnd w:id="1102"/>
      <w:bookmarkEnd w:id="1103"/>
      <w:bookmarkEnd w:id="1104"/>
      <w:bookmarkEnd w:id="1105"/>
      <w:bookmarkEnd w:id="1106"/>
      <w:bookmarkEnd w:id="1107"/>
      <w:bookmarkEnd w:id="1108"/>
      <w:bookmarkEnd w:id="1109"/>
    </w:p>
    <w:bookmarkEnd w:id="1110"/>
    <w:bookmarkEnd w:id="1111"/>
    <w:bookmarkEnd w:id="1112"/>
    <w:p w14:paraId="3D97E4C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 subscription for a certificate ends:</w:t>
      </w:r>
    </w:p>
    <w:p w14:paraId="072F73AB" w14:textId="77777777" w:rsidR="00BC0C1B" w:rsidRPr="00BC0C1B" w:rsidRDefault="00BC0C1B" w:rsidP="00F63A95">
      <w:pPr>
        <w:numPr>
          <w:ilvl w:val="0"/>
          <w:numId w:val="2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when a certificate is revoked or allowed to expire; or</w:t>
      </w:r>
    </w:p>
    <w:p w14:paraId="42751966" w14:textId="77777777" w:rsidR="00BC0C1B" w:rsidRPr="00BC0C1B" w:rsidRDefault="00BC0C1B" w:rsidP="00F63A95">
      <w:pPr>
        <w:numPr>
          <w:ilvl w:val="0"/>
          <w:numId w:val="2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when all tokens containing the certificates matching private key have been surrendered to an RA and destroyed or zeroised in an approved manner; or</w:t>
      </w:r>
    </w:p>
    <w:p w14:paraId="215C3353" w14:textId="77777777" w:rsidR="00BC0C1B" w:rsidRPr="00BC0C1B" w:rsidRDefault="00BC0C1B" w:rsidP="00F63A95">
      <w:pPr>
        <w:numPr>
          <w:ilvl w:val="0"/>
          <w:numId w:val="25"/>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when</w:t>
      </w:r>
      <w:proofErr w:type="gramEnd"/>
      <w:r w:rsidRPr="00BC0C1B">
        <w:rPr>
          <w:rFonts w:ascii="Cambria" w:eastAsia="Times New Roman" w:hAnsi="Cambria" w:cs="Times New Roman"/>
          <w:szCs w:val="20"/>
          <w:lang w:eastAsia="en-AU"/>
        </w:rPr>
        <w:t xml:space="preserve"> the PKI is terminated.</w:t>
      </w:r>
    </w:p>
    <w:p w14:paraId="6929C5C0" w14:textId="77777777" w:rsidR="00BC0C1B" w:rsidRPr="00BC0C1B" w:rsidRDefault="00BC0C1B" w:rsidP="00EF6875">
      <w:pPr>
        <w:pStyle w:val="Heading2"/>
      </w:pPr>
      <w:bookmarkStart w:id="1113" w:name="_Toc240001344"/>
      <w:bookmarkStart w:id="1114" w:name="_Toc237159583"/>
      <w:bookmarkStart w:id="1115" w:name="_Toc246766464"/>
      <w:bookmarkStart w:id="1116" w:name="_Toc325181118"/>
      <w:bookmarkStart w:id="1117" w:name="_Toc325181396"/>
      <w:bookmarkStart w:id="1118" w:name="_Toc325181662"/>
      <w:bookmarkStart w:id="1119" w:name="_Toc325182796"/>
      <w:bookmarkStart w:id="1120" w:name="_Toc325183645"/>
      <w:bookmarkStart w:id="1121" w:name="_Toc297149673"/>
      <w:bookmarkStart w:id="1122" w:name="_Toc446408849"/>
      <w:bookmarkStart w:id="1123" w:name="_Toc130487676"/>
      <w:bookmarkStart w:id="1124" w:name="_Toc130491612"/>
      <w:bookmarkStart w:id="1125" w:name="_Toc166312687"/>
      <w:bookmarkEnd w:id="1113"/>
      <w:r w:rsidRPr="00BC0C1B">
        <w:t>Key escrow and recovery</w:t>
      </w:r>
      <w:bookmarkEnd w:id="1114"/>
      <w:bookmarkEnd w:id="1115"/>
      <w:bookmarkEnd w:id="1116"/>
      <w:bookmarkEnd w:id="1117"/>
      <w:bookmarkEnd w:id="1118"/>
      <w:bookmarkEnd w:id="1119"/>
      <w:bookmarkEnd w:id="1120"/>
      <w:bookmarkEnd w:id="1121"/>
      <w:bookmarkEnd w:id="1122"/>
    </w:p>
    <w:p w14:paraId="02944559" w14:textId="77777777" w:rsidR="00BC0C1B" w:rsidRPr="00BC0C1B" w:rsidRDefault="00BC0C1B" w:rsidP="00EF6875">
      <w:pPr>
        <w:pStyle w:val="Heading3"/>
      </w:pPr>
      <w:bookmarkStart w:id="1126" w:name="_Toc130487677"/>
      <w:bookmarkStart w:id="1127" w:name="_Toc130491613"/>
      <w:bookmarkStart w:id="1128" w:name="_Toc166312688"/>
      <w:bookmarkStart w:id="1129" w:name="_Toc246766465"/>
      <w:bookmarkStart w:id="1130" w:name="_Toc325181119"/>
      <w:bookmarkStart w:id="1131" w:name="_Toc325181397"/>
      <w:bookmarkStart w:id="1132" w:name="_Toc325181663"/>
      <w:bookmarkStart w:id="1133" w:name="_Toc325182797"/>
      <w:bookmarkStart w:id="1134" w:name="_Toc325183646"/>
      <w:bookmarkStart w:id="1135" w:name="_Toc297149674"/>
      <w:bookmarkEnd w:id="1123"/>
      <w:bookmarkEnd w:id="1124"/>
      <w:bookmarkEnd w:id="1125"/>
      <w:r w:rsidRPr="00BC0C1B">
        <w:t>Key escrow and recovery policy and practices</w:t>
      </w:r>
      <w:bookmarkEnd w:id="1126"/>
      <w:bookmarkEnd w:id="1127"/>
      <w:bookmarkEnd w:id="1128"/>
      <w:bookmarkEnd w:id="1129"/>
      <w:bookmarkEnd w:id="1130"/>
      <w:bookmarkEnd w:id="1131"/>
      <w:bookmarkEnd w:id="1132"/>
      <w:bookmarkEnd w:id="1133"/>
      <w:bookmarkEnd w:id="1134"/>
      <w:bookmarkEnd w:id="1135"/>
    </w:p>
    <w:p w14:paraId="0D351EB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1136" w:name="_Toc130487678"/>
      <w:bookmarkStart w:id="1137" w:name="_Toc130491614"/>
      <w:r w:rsidRPr="00BC0C1B">
        <w:rPr>
          <w:rFonts w:ascii="Cambria" w:eastAsia="Times New Roman" w:hAnsi="Cambria" w:cs="Times New Roman"/>
          <w:szCs w:val="24"/>
          <w:lang w:val="en-GB" w:eastAsia="en-AU"/>
        </w:rPr>
        <w:t xml:space="preserve">Key escrow and recovery is supported when dual </w:t>
      </w:r>
      <w:r w:rsidRPr="00BC0C1B">
        <w:rPr>
          <w:rFonts w:ascii="Cambria" w:eastAsia="Times New Roman" w:hAnsi="Cambria" w:cs="Times New Roman"/>
          <w:i/>
          <w:szCs w:val="24"/>
          <w:lang w:val="en-GB" w:eastAsia="en-AU"/>
        </w:rPr>
        <w:t>key pairs</w:t>
      </w:r>
      <w:r w:rsidRPr="00BC0C1B">
        <w:rPr>
          <w:rFonts w:ascii="Cambria" w:eastAsia="Times New Roman" w:hAnsi="Cambria" w:cs="Times New Roman"/>
          <w:szCs w:val="24"/>
          <w:lang w:val="en-GB" w:eastAsia="en-AU"/>
        </w:rPr>
        <w:t xml:space="preserve"> and certificates are issued, one for authentication and one for confidentiality. Key escrow is permitted for end entity confidentiality private keys but not for end entity signature/authentication private keys. </w:t>
      </w:r>
    </w:p>
    <w:p w14:paraId="49E7C22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Recovery of end entity confidentiality keys is overseen by personnel in a PKI </w:t>
      </w:r>
      <w:r w:rsidRPr="00BC0C1B">
        <w:rPr>
          <w:rFonts w:ascii="Cambria" w:eastAsia="Times New Roman" w:hAnsi="Cambria" w:cs="Times New Roman"/>
          <w:i/>
          <w:szCs w:val="24"/>
          <w:lang w:val="en-GB" w:eastAsia="en-AU"/>
        </w:rPr>
        <w:t>Trusted Role</w:t>
      </w:r>
      <w:r w:rsidRPr="00BC0C1B">
        <w:rPr>
          <w:rFonts w:ascii="Cambria" w:eastAsia="Times New Roman" w:hAnsi="Cambria" w:cs="Times New Roman"/>
          <w:szCs w:val="24"/>
          <w:lang w:val="en-GB" w:eastAsia="en-AU"/>
        </w:rPr>
        <w:t xml:space="preserve">. </w:t>
      </w:r>
    </w:p>
    <w:p w14:paraId="5B1005B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Key escrow and recovery is used to support certificate renewal/re-key/modification functions where they are authorised by the CP. In addition, the CA may, as required by law or authorised</w:t>
      </w:r>
      <w:r w:rsidR="00295C15">
        <w:rPr>
          <w:rFonts w:ascii="Cambria" w:eastAsia="Times New Roman" w:hAnsi="Cambria" w:cs="Times New Roman"/>
          <w:szCs w:val="24"/>
          <w:lang w:val="en-GB" w:eastAsia="en-AU"/>
        </w:rPr>
        <w:t xml:space="preserve"> by</w:t>
      </w:r>
      <w:r w:rsidR="009A7665">
        <w:rPr>
          <w:rFonts w:ascii="Cambria" w:eastAsia="Times New Roman" w:hAnsi="Cambria" w:cs="Times New Roman"/>
          <w:szCs w:val="24"/>
          <w:lang w:val="en-GB" w:eastAsia="en-AU"/>
        </w:rPr>
        <w:t xml:space="preserve"> </w:t>
      </w:r>
      <w:r w:rsidR="00295C15">
        <w:rPr>
          <w:rFonts w:ascii="Cambria" w:eastAsia="Times New Roman" w:hAnsi="Cambria" w:cs="Times New Roman"/>
          <w:szCs w:val="24"/>
          <w:lang w:val="en-GB" w:eastAsia="en-AU"/>
        </w:rPr>
        <w:t xml:space="preserve"> New Zealand Government officials</w:t>
      </w:r>
      <w:r w:rsidRPr="00BC0C1B">
        <w:rPr>
          <w:rFonts w:ascii="Cambria" w:eastAsia="Times New Roman" w:hAnsi="Cambria" w:cs="Times New Roman"/>
          <w:szCs w:val="24"/>
          <w:lang w:val="en-GB" w:eastAsia="en-AU"/>
        </w:rPr>
        <w:t xml:space="preserve">, recover the entities private confidentiality key and decrypt any data encrypted with the corresponding </w:t>
      </w:r>
      <w:r w:rsidRPr="00BC0C1B">
        <w:rPr>
          <w:rFonts w:ascii="Cambria" w:eastAsia="Times New Roman" w:hAnsi="Cambria" w:cs="Times New Roman"/>
          <w:i/>
          <w:szCs w:val="24"/>
          <w:lang w:val="en-GB" w:eastAsia="en-AU"/>
        </w:rPr>
        <w:t>public key</w:t>
      </w:r>
      <w:r w:rsidRPr="00BC0C1B">
        <w:rPr>
          <w:rFonts w:ascii="Cambria" w:eastAsia="Times New Roman" w:hAnsi="Cambria" w:cs="Times New Roman"/>
          <w:szCs w:val="24"/>
          <w:lang w:val="en-GB" w:eastAsia="en-AU"/>
        </w:rPr>
        <w:t xml:space="preserve">. </w:t>
      </w:r>
    </w:p>
    <w:p w14:paraId="10B7E07A" w14:textId="77777777" w:rsidR="00BC0C1B" w:rsidRPr="00BC0C1B" w:rsidRDefault="00BC0C1B" w:rsidP="00BC0C1B">
      <w:pPr>
        <w:keepNext/>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Authorised Key Retrievers (AKRs) are either:</w:t>
      </w:r>
    </w:p>
    <w:p w14:paraId="792B5520" w14:textId="1FAF6433" w:rsidR="00BC0C1B" w:rsidRPr="00BC0C1B" w:rsidRDefault="00BC0C1B" w:rsidP="00F63A95">
      <w:pPr>
        <w:numPr>
          <w:ilvl w:val="0"/>
          <w:numId w:val="26"/>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Subscriber</w:t>
      </w:r>
      <w:r w:rsidR="00184944">
        <w:rPr>
          <w:rFonts w:ascii="Cambria" w:eastAsia="Times New Roman" w:hAnsi="Cambria" w:cs="Times New Roman"/>
          <w:szCs w:val="20"/>
          <w:lang w:eastAsia="en-AU"/>
        </w:rPr>
        <w:t xml:space="preserve"> Authorities</w:t>
      </w:r>
      <w:r w:rsidRPr="00BC0C1B">
        <w:rPr>
          <w:rFonts w:ascii="Cambria" w:eastAsia="Times New Roman" w:hAnsi="Cambria" w:cs="Times New Roman"/>
          <w:szCs w:val="20"/>
          <w:lang w:eastAsia="en-AU"/>
        </w:rPr>
        <w:t>;</w:t>
      </w:r>
    </w:p>
    <w:p w14:paraId="0E6D9E4B" w14:textId="77777777" w:rsidR="00BC0C1B" w:rsidRPr="00BC0C1B" w:rsidRDefault="00BC0C1B" w:rsidP="00F63A95">
      <w:pPr>
        <w:numPr>
          <w:ilvl w:val="0"/>
          <w:numId w:val="26"/>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 RO who may request key retrieval on behalf of a Subscriber;</w:t>
      </w:r>
      <w:r w:rsidR="00295C15">
        <w:rPr>
          <w:rFonts w:ascii="Cambria" w:eastAsia="Times New Roman" w:hAnsi="Cambria" w:cs="Times New Roman"/>
          <w:szCs w:val="20"/>
          <w:lang w:eastAsia="en-AU"/>
        </w:rPr>
        <w:t xml:space="preserve"> or</w:t>
      </w:r>
    </w:p>
    <w:p w14:paraId="1E5E6BDB" w14:textId="713E0632" w:rsidR="00BC0C1B" w:rsidRPr="00BC0C1B" w:rsidRDefault="00184944" w:rsidP="00F63A95">
      <w:pPr>
        <w:numPr>
          <w:ilvl w:val="0"/>
          <w:numId w:val="26"/>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Authorised government officials where criminal or national security matters are involved.</w:t>
      </w:r>
    </w:p>
    <w:p w14:paraId="275C6469" w14:textId="77777777" w:rsidR="009E0E53" w:rsidRPr="00BC0C1B" w:rsidRDefault="009E0E53" w:rsidP="009E0E53">
      <w:pPr>
        <w:spacing w:after="120" w:line="240" w:lineRule="auto"/>
        <w:ind w:left="851"/>
        <w:contextualSpacing/>
        <w:rPr>
          <w:rFonts w:ascii="Cambria" w:eastAsia="Times New Roman" w:hAnsi="Cambria" w:cs="Times New Roman"/>
          <w:szCs w:val="20"/>
          <w:lang w:eastAsia="en-AU"/>
        </w:rPr>
      </w:pPr>
    </w:p>
    <w:p w14:paraId="1E84DE4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Escrow</w:t>
      </w:r>
      <w:r w:rsidR="00E866B5">
        <w:rPr>
          <w:rFonts w:ascii="Cambria" w:eastAsia="Times New Roman" w:hAnsi="Cambria" w:cs="Times New Roman"/>
          <w:szCs w:val="24"/>
          <w:lang w:val="en-GB" w:eastAsia="en-AU"/>
        </w:rPr>
        <w:t xml:space="preserve"> and</w:t>
      </w:r>
      <w:r w:rsidRPr="00BC0C1B">
        <w:rPr>
          <w:rFonts w:ascii="Cambria" w:eastAsia="Times New Roman" w:hAnsi="Cambria" w:cs="Times New Roman"/>
          <w:szCs w:val="24"/>
          <w:lang w:val="en-GB" w:eastAsia="en-AU"/>
        </w:rPr>
        <w:t xml:space="preserve"> backup of PKI </w:t>
      </w:r>
      <w:r w:rsidRPr="00BC0C1B">
        <w:rPr>
          <w:rFonts w:ascii="Cambria" w:eastAsia="Times New Roman" w:hAnsi="Cambria" w:cs="Times New Roman"/>
          <w:i/>
          <w:szCs w:val="24"/>
          <w:lang w:val="en-GB" w:eastAsia="en-AU"/>
        </w:rPr>
        <w:t>core component</w:t>
      </w:r>
      <w:r w:rsidRPr="00BC0C1B">
        <w:rPr>
          <w:rFonts w:ascii="Cambria" w:eastAsia="Times New Roman" w:hAnsi="Cambria" w:cs="Times New Roman"/>
          <w:szCs w:val="24"/>
          <w:lang w:val="en-GB" w:eastAsia="en-AU"/>
        </w:rPr>
        <w:t xml:space="preserve"> keys is permitted to facilitate key recovery in a disaster recovery situation. However, cloning of </w:t>
      </w:r>
      <w:r w:rsidRPr="00BC0C1B">
        <w:rPr>
          <w:rFonts w:ascii="Cambria" w:eastAsia="Times New Roman" w:hAnsi="Cambria" w:cs="Times New Roman"/>
          <w:i/>
          <w:szCs w:val="24"/>
          <w:lang w:val="en-GB" w:eastAsia="en-AU"/>
        </w:rPr>
        <w:t>hard tokens</w:t>
      </w:r>
      <w:r w:rsidRPr="00BC0C1B">
        <w:rPr>
          <w:rFonts w:ascii="Cambria" w:eastAsia="Times New Roman" w:hAnsi="Cambria" w:cs="Times New Roman"/>
          <w:szCs w:val="24"/>
          <w:lang w:val="en-GB" w:eastAsia="en-AU"/>
        </w:rPr>
        <w:t xml:space="preserve"> is not permitted.</w:t>
      </w:r>
    </w:p>
    <w:p w14:paraId="6A50CE64" w14:textId="2353A861" w:rsidR="00E77A43"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lastRenderedPageBreak/>
        <w:t xml:space="preserve">The </w:t>
      </w:r>
      <w:r w:rsidR="002864E3">
        <w:rPr>
          <w:rFonts w:ascii="Cambria" w:eastAsia="Times New Roman" w:hAnsi="Cambria" w:cs="Times New Roman"/>
          <w:szCs w:val="24"/>
          <w:lang w:val="en-GB" w:eastAsia="en-AU"/>
        </w:rPr>
        <w:t>Lead Agency</w:t>
      </w:r>
      <w:r w:rsidR="002864E3" w:rsidDel="002864E3">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must approve any process that provides for the escrow, back-up or archiving and subsequent recovery of private keys, see also 6.2.3 (Private </w:t>
      </w:r>
      <w:proofErr w:type="gramStart"/>
      <w:r w:rsidRPr="00BC0C1B">
        <w:rPr>
          <w:rFonts w:ascii="Cambria" w:eastAsia="Times New Roman" w:hAnsi="Cambria" w:cs="Times New Roman"/>
          <w:szCs w:val="24"/>
          <w:lang w:val="en-GB" w:eastAsia="en-AU"/>
        </w:rPr>
        <w:t>key</w:t>
      </w:r>
      <w:proofErr w:type="gramEnd"/>
      <w:r w:rsidRPr="00BC0C1B">
        <w:rPr>
          <w:rFonts w:ascii="Cambria" w:eastAsia="Times New Roman" w:hAnsi="Cambria" w:cs="Times New Roman"/>
          <w:szCs w:val="24"/>
          <w:lang w:val="en-GB" w:eastAsia="en-AU"/>
        </w:rPr>
        <w:t xml:space="preserve"> escrow).  Documentation of these processes is summarised in the CP.</w:t>
      </w:r>
      <w:r w:rsidR="00184944">
        <w:rPr>
          <w:rFonts w:ascii="Cambria" w:eastAsia="Times New Roman" w:hAnsi="Cambria" w:cs="Times New Roman"/>
          <w:szCs w:val="24"/>
          <w:lang w:val="en-GB" w:eastAsia="en-AU"/>
        </w:rPr>
        <w:t xml:space="preserve"> </w:t>
      </w:r>
    </w:p>
    <w:p w14:paraId="390AC8CA" w14:textId="2778E551" w:rsidR="00BC0C1B" w:rsidRPr="00BC0C1B" w:rsidRDefault="00995E1F" w:rsidP="00BC0C1B">
      <w:pPr>
        <w:spacing w:after="120" w:line="240" w:lineRule="auto"/>
        <w:jc w:val="both"/>
        <w:rPr>
          <w:rFonts w:ascii="Cambria" w:eastAsia="Times New Roman" w:hAnsi="Cambria" w:cs="Times New Roman"/>
          <w:szCs w:val="24"/>
          <w:lang w:val="en-GB" w:eastAsia="en-AU"/>
        </w:rPr>
      </w:pPr>
      <w:commentRangeStart w:id="1138"/>
      <w:r>
        <w:rPr>
          <w:rFonts w:ascii="Cambria" w:eastAsia="Times New Roman" w:hAnsi="Cambria" w:cs="Times New Roman"/>
          <w:szCs w:val="24"/>
          <w:lang w:val="en-GB" w:eastAsia="en-AU"/>
        </w:rPr>
        <w:t>A minimum of t</w:t>
      </w:r>
      <w:r w:rsidR="00E77A43">
        <w:rPr>
          <w:rFonts w:ascii="Cambria" w:eastAsia="Times New Roman" w:hAnsi="Cambria" w:cs="Times New Roman"/>
          <w:szCs w:val="24"/>
          <w:lang w:val="en-GB" w:eastAsia="en-AU"/>
        </w:rPr>
        <w:t>hree</w:t>
      </w:r>
      <w:r w:rsidR="00184944">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personnel</w:t>
      </w:r>
      <w:r w:rsidR="00184944">
        <w:rPr>
          <w:rFonts w:ascii="Cambria" w:eastAsia="Times New Roman" w:hAnsi="Cambria" w:cs="Times New Roman"/>
          <w:szCs w:val="24"/>
          <w:lang w:val="en-GB" w:eastAsia="en-AU"/>
        </w:rPr>
        <w:t xml:space="preserve"> are required to authorise and conduct any instance of private key recovery</w:t>
      </w:r>
      <w:r w:rsidR="00E77A43">
        <w:rPr>
          <w:rFonts w:ascii="Cambria" w:eastAsia="Times New Roman" w:hAnsi="Cambria" w:cs="Times New Roman"/>
          <w:szCs w:val="24"/>
          <w:lang w:val="en-GB" w:eastAsia="en-AU"/>
        </w:rPr>
        <w:t xml:space="preserve"> (two operators to conduct technical key recovery; and one government person to authorise and monitor operations)</w:t>
      </w:r>
      <w:ins w:id="1139" w:author="cogito" w:date="2016-05-08T16:59:00Z">
        <w:r w:rsidR="007C3657">
          <w:rPr>
            <w:rFonts w:ascii="Cambria" w:eastAsia="Times New Roman" w:hAnsi="Cambria" w:cs="Times New Roman"/>
            <w:szCs w:val="24"/>
            <w:lang w:val="en-GB" w:eastAsia="en-AU"/>
          </w:rPr>
          <w:t xml:space="preserve"> involving the RCA</w:t>
        </w:r>
        <w:commentRangeEnd w:id="1138"/>
        <w:r w:rsidR="0003537A">
          <w:rPr>
            <w:rStyle w:val="CommentReference"/>
            <w:rFonts w:ascii="Times New Roman" w:eastAsia="Times New Roman" w:hAnsi="Times New Roman" w:cs="Times New Roman"/>
            <w:lang w:val="en-GB" w:eastAsia="en-AU"/>
          </w:rPr>
          <w:commentReference w:id="1138"/>
        </w:r>
        <w:r w:rsidR="007C3657">
          <w:rPr>
            <w:rFonts w:ascii="Cambria" w:eastAsia="Times New Roman" w:hAnsi="Cambria" w:cs="Times New Roman"/>
            <w:szCs w:val="24"/>
            <w:lang w:val="en-GB" w:eastAsia="en-AU"/>
          </w:rPr>
          <w:t xml:space="preserve"> Subordinate CAs require a minimum of two authorised technical personnel.</w:t>
        </w:r>
      </w:ins>
    </w:p>
    <w:p w14:paraId="6DC5CDE3" w14:textId="7F383DBE" w:rsidR="00BC0C1B" w:rsidRPr="00BC0C1B" w:rsidRDefault="00BC0C1B" w:rsidP="00EF6875">
      <w:pPr>
        <w:pStyle w:val="Heading3"/>
      </w:pPr>
      <w:bookmarkStart w:id="1140" w:name="_Toc160627127"/>
      <w:bookmarkStart w:id="1141" w:name="_Toc161653771"/>
      <w:bookmarkStart w:id="1142" w:name="_Toc161654354"/>
      <w:bookmarkStart w:id="1143" w:name="_Toc160627128"/>
      <w:bookmarkStart w:id="1144" w:name="_Toc161653772"/>
      <w:bookmarkStart w:id="1145" w:name="_Toc161654355"/>
      <w:bookmarkStart w:id="1146" w:name="_Toc166312689"/>
      <w:bookmarkStart w:id="1147" w:name="_Toc246766466"/>
      <w:bookmarkStart w:id="1148" w:name="_Toc325181120"/>
      <w:bookmarkStart w:id="1149" w:name="_Toc325181398"/>
      <w:bookmarkStart w:id="1150" w:name="_Toc325181664"/>
      <w:bookmarkStart w:id="1151" w:name="_Toc325182798"/>
      <w:bookmarkStart w:id="1152" w:name="_Toc325183647"/>
      <w:bookmarkStart w:id="1153" w:name="_Toc297149675"/>
      <w:bookmarkEnd w:id="1140"/>
      <w:bookmarkEnd w:id="1141"/>
      <w:bookmarkEnd w:id="1142"/>
      <w:bookmarkEnd w:id="1143"/>
      <w:bookmarkEnd w:id="1144"/>
      <w:bookmarkEnd w:id="1145"/>
      <w:r w:rsidRPr="00BC0C1B">
        <w:t>Session key encapsulation and recovery policy and practices</w:t>
      </w:r>
      <w:bookmarkEnd w:id="1136"/>
      <w:bookmarkEnd w:id="1137"/>
      <w:bookmarkEnd w:id="1146"/>
      <w:bookmarkEnd w:id="1147"/>
      <w:bookmarkEnd w:id="1148"/>
      <w:bookmarkEnd w:id="1149"/>
      <w:bookmarkEnd w:id="1150"/>
      <w:bookmarkEnd w:id="1151"/>
      <w:bookmarkEnd w:id="1152"/>
      <w:bookmarkEnd w:id="1153"/>
    </w:p>
    <w:p w14:paraId="58787BD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stipulation.</w:t>
      </w:r>
    </w:p>
    <w:p w14:paraId="2134DDF9" w14:textId="77777777" w:rsidR="00BC0C1B" w:rsidRPr="00BC0C1B" w:rsidRDefault="00BC0C1B" w:rsidP="00EF6875">
      <w:pPr>
        <w:pStyle w:val="Heading1"/>
      </w:pPr>
      <w:bookmarkStart w:id="1154" w:name="_Toc237159584"/>
      <w:bookmarkStart w:id="1155" w:name="_Toc246766467"/>
      <w:bookmarkStart w:id="1156" w:name="_Toc325181121"/>
      <w:bookmarkStart w:id="1157" w:name="_Toc325181399"/>
      <w:bookmarkStart w:id="1158" w:name="_Toc325181665"/>
      <w:bookmarkStart w:id="1159" w:name="_Toc325182799"/>
      <w:bookmarkStart w:id="1160" w:name="_Toc325183648"/>
      <w:bookmarkStart w:id="1161" w:name="_Toc297149676"/>
      <w:bookmarkStart w:id="1162" w:name="_Toc446408850"/>
      <w:bookmarkStart w:id="1163" w:name="_Toc130487679"/>
      <w:bookmarkStart w:id="1164" w:name="_Toc130491615"/>
      <w:bookmarkStart w:id="1165" w:name="_Toc166312690"/>
      <w:r w:rsidRPr="00BC0C1B">
        <w:t>Facility, Management, and Operational Controls</w:t>
      </w:r>
      <w:bookmarkEnd w:id="1154"/>
      <w:bookmarkEnd w:id="1155"/>
      <w:bookmarkEnd w:id="1156"/>
      <w:bookmarkEnd w:id="1157"/>
      <w:bookmarkEnd w:id="1158"/>
      <w:bookmarkEnd w:id="1159"/>
      <w:bookmarkEnd w:id="1160"/>
      <w:bookmarkEnd w:id="1161"/>
      <w:bookmarkEnd w:id="1162"/>
    </w:p>
    <w:p w14:paraId="043469A2" w14:textId="77777777" w:rsidR="00BC0C1B" w:rsidRPr="00BC0C1B" w:rsidRDefault="00BC0C1B" w:rsidP="00EF6875">
      <w:pPr>
        <w:pStyle w:val="Heading2"/>
      </w:pPr>
      <w:bookmarkStart w:id="1166" w:name="_Toc237159585"/>
      <w:bookmarkStart w:id="1167" w:name="_Toc246766468"/>
      <w:bookmarkStart w:id="1168" w:name="_Toc325181122"/>
      <w:bookmarkStart w:id="1169" w:name="_Toc325181400"/>
      <w:bookmarkStart w:id="1170" w:name="_Toc325181666"/>
      <w:bookmarkStart w:id="1171" w:name="_Toc325182800"/>
      <w:bookmarkStart w:id="1172" w:name="_Toc325183649"/>
      <w:bookmarkStart w:id="1173" w:name="_Toc297149677"/>
      <w:bookmarkStart w:id="1174" w:name="_Toc446408851"/>
      <w:r w:rsidRPr="00BC0C1B">
        <w:t>Physical controls</w:t>
      </w:r>
      <w:bookmarkEnd w:id="1166"/>
      <w:bookmarkEnd w:id="1167"/>
      <w:bookmarkEnd w:id="1168"/>
      <w:bookmarkEnd w:id="1169"/>
      <w:bookmarkEnd w:id="1170"/>
      <w:bookmarkEnd w:id="1171"/>
      <w:bookmarkEnd w:id="1172"/>
      <w:bookmarkEnd w:id="1173"/>
      <w:bookmarkEnd w:id="1174"/>
    </w:p>
    <w:p w14:paraId="69C52CF6" w14:textId="77777777" w:rsidR="00284F39" w:rsidRDefault="00284F39" w:rsidP="000C67C3">
      <w:pPr>
        <w:spacing w:after="120" w:line="240" w:lineRule="auto"/>
        <w:jc w:val="both"/>
        <w:rPr>
          <w:lang w:val="en-GB"/>
        </w:rPr>
      </w:pPr>
      <w:bookmarkStart w:id="1175" w:name="_Toc130487681"/>
      <w:bookmarkStart w:id="1176" w:name="_Toc130491617"/>
      <w:bookmarkStart w:id="1177" w:name="_Toc166312692"/>
      <w:bookmarkStart w:id="1178" w:name="_Toc246766469"/>
      <w:bookmarkStart w:id="1179" w:name="_Toc325181123"/>
      <w:bookmarkStart w:id="1180" w:name="_Toc325181401"/>
      <w:bookmarkStart w:id="1181" w:name="_Toc325181667"/>
      <w:bookmarkStart w:id="1182" w:name="_Toc325182801"/>
      <w:bookmarkStart w:id="1183" w:name="_Toc325183650"/>
      <w:bookmarkStart w:id="1184" w:name="_Toc297149678"/>
      <w:bookmarkEnd w:id="1163"/>
      <w:bookmarkEnd w:id="1164"/>
      <w:bookmarkEnd w:id="1165"/>
      <w:r>
        <w:rPr>
          <w:rFonts w:ascii="Cambria" w:eastAsia="Times New Roman" w:hAnsi="Cambria" w:cs="Times New Roman"/>
          <w:szCs w:val="24"/>
          <w:lang w:val="en-GB" w:eastAsia="en-AU"/>
        </w:rPr>
        <w:t xml:space="preserve">All New Zealand Government </w:t>
      </w:r>
      <w:r w:rsidRPr="00BC0C1B">
        <w:rPr>
          <w:rFonts w:ascii="Cambria" w:eastAsia="Times New Roman" w:hAnsi="Cambria" w:cs="Times New Roman"/>
          <w:szCs w:val="24"/>
          <w:lang w:val="en-GB" w:eastAsia="en-AU"/>
        </w:rPr>
        <w:t>PKI Facilities</w:t>
      </w:r>
      <w:r w:rsidR="00721B95">
        <w:rPr>
          <w:rStyle w:val="FootnoteReference"/>
          <w:rFonts w:ascii="Cambria" w:eastAsia="Times New Roman" w:hAnsi="Cambria" w:cs="Times New Roman"/>
          <w:szCs w:val="24"/>
          <w:lang w:val="en-GB" w:eastAsia="en-AU"/>
        </w:rPr>
        <w:footnoteReference w:id="14"/>
      </w:r>
      <w:r w:rsidRPr="00BC0C1B">
        <w:rPr>
          <w:rFonts w:ascii="Cambria" w:eastAsia="Times New Roman" w:hAnsi="Cambria" w:cs="Times New Roman"/>
          <w:szCs w:val="24"/>
          <w:lang w:val="en-GB" w:eastAsia="en-AU"/>
        </w:rPr>
        <w:t xml:space="preserve"> are located</w:t>
      </w:r>
      <w:r>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constructed </w:t>
      </w:r>
      <w:r>
        <w:rPr>
          <w:rFonts w:ascii="Cambria" w:eastAsia="Times New Roman" w:hAnsi="Cambria" w:cs="Times New Roman"/>
          <w:szCs w:val="24"/>
          <w:lang w:val="en-GB" w:eastAsia="en-AU"/>
        </w:rPr>
        <w:t xml:space="preserve">and controlled </w:t>
      </w:r>
      <w:r w:rsidRPr="00BC0C1B">
        <w:rPr>
          <w:rFonts w:ascii="Cambria" w:eastAsia="Times New Roman" w:hAnsi="Cambria" w:cs="Times New Roman"/>
          <w:szCs w:val="24"/>
          <w:lang w:val="en-GB" w:eastAsia="en-AU"/>
        </w:rPr>
        <w:t xml:space="preserve">in accordance with </w:t>
      </w:r>
      <w:r>
        <w:rPr>
          <w:rFonts w:ascii="Cambria" w:eastAsia="Times New Roman" w:hAnsi="Cambria" w:cs="Times New Roman"/>
          <w:szCs w:val="24"/>
          <w:lang w:val="en-GB" w:eastAsia="en-AU"/>
        </w:rPr>
        <w:t>New Zealand Government</w:t>
      </w:r>
      <w:r>
        <w:rPr>
          <w:rFonts w:ascii="Cambria" w:eastAsia="Times New Roman" w:hAnsi="Cambria" w:cs="Times New Roman"/>
          <w:szCs w:val="20"/>
          <w:lang w:eastAsia="en-AU"/>
        </w:rPr>
        <w:t xml:space="preserve"> </w:t>
      </w:r>
      <w:r>
        <w:rPr>
          <w:rFonts w:ascii="Cambria" w:eastAsia="Times New Roman" w:hAnsi="Cambria" w:cs="Times New Roman"/>
          <w:szCs w:val="24"/>
          <w:lang w:val="en-GB" w:eastAsia="en-AU"/>
        </w:rPr>
        <w:t>PSR and NZISM requirements for RESTRICTED protection</w:t>
      </w:r>
      <w:r w:rsidRPr="00BC0C1B">
        <w:rPr>
          <w:rFonts w:ascii="Cambria" w:eastAsia="Times New Roman" w:hAnsi="Cambria" w:cs="Times New Roman"/>
          <w:szCs w:val="24"/>
          <w:lang w:val="en-GB" w:eastAsia="en-AU"/>
        </w:rPr>
        <w:t xml:space="preserve">. </w:t>
      </w:r>
      <w:r w:rsidR="004B755C">
        <w:rPr>
          <w:rFonts w:ascii="Cambria" w:eastAsia="Times New Roman" w:hAnsi="Cambria" w:cs="Times New Roman"/>
          <w:szCs w:val="24"/>
          <w:lang w:val="en-GB" w:eastAsia="en-AU"/>
        </w:rPr>
        <w:t>Approved government data centre facilities</w:t>
      </w:r>
      <w:r w:rsidR="004B755C">
        <w:rPr>
          <w:rStyle w:val="FootnoteReference"/>
          <w:rFonts w:ascii="Cambria" w:eastAsia="Times New Roman" w:hAnsi="Cambria" w:cs="Times New Roman"/>
          <w:szCs w:val="24"/>
          <w:lang w:val="en-GB" w:eastAsia="en-AU"/>
        </w:rPr>
        <w:footnoteReference w:id="15"/>
      </w:r>
      <w:r w:rsidR="004B755C">
        <w:rPr>
          <w:rFonts w:ascii="Cambria" w:eastAsia="Times New Roman" w:hAnsi="Cambria" w:cs="Times New Roman"/>
          <w:szCs w:val="24"/>
          <w:lang w:val="en-GB" w:eastAsia="en-AU"/>
        </w:rPr>
        <w:t xml:space="preserve"> should be used whenever possible.</w:t>
      </w:r>
    </w:p>
    <w:p w14:paraId="4C5AD3A6" w14:textId="77777777" w:rsidR="00284F39" w:rsidRDefault="00284F39" w:rsidP="000C67C3">
      <w:pPr>
        <w:spacing w:after="120" w:line="240" w:lineRule="auto"/>
        <w:jc w:val="both"/>
        <w:rPr>
          <w:lang w:val="en-GB"/>
        </w:rPr>
      </w:pPr>
      <w:r>
        <w:rPr>
          <w:rFonts w:ascii="Cambria" w:eastAsia="Times New Roman" w:hAnsi="Cambria" w:cs="Times New Roman"/>
          <w:szCs w:val="24"/>
          <w:lang w:val="en-GB" w:eastAsia="en-AU"/>
        </w:rPr>
        <w:t xml:space="preserve">Section 8 details the responsibilities for Certification and Accreditation (C&amp;A) of PKI facilities. </w:t>
      </w:r>
    </w:p>
    <w:p w14:paraId="537671ED" w14:textId="13CB2F77" w:rsidR="00284F39" w:rsidRDefault="00284F39" w:rsidP="000C67C3">
      <w:pPr>
        <w:spacing w:after="120" w:line="240" w:lineRule="auto"/>
        <w:jc w:val="both"/>
        <w:rPr>
          <w:lang w:val="en-GB"/>
        </w:rPr>
      </w:pPr>
      <w:r w:rsidRPr="00BC0C1B">
        <w:rPr>
          <w:rFonts w:ascii="Cambria" w:eastAsia="Times New Roman" w:hAnsi="Cambria" w:cs="Times New Roman"/>
          <w:szCs w:val="24"/>
          <w:lang w:val="en-GB" w:eastAsia="en-AU"/>
        </w:rPr>
        <w:t>All PKI facilities (C</w:t>
      </w:r>
      <w:r w:rsidR="00957C84">
        <w:rPr>
          <w:rFonts w:ascii="Cambria" w:eastAsia="Times New Roman" w:hAnsi="Cambria" w:cs="Times New Roman"/>
          <w:szCs w:val="24"/>
          <w:lang w:val="en-GB" w:eastAsia="en-AU"/>
        </w:rPr>
        <w:t>A</w:t>
      </w:r>
      <w:r w:rsidRPr="00BC0C1B">
        <w:rPr>
          <w:rFonts w:ascii="Cambria" w:eastAsia="Times New Roman" w:hAnsi="Cambria" w:cs="Times New Roman"/>
          <w:szCs w:val="24"/>
          <w:lang w:val="en-GB" w:eastAsia="en-AU"/>
        </w:rPr>
        <w:t>s</w:t>
      </w:r>
      <w:r w:rsidR="00957C84">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RAs, </w:t>
      </w:r>
      <w:r w:rsidR="00957C84">
        <w:rPr>
          <w:rFonts w:ascii="Cambria" w:eastAsia="Times New Roman" w:hAnsi="Cambria" w:cs="Times New Roman"/>
          <w:szCs w:val="24"/>
          <w:lang w:val="en-GB" w:eastAsia="en-AU"/>
        </w:rPr>
        <w:t>and</w:t>
      </w:r>
      <w:r w:rsidRPr="00BC0C1B">
        <w:rPr>
          <w:rFonts w:ascii="Cambria" w:eastAsia="Times New Roman" w:hAnsi="Cambria" w:cs="Times New Roman"/>
          <w:szCs w:val="24"/>
          <w:lang w:val="en-GB" w:eastAsia="en-AU"/>
        </w:rPr>
        <w:t xml:space="preserve"> distributed </w:t>
      </w:r>
      <w:r w:rsidR="00957C84">
        <w:rPr>
          <w:rFonts w:ascii="Cambria" w:eastAsia="Times New Roman" w:hAnsi="Cambria" w:cs="Times New Roman"/>
          <w:szCs w:val="24"/>
          <w:lang w:val="en-GB" w:eastAsia="en-AU"/>
        </w:rPr>
        <w:t>RAO</w:t>
      </w:r>
      <w:r w:rsidRPr="00BC0C1B">
        <w:rPr>
          <w:rFonts w:ascii="Cambria" w:eastAsia="Times New Roman" w:hAnsi="Cambria" w:cs="Times New Roman"/>
          <w:szCs w:val="24"/>
          <w:lang w:val="en-GB" w:eastAsia="en-AU"/>
        </w:rPr>
        <w:t xml:space="preserve"> workstations) </w:t>
      </w:r>
      <w:r>
        <w:rPr>
          <w:rFonts w:ascii="Cambria" w:eastAsia="Times New Roman" w:hAnsi="Cambria" w:cs="Times New Roman"/>
          <w:szCs w:val="24"/>
          <w:lang w:val="en-GB" w:eastAsia="en-AU"/>
        </w:rPr>
        <w:t xml:space="preserve">are to be </w:t>
      </w:r>
      <w:r w:rsidRPr="00BC0C1B">
        <w:rPr>
          <w:rFonts w:ascii="Cambria" w:eastAsia="Times New Roman" w:hAnsi="Cambria" w:cs="Times New Roman"/>
          <w:szCs w:val="24"/>
          <w:lang w:val="en-GB" w:eastAsia="en-AU"/>
        </w:rPr>
        <w:t>operate</w:t>
      </w:r>
      <w:r>
        <w:rPr>
          <w:rFonts w:ascii="Cambria" w:eastAsia="Times New Roman" w:hAnsi="Cambria" w:cs="Times New Roman"/>
          <w:szCs w:val="24"/>
          <w:lang w:val="en-GB" w:eastAsia="en-AU"/>
        </w:rPr>
        <w:t>d</w:t>
      </w:r>
      <w:r w:rsidRPr="00BC0C1B">
        <w:rPr>
          <w:rFonts w:ascii="Cambria" w:eastAsia="Times New Roman" w:hAnsi="Cambria" w:cs="Times New Roman"/>
          <w:szCs w:val="24"/>
          <w:lang w:val="en-GB" w:eastAsia="en-AU"/>
        </w:rPr>
        <w:t xml:space="preserve"> in </w:t>
      </w:r>
      <w:r>
        <w:rPr>
          <w:rFonts w:ascii="Cambria" w:eastAsia="Times New Roman" w:hAnsi="Cambria" w:cs="Times New Roman"/>
          <w:szCs w:val="24"/>
          <w:lang w:val="en-GB" w:eastAsia="en-AU"/>
        </w:rPr>
        <w:t>suitably controlled environments</w:t>
      </w:r>
      <w:r w:rsidRPr="00BC0C1B">
        <w:rPr>
          <w:rFonts w:ascii="Cambria" w:eastAsia="Times New Roman" w:hAnsi="Cambria" w:cs="Times New Roman"/>
          <w:szCs w:val="24"/>
          <w:lang w:val="en-GB" w:eastAsia="en-AU"/>
        </w:rPr>
        <w:t>.</w:t>
      </w:r>
    </w:p>
    <w:p w14:paraId="01FD7D26" w14:textId="77777777" w:rsidR="00957C84" w:rsidRPr="00AD5F7A" w:rsidRDefault="00721B95" w:rsidP="000C67C3">
      <w:pPr>
        <w:spacing w:after="120" w:line="240" w:lineRule="auto"/>
        <w:jc w:val="both"/>
        <w:rPr>
          <w:lang w:val="en-GB"/>
        </w:rPr>
      </w:pPr>
      <w:r>
        <w:rPr>
          <w:rFonts w:ascii="Cambria" w:eastAsia="Times New Roman" w:hAnsi="Cambria" w:cs="Times New Roman"/>
          <w:szCs w:val="24"/>
          <w:lang w:val="en-GB" w:eastAsia="en-AU"/>
        </w:rPr>
        <w:t>PKI Service Providers are responsible for the p</w:t>
      </w:r>
      <w:r w:rsidRPr="00BC0C1B">
        <w:rPr>
          <w:rFonts w:ascii="Cambria" w:eastAsia="Times New Roman" w:hAnsi="Cambria" w:cs="Times New Roman"/>
          <w:szCs w:val="24"/>
          <w:lang w:val="en-GB" w:eastAsia="en-AU"/>
        </w:rPr>
        <w:t xml:space="preserve">rotection </w:t>
      </w:r>
      <w:r>
        <w:rPr>
          <w:rFonts w:ascii="Cambria" w:eastAsia="Times New Roman" w:hAnsi="Cambria" w:cs="Times New Roman"/>
          <w:szCs w:val="24"/>
          <w:lang w:val="en-GB" w:eastAsia="en-AU"/>
        </w:rPr>
        <w:t xml:space="preserve">of PKI Facilities, though it is expected this will be provided by the data centre facilities providers arrangements. PKI components should be protected </w:t>
      </w:r>
      <w:r w:rsidR="00380D49">
        <w:rPr>
          <w:rFonts w:ascii="Cambria" w:eastAsia="Times New Roman" w:hAnsi="Cambria" w:cs="Times New Roman"/>
          <w:szCs w:val="24"/>
          <w:lang w:val="en-GB" w:eastAsia="en-AU"/>
        </w:rPr>
        <w:t xml:space="preserve">to the same standards </w:t>
      </w:r>
      <w:r>
        <w:rPr>
          <w:rFonts w:ascii="Cambria" w:eastAsia="Times New Roman" w:hAnsi="Cambria" w:cs="Times New Roman"/>
          <w:szCs w:val="24"/>
          <w:lang w:val="en-GB" w:eastAsia="en-AU"/>
        </w:rPr>
        <w:t xml:space="preserve">as </w:t>
      </w:r>
      <w:r w:rsidR="00380D49">
        <w:rPr>
          <w:rFonts w:ascii="Cambria" w:eastAsia="Times New Roman" w:hAnsi="Cambria" w:cs="Times New Roman"/>
          <w:szCs w:val="24"/>
          <w:lang w:val="en-GB" w:eastAsia="en-AU"/>
        </w:rPr>
        <w:t>other</w:t>
      </w:r>
      <w:r>
        <w:rPr>
          <w:rFonts w:ascii="Cambria" w:eastAsia="Times New Roman" w:hAnsi="Cambria" w:cs="Times New Roman"/>
          <w:szCs w:val="24"/>
          <w:lang w:val="en-GB" w:eastAsia="en-AU"/>
        </w:rPr>
        <w:t xml:space="preserve"> IT hardware asset</w:t>
      </w:r>
      <w:r w:rsidR="00380D49">
        <w:rPr>
          <w:rFonts w:ascii="Cambria" w:eastAsia="Times New Roman" w:hAnsi="Cambria" w:cs="Times New Roman"/>
          <w:szCs w:val="24"/>
          <w:lang w:val="en-GB" w:eastAsia="en-AU"/>
        </w:rPr>
        <w:t>s (eg. servers)</w:t>
      </w:r>
      <w:r>
        <w:rPr>
          <w:rFonts w:ascii="Cambria" w:eastAsia="Times New Roman" w:hAnsi="Cambria" w:cs="Times New Roman"/>
          <w:szCs w:val="24"/>
          <w:lang w:val="en-GB" w:eastAsia="en-AU"/>
        </w:rPr>
        <w:t>.</w:t>
      </w:r>
    </w:p>
    <w:p w14:paraId="74B6CB6E" w14:textId="7E291D0B" w:rsidR="00BC0C1B" w:rsidRPr="00BC0C1B" w:rsidRDefault="00BC0C1B" w:rsidP="00EF6875">
      <w:pPr>
        <w:pStyle w:val="Heading3"/>
      </w:pPr>
      <w:r w:rsidRPr="00BC0C1B">
        <w:t>Site location and construction</w:t>
      </w:r>
      <w:bookmarkEnd w:id="1175"/>
      <w:bookmarkEnd w:id="1176"/>
      <w:bookmarkEnd w:id="1177"/>
      <w:bookmarkEnd w:id="1178"/>
      <w:bookmarkEnd w:id="1179"/>
      <w:bookmarkEnd w:id="1180"/>
      <w:bookmarkEnd w:id="1181"/>
      <w:bookmarkEnd w:id="1182"/>
      <w:bookmarkEnd w:id="1183"/>
      <w:bookmarkEnd w:id="1184"/>
    </w:p>
    <w:p w14:paraId="60EC0AA3" w14:textId="2B8E4A5F" w:rsidR="00BC0C1B" w:rsidRPr="00BC0C1B" w:rsidRDefault="00284F39" w:rsidP="00EF6875">
      <w:pPr>
        <w:pStyle w:val="Heading3"/>
      </w:pPr>
      <w:r>
        <w:rPr>
          <w:lang w:val="en-GB"/>
        </w:rPr>
        <w:t>See statement at Section 5.1.</w:t>
      </w:r>
      <w:bookmarkStart w:id="1185" w:name="_Toc130487682"/>
      <w:bookmarkStart w:id="1186" w:name="_Toc130491618"/>
      <w:bookmarkStart w:id="1187" w:name="_Toc166312693"/>
      <w:bookmarkStart w:id="1188" w:name="_Toc246766470"/>
      <w:bookmarkStart w:id="1189" w:name="_Toc325181124"/>
      <w:bookmarkStart w:id="1190" w:name="_Toc325181402"/>
      <w:bookmarkStart w:id="1191" w:name="_Toc325181668"/>
      <w:bookmarkStart w:id="1192" w:name="_Toc325182802"/>
      <w:bookmarkStart w:id="1193" w:name="_Toc325183651"/>
      <w:bookmarkStart w:id="1194" w:name="_Toc297149679"/>
      <w:r w:rsidR="00BC0C1B" w:rsidRPr="00BC0C1B">
        <w:t>Physical access</w:t>
      </w:r>
      <w:bookmarkEnd w:id="1185"/>
      <w:bookmarkEnd w:id="1186"/>
      <w:bookmarkEnd w:id="1187"/>
      <w:bookmarkEnd w:id="1188"/>
      <w:bookmarkEnd w:id="1189"/>
      <w:bookmarkEnd w:id="1190"/>
      <w:bookmarkEnd w:id="1191"/>
      <w:bookmarkEnd w:id="1192"/>
      <w:bookmarkEnd w:id="1193"/>
      <w:bookmarkEnd w:id="1194"/>
    </w:p>
    <w:p w14:paraId="5A60F378" w14:textId="77777777" w:rsidR="00284F39" w:rsidRDefault="00284F39" w:rsidP="005D6394">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See Section 5.1. </w:t>
      </w:r>
    </w:p>
    <w:p w14:paraId="5FA85DAB" w14:textId="578BD74E"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Access to </w:t>
      </w:r>
      <w:r w:rsidR="00284F39">
        <w:rPr>
          <w:rFonts w:ascii="Cambria" w:eastAsia="Times New Roman" w:hAnsi="Cambria" w:cs="Times New Roman"/>
          <w:szCs w:val="24"/>
          <w:lang w:val="en-GB" w:eastAsia="en-AU"/>
        </w:rPr>
        <w:t xml:space="preserve">New Zealand Government </w:t>
      </w:r>
      <w:r w:rsidRPr="00BC0C1B">
        <w:rPr>
          <w:rFonts w:ascii="Cambria" w:eastAsia="Times New Roman" w:hAnsi="Cambria" w:cs="Times New Roman"/>
          <w:szCs w:val="24"/>
          <w:lang w:val="en-GB" w:eastAsia="en-AU"/>
        </w:rPr>
        <w:t xml:space="preserve">PKI Facilities </w:t>
      </w:r>
      <w:r w:rsidR="00284F39">
        <w:rPr>
          <w:rFonts w:ascii="Cambria" w:eastAsia="Times New Roman" w:hAnsi="Cambria" w:cs="Times New Roman"/>
          <w:szCs w:val="24"/>
          <w:lang w:val="en-GB" w:eastAsia="en-AU"/>
        </w:rPr>
        <w:t xml:space="preserve">must be </w:t>
      </w:r>
      <w:r w:rsidRPr="00BC0C1B">
        <w:rPr>
          <w:rFonts w:ascii="Cambria" w:eastAsia="Times New Roman" w:hAnsi="Cambria" w:cs="Times New Roman"/>
          <w:szCs w:val="24"/>
          <w:lang w:val="en-GB" w:eastAsia="en-AU"/>
        </w:rPr>
        <w:t xml:space="preserve">restricted to authorised people and logged. </w:t>
      </w:r>
    </w:p>
    <w:p w14:paraId="794C256A" w14:textId="7EAA3405" w:rsidR="00BC0C1B" w:rsidRPr="00BC0C1B" w:rsidRDefault="00BC0C1B" w:rsidP="00EF6875">
      <w:pPr>
        <w:pStyle w:val="Heading3"/>
      </w:pPr>
      <w:bookmarkStart w:id="1195" w:name="_Toc130487683"/>
      <w:bookmarkStart w:id="1196" w:name="_Toc130491619"/>
      <w:bookmarkStart w:id="1197" w:name="_Toc166312694"/>
      <w:bookmarkStart w:id="1198" w:name="_Toc246766471"/>
      <w:bookmarkStart w:id="1199" w:name="_Toc325181125"/>
      <w:bookmarkStart w:id="1200" w:name="_Toc325181403"/>
      <w:bookmarkStart w:id="1201" w:name="_Toc325181669"/>
      <w:bookmarkStart w:id="1202" w:name="_Toc325182803"/>
      <w:bookmarkStart w:id="1203" w:name="_Toc325183652"/>
      <w:bookmarkStart w:id="1204" w:name="_Toc297149680"/>
      <w:r w:rsidRPr="00BC0C1B">
        <w:t>Power and air conditioning</w:t>
      </w:r>
      <w:bookmarkEnd w:id="1195"/>
      <w:bookmarkEnd w:id="1196"/>
      <w:bookmarkEnd w:id="1197"/>
      <w:bookmarkEnd w:id="1198"/>
      <w:bookmarkEnd w:id="1199"/>
      <w:bookmarkEnd w:id="1200"/>
      <w:bookmarkEnd w:id="1201"/>
      <w:bookmarkEnd w:id="1202"/>
      <w:bookmarkEnd w:id="1203"/>
      <w:bookmarkEnd w:id="1204"/>
    </w:p>
    <w:p w14:paraId="794452F5" w14:textId="77777777" w:rsidR="00380D49" w:rsidRDefault="00380D49" w:rsidP="00380D49">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See Section 5.1. </w:t>
      </w:r>
    </w:p>
    <w:p w14:paraId="325461D0" w14:textId="507540EF" w:rsidR="00BC0C1B" w:rsidRPr="00BC0C1B" w:rsidRDefault="00BC0C1B" w:rsidP="00EF6875">
      <w:pPr>
        <w:pStyle w:val="Heading3"/>
      </w:pPr>
      <w:bookmarkStart w:id="1205" w:name="_Toc130487684"/>
      <w:bookmarkStart w:id="1206" w:name="_Toc130491620"/>
      <w:bookmarkStart w:id="1207" w:name="_Toc166312695"/>
      <w:bookmarkStart w:id="1208" w:name="_Toc246766472"/>
      <w:bookmarkStart w:id="1209" w:name="_Toc325181126"/>
      <w:bookmarkStart w:id="1210" w:name="_Toc325181404"/>
      <w:bookmarkStart w:id="1211" w:name="_Toc325181670"/>
      <w:bookmarkStart w:id="1212" w:name="_Toc325182804"/>
      <w:bookmarkStart w:id="1213" w:name="_Toc325183653"/>
      <w:bookmarkStart w:id="1214" w:name="_Toc297149681"/>
      <w:r w:rsidRPr="00BC0C1B">
        <w:t>Water exposures</w:t>
      </w:r>
      <w:bookmarkEnd w:id="1205"/>
      <w:bookmarkEnd w:id="1206"/>
      <w:bookmarkEnd w:id="1207"/>
      <w:bookmarkEnd w:id="1208"/>
      <w:bookmarkEnd w:id="1209"/>
      <w:bookmarkEnd w:id="1210"/>
      <w:bookmarkEnd w:id="1211"/>
      <w:bookmarkEnd w:id="1212"/>
      <w:bookmarkEnd w:id="1213"/>
      <w:bookmarkEnd w:id="1214"/>
    </w:p>
    <w:p w14:paraId="6A3935E3" w14:textId="77777777" w:rsidR="00380D49" w:rsidRDefault="00380D49" w:rsidP="00380D49">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See Section 5.1. </w:t>
      </w:r>
    </w:p>
    <w:p w14:paraId="2FD530B0" w14:textId="1A7C987C" w:rsidR="00BC0C1B" w:rsidRPr="00BC0C1B" w:rsidRDefault="00BC0C1B" w:rsidP="00BC0C1B">
      <w:pPr>
        <w:spacing w:after="120" w:line="240" w:lineRule="auto"/>
        <w:jc w:val="both"/>
        <w:rPr>
          <w:rFonts w:ascii="Cambria" w:eastAsia="Times New Roman" w:hAnsi="Cambria" w:cs="Times New Roman"/>
          <w:szCs w:val="24"/>
          <w:lang w:val="en-GB" w:eastAsia="en-AU"/>
        </w:rPr>
      </w:pPr>
    </w:p>
    <w:p w14:paraId="20B9A702" w14:textId="77777777" w:rsidR="00BC0C1B" w:rsidRPr="00BC0C1B" w:rsidRDefault="00BC0C1B" w:rsidP="00EF6875">
      <w:pPr>
        <w:pStyle w:val="Heading3"/>
      </w:pPr>
      <w:bookmarkStart w:id="1215" w:name="_Toc130487685"/>
      <w:bookmarkStart w:id="1216" w:name="_Toc130491621"/>
      <w:bookmarkStart w:id="1217" w:name="_Toc166312696"/>
      <w:bookmarkStart w:id="1218" w:name="_Toc246766473"/>
      <w:bookmarkStart w:id="1219" w:name="_Toc325181127"/>
      <w:bookmarkStart w:id="1220" w:name="_Toc325181405"/>
      <w:bookmarkStart w:id="1221" w:name="_Toc325181671"/>
      <w:bookmarkStart w:id="1222" w:name="_Toc325182805"/>
      <w:bookmarkStart w:id="1223" w:name="_Toc325183654"/>
      <w:bookmarkStart w:id="1224" w:name="_Toc297149682"/>
      <w:r w:rsidRPr="00BC0C1B">
        <w:t>Fire prevention and protection</w:t>
      </w:r>
      <w:bookmarkEnd w:id="1215"/>
      <w:bookmarkEnd w:id="1216"/>
      <w:bookmarkEnd w:id="1217"/>
      <w:bookmarkEnd w:id="1218"/>
      <w:bookmarkEnd w:id="1219"/>
      <w:bookmarkEnd w:id="1220"/>
      <w:bookmarkEnd w:id="1221"/>
      <w:bookmarkEnd w:id="1222"/>
      <w:bookmarkEnd w:id="1223"/>
      <w:bookmarkEnd w:id="1224"/>
    </w:p>
    <w:p w14:paraId="0D48ADC1" w14:textId="77777777" w:rsidR="00380D49" w:rsidRDefault="00380D49" w:rsidP="00380D49">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See Section 5.1. </w:t>
      </w:r>
    </w:p>
    <w:p w14:paraId="383E772B" w14:textId="48CBE10C" w:rsidR="00BC0C1B" w:rsidRPr="00BC0C1B" w:rsidRDefault="00BC0C1B" w:rsidP="00BC0C1B">
      <w:pPr>
        <w:spacing w:after="120" w:line="240" w:lineRule="auto"/>
        <w:jc w:val="both"/>
        <w:rPr>
          <w:rFonts w:ascii="Cambria" w:eastAsia="Times New Roman" w:hAnsi="Cambria" w:cs="Times New Roman"/>
          <w:szCs w:val="24"/>
          <w:lang w:val="en-GB" w:eastAsia="en-AU"/>
        </w:rPr>
      </w:pPr>
    </w:p>
    <w:p w14:paraId="4F6E6CFC" w14:textId="77777777" w:rsidR="00BC0C1B" w:rsidRPr="00BC0C1B" w:rsidRDefault="00BC0C1B" w:rsidP="00EF6875">
      <w:pPr>
        <w:pStyle w:val="Heading3"/>
      </w:pPr>
      <w:bookmarkStart w:id="1225" w:name="_Toc130487686"/>
      <w:bookmarkStart w:id="1226" w:name="_Toc130491622"/>
      <w:bookmarkStart w:id="1227" w:name="_Toc166312697"/>
      <w:bookmarkStart w:id="1228" w:name="_Toc246766474"/>
      <w:bookmarkStart w:id="1229" w:name="_Toc325181128"/>
      <w:bookmarkStart w:id="1230" w:name="_Toc325181406"/>
      <w:bookmarkStart w:id="1231" w:name="_Toc325181672"/>
      <w:bookmarkStart w:id="1232" w:name="_Toc325182806"/>
      <w:bookmarkStart w:id="1233" w:name="_Toc325183655"/>
      <w:bookmarkStart w:id="1234" w:name="_Toc297149683"/>
      <w:r w:rsidRPr="00BC0C1B">
        <w:lastRenderedPageBreak/>
        <w:t>Media storage</w:t>
      </w:r>
      <w:bookmarkEnd w:id="1225"/>
      <w:bookmarkEnd w:id="1226"/>
      <w:bookmarkEnd w:id="1227"/>
      <w:bookmarkEnd w:id="1228"/>
      <w:bookmarkEnd w:id="1229"/>
      <w:bookmarkEnd w:id="1230"/>
      <w:bookmarkEnd w:id="1231"/>
      <w:bookmarkEnd w:id="1232"/>
      <w:bookmarkEnd w:id="1233"/>
      <w:bookmarkEnd w:id="1234"/>
    </w:p>
    <w:p w14:paraId="5A57DA82" w14:textId="5085704F"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All PKI med</w:t>
      </w:r>
      <w:r w:rsidR="007D1F91">
        <w:rPr>
          <w:rFonts w:ascii="Cambria" w:eastAsia="Times New Roman" w:hAnsi="Cambria" w:cs="Times New Roman"/>
          <w:szCs w:val="24"/>
          <w:lang w:val="en-GB" w:eastAsia="en-AU"/>
        </w:rPr>
        <w:t>ia is stored in accordance with</w:t>
      </w:r>
      <w:r w:rsidRPr="00BC0C1B">
        <w:rPr>
          <w:rFonts w:ascii="Cambria" w:eastAsia="Times New Roman" w:hAnsi="Cambria" w:cs="Times New Roman"/>
          <w:szCs w:val="24"/>
          <w:lang w:val="en-GB" w:eastAsia="en-AU"/>
        </w:rPr>
        <w:t xml:space="preserve"> </w:t>
      </w:r>
      <w:r w:rsidR="00850AA1">
        <w:rPr>
          <w:rFonts w:ascii="Cambria" w:eastAsia="Times New Roman" w:hAnsi="Cambria" w:cs="Times New Roman"/>
          <w:szCs w:val="24"/>
          <w:lang w:val="en-GB" w:eastAsia="en-AU"/>
        </w:rPr>
        <w:t>New Zealand Government</w:t>
      </w:r>
      <w:r w:rsidR="00850AA1">
        <w:rPr>
          <w:rFonts w:ascii="Cambria" w:eastAsia="Times New Roman" w:hAnsi="Cambria" w:cs="Times New Roman"/>
          <w:szCs w:val="20"/>
          <w:lang w:eastAsia="en-AU"/>
        </w:rPr>
        <w:t xml:space="preserve"> </w:t>
      </w:r>
      <w:r w:rsidR="00380D49">
        <w:rPr>
          <w:rFonts w:ascii="Cambria" w:eastAsia="Times New Roman" w:hAnsi="Cambria" w:cs="Times New Roman"/>
          <w:szCs w:val="20"/>
          <w:lang w:eastAsia="en-AU"/>
        </w:rPr>
        <w:t>PSR</w:t>
      </w:r>
      <w:r w:rsidRPr="00BC0C1B">
        <w:rPr>
          <w:rFonts w:ascii="Cambria" w:eastAsia="Times New Roman" w:hAnsi="Cambria" w:cs="Times New Roman"/>
          <w:szCs w:val="24"/>
          <w:lang w:val="en-GB" w:eastAsia="en-AU"/>
        </w:rPr>
        <w:t xml:space="preserve"> for the “Security Classification” of the information stored on the media</w:t>
      </w:r>
      <w:r w:rsidR="00380D49">
        <w:rPr>
          <w:rFonts w:ascii="Cambria" w:eastAsia="Times New Roman" w:hAnsi="Cambria" w:cs="Times New Roman"/>
          <w:szCs w:val="24"/>
          <w:lang w:val="en-GB" w:eastAsia="en-AU"/>
        </w:rPr>
        <w:t>, as stated in respective CP</w:t>
      </w:r>
      <w:r w:rsidRPr="00BC0C1B">
        <w:rPr>
          <w:rFonts w:ascii="Cambria" w:eastAsia="Times New Roman" w:hAnsi="Cambria" w:cs="Times New Roman"/>
          <w:szCs w:val="24"/>
          <w:lang w:val="en-GB" w:eastAsia="en-AU"/>
        </w:rPr>
        <w:t>.</w:t>
      </w:r>
    </w:p>
    <w:p w14:paraId="77669AB2" w14:textId="77777777" w:rsidR="001E7A81" w:rsidRDefault="000C7064"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P</w:t>
      </w:r>
      <w:r w:rsidR="001E7A81">
        <w:rPr>
          <w:rFonts w:ascii="Cambria" w:eastAsia="Times New Roman" w:hAnsi="Cambria" w:cs="Times New Roman"/>
          <w:szCs w:val="24"/>
          <w:lang w:val="en-GB" w:eastAsia="en-AU"/>
        </w:rPr>
        <w:t xml:space="preserve">rivate keys or other PKI controlled information is </w:t>
      </w:r>
      <w:r>
        <w:rPr>
          <w:rFonts w:ascii="Cambria" w:eastAsia="Times New Roman" w:hAnsi="Cambria" w:cs="Times New Roman"/>
          <w:szCs w:val="24"/>
          <w:lang w:val="en-GB" w:eastAsia="en-AU"/>
        </w:rPr>
        <w:t xml:space="preserve">not </w:t>
      </w:r>
      <w:r w:rsidR="001E7A81">
        <w:rPr>
          <w:rFonts w:ascii="Cambria" w:eastAsia="Times New Roman" w:hAnsi="Cambria" w:cs="Times New Roman"/>
          <w:szCs w:val="24"/>
          <w:lang w:val="en-GB" w:eastAsia="en-AU"/>
        </w:rPr>
        <w:t xml:space="preserve">to be stored </w:t>
      </w:r>
      <w:r w:rsidR="006226F9">
        <w:rPr>
          <w:rFonts w:ascii="Cambria" w:eastAsia="Times New Roman" w:hAnsi="Cambria" w:cs="Times New Roman"/>
          <w:szCs w:val="24"/>
          <w:lang w:val="en-GB" w:eastAsia="en-AU"/>
        </w:rPr>
        <w:t>or temporarily written to</w:t>
      </w:r>
      <w:r w:rsidR="001E7A81">
        <w:rPr>
          <w:rFonts w:ascii="Cambria" w:eastAsia="Times New Roman" w:hAnsi="Cambria" w:cs="Times New Roman"/>
          <w:szCs w:val="24"/>
          <w:lang w:val="en-GB" w:eastAsia="en-AU"/>
        </w:rPr>
        <w:t xml:space="preserve"> unprotected (unencrypted) media</w:t>
      </w:r>
      <w:r w:rsidR="006226F9">
        <w:rPr>
          <w:rFonts w:ascii="Cambria" w:eastAsia="Times New Roman" w:hAnsi="Cambria" w:cs="Times New Roman"/>
          <w:szCs w:val="24"/>
          <w:lang w:val="en-GB" w:eastAsia="en-AU"/>
        </w:rPr>
        <w:t>, including portable storage devices</w:t>
      </w:r>
      <w:r w:rsidR="001E7A81">
        <w:rPr>
          <w:rFonts w:ascii="Cambria" w:eastAsia="Times New Roman" w:hAnsi="Cambria" w:cs="Times New Roman"/>
          <w:szCs w:val="24"/>
          <w:lang w:val="en-GB" w:eastAsia="en-AU"/>
        </w:rPr>
        <w:t>.</w:t>
      </w:r>
    </w:p>
    <w:p w14:paraId="364986F7" w14:textId="41FF9CEC" w:rsidR="006226F9" w:rsidRPr="00BC0C1B" w:rsidRDefault="000C7064"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HSMs should be used </w:t>
      </w:r>
      <w:del w:id="1235" w:author="cogito" w:date="2016-05-08T16:59:00Z">
        <w:r>
          <w:rPr>
            <w:rFonts w:ascii="Cambria" w:eastAsia="Times New Roman" w:hAnsi="Cambria" w:cs="Times New Roman"/>
            <w:szCs w:val="24"/>
            <w:lang w:val="en-GB" w:eastAsia="en-AU"/>
          </w:rPr>
          <w:delText>store</w:delText>
        </w:r>
      </w:del>
      <w:commentRangeStart w:id="1236"/>
      <w:ins w:id="1237" w:author="cogito" w:date="2016-05-08T16:59:00Z">
        <w:r w:rsidR="009C6DD9">
          <w:rPr>
            <w:rFonts w:ascii="Cambria" w:eastAsia="Times New Roman" w:hAnsi="Cambria" w:cs="Times New Roman"/>
            <w:szCs w:val="24"/>
            <w:lang w:val="en-GB" w:eastAsia="en-AU"/>
          </w:rPr>
          <w:t>to secure</w:t>
        </w:r>
        <w:r>
          <w:rPr>
            <w:rFonts w:ascii="Cambria" w:eastAsia="Times New Roman" w:hAnsi="Cambria" w:cs="Times New Roman"/>
            <w:szCs w:val="24"/>
            <w:lang w:val="en-GB" w:eastAsia="en-AU"/>
          </w:rPr>
          <w:t xml:space="preserve"> </w:t>
        </w:r>
        <w:commentRangeEnd w:id="1236"/>
        <w:r w:rsidR="0003537A">
          <w:rPr>
            <w:rStyle w:val="CommentReference"/>
            <w:rFonts w:ascii="Times New Roman" w:eastAsia="Times New Roman" w:hAnsi="Times New Roman" w:cs="Times New Roman"/>
            <w:lang w:val="en-GB" w:eastAsia="en-AU"/>
          </w:rPr>
          <w:commentReference w:id="1236"/>
        </w:r>
        <w:r w:rsidR="007C3657">
          <w:rPr>
            <w:rFonts w:ascii="Cambria" w:eastAsia="Times New Roman" w:hAnsi="Cambria" w:cs="Times New Roman"/>
            <w:szCs w:val="24"/>
            <w:lang w:val="en-GB" w:eastAsia="en-AU"/>
          </w:rPr>
          <w:t>the</w:t>
        </w:r>
      </w:ins>
      <w:r w:rsidR="007C3657">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 xml:space="preserve">RCA and CA private keys in order to mitigate physical environment control requirements.  </w:t>
      </w:r>
    </w:p>
    <w:p w14:paraId="3DCB8593" w14:textId="77777777" w:rsidR="00BC0C1B" w:rsidRPr="00BC0C1B" w:rsidRDefault="00BC0C1B" w:rsidP="00EF6875">
      <w:pPr>
        <w:pStyle w:val="Heading3"/>
      </w:pPr>
      <w:bookmarkStart w:id="1238" w:name="_Toc130487687"/>
      <w:bookmarkStart w:id="1239" w:name="_Toc130491623"/>
      <w:bookmarkStart w:id="1240" w:name="_Toc166312698"/>
      <w:bookmarkStart w:id="1241" w:name="_Toc246766475"/>
      <w:bookmarkStart w:id="1242" w:name="_Toc325181129"/>
      <w:bookmarkStart w:id="1243" w:name="_Toc325181407"/>
      <w:bookmarkStart w:id="1244" w:name="_Toc325181673"/>
      <w:bookmarkStart w:id="1245" w:name="_Toc325182807"/>
      <w:bookmarkStart w:id="1246" w:name="_Toc325183656"/>
      <w:bookmarkStart w:id="1247" w:name="_Toc297149684"/>
      <w:r w:rsidRPr="00BC0C1B">
        <w:t>Waste disposal</w:t>
      </w:r>
      <w:bookmarkEnd w:id="1238"/>
      <w:bookmarkEnd w:id="1239"/>
      <w:bookmarkEnd w:id="1240"/>
      <w:bookmarkEnd w:id="1241"/>
      <w:bookmarkEnd w:id="1242"/>
      <w:bookmarkEnd w:id="1243"/>
      <w:bookmarkEnd w:id="1244"/>
      <w:bookmarkEnd w:id="1245"/>
      <w:bookmarkEnd w:id="1246"/>
      <w:bookmarkEnd w:id="1247"/>
    </w:p>
    <w:p w14:paraId="43D03C0F" w14:textId="6CFB79C8"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Disposal of classif</w:t>
      </w:r>
      <w:r w:rsidR="007D1F91">
        <w:rPr>
          <w:rFonts w:ascii="Cambria" w:eastAsia="Times New Roman" w:hAnsi="Cambria" w:cs="Times New Roman"/>
          <w:szCs w:val="24"/>
          <w:lang w:val="en-GB" w:eastAsia="en-AU"/>
        </w:rPr>
        <w:t xml:space="preserve">ied waste is </w:t>
      </w:r>
      <w:r w:rsidR="00380D49">
        <w:rPr>
          <w:rFonts w:ascii="Cambria" w:eastAsia="Times New Roman" w:hAnsi="Cambria" w:cs="Times New Roman"/>
          <w:szCs w:val="24"/>
          <w:lang w:val="en-GB" w:eastAsia="en-AU"/>
        </w:rPr>
        <w:t xml:space="preserve">to be </w:t>
      </w:r>
      <w:r w:rsidR="007D1F91">
        <w:rPr>
          <w:rFonts w:ascii="Cambria" w:eastAsia="Times New Roman" w:hAnsi="Cambria" w:cs="Times New Roman"/>
          <w:szCs w:val="24"/>
          <w:lang w:val="en-GB" w:eastAsia="en-AU"/>
        </w:rPr>
        <w:t>in accordance with</w:t>
      </w:r>
      <w:r w:rsidRPr="00BC0C1B">
        <w:rPr>
          <w:rFonts w:ascii="Cambria" w:eastAsia="Times New Roman" w:hAnsi="Cambria" w:cs="Times New Roman"/>
          <w:szCs w:val="24"/>
          <w:lang w:val="en-GB" w:eastAsia="en-AU"/>
        </w:rPr>
        <w:t xml:space="preserve"> </w:t>
      </w:r>
      <w:r w:rsidR="00380D49">
        <w:rPr>
          <w:rFonts w:ascii="Cambria" w:eastAsia="Times New Roman" w:hAnsi="Cambria" w:cs="Times New Roman"/>
          <w:szCs w:val="24"/>
          <w:lang w:val="en-GB" w:eastAsia="en-AU"/>
        </w:rPr>
        <w:t>the PSR</w:t>
      </w:r>
      <w:r w:rsidRPr="00BC0C1B">
        <w:rPr>
          <w:rFonts w:ascii="Cambria" w:eastAsia="Times New Roman" w:hAnsi="Cambria" w:cs="Times New Roman"/>
          <w:szCs w:val="24"/>
          <w:lang w:val="en-GB" w:eastAsia="en-AU"/>
        </w:rPr>
        <w:t>.</w:t>
      </w:r>
    </w:p>
    <w:p w14:paraId="269CD541" w14:textId="77777777" w:rsidR="00735DF7" w:rsidRDefault="00735DF7" w:rsidP="000C67C3">
      <w:pPr>
        <w:pStyle w:val="Heading3"/>
        <w:rPr>
          <w:lang w:val="en-GB"/>
        </w:rPr>
      </w:pPr>
      <w:r>
        <w:rPr>
          <w:lang w:val="en-GB"/>
        </w:rPr>
        <w:t>Disaster recovery site</w:t>
      </w:r>
    </w:p>
    <w:p w14:paraId="69ADF53A" w14:textId="77777777" w:rsidR="00735DF7" w:rsidRPr="00BC0C1B" w:rsidRDefault="00735DF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All PKI </w:t>
      </w:r>
      <w:r w:rsidR="00260128">
        <w:rPr>
          <w:rFonts w:ascii="Cambria" w:eastAsia="Times New Roman" w:hAnsi="Cambria" w:cs="Times New Roman"/>
          <w:szCs w:val="24"/>
          <w:lang w:val="en-GB" w:eastAsia="en-AU"/>
        </w:rPr>
        <w:t xml:space="preserve">RCA and CA </w:t>
      </w:r>
      <w:r>
        <w:rPr>
          <w:rFonts w:ascii="Cambria" w:eastAsia="Times New Roman" w:hAnsi="Cambria" w:cs="Times New Roman"/>
          <w:szCs w:val="24"/>
          <w:lang w:val="en-GB" w:eastAsia="en-AU"/>
        </w:rPr>
        <w:t xml:space="preserve">core components are to </w:t>
      </w:r>
      <w:r w:rsidR="00260128">
        <w:rPr>
          <w:rFonts w:ascii="Cambria" w:eastAsia="Times New Roman" w:hAnsi="Cambria" w:cs="Times New Roman"/>
          <w:szCs w:val="24"/>
          <w:lang w:val="en-GB" w:eastAsia="en-AU"/>
        </w:rPr>
        <w:t>be available</w:t>
      </w:r>
      <w:r>
        <w:rPr>
          <w:rFonts w:ascii="Cambria" w:eastAsia="Times New Roman" w:hAnsi="Cambria" w:cs="Times New Roman"/>
          <w:szCs w:val="24"/>
          <w:lang w:val="en-GB" w:eastAsia="en-AU"/>
        </w:rPr>
        <w:t xml:space="preserve"> in dual-site mode, with both sites operating to the same security standards and being geographically dispersed.</w:t>
      </w:r>
      <w:r w:rsidR="00260128">
        <w:rPr>
          <w:rFonts w:ascii="Cambria" w:eastAsia="Times New Roman" w:hAnsi="Cambria" w:cs="Times New Roman"/>
          <w:szCs w:val="24"/>
          <w:lang w:val="en-GB" w:eastAsia="en-AU"/>
        </w:rPr>
        <w:t xml:space="preserve">  The secondary or backup site may be offline, but with a restoration/activation period of no more than 3 working days.</w:t>
      </w:r>
    </w:p>
    <w:p w14:paraId="51A5B15F" w14:textId="77777777" w:rsidR="00BC0C1B" w:rsidRPr="00BC0C1B" w:rsidRDefault="00BC0C1B" w:rsidP="00EF6875">
      <w:pPr>
        <w:pStyle w:val="Heading2"/>
      </w:pPr>
      <w:bookmarkStart w:id="1248" w:name="_Toc237159586"/>
      <w:bookmarkStart w:id="1249" w:name="_Toc246766477"/>
      <w:bookmarkStart w:id="1250" w:name="_Toc325181131"/>
      <w:bookmarkStart w:id="1251" w:name="_Toc325181409"/>
      <w:bookmarkStart w:id="1252" w:name="_Toc325181675"/>
      <w:bookmarkStart w:id="1253" w:name="_Toc325182809"/>
      <w:bookmarkStart w:id="1254" w:name="_Toc325183658"/>
      <w:bookmarkStart w:id="1255" w:name="_Toc297149686"/>
      <w:bookmarkStart w:id="1256" w:name="_Toc446408852"/>
      <w:bookmarkStart w:id="1257" w:name="_Toc130487689"/>
      <w:bookmarkStart w:id="1258" w:name="_Toc130491625"/>
      <w:bookmarkStart w:id="1259" w:name="_Toc166312700"/>
      <w:r w:rsidRPr="00BC0C1B">
        <w:t>Procedural controls</w:t>
      </w:r>
      <w:bookmarkEnd w:id="1248"/>
      <w:bookmarkEnd w:id="1249"/>
      <w:bookmarkEnd w:id="1250"/>
      <w:bookmarkEnd w:id="1251"/>
      <w:bookmarkEnd w:id="1252"/>
      <w:bookmarkEnd w:id="1253"/>
      <w:bookmarkEnd w:id="1254"/>
      <w:bookmarkEnd w:id="1255"/>
      <w:bookmarkEnd w:id="1256"/>
    </w:p>
    <w:p w14:paraId="5C927AA7" w14:textId="77777777" w:rsidR="00BC0C1B" w:rsidRPr="00BC0C1B" w:rsidRDefault="00BC0C1B" w:rsidP="00EF6875">
      <w:pPr>
        <w:pStyle w:val="Heading3"/>
      </w:pPr>
      <w:bookmarkStart w:id="1260" w:name="_Toc130487690"/>
      <w:bookmarkStart w:id="1261" w:name="_Toc130491626"/>
      <w:bookmarkStart w:id="1262" w:name="_Toc166312701"/>
      <w:bookmarkStart w:id="1263" w:name="_Toc246766478"/>
      <w:bookmarkStart w:id="1264" w:name="_Toc325181132"/>
      <w:bookmarkStart w:id="1265" w:name="_Toc325181410"/>
      <w:bookmarkStart w:id="1266" w:name="_Toc325181676"/>
      <w:bookmarkStart w:id="1267" w:name="_Toc325182810"/>
      <w:bookmarkStart w:id="1268" w:name="_Toc325183659"/>
      <w:bookmarkStart w:id="1269" w:name="_Toc297149687"/>
      <w:bookmarkEnd w:id="1257"/>
      <w:bookmarkEnd w:id="1258"/>
      <w:bookmarkEnd w:id="1259"/>
      <w:r w:rsidRPr="00BC0C1B">
        <w:t>Trusted roles</w:t>
      </w:r>
      <w:bookmarkEnd w:id="1260"/>
      <w:bookmarkEnd w:id="1261"/>
      <w:bookmarkEnd w:id="1262"/>
      <w:bookmarkEnd w:id="1263"/>
      <w:bookmarkEnd w:id="1264"/>
      <w:bookmarkEnd w:id="1265"/>
      <w:bookmarkEnd w:id="1266"/>
      <w:bookmarkEnd w:id="1267"/>
      <w:bookmarkEnd w:id="1268"/>
      <w:bookmarkEnd w:id="1269"/>
    </w:p>
    <w:p w14:paraId="7A783D2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This CPS identifies which roles are “</w:t>
      </w:r>
      <w:r w:rsidRPr="00BC0C1B">
        <w:rPr>
          <w:rFonts w:ascii="Cambria" w:eastAsia="Times New Roman" w:hAnsi="Cambria" w:cs="Times New Roman"/>
          <w:i/>
          <w:szCs w:val="24"/>
          <w:lang w:val="en-GB" w:eastAsia="en-AU"/>
        </w:rPr>
        <w:t>Trusted roles</w:t>
      </w:r>
      <w:r w:rsidRPr="00BC0C1B">
        <w:rPr>
          <w:rFonts w:ascii="Cambria" w:eastAsia="Times New Roman" w:hAnsi="Cambria" w:cs="Times New Roman"/>
          <w:szCs w:val="24"/>
          <w:lang w:val="en-GB" w:eastAsia="en-AU"/>
        </w:rPr>
        <w:t>”.  Personnel occupying trusted roles will require securit</w:t>
      </w:r>
      <w:r w:rsidR="007D1F91">
        <w:rPr>
          <w:rFonts w:ascii="Cambria" w:eastAsia="Times New Roman" w:hAnsi="Cambria" w:cs="Times New Roman"/>
          <w:szCs w:val="24"/>
          <w:lang w:val="en-GB" w:eastAsia="en-AU"/>
        </w:rPr>
        <w:t>y clearances in accordance with</w:t>
      </w:r>
      <w:r w:rsidRPr="00BC0C1B">
        <w:rPr>
          <w:rFonts w:ascii="Cambria" w:eastAsia="Times New Roman" w:hAnsi="Cambria" w:cs="Times New Roman"/>
          <w:szCs w:val="24"/>
          <w:lang w:val="en-GB" w:eastAsia="en-AU"/>
        </w:rPr>
        <w:t xml:space="preserve"> policy for IT systems personnel with special privileges.</w:t>
      </w:r>
    </w:p>
    <w:p w14:paraId="71CEA488"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PKI </w:t>
      </w:r>
      <w:r w:rsidR="00E0185E">
        <w:rPr>
          <w:rFonts w:ascii="Cambria" w:eastAsia="Times New Roman" w:hAnsi="Cambria" w:cs="Times New Roman"/>
          <w:szCs w:val="20"/>
          <w:lang w:eastAsia="en-AU"/>
        </w:rPr>
        <w:t xml:space="preserve">Operations </w:t>
      </w:r>
      <w:r w:rsidRPr="00BC0C1B">
        <w:rPr>
          <w:rFonts w:ascii="Cambria" w:eastAsia="Times New Roman" w:hAnsi="Cambria" w:cs="Times New Roman"/>
          <w:szCs w:val="20"/>
          <w:lang w:eastAsia="en-AU"/>
        </w:rPr>
        <w:t>trusted roles include:</w:t>
      </w:r>
    </w:p>
    <w:p w14:paraId="1F8AEB6C" w14:textId="77777777" w:rsidR="00BC0C1B" w:rsidRPr="00BC0C1B" w:rsidRDefault="00BC0C1B" w:rsidP="00F63A95">
      <w:pPr>
        <w:numPr>
          <w:ilvl w:val="0"/>
          <w:numId w:val="29"/>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Operations Manager;</w:t>
      </w:r>
    </w:p>
    <w:p w14:paraId="2F764502" w14:textId="77777777" w:rsidR="00BC0C1B" w:rsidRPr="00BC0C1B" w:rsidRDefault="00E866B5" w:rsidP="00F63A95">
      <w:pPr>
        <w:numPr>
          <w:ilvl w:val="0"/>
          <w:numId w:val="29"/>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AS</w:t>
      </w:r>
      <w:r w:rsidR="00BC0C1B" w:rsidRPr="00BC0C1B">
        <w:rPr>
          <w:rFonts w:ascii="Cambria" w:eastAsia="Times New Roman" w:hAnsi="Cambria" w:cs="Times New Roman"/>
          <w:szCs w:val="20"/>
          <w:lang w:eastAsia="en-AU"/>
        </w:rPr>
        <w:t xml:space="preserve"> Operators; </w:t>
      </w:r>
    </w:p>
    <w:p w14:paraId="67422F19" w14:textId="77777777" w:rsidR="00BC0C1B" w:rsidRPr="00695551" w:rsidRDefault="00BC0C1B" w:rsidP="00695551">
      <w:pPr>
        <w:numPr>
          <w:ilvl w:val="0"/>
          <w:numId w:val="29"/>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Registration Officer(s) (RO); </w:t>
      </w:r>
      <w:r w:rsidRPr="00695551">
        <w:rPr>
          <w:rFonts w:ascii="Cambria" w:eastAsia="Times New Roman" w:hAnsi="Cambria" w:cs="Times New Roman"/>
          <w:szCs w:val="20"/>
          <w:lang w:eastAsia="en-AU"/>
        </w:rPr>
        <w:t>and</w:t>
      </w:r>
    </w:p>
    <w:p w14:paraId="7115B5F5" w14:textId="77777777" w:rsidR="00BC0C1B" w:rsidRDefault="00BC0C1B" w:rsidP="00F63A95">
      <w:pPr>
        <w:numPr>
          <w:ilvl w:val="0"/>
          <w:numId w:val="29"/>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Security Officer (SO).</w:t>
      </w:r>
    </w:p>
    <w:p w14:paraId="68F27D13" w14:textId="77777777" w:rsidR="007D1F91" w:rsidRPr="00BC0C1B" w:rsidRDefault="007D1F91" w:rsidP="007D1F91">
      <w:pPr>
        <w:spacing w:after="120" w:line="240" w:lineRule="auto"/>
        <w:ind w:left="851"/>
        <w:contextualSpacing/>
        <w:rPr>
          <w:rFonts w:ascii="Cambria" w:eastAsia="Times New Roman" w:hAnsi="Cambria" w:cs="Times New Roman"/>
          <w:szCs w:val="20"/>
          <w:lang w:eastAsia="en-AU"/>
        </w:rPr>
      </w:pPr>
    </w:p>
    <w:p w14:paraId="39B53285" w14:textId="3B46DBB8" w:rsidR="00BC0C1B" w:rsidRDefault="0014464A" w:rsidP="00BC0C1B">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For operational management of the RCA and GNet CA, w</w:t>
      </w:r>
      <w:r w:rsidR="00BC0C1B" w:rsidRPr="00BC0C1B">
        <w:rPr>
          <w:rFonts w:ascii="Cambria" w:eastAsia="Times New Roman" w:hAnsi="Cambria" w:cs="Times New Roman"/>
          <w:szCs w:val="24"/>
          <w:lang w:val="en-US" w:eastAsia="en-AU"/>
        </w:rPr>
        <w:t xml:space="preserve">ith </w:t>
      </w:r>
      <w:r w:rsidR="00695551">
        <w:rPr>
          <w:rFonts w:ascii="Cambria" w:eastAsia="Times New Roman" w:hAnsi="Cambria" w:cs="Times New Roman"/>
          <w:szCs w:val="24"/>
          <w:lang w:val="en-US" w:eastAsia="en-AU"/>
        </w:rPr>
        <w:t>the exception of the ROs</w:t>
      </w:r>
      <w:r w:rsidR="00BC0C1B" w:rsidRPr="00BC0C1B">
        <w:rPr>
          <w:rFonts w:ascii="Cambria" w:eastAsia="Times New Roman" w:hAnsi="Cambria" w:cs="Times New Roman"/>
          <w:szCs w:val="24"/>
          <w:lang w:val="en-US" w:eastAsia="en-AU"/>
        </w:rPr>
        <w:t xml:space="preserve">, each of the above positions requires access to the </w:t>
      </w:r>
      <w:r>
        <w:rPr>
          <w:rFonts w:ascii="Cambria" w:eastAsia="Times New Roman" w:hAnsi="Cambria" w:cs="Times New Roman"/>
          <w:szCs w:val="24"/>
          <w:lang w:val="en-US" w:eastAsia="en-AU"/>
        </w:rPr>
        <w:t xml:space="preserve">secure </w:t>
      </w:r>
      <w:r w:rsidR="00BC0C1B" w:rsidRPr="00BC0C1B">
        <w:rPr>
          <w:rFonts w:ascii="Cambria" w:eastAsia="Times New Roman" w:hAnsi="Cambria" w:cs="Times New Roman"/>
          <w:szCs w:val="24"/>
          <w:lang w:val="en-US" w:eastAsia="en-AU"/>
        </w:rPr>
        <w:t xml:space="preserve">PKI operations facility.  Privilege to access this area is controlled by the Operations Manager, based on a number of factors including the risks of human error, theft, fraud, or facilities misuse.  The </w:t>
      </w:r>
      <w:r>
        <w:rPr>
          <w:rFonts w:ascii="Cambria" w:eastAsia="Times New Roman" w:hAnsi="Cambria" w:cs="Times New Roman"/>
          <w:szCs w:val="24"/>
          <w:lang w:val="en-US" w:eastAsia="en-AU"/>
        </w:rPr>
        <w:t xml:space="preserve">Lead Agency can authorise the </w:t>
      </w:r>
      <w:r w:rsidR="00BC0C1B" w:rsidRPr="00BC0C1B">
        <w:rPr>
          <w:rFonts w:ascii="Cambria" w:eastAsia="Times New Roman" w:hAnsi="Cambria" w:cs="Times New Roman"/>
          <w:szCs w:val="24"/>
          <w:lang w:val="en-US" w:eastAsia="en-AU"/>
        </w:rPr>
        <w:t>Operations Manager the right to limit, restrict, or extend access privileges to PKI resources.  These access privileges include to PKI rooms and facilities, network resources, and infrastructure components.</w:t>
      </w:r>
    </w:p>
    <w:p w14:paraId="775FF261" w14:textId="77777777" w:rsidR="00E0185E" w:rsidRPr="00E0185E" w:rsidRDefault="006E569E" w:rsidP="00E0185E">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For the RCA and key generation ceremonies, t</w:t>
      </w:r>
      <w:r w:rsidR="00E0185E" w:rsidRPr="00E0185E">
        <w:rPr>
          <w:rFonts w:ascii="Cambria" w:eastAsia="Times New Roman" w:hAnsi="Cambria" w:cs="Times New Roman"/>
          <w:szCs w:val="24"/>
          <w:lang w:val="en-US" w:eastAsia="en-AU"/>
        </w:rPr>
        <w:t xml:space="preserve">he pivotal </w:t>
      </w:r>
      <w:r w:rsidR="00B75F56">
        <w:rPr>
          <w:rFonts w:ascii="Cambria" w:eastAsia="Times New Roman" w:hAnsi="Cambria" w:cs="Times New Roman"/>
          <w:szCs w:val="24"/>
          <w:lang w:val="en-US" w:eastAsia="en-AU"/>
        </w:rPr>
        <w:t xml:space="preserve">highly </w:t>
      </w:r>
      <w:r w:rsidR="00E0185E" w:rsidRPr="00E0185E">
        <w:rPr>
          <w:rFonts w:ascii="Cambria" w:eastAsia="Times New Roman" w:hAnsi="Cambria" w:cs="Times New Roman"/>
          <w:szCs w:val="24"/>
          <w:lang w:val="en-US" w:eastAsia="en-AU"/>
        </w:rPr>
        <w:t>trusted role</w:t>
      </w:r>
      <w:r>
        <w:rPr>
          <w:rFonts w:ascii="Cambria" w:eastAsia="Times New Roman" w:hAnsi="Cambria" w:cs="Times New Roman"/>
          <w:szCs w:val="24"/>
          <w:lang w:val="en-US" w:eastAsia="en-AU"/>
        </w:rPr>
        <w:t>s</w:t>
      </w:r>
      <w:r w:rsidR="00B75F56">
        <w:rPr>
          <w:rStyle w:val="FootnoteReference"/>
          <w:rFonts w:ascii="Cambria" w:eastAsia="Times New Roman" w:hAnsi="Cambria" w:cs="Times New Roman"/>
          <w:szCs w:val="24"/>
          <w:lang w:val="en-US" w:eastAsia="en-AU"/>
        </w:rPr>
        <w:footnoteReference w:id="16"/>
      </w:r>
      <w:r w:rsidR="00E0185E" w:rsidRPr="00E0185E">
        <w:rPr>
          <w:rFonts w:ascii="Cambria" w:eastAsia="Times New Roman" w:hAnsi="Cambria" w:cs="Times New Roman"/>
          <w:szCs w:val="24"/>
          <w:lang w:val="en-US" w:eastAsia="en-AU"/>
        </w:rPr>
        <w:t xml:space="preserve"> </w:t>
      </w:r>
      <w:r>
        <w:rPr>
          <w:rFonts w:ascii="Cambria" w:eastAsia="Times New Roman" w:hAnsi="Cambria" w:cs="Times New Roman"/>
          <w:szCs w:val="24"/>
          <w:lang w:val="en-US" w:eastAsia="en-AU"/>
        </w:rPr>
        <w:t>are</w:t>
      </w:r>
      <w:r w:rsidR="00E0185E" w:rsidRPr="00E0185E">
        <w:rPr>
          <w:rFonts w:ascii="Cambria" w:eastAsia="Times New Roman" w:hAnsi="Cambria" w:cs="Times New Roman"/>
          <w:szCs w:val="24"/>
          <w:lang w:val="en-US" w:eastAsia="en-AU"/>
        </w:rPr>
        <w:t xml:space="preserve"> that of the</w:t>
      </w:r>
      <w:r>
        <w:rPr>
          <w:rFonts w:ascii="Cambria" w:eastAsia="Times New Roman" w:hAnsi="Cambria" w:cs="Times New Roman"/>
          <w:szCs w:val="24"/>
          <w:lang w:val="en-US" w:eastAsia="en-AU"/>
        </w:rPr>
        <w:t xml:space="preserve"> “Master of Ceremony” and</w:t>
      </w:r>
      <w:r w:rsidR="00E0185E" w:rsidRPr="00E0185E">
        <w:rPr>
          <w:rFonts w:ascii="Cambria" w:eastAsia="Times New Roman" w:hAnsi="Cambria" w:cs="Times New Roman"/>
          <w:szCs w:val="24"/>
          <w:lang w:val="en-US" w:eastAsia="en-AU"/>
        </w:rPr>
        <w:t xml:space="preserve"> “Trusted Custodian</w:t>
      </w:r>
      <w:r>
        <w:rPr>
          <w:rFonts w:ascii="Cambria" w:eastAsia="Times New Roman" w:hAnsi="Cambria" w:cs="Times New Roman"/>
          <w:szCs w:val="24"/>
          <w:lang w:val="en-US" w:eastAsia="en-AU"/>
        </w:rPr>
        <w:t>(s)</w:t>
      </w:r>
      <w:r w:rsidR="00E0185E" w:rsidRPr="00E0185E">
        <w:rPr>
          <w:rFonts w:ascii="Cambria" w:eastAsia="Times New Roman" w:hAnsi="Cambria" w:cs="Times New Roman"/>
          <w:szCs w:val="24"/>
          <w:lang w:val="en-US" w:eastAsia="en-AU"/>
        </w:rPr>
        <w:t>”</w:t>
      </w:r>
      <w:r>
        <w:rPr>
          <w:rFonts w:ascii="Cambria" w:eastAsia="Times New Roman" w:hAnsi="Cambria" w:cs="Times New Roman"/>
          <w:szCs w:val="24"/>
          <w:lang w:val="en-US" w:eastAsia="en-AU"/>
        </w:rPr>
        <w:t xml:space="preserve"> (typically no more than two)</w:t>
      </w:r>
      <w:r w:rsidR="00E0185E" w:rsidRPr="00E0185E">
        <w:rPr>
          <w:rFonts w:ascii="Cambria" w:eastAsia="Times New Roman" w:hAnsi="Cambria" w:cs="Times New Roman"/>
          <w:szCs w:val="24"/>
          <w:lang w:val="en-US" w:eastAsia="en-AU"/>
        </w:rPr>
        <w:t xml:space="preserve">. </w:t>
      </w:r>
      <w:r w:rsidR="00B75F56">
        <w:rPr>
          <w:rFonts w:ascii="Cambria" w:eastAsia="Times New Roman" w:hAnsi="Cambria" w:cs="Times New Roman"/>
          <w:szCs w:val="24"/>
          <w:lang w:val="en-US" w:eastAsia="en-AU"/>
        </w:rPr>
        <w:t>The “Master of Ceremony” should be a CISO, ITSM or similar, with experience of managing security-related procedural activities within secure facilities.</w:t>
      </w:r>
      <w:r w:rsidR="00224EDD">
        <w:rPr>
          <w:rFonts w:ascii="Cambria" w:eastAsia="Times New Roman" w:hAnsi="Cambria" w:cs="Times New Roman"/>
          <w:szCs w:val="24"/>
          <w:lang w:val="en-US" w:eastAsia="en-AU"/>
        </w:rPr>
        <w:t xml:space="preserve"> The MC will ensure the script for the proceedings is followed and record any digressions. </w:t>
      </w:r>
      <w:r w:rsidR="00E0185E" w:rsidRPr="00E0185E">
        <w:rPr>
          <w:rFonts w:ascii="Cambria" w:eastAsia="Times New Roman" w:hAnsi="Cambria" w:cs="Times New Roman"/>
          <w:szCs w:val="24"/>
          <w:lang w:val="en-US" w:eastAsia="en-AU"/>
        </w:rPr>
        <w:t>The</w:t>
      </w:r>
      <w:r w:rsidR="00B75F56">
        <w:rPr>
          <w:rFonts w:ascii="Cambria" w:eastAsia="Times New Roman" w:hAnsi="Cambria" w:cs="Times New Roman"/>
          <w:szCs w:val="24"/>
          <w:lang w:val="en-US" w:eastAsia="en-AU"/>
        </w:rPr>
        <w:t xml:space="preserve"> “Trusted Custodians” </w:t>
      </w:r>
      <w:r>
        <w:rPr>
          <w:rFonts w:ascii="Cambria" w:eastAsia="Times New Roman" w:hAnsi="Cambria" w:cs="Times New Roman"/>
          <w:szCs w:val="24"/>
          <w:lang w:val="en-US" w:eastAsia="en-AU"/>
        </w:rPr>
        <w:t xml:space="preserve">must be </w:t>
      </w:r>
      <w:r w:rsidR="00E0185E" w:rsidRPr="00E0185E">
        <w:rPr>
          <w:rFonts w:ascii="Cambria" w:eastAsia="Times New Roman" w:hAnsi="Cambria" w:cs="Times New Roman"/>
          <w:szCs w:val="24"/>
          <w:lang w:val="en-US" w:eastAsia="en-AU"/>
        </w:rPr>
        <w:t xml:space="preserve">highly trusted </w:t>
      </w:r>
      <w:r>
        <w:rPr>
          <w:rFonts w:ascii="Cambria" w:eastAsia="Times New Roman" w:hAnsi="Cambria" w:cs="Times New Roman"/>
          <w:szCs w:val="24"/>
          <w:lang w:val="en-US" w:eastAsia="en-AU"/>
        </w:rPr>
        <w:t>government agency staff, with PKI knowledge and/or experience</w:t>
      </w:r>
      <w:r w:rsidR="00E0185E" w:rsidRPr="00E0185E">
        <w:rPr>
          <w:rFonts w:ascii="Cambria" w:eastAsia="Times New Roman" w:hAnsi="Cambria" w:cs="Times New Roman"/>
          <w:szCs w:val="24"/>
          <w:lang w:val="en-US" w:eastAsia="en-AU"/>
        </w:rPr>
        <w:t xml:space="preserve">. They are responsible for managing the system account credentials and security tokens that are not required on a day-to-day basis, but are critical to the security and integrity of the PKI. This includes the “Master User” accounts for both of the CAs, the “Security Officer” </w:t>
      </w:r>
      <w:r w:rsidR="004F054A">
        <w:rPr>
          <w:rFonts w:ascii="Cambria" w:eastAsia="Times New Roman" w:hAnsi="Cambria" w:cs="Times New Roman"/>
          <w:szCs w:val="24"/>
          <w:lang w:val="en-US" w:eastAsia="en-AU"/>
        </w:rPr>
        <w:t xml:space="preserve">(RO) </w:t>
      </w:r>
      <w:r w:rsidR="00E0185E" w:rsidRPr="00E0185E">
        <w:rPr>
          <w:rFonts w:ascii="Cambria" w:eastAsia="Times New Roman" w:hAnsi="Cambria" w:cs="Times New Roman"/>
          <w:szCs w:val="24"/>
          <w:lang w:val="en-US" w:eastAsia="en-AU"/>
        </w:rPr>
        <w:t>tokens and backup copies of the CA cryptographic key material.</w:t>
      </w:r>
    </w:p>
    <w:p w14:paraId="36E259D1" w14:textId="77777777" w:rsidR="00E0185E" w:rsidRPr="00E0185E" w:rsidRDefault="00E0185E" w:rsidP="00E0185E">
      <w:pPr>
        <w:spacing w:after="120" w:line="240" w:lineRule="auto"/>
        <w:jc w:val="both"/>
        <w:rPr>
          <w:rFonts w:ascii="Cambria" w:eastAsia="Times New Roman" w:hAnsi="Cambria" w:cs="Times New Roman"/>
          <w:szCs w:val="24"/>
          <w:lang w:val="en-US" w:eastAsia="en-AU"/>
        </w:rPr>
      </w:pPr>
      <w:commentRangeStart w:id="1270"/>
      <w:r w:rsidRPr="00E0185E">
        <w:rPr>
          <w:rFonts w:ascii="Cambria" w:eastAsia="Times New Roman" w:hAnsi="Cambria" w:cs="Times New Roman"/>
          <w:szCs w:val="24"/>
          <w:lang w:val="en-US" w:eastAsia="en-AU"/>
        </w:rPr>
        <w:t xml:space="preserve">The </w:t>
      </w:r>
      <w:r w:rsidR="00E67129">
        <w:rPr>
          <w:rFonts w:ascii="Cambria" w:eastAsia="Times New Roman" w:hAnsi="Cambria" w:cs="Times New Roman"/>
          <w:szCs w:val="24"/>
          <w:lang w:val="en-US" w:eastAsia="en-AU"/>
        </w:rPr>
        <w:t xml:space="preserve">key generation and signing ceremony </w:t>
      </w:r>
      <w:r w:rsidRPr="00E0185E">
        <w:rPr>
          <w:rFonts w:ascii="Cambria" w:eastAsia="Times New Roman" w:hAnsi="Cambria" w:cs="Times New Roman"/>
          <w:szCs w:val="24"/>
          <w:lang w:val="en-US" w:eastAsia="en-AU"/>
        </w:rPr>
        <w:t>trusted roles includes:</w:t>
      </w:r>
    </w:p>
    <w:p w14:paraId="249C7407" w14:textId="77777777" w:rsidR="00A05C2E" w:rsidRDefault="00A05C2E" w:rsidP="000C67C3">
      <w:pPr>
        <w:pStyle w:val="ListRoman"/>
        <w:numPr>
          <w:ilvl w:val="0"/>
          <w:numId w:val="76"/>
        </w:numPr>
      </w:pPr>
      <w:r>
        <w:t>Master of Ceremony</w:t>
      </w:r>
      <w:r w:rsidR="00C812E8">
        <w:t>,</w:t>
      </w:r>
    </w:p>
    <w:p w14:paraId="211C06DD" w14:textId="77777777" w:rsidR="00E0185E" w:rsidRDefault="00E0185E" w:rsidP="000C67C3">
      <w:pPr>
        <w:pStyle w:val="ListRoman"/>
        <w:numPr>
          <w:ilvl w:val="0"/>
          <w:numId w:val="76"/>
        </w:numPr>
      </w:pPr>
      <w:r w:rsidRPr="000C67C3">
        <w:t>Trusted Custodian</w:t>
      </w:r>
      <w:r w:rsidR="00A05C2E">
        <w:t>(s)</w:t>
      </w:r>
      <w:r w:rsidR="00C812E8">
        <w:t>,</w:t>
      </w:r>
    </w:p>
    <w:p w14:paraId="4B40095A" w14:textId="77777777" w:rsidR="00E0185E" w:rsidRDefault="00E0185E" w:rsidP="000C67C3">
      <w:pPr>
        <w:pStyle w:val="ListRoman"/>
        <w:numPr>
          <w:ilvl w:val="0"/>
          <w:numId w:val="29"/>
        </w:numPr>
      </w:pPr>
      <w:r w:rsidRPr="000C67C3">
        <w:t>Operations Manager</w:t>
      </w:r>
      <w:r w:rsidR="00A05C2E">
        <w:t xml:space="preserve"> (Ceremony Co-ordinator)</w:t>
      </w:r>
      <w:r w:rsidR="00C812E8">
        <w:t>,</w:t>
      </w:r>
    </w:p>
    <w:p w14:paraId="72B39CF5" w14:textId="77777777" w:rsidR="00E0185E" w:rsidRDefault="00E0185E" w:rsidP="000C67C3">
      <w:pPr>
        <w:pStyle w:val="ListRoman"/>
        <w:numPr>
          <w:ilvl w:val="0"/>
          <w:numId w:val="29"/>
        </w:numPr>
      </w:pPr>
      <w:r w:rsidRPr="000C67C3">
        <w:lastRenderedPageBreak/>
        <w:t>PKI Auditor</w:t>
      </w:r>
      <w:r w:rsidR="00224EDD">
        <w:rPr>
          <w:rStyle w:val="FootnoteReference"/>
        </w:rPr>
        <w:footnoteReference w:id="17"/>
      </w:r>
      <w:r w:rsidR="00C812E8">
        <w:t>,</w:t>
      </w:r>
    </w:p>
    <w:p w14:paraId="6F9945FB" w14:textId="77777777" w:rsidR="00A05C2E" w:rsidRPr="000C67C3" w:rsidRDefault="00E0185E" w:rsidP="000C67C3">
      <w:pPr>
        <w:pStyle w:val="ListRoman"/>
        <w:numPr>
          <w:ilvl w:val="0"/>
          <w:numId w:val="29"/>
        </w:numPr>
        <w:rPr>
          <w:szCs w:val="24"/>
          <w:lang w:val="en-US"/>
        </w:rPr>
      </w:pPr>
      <w:r w:rsidRPr="000C67C3">
        <w:t xml:space="preserve">Password Auditor, </w:t>
      </w:r>
    </w:p>
    <w:p w14:paraId="661EAC70" w14:textId="77777777" w:rsidR="00BE3ADF" w:rsidRPr="000C67C3" w:rsidRDefault="00E0185E" w:rsidP="000C67C3">
      <w:pPr>
        <w:pStyle w:val="ListRoman"/>
        <w:numPr>
          <w:ilvl w:val="0"/>
          <w:numId w:val="29"/>
        </w:numPr>
        <w:rPr>
          <w:szCs w:val="24"/>
          <w:lang w:val="en-US"/>
        </w:rPr>
      </w:pPr>
      <w:r w:rsidRPr="000C67C3">
        <w:t>RA Operators</w:t>
      </w:r>
      <w:r w:rsidR="00C812E8">
        <w:t>,</w:t>
      </w:r>
      <w:r w:rsidR="00A05C2E">
        <w:t xml:space="preserve"> </w:t>
      </w:r>
    </w:p>
    <w:p w14:paraId="41CA2113" w14:textId="77777777" w:rsidR="00A05C2E" w:rsidRPr="000C67C3" w:rsidRDefault="00BE3ADF" w:rsidP="000C67C3">
      <w:pPr>
        <w:pStyle w:val="ListRoman"/>
        <w:numPr>
          <w:ilvl w:val="0"/>
          <w:numId w:val="29"/>
        </w:numPr>
        <w:rPr>
          <w:szCs w:val="24"/>
          <w:lang w:val="en-US"/>
        </w:rPr>
      </w:pPr>
      <w:r>
        <w:t>Site facility officer(s),</w:t>
      </w:r>
      <w:r w:rsidR="00286EC1">
        <w:rPr>
          <w:szCs w:val="24"/>
          <w:lang w:val="en-US"/>
        </w:rPr>
        <w:t xml:space="preserve"> </w:t>
      </w:r>
      <w:r w:rsidR="00A05C2E">
        <w:t>and</w:t>
      </w:r>
    </w:p>
    <w:p w14:paraId="0263AE52" w14:textId="77777777" w:rsidR="00E0185E" w:rsidRPr="00A05C2E" w:rsidRDefault="00A05C2E" w:rsidP="000C67C3">
      <w:pPr>
        <w:pStyle w:val="ListRoman"/>
        <w:numPr>
          <w:ilvl w:val="0"/>
          <w:numId w:val="29"/>
        </w:numPr>
        <w:rPr>
          <w:szCs w:val="24"/>
          <w:lang w:val="en-US"/>
        </w:rPr>
      </w:pPr>
      <w:r>
        <w:t>Official Witnesses (preferably Tier 2/3 managers or agency CSO, CISO, CIO. Should not be from the Lead Agency)</w:t>
      </w:r>
      <w:r w:rsidR="00E0185E" w:rsidRPr="00A05C2E">
        <w:rPr>
          <w:szCs w:val="24"/>
          <w:lang w:val="en-US"/>
        </w:rPr>
        <w:t>.</w:t>
      </w:r>
      <w:commentRangeEnd w:id="1270"/>
      <w:r>
        <w:rPr>
          <w:rStyle w:val="CommentReference"/>
          <w:rFonts w:ascii="Times New Roman" w:hAnsi="Times New Roman"/>
          <w:lang w:val="en-GB"/>
        </w:rPr>
        <w:commentReference w:id="1270"/>
      </w:r>
    </w:p>
    <w:p w14:paraId="45234027" w14:textId="77777777" w:rsidR="00E0185E" w:rsidRPr="00BC0C1B" w:rsidRDefault="00E0185E" w:rsidP="00E0185E">
      <w:pPr>
        <w:spacing w:after="120" w:line="240" w:lineRule="auto"/>
        <w:jc w:val="both"/>
        <w:rPr>
          <w:rFonts w:ascii="Cambria" w:eastAsia="Times New Roman" w:hAnsi="Cambria" w:cs="Times New Roman"/>
          <w:szCs w:val="24"/>
          <w:lang w:val="en-US" w:eastAsia="en-AU"/>
        </w:rPr>
      </w:pPr>
      <w:r w:rsidRPr="00E0185E">
        <w:rPr>
          <w:rFonts w:ascii="Cambria" w:eastAsia="Times New Roman" w:hAnsi="Cambria" w:cs="Times New Roman"/>
          <w:szCs w:val="24"/>
          <w:lang w:val="en-US" w:eastAsia="en-AU"/>
        </w:rPr>
        <w:t xml:space="preserve">These roles are described in more detail in the </w:t>
      </w:r>
      <w:r w:rsidRPr="000C67C3">
        <w:rPr>
          <w:rFonts w:ascii="Cambria" w:eastAsia="Times New Roman" w:hAnsi="Cambria" w:cs="Times New Roman"/>
          <w:i/>
          <w:szCs w:val="24"/>
          <w:lang w:val="en-US" w:eastAsia="en-AU"/>
        </w:rPr>
        <w:t xml:space="preserve">Key </w:t>
      </w:r>
      <w:r w:rsidR="00E67129" w:rsidRPr="000C67C3">
        <w:rPr>
          <w:rFonts w:ascii="Cambria" w:eastAsia="Times New Roman" w:hAnsi="Cambria" w:cs="Times New Roman"/>
          <w:i/>
          <w:szCs w:val="24"/>
          <w:lang w:val="en-US" w:eastAsia="en-AU"/>
        </w:rPr>
        <w:t>Generation and Signing Ceremony Plan</w:t>
      </w:r>
      <w:r w:rsidRPr="00E0185E">
        <w:rPr>
          <w:rFonts w:ascii="Cambria" w:eastAsia="Times New Roman" w:hAnsi="Cambria" w:cs="Times New Roman"/>
          <w:szCs w:val="24"/>
          <w:lang w:val="en-US" w:eastAsia="en-AU"/>
        </w:rPr>
        <w:t>.</w:t>
      </w:r>
    </w:p>
    <w:p w14:paraId="7460F321" w14:textId="77777777" w:rsidR="00BC0C1B" w:rsidRPr="00BC0C1B" w:rsidRDefault="00BC0C1B" w:rsidP="00EF6875">
      <w:pPr>
        <w:pStyle w:val="Heading3"/>
      </w:pPr>
      <w:bookmarkStart w:id="1271" w:name="_Toc130487691"/>
      <w:bookmarkStart w:id="1272" w:name="_Toc130491627"/>
      <w:bookmarkStart w:id="1273" w:name="_Toc166312702"/>
      <w:bookmarkStart w:id="1274" w:name="_Toc246766479"/>
      <w:bookmarkStart w:id="1275" w:name="_Toc325181133"/>
      <w:bookmarkStart w:id="1276" w:name="_Toc325181411"/>
      <w:bookmarkStart w:id="1277" w:name="_Toc325181677"/>
      <w:bookmarkStart w:id="1278" w:name="_Toc325182811"/>
      <w:bookmarkStart w:id="1279" w:name="_Toc325183660"/>
      <w:bookmarkStart w:id="1280" w:name="_Toc297149688"/>
      <w:r w:rsidRPr="00BC0C1B">
        <w:t>Number of persons required per task</w:t>
      </w:r>
      <w:bookmarkEnd w:id="1271"/>
      <w:bookmarkEnd w:id="1272"/>
      <w:bookmarkEnd w:id="1273"/>
      <w:bookmarkEnd w:id="1274"/>
      <w:bookmarkEnd w:id="1275"/>
      <w:bookmarkEnd w:id="1276"/>
      <w:bookmarkEnd w:id="1277"/>
      <w:bookmarkEnd w:id="1278"/>
      <w:bookmarkEnd w:id="1279"/>
      <w:bookmarkEnd w:id="1280"/>
    </w:p>
    <w:p w14:paraId="465C3D76" w14:textId="023E16AF" w:rsidR="00BC0C1B" w:rsidRPr="00BC0C1B" w:rsidRDefault="00380D49"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Physical and logical a</w:t>
      </w:r>
      <w:r w:rsidR="00BC0C1B" w:rsidRPr="00BC0C1B">
        <w:rPr>
          <w:rFonts w:ascii="Cambria" w:eastAsia="Times New Roman" w:hAnsi="Cambria" w:cs="Times New Roman"/>
          <w:szCs w:val="24"/>
          <w:lang w:val="en-GB" w:eastAsia="en-AU"/>
        </w:rPr>
        <w:t>ccess</w:t>
      </w:r>
      <w:r>
        <w:rPr>
          <w:rFonts w:ascii="Cambria" w:eastAsia="Times New Roman" w:hAnsi="Cambria" w:cs="Times New Roman"/>
          <w:szCs w:val="24"/>
          <w:lang w:val="en-GB" w:eastAsia="en-AU"/>
        </w:rPr>
        <w:t>,</w:t>
      </w:r>
      <w:r w:rsidR="00BC0C1B" w:rsidRPr="00BC0C1B">
        <w:rPr>
          <w:rFonts w:ascii="Cambria" w:eastAsia="Times New Roman" w:hAnsi="Cambria" w:cs="Times New Roman"/>
          <w:szCs w:val="24"/>
          <w:lang w:val="en-GB" w:eastAsia="en-AU"/>
        </w:rPr>
        <w:t xml:space="preserve"> and use of the following ite</w:t>
      </w:r>
      <w:r w:rsidR="00BB23AC">
        <w:rPr>
          <w:rFonts w:ascii="Cambria" w:eastAsia="Times New Roman" w:hAnsi="Cambria" w:cs="Times New Roman"/>
          <w:szCs w:val="24"/>
          <w:lang w:val="en-GB" w:eastAsia="en-AU"/>
        </w:rPr>
        <w:t xml:space="preserve">ms will be </w:t>
      </w:r>
      <w:r>
        <w:rPr>
          <w:rFonts w:ascii="Cambria" w:eastAsia="Times New Roman" w:hAnsi="Cambria" w:cs="Times New Roman"/>
          <w:szCs w:val="24"/>
          <w:lang w:val="en-GB" w:eastAsia="en-AU"/>
        </w:rPr>
        <w:t>conducted</w:t>
      </w:r>
      <w:r w:rsidR="00BB23AC">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in accordance with the PSR and NZISM</w:t>
      </w:r>
      <w:r w:rsidR="00800D0F">
        <w:rPr>
          <w:rFonts w:ascii="Cambria" w:eastAsia="Times New Roman" w:hAnsi="Cambria" w:cs="Times New Roman"/>
          <w:szCs w:val="24"/>
          <w:lang w:val="en-GB" w:eastAsia="en-AU"/>
        </w:rPr>
        <w:t xml:space="preserve"> for RESTRICTED Classification, unless stated otherwise below</w:t>
      </w:r>
      <w:r w:rsidR="00BC0C1B" w:rsidRPr="00BC0C1B">
        <w:rPr>
          <w:rFonts w:ascii="Cambria" w:eastAsia="Times New Roman" w:hAnsi="Cambria" w:cs="Times New Roman"/>
          <w:szCs w:val="24"/>
          <w:lang w:val="en-GB" w:eastAsia="en-AU"/>
        </w:rPr>
        <w:t>:</w:t>
      </w:r>
    </w:p>
    <w:p w14:paraId="5BAEB71A" w14:textId="77777777" w:rsidR="00800D0F" w:rsidRDefault="00800D0F" w:rsidP="00F63A95">
      <w:pPr>
        <w:numPr>
          <w:ilvl w:val="0"/>
          <w:numId w:val="30"/>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PKI Root CA servers  (to be protected and handled as CONFIDENTIAL material);</w:t>
      </w:r>
    </w:p>
    <w:p w14:paraId="58B3351D" w14:textId="77777777" w:rsidR="00800D0F" w:rsidRDefault="00800D0F" w:rsidP="00F63A95">
      <w:pPr>
        <w:numPr>
          <w:ilvl w:val="0"/>
          <w:numId w:val="30"/>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PKI Root CA HSMs  (to be protected and handled as CONFIDENTIAL material);</w:t>
      </w:r>
    </w:p>
    <w:p w14:paraId="6E097D1D" w14:textId="77777777" w:rsidR="00800D0F" w:rsidRDefault="00800D0F" w:rsidP="00F63A95">
      <w:pPr>
        <w:numPr>
          <w:ilvl w:val="0"/>
          <w:numId w:val="30"/>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PKI Root CA portable HDDs  (to be protected and handled as CONFIDENTIAL material);</w:t>
      </w:r>
    </w:p>
    <w:p w14:paraId="7D11AABB" w14:textId="22F8FC23" w:rsidR="00BC0C1B" w:rsidRPr="00BC0C1B" w:rsidRDefault="00800D0F" w:rsidP="00F63A95">
      <w:pPr>
        <w:numPr>
          <w:ilvl w:val="0"/>
          <w:numId w:val="30"/>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PKI Subordinate CA</w:t>
      </w:r>
      <w:r w:rsidR="00BC0C1B" w:rsidRPr="00BC0C1B">
        <w:rPr>
          <w:rFonts w:ascii="Cambria" w:eastAsia="Times New Roman" w:hAnsi="Cambria" w:cs="Times New Roman"/>
          <w:szCs w:val="20"/>
          <w:lang w:eastAsia="en-AU"/>
        </w:rPr>
        <w:t xml:space="preserve"> Servers</w:t>
      </w:r>
      <w:r>
        <w:rPr>
          <w:rFonts w:ascii="Cambria" w:eastAsia="Times New Roman" w:hAnsi="Cambria" w:cs="Times New Roman"/>
          <w:szCs w:val="20"/>
          <w:lang w:eastAsia="en-AU"/>
        </w:rPr>
        <w:t xml:space="preserve"> and firewalls</w:t>
      </w:r>
      <w:r w:rsidR="00BC0C1B" w:rsidRPr="00BC0C1B">
        <w:rPr>
          <w:rFonts w:ascii="Cambria" w:eastAsia="Times New Roman" w:hAnsi="Cambria" w:cs="Times New Roman"/>
          <w:szCs w:val="20"/>
          <w:lang w:eastAsia="en-AU"/>
        </w:rPr>
        <w:t>;</w:t>
      </w:r>
    </w:p>
    <w:p w14:paraId="29CFC909" w14:textId="77777777" w:rsidR="00BC0C1B" w:rsidRPr="00BC0C1B" w:rsidRDefault="00BC0C1B" w:rsidP="00F63A95">
      <w:pPr>
        <w:numPr>
          <w:ilvl w:val="0"/>
          <w:numId w:val="3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Workstations with administrative or cryptographic administrative access to PKI servers; and</w:t>
      </w:r>
    </w:p>
    <w:p w14:paraId="236036E9" w14:textId="44ED85E9" w:rsidR="00380D49" w:rsidRDefault="00380D49" w:rsidP="00F63A95">
      <w:pPr>
        <w:numPr>
          <w:ilvl w:val="0"/>
          <w:numId w:val="30"/>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Removable and portable s</w:t>
      </w:r>
      <w:r w:rsidR="00BC0C1B" w:rsidRPr="00BC0C1B">
        <w:rPr>
          <w:rFonts w:ascii="Cambria" w:eastAsia="Times New Roman" w:hAnsi="Cambria" w:cs="Times New Roman"/>
          <w:szCs w:val="20"/>
          <w:lang w:eastAsia="en-AU"/>
        </w:rPr>
        <w:t>torage media (data and configuration backups</w:t>
      </w:r>
      <w:r>
        <w:rPr>
          <w:rFonts w:ascii="Cambria" w:eastAsia="Times New Roman" w:hAnsi="Cambria" w:cs="Times New Roman"/>
          <w:szCs w:val="20"/>
          <w:lang w:eastAsia="en-AU"/>
        </w:rPr>
        <w:t>, system images, OS patch and AV updates)</w:t>
      </w:r>
      <w:r w:rsidR="00800D0F">
        <w:rPr>
          <w:rFonts w:ascii="Cambria" w:eastAsia="Times New Roman" w:hAnsi="Cambria" w:cs="Times New Roman"/>
          <w:szCs w:val="20"/>
          <w:lang w:eastAsia="en-AU"/>
        </w:rPr>
        <w:t>;</w:t>
      </w:r>
    </w:p>
    <w:p w14:paraId="3D275DEA" w14:textId="77777777" w:rsidR="00BC0C1B" w:rsidRDefault="00380D49" w:rsidP="00F63A95">
      <w:pPr>
        <w:numPr>
          <w:ilvl w:val="0"/>
          <w:numId w:val="30"/>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HSMs</w:t>
      </w:r>
      <w:r w:rsidR="00BC0C1B" w:rsidRPr="00BC0C1B">
        <w:rPr>
          <w:rFonts w:ascii="Cambria" w:eastAsia="Times New Roman" w:hAnsi="Cambria" w:cs="Times New Roman"/>
          <w:szCs w:val="20"/>
          <w:lang w:eastAsia="en-AU"/>
        </w:rPr>
        <w:t xml:space="preserve">, </w:t>
      </w:r>
      <w:r>
        <w:rPr>
          <w:rFonts w:ascii="Cambria" w:eastAsia="Times New Roman" w:hAnsi="Cambria" w:cs="Times New Roman"/>
          <w:szCs w:val="20"/>
          <w:lang w:eastAsia="en-AU"/>
        </w:rPr>
        <w:t>(</w:t>
      </w:r>
      <w:ins w:id="1281" w:author="cogito" w:date="2016-05-08T16:59:00Z">
        <w:r w:rsidR="00BC0C1B" w:rsidRPr="00BC0C1B">
          <w:rPr>
            <w:rFonts w:ascii="Cambria" w:eastAsia="Times New Roman" w:hAnsi="Cambria" w:cs="Times New Roman"/>
            <w:szCs w:val="20"/>
            <w:lang w:eastAsia="en-AU"/>
          </w:rPr>
          <w:t xml:space="preserve">and </w:t>
        </w:r>
      </w:ins>
      <w:commentRangeStart w:id="1282"/>
      <w:r w:rsidR="00BC0C1B" w:rsidRPr="00BC0C1B">
        <w:rPr>
          <w:rFonts w:ascii="Cambria" w:eastAsia="Times New Roman" w:hAnsi="Cambria" w:cs="Times New Roman"/>
          <w:szCs w:val="20"/>
          <w:lang w:eastAsia="en-AU"/>
        </w:rPr>
        <w:t>key material</w:t>
      </w:r>
      <w:commentRangeEnd w:id="1282"/>
      <w:r w:rsidR="00D118B1">
        <w:rPr>
          <w:rStyle w:val="CommentReference"/>
          <w:rFonts w:ascii="Times New Roman" w:eastAsia="Times New Roman" w:hAnsi="Times New Roman" w:cs="Times New Roman"/>
          <w:lang w:val="en-GB" w:eastAsia="en-AU"/>
        </w:rPr>
        <w:commentReference w:id="1282"/>
      </w:r>
      <w:r w:rsidR="00BC0C1B" w:rsidRPr="00BC0C1B">
        <w:rPr>
          <w:rFonts w:ascii="Cambria" w:eastAsia="Times New Roman" w:hAnsi="Cambria" w:cs="Times New Roman"/>
          <w:szCs w:val="20"/>
          <w:lang w:eastAsia="en-AU"/>
        </w:rPr>
        <w:t>).</w:t>
      </w:r>
    </w:p>
    <w:p w14:paraId="0633F2F0" w14:textId="77777777" w:rsidR="007D1F91" w:rsidRPr="00BC0C1B" w:rsidRDefault="007D1F91" w:rsidP="007D1F91">
      <w:pPr>
        <w:spacing w:after="120" w:line="240" w:lineRule="auto"/>
        <w:ind w:left="851"/>
        <w:contextualSpacing/>
        <w:rPr>
          <w:del w:id="1283" w:author="cogito" w:date="2016-05-08T16:59:00Z"/>
          <w:rFonts w:ascii="Cambria" w:eastAsia="Times New Roman" w:hAnsi="Cambria" w:cs="Times New Roman"/>
          <w:szCs w:val="20"/>
          <w:lang w:eastAsia="en-AU"/>
        </w:rPr>
      </w:pPr>
    </w:p>
    <w:p w14:paraId="2A4AA89C" w14:textId="11FB9591" w:rsidR="007D1F91" w:rsidRPr="00BC0C1B" w:rsidRDefault="00800D0F" w:rsidP="007D1F91">
      <w:pPr>
        <w:spacing w:after="120" w:line="240" w:lineRule="auto"/>
        <w:ind w:left="851"/>
        <w:contextualSpacing/>
        <w:rPr>
          <w:rFonts w:ascii="Cambria" w:hAnsi="Cambria"/>
          <w:rPrChange w:id="1284" w:author="cogito" w:date="2016-05-08T16:59:00Z">
            <w:rPr>
              <w:rFonts w:ascii="Cambria" w:hAnsi="Cambria"/>
              <w:lang w:val="en-GB"/>
            </w:rPr>
          </w:rPrChange>
        </w:rPr>
        <w:pPrChange w:id="1285" w:author="cogito" w:date="2016-05-08T16:59:00Z">
          <w:pPr>
            <w:spacing w:after="120" w:line="240" w:lineRule="auto"/>
            <w:jc w:val="both"/>
          </w:pPr>
        </w:pPrChange>
      </w:pPr>
      <w:commentRangeStart w:id="1286"/>
      <w:del w:id="1287" w:author="cogito" w:date="2016-05-08T16:59:00Z">
        <w:r>
          <w:rPr>
            <w:rFonts w:ascii="Cambria" w:eastAsia="Times New Roman" w:hAnsi="Cambria" w:cs="Times New Roman"/>
            <w:szCs w:val="24"/>
            <w:lang w:val="en-GB" w:eastAsia="en-AU"/>
          </w:rPr>
          <w:delText>RO operations will require 2 personnel to complete tasks.</w:delText>
        </w:r>
        <w:commentRangeEnd w:id="1286"/>
        <w:r>
          <w:rPr>
            <w:rStyle w:val="CommentReference"/>
            <w:rFonts w:ascii="Times New Roman" w:eastAsia="Times New Roman" w:hAnsi="Times New Roman" w:cs="Times New Roman"/>
            <w:lang w:val="en-GB" w:eastAsia="en-AU"/>
          </w:rPr>
          <w:commentReference w:id="1286"/>
        </w:r>
      </w:del>
    </w:p>
    <w:p w14:paraId="7FE7EBA6" w14:textId="77777777" w:rsidR="00800D0F" w:rsidRDefault="00800D0F"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Access to the Root CA systems will require a minimum of 3 personnel; noting at least one to be a government employee to assert oversight of the PKI Service Providers personnel routine maintenance operations on Root CA systems.</w:t>
      </w:r>
      <w:r w:rsidR="006226F9">
        <w:rPr>
          <w:rFonts w:ascii="Cambria" w:eastAsia="Times New Roman" w:hAnsi="Cambria" w:cs="Times New Roman"/>
          <w:szCs w:val="24"/>
          <w:lang w:val="en-GB" w:eastAsia="en-AU"/>
        </w:rPr>
        <w:t xml:space="preserve"> The PKI is designed so that any two of four Operators, with any two of six smart card tokens, are required for sensitive PKI operations.</w:t>
      </w:r>
    </w:p>
    <w:p w14:paraId="7F48486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Backup, restore and key recovery tasks (for PKI component entities) will be subject to </w:t>
      </w:r>
      <w:commentRangeStart w:id="1288"/>
      <w:r w:rsidR="00BB23AC">
        <w:rPr>
          <w:rFonts w:ascii="Cambria" w:eastAsia="Times New Roman" w:hAnsi="Cambria" w:cs="Times New Roman"/>
          <w:szCs w:val="24"/>
          <w:lang w:val="en-GB" w:eastAsia="en-AU"/>
        </w:rPr>
        <w:t xml:space="preserve">policy </w:t>
      </w:r>
      <w:r w:rsidRPr="00BC0C1B">
        <w:rPr>
          <w:rFonts w:ascii="Cambria" w:eastAsia="Times New Roman" w:hAnsi="Cambria" w:cs="Times New Roman"/>
          <w:szCs w:val="24"/>
          <w:lang w:val="en-GB" w:eastAsia="en-AU"/>
        </w:rPr>
        <w:t>control</w:t>
      </w:r>
      <w:commentRangeEnd w:id="1288"/>
      <w:r w:rsidR="00380D49">
        <w:rPr>
          <w:rStyle w:val="CommentReference"/>
          <w:rFonts w:ascii="Times New Roman" w:eastAsia="Times New Roman" w:hAnsi="Times New Roman" w:cs="Times New Roman"/>
          <w:lang w:val="en-GB" w:eastAsia="en-AU"/>
        </w:rPr>
        <w:commentReference w:id="1288"/>
      </w:r>
      <w:r w:rsidRPr="00BC0C1B">
        <w:rPr>
          <w:rFonts w:ascii="Cambria" w:eastAsia="Times New Roman" w:hAnsi="Cambria" w:cs="Times New Roman"/>
          <w:szCs w:val="24"/>
          <w:lang w:val="en-GB" w:eastAsia="en-AU"/>
        </w:rPr>
        <w:t>.</w:t>
      </w:r>
    </w:p>
    <w:p w14:paraId="130F40A9" w14:textId="77777777" w:rsidR="00BC0C1B" w:rsidRPr="00BC0C1B" w:rsidRDefault="00695551"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RO </w:t>
      </w:r>
      <w:r w:rsidR="00BC0C1B" w:rsidRPr="00BC0C1B">
        <w:rPr>
          <w:rFonts w:ascii="Cambria" w:eastAsia="Times New Roman" w:hAnsi="Cambria" w:cs="Times New Roman"/>
          <w:szCs w:val="24"/>
          <w:lang w:val="en-GB" w:eastAsia="en-AU"/>
        </w:rPr>
        <w:t>operati</w:t>
      </w:r>
      <w:r w:rsidR="00BB23AC">
        <w:rPr>
          <w:rFonts w:ascii="Cambria" w:eastAsia="Times New Roman" w:hAnsi="Cambria" w:cs="Times New Roman"/>
          <w:szCs w:val="24"/>
          <w:lang w:val="en-GB" w:eastAsia="en-AU"/>
        </w:rPr>
        <w:t xml:space="preserve">ons are not subject </w:t>
      </w:r>
      <w:commentRangeStart w:id="1289"/>
      <w:r w:rsidR="00BB23AC">
        <w:rPr>
          <w:rFonts w:ascii="Cambria" w:eastAsia="Times New Roman" w:hAnsi="Cambria" w:cs="Times New Roman"/>
          <w:szCs w:val="24"/>
          <w:lang w:val="en-GB" w:eastAsia="en-AU"/>
        </w:rPr>
        <w:t>to policy</w:t>
      </w:r>
      <w:r w:rsidR="00BC0C1B" w:rsidRPr="00BC0C1B">
        <w:rPr>
          <w:rFonts w:ascii="Cambria" w:eastAsia="Times New Roman" w:hAnsi="Cambria" w:cs="Times New Roman"/>
          <w:szCs w:val="24"/>
          <w:lang w:val="en-GB" w:eastAsia="en-AU"/>
        </w:rPr>
        <w:t xml:space="preserve"> control</w:t>
      </w:r>
      <w:commentRangeEnd w:id="1289"/>
      <w:r w:rsidR="00380D49">
        <w:rPr>
          <w:rStyle w:val="CommentReference"/>
          <w:rFonts w:ascii="Times New Roman" w:eastAsia="Times New Roman" w:hAnsi="Times New Roman" w:cs="Times New Roman"/>
          <w:lang w:val="en-GB" w:eastAsia="en-AU"/>
        </w:rPr>
        <w:commentReference w:id="1289"/>
      </w:r>
      <w:r w:rsidR="00BC0C1B" w:rsidRPr="00BC0C1B">
        <w:rPr>
          <w:rFonts w:ascii="Cambria" w:eastAsia="Times New Roman" w:hAnsi="Cambria" w:cs="Times New Roman"/>
          <w:szCs w:val="24"/>
          <w:lang w:val="en-GB" w:eastAsia="en-AU"/>
        </w:rPr>
        <w:t xml:space="preserve">.  </w:t>
      </w:r>
    </w:p>
    <w:p w14:paraId="4B305CC0" w14:textId="77777777" w:rsidR="00BA516D"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Audit logs are </w:t>
      </w:r>
      <w:r w:rsidR="00D95DF7">
        <w:rPr>
          <w:rFonts w:ascii="Cambria" w:eastAsia="Times New Roman" w:hAnsi="Cambria" w:cs="Times New Roman"/>
          <w:szCs w:val="24"/>
          <w:lang w:val="en-GB" w:eastAsia="en-AU"/>
        </w:rPr>
        <w:t xml:space="preserve">to be </w:t>
      </w:r>
      <w:r w:rsidRPr="00BC0C1B">
        <w:rPr>
          <w:rFonts w:ascii="Cambria" w:eastAsia="Times New Roman" w:hAnsi="Cambria" w:cs="Times New Roman"/>
          <w:szCs w:val="24"/>
          <w:lang w:val="en-GB" w:eastAsia="en-AU"/>
        </w:rPr>
        <w:t xml:space="preserve">maintained and reviewed </w:t>
      </w:r>
      <w:r w:rsidR="00D95DF7">
        <w:rPr>
          <w:rFonts w:ascii="Cambria" w:eastAsia="Times New Roman" w:hAnsi="Cambria" w:cs="Times New Roman"/>
          <w:szCs w:val="24"/>
          <w:lang w:val="en-GB" w:eastAsia="en-AU"/>
        </w:rPr>
        <w:t xml:space="preserve">regularly (typically weekly and no less than monthly) by the PKI Service Provider </w:t>
      </w:r>
      <w:r w:rsidRPr="00BC0C1B">
        <w:rPr>
          <w:rFonts w:ascii="Cambria" w:eastAsia="Times New Roman" w:hAnsi="Cambria" w:cs="Times New Roman"/>
          <w:szCs w:val="24"/>
          <w:lang w:val="en-GB" w:eastAsia="en-AU"/>
        </w:rPr>
        <w:t>for unauthorised or inappropriate activity.</w:t>
      </w:r>
      <w:r w:rsidR="00D95DF7">
        <w:rPr>
          <w:rFonts w:ascii="Cambria" w:eastAsia="Times New Roman" w:hAnsi="Cambria" w:cs="Times New Roman"/>
          <w:szCs w:val="24"/>
          <w:lang w:val="en-GB" w:eastAsia="en-AU"/>
        </w:rPr>
        <w:t xml:space="preserve">  </w:t>
      </w:r>
      <w:r w:rsidR="00BA516D">
        <w:rPr>
          <w:rFonts w:ascii="Cambria" w:eastAsia="Times New Roman" w:hAnsi="Cambria" w:cs="Times New Roman"/>
          <w:szCs w:val="24"/>
          <w:lang w:val="en-GB" w:eastAsia="en-AU"/>
        </w:rPr>
        <w:t>Any discrepancy is to be investigated and if validated, is to be reported to the Lead Agency in accordance with the Incident Management Plan.</w:t>
      </w:r>
    </w:p>
    <w:p w14:paraId="196304EC" w14:textId="77777777" w:rsidR="00BC0C1B" w:rsidRPr="00BC0C1B" w:rsidRDefault="00D95DF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Lead Agency will review audit logs as part of scheduled audit activities, such as C&amp;A reviews, or at least annually if sooner.</w:t>
      </w:r>
    </w:p>
    <w:p w14:paraId="06C09D0B" w14:textId="77777777" w:rsid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Any area containing Hardware Security Modules (HSM), servers or other hardware relating to the critical PKI system components are contained in </w:t>
      </w:r>
      <w:r w:rsidR="00695551">
        <w:rPr>
          <w:rFonts w:ascii="Cambria" w:eastAsia="Times New Roman" w:hAnsi="Cambria" w:cs="Times New Roman"/>
          <w:szCs w:val="24"/>
          <w:lang w:val="en-US" w:eastAsia="en-AU"/>
        </w:rPr>
        <w:t>a secure area</w:t>
      </w:r>
      <w:r w:rsidR="00D95DF7">
        <w:rPr>
          <w:rFonts w:ascii="Cambria" w:eastAsia="Times New Roman" w:hAnsi="Cambria" w:cs="Times New Roman"/>
          <w:szCs w:val="24"/>
          <w:lang w:val="en-US" w:eastAsia="en-AU"/>
        </w:rPr>
        <w:t>, protected at CONFIDENTIAL</w:t>
      </w:r>
      <w:r w:rsidRPr="00BC0C1B">
        <w:rPr>
          <w:rFonts w:ascii="Cambria" w:eastAsia="Times New Roman" w:hAnsi="Cambria" w:cs="Times New Roman"/>
          <w:szCs w:val="24"/>
          <w:lang w:val="en-US" w:eastAsia="en-AU"/>
        </w:rPr>
        <w:t>.</w:t>
      </w:r>
    </w:p>
    <w:p w14:paraId="2655512A" w14:textId="298537A5" w:rsidR="00BC0C1B" w:rsidRPr="00BC0C1B" w:rsidRDefault="00BC0C1B" w:rsidP="00EF6875">
      <w:pPr>
        <w:pStyle w:val="Heading3"/>
      </w:pPr>
      <w:bookmarkStart w:id="1290" w:name="_Toc130487692"/>
      <w:bookmarkStart w:id="1291" w:name="_Toc130491628"/>
      <w:bookmarkStart w:id="1292" w:name="_Toc166312703"/>
      <w:bookmarkStart w:id="1293" w:name="_Toc246766480"/>
      <w:bookmarkStart w:id="1294" w:name="_Toc325181134"/>
      <w:bookmarkStart w:id="1295" w:name="_Toc325181412"/>
      <w:bookmarkStart w:id="1296" w:name="_Toc325181678"/>
      <w:bookmarkStart w:id="1297" w:name="_Toc325182812"/>
      <w:bookmarkStart w:id="1298" w:name="_Toc325183661"/>
      <w:bookmarkStart w:id="1299" w:name="_Toc297149689"/>
      <w:r w:rsidRPr="00BC0C1B">
        <w:t>Identification and authentication for each role</w:t>
      </w:r>
      <w:bookmarkEnd w:id="1290"/>
      <w:bookmarkEnd w:id="1291"/>
      <w:bookmarkEnd w:id="1292"/>
      <w:bookmarkEnd w:id="1293"/>
      <w:bookmarkEnd w:id="1294"/>
      <w:bookmarkEnd w:id="1295"/>
      <w:bookmarkEnd w:id="1296"/>
      <w:bookmarkEnd w:id="1297"/>
      <w:bookmarkEnd w:id="1298"/>
      <w:bookmarkEnd w:id="1299"/>
    </w:p>
    <w:p w14:paraId="32178B81" w14:textId="19EF3BE1"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Irrespective of the role or the tasks performed all access to PKI facilities and systems require identification</w:t>
      </w:r>
      <w:r w:rsidR="0014464A">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authentication </w:t>
      </w:r>
      <w:r w:rsidR="0014464A">
        <w:rPr>
          <w:rFonts w:ascii="Cambria" w:eastAsia="Times New Roman" w:hAnsi="Cambria" w:cs="Times New Roman"/>
          <w:szCs w:val="24"/>
          <w:lang w:val="en-GB" w:eastAsia="en-AU"/>
        </w:rPr>
        <w:t xml:space="preserve">and appropriate security clearance </w:t>
      </w:r>
      <w:r w:rsidRPr="00BC0C1B">
        <w:rPr>
          <w:rFonts w:ascii="Cambria" w:eastAsia="Times New Roman" w:hAnsi="Cambria" w:cs="Times New Roman"/>
          <w:szCs w:val="24"/>
          <w:lang w:val="en-GB" w:eastAsia="en-AU"/>
        </w:rPr>
        <w:t xml:space="preserve">of the individual(s) involved in accordance with the Information and Communications Technology Security Policy (ICTSP) and </w:t>
      </w:r>
      <w:r w:rsidR="00E866B5">
        <w:rPr>
          <w:rFonts w:ascii="Cambria" w:eastAsia="Times New Roman" w:hAnsi="Cambria" w:cs="Times New Roman"/>
          <w:szCs w:val="24"/>
          <w:lang w:val="en-GB" w:eastAsia="en-AU"/>
        </w:rPr>
        <w:t>System</w:t>
      </w:r>
      <w:r w:rsidR="007D1F91">
        <w:rPr>
          <w:rFonts w:ascii="Cambria" w:eastAsia="Times New Roman" w:hAnsi="Cambria" w:cs="Times New Roman"/>
          <w:szCs w:val="24"/>
          <w:lang w:val="en-GB" w:eastAsia="en-AU"/>
        </w:rPr>
        <w:t xml:space="preserve"> Security Plan (</w:t>
      </w:r>
      <w:r w:rsidR="00E866B5">
        <w:rPr>
          <w:rFonts w:ascii="Cambria" w:eastAsia="Times New Roman" w:hAnsi="Cambria" w:cs="Times New Roman"/>
          <w:szCs w:val="24"/>
          <w:lang w:val="en-GB" w:eastAsia="en-AU"/>
        </w:rPr>
        <w:t>S</w:t>
      </w:r>
      <w:r w:rsidRPr="00BC0C1B">
        <w:rPr>
          <w:rFonts w:ascii="Cambria" w:eastAsia="Times New Roman" w:hAnsi="Cambria" w:cs="Times New Roman"/>
          <w:szCs w:val="24"/>
          <w:lang w:val="en-GB" w:eastAsia="en-AU"/>
        </w:rPr>
        <w:t>SP).  Once authenticated, the appropriate facility or system controls will determine the role, or roles, permitted for the individual(s).</w:t>
      </w:r>
    </w:p>
    <w:p w14:paraId="4C4FA622"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relevant CP identifies the method of identification and authentication of the end entity.</w:t>
      </w:r>
    </w:p>
    <w:p w14:paraId="2F260C3F" w14:textId="09D8E0F6" w:rsidR="006C4184" w:rsidRPr="00BC0C1B" w:rsidRDefault="00224EDD"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Access to secure facilities housing New Zealand Government PKI systems should be controlled in accordance with the PSR/NZISM, and access to the PKI systems should be further restricted to </w:t>
      </w:r>
      <w:proofErr w:type="gramStart"/>
      <w:r>
        <w:rPr>
          <w:rFonts w:ascii="Cambria" w:eastAsia="Times New Roman" w:hAnsi="Cambria" w:cs="Times New Roman"/>
          <w:szCs w:val="24"/>
          <w:lang w:val="en-GB" w:eastAsia="en-AU"/>
        </w:rPr>
        <w:t>pre-authorised</w:t>
      </w:r>
      <w:proofErr w:type="gramEnd"/>
      <w:r>
        <w:rPr>
          <w:rFonts w:ascii="Cambria" w:eastAsia="Times New Roman" w:hAnsi="Cambria" w:cs="Times New Roman"/>
          <w:szCs w:val="24"/>
          <w:lang w:val="en-GB" w:eastAsia="en-AU"/>
        </w:rPr>
        <w:t xml:space="preserve"> personnel. Photo ID and signature should be required to verify the identity of all personnel </w:t>
      </w:r>
      <w:r>
        <w:rPr>
          <w:rFonts w:ascii="Cambria" w:eastAsia="Times New Roman" w:hAnsi="Cambria" w:cs="Times New Roman"/>
          <w:szCs w:val="24"/>
          <w:lang w:val="en-GB" w:eastAsia="en-AU"/>
        </w:rPr>
        <w:lastRenderedPageBreak/>
        <w:t xml:space="preserve">accessing these PKI systems. </w:t>
      </w:r>
      <w:commentRangeStart w:id="1300"/>
      <w:r w:rsidR="006C4184">
        <w:rPr>
          <w:rFonts w:ascii="Cambria" w:eastAsia="Times New Roman" w:hAnsi="Cambria" w:cs="Times New Roman"/>
          <w:szCs w:val="24"/>
          <w:lang w:val="en-GB" w:eastAsia="en-AU"/>
        </w:rPr>
        <w:t>All RO’s, SO’s and RCA Operators require the use of smart card tokens to perform sensitive PKI operations.</w:t>
      </w:r>
      <w:commentRangeEnd w:id="1300"/>
      <w:r w:rsidR="006C4184">
        <w:rPr>
          <w:rStyle w:val="CommentReference"/>
          <w:rFonts w:ascii="Times New Roman" w:eastAsia="Times New Roman" w:hAnsi="Times New Roman" w:cs="Times New Roman"/>
          <w:lang w:val="en-GB" w:eastAsia="en-AU"/>
        </w:rPr>
        <w:commentReference w:id="1300"/>
      </w:r>
    </w:p>
    <w:p w14:paraId="61B09BA2" w14:textId="2A2A530F" w:rsidR="00BC0C1B" w:rsidRPr="00BC0C1B" w:rsidRDefault="00BC0C1B" w:rsidP="00EF6875">
      <w:pPr>
        <w:pStyle w:val="Heading3"/>
      </w:pPr>
      <w:bookmarkStart w:id="1301" w:name="_Toc130487693"/>
      <w:bookmarkStart w:id="1302" w:name="_Toc130491629"/>
      <w:bookmarkStart w:id="1303" w:name="_Toc166312704"/>
      <w:bookmarkStart w:id="1304" w:name="_Toc246766481"/>
      <w:bookmarkStart w:id="1305" w:name="_Toc325181135"/>
      <w:bookmarkStart w:id="1306" w:name="_Toc325181413"/>
      <w:bookmarkStart w:id="1307" w:name="_Toc325181679"/>
      <w:bookmarkStart w:id="1308" w:name="_Toc325182813"/>
      <w:bookmarkStart w:id="1309" w:name="_Toc325183662"/>
      <w:bookmarkStart w:id="1310" w:name="_Toc297149690"/>
      <w:r w:rsidRPr="00BC0C1B">
        <w:t>Roles requiring separation of duties</w:t>
      </w:r>
      <w:bookmarkEnd w:id="1301"/>
      <w:bookmarkEnd w:id="1302"/>
      <w:bookmarkEnd w:id="1303"/>
      <w:bookmarkEnd w:id="1304"/>
      <w:bookmarkEnd w:id="1305"/>
      <w:bookmarkEnd w:id="1306"/>
      <w:bookmarkEnd w:id="1307"/>
      <w:bookmarkEnd w:id="1308"/>
      <w:bookmarkEnd w:id="1309"/>
      <w:bookmarkEnd w:id="1310"/>
    </w:p>
    <w:p w14:paraId="4F4F9262" w14:textId="77777777" w:rsidR="002864E3" w:rsidRPr="00BC0C1B" w:rsidRDefault="002864E3" w:rsidP="002864E3">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This CPS prohibits personnel from auditing or authorising a task that they were responsible for.</w:t>
      </w:r>
    </w:p>
    <w:p w14:paraId="3AAF8F18" w14:textId="77777777" w:rsidR="0014464A" w:rsidRDefault="0014464A" w:rsidP="002864E3">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All tasks accessing the</w:t>
      </w:r>
      <w:r w:rsidR="00525FAF">
        <w:rPr>
          <w:rFonts w:ascii="Cambria" w:eastAsia="Times New Roman" w:hAnsi="Cambria" w:cs="Times New Roman"/>
          <w:szCs w:val="24"/>
          <w:lang w:val="en-US" w:eastAsia="en-AU"/>
        </w:rPr>
        <w:t xml:space="preserve"> RCA require multiple operators;</w:t>
      </w:r>
      <w:r>
        <w:rPr>
          <w:rFonts w:ascii="Cambria" w:eastAsia="Times New Roman" w:hAnsi="Cambria" w:cs="Times New Roman"/>
          <w:szCs w:val="24"/>
          <w:lang w:val="en-US" w:eastAsia="en-AU"/>
        </w:rPr>
        <w:t xml:space="preserve"> and tasks that access the </w:t>
      </w:r>
      <w:r w:rsidR="00525FAF">
        <w:rPr>
          <w:rFonts w:ascii="Cambria" w:eastAsia="Times New Roman" w:hAnsi="Cambria" w:cs="Times New Roman"/>
          <w:szCs w:val="24"/>
          <w:lang w:val="en-US" w:eastAsia="en-AU"/>
        </w:rPr>
        <w:t xml:space="preserve">RCA </w:t>
      </w:r>
      <w:r>
        <w:rPr>
          <w:rFonts w:ascii="Cambria" w:eastAsia="Times New Roman" w:hAnsi="Cambria" w:cs="Times New Roman"/>
          <w:szCs w:val="24"/>
          <w:lang w:val="en-US" w:eastAsia="en-AU"/>
        </w:rPr>
        <w:t xml:space="preserve">private keys or HSMs require additonal independent oversight by government </w:t>
      </w:r>
      <w:r w:rsidR="00525FAF">
        <w:rPr>
          <w:rFonts w:ascii="Cambria" w:eastAsia="Times New Roman" w:hAnsi="Cambria" w:cs="Times New Roman"/>
          <w:szCs w:val="24"/>
          <w:lang w:val="en-US" w:eastAsia="en-AU"/>
        </w:rPr>
        <w:t xml:space="preserve">(Lead Agency) </w:t>
      </w:r>
      <w:r>
        <w:rPr>
          <w:rFonts w:ascii="Cambria" w:eastAsia="Times New Roman" w:hAnsi="Cambria" w:cs="Times New Roman"/>
          <w:szCs w:val="24"/>
          <w:lang w:val="en-US" w:eastAsia="en-AU"/>
        </w:rPr>
        <w:t>staff.</w:t>
      </w:r>
    </w:p>
    <w:p w14:paraId="43E4BFF0" w14:textId="603AF603" w:rsidR="0014464A" w:rsidRDefault="002864E3" w:rsidP="002864E3">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 xml:space="preserve">An RO </w:t>
      </w:r>
      <w:r w:rsidRPr="00BC0C1B">
        <w:rPr>
          <w:rFonts w:ascii="Cambria" w:eastAsia="Times New Roman" w:hAnsi="Cambria" w:cs="Times New Roman"/>
          <w:szCs w:val="24"/>
          <w:lang w:val="en-US" w:eastAsia="en-AU"/>
        </w:rPr>
        <w:t>cannot authorise their own application for a certificate.</w:t>
      </w:r>
      <w:r w:rsidR="0014464A">
        <w:rPr>
          <w:rFonts w:ascii="Cambria" w:eastAsia="Times New Roman" w:hAnsi="Cambria" w:cs="Times New Roman"/>
          <w:szCs w:val="24"/>
          <w:lang w:val="en-US" w:eastAsia="en-AU"/>
        </w:rPr>
        <w:t xml:space="preserve">A single AS Operator </w:t>
      </w:r>
      <w:r w:rsidR="0014464A" w:rsidRPr="00BC0C1B">
        <w:rPr>
          <w:rFonts w:ascii="Cambria" w:eastAsia="Times New Roman" w:hAnsi="Cambria" w:cs="Times New Roman"/>
          <w:szCs w:val="24"/>
          <w:lang w:val="en-US" w:eastAsia="en-AU"/>
        </w:rPr>
        <w:t xml:space="preserve">cannot </w:t>
      </w:r>
      <w:r w:rsidR="0014464A">
        <w:rPr>
          <w:rFonts w:ascii="Cambria" w:eastAsia="Times New Roman" w:hAnsi="Cambria" w:cs="Times New Roman"/>
          <w:szCs w:val="24"/>
          <w:lang w:val="en-US" w:eastAsia="en-AU"/>
        </w:rPr>
        <w:t>carry out the recovery of subscribers private keys.</w:t>
      </w:r>
    </w:p>
    <w:p w14:paraId="39A4391F" w14:textId="77777777" w:rsidR="002864E3" w:rsidRPr="00BC0C1B" w:rsidRDefault="002864E3" w:rsidP="002864E3">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A</w:t>
      </w:r>
      <w:r w:rsidR="00E866B5">
        <w:rPr>
          <w:rFonts w:ascii="Cambria" w:eastAsia="Times New Roman" w:hAnsi="Cambria" w:cs="Times New Roman"/>
          <w:szCs w:val="24"/>
          <w:lang w:val="en-US" w:eastAsia="en-AU"/>
        </w:rPr>
        <w:t>n</w:t>
      </w:r>
      <w:r>
        <w:rPr>
          <w:rFonts w:ascii="Cambria" w:eastAsia="Times New Roman" w:hAnsi="Cambria" w:cs="Times New Roman"/>
          <w:szCs w:val="24"/>
          <w:lang w:val="en-US" w:eastAsia="en-AU"/>
        </w:rPr>
        <w:t xml:space="preserve"> </w:t>
      </w:r>
      <w:r w:rsidR="00E866B5">
        <w:rPr>
          <w:rFonts w:ascii="Cambria" w:eastAsia="Times New Roman" w:hAnsi="Cambria" w:cs="Times New Roman"/>
          <w:szCs w:val="24"/>
          <w:lang w:val="en-US" w:eastAsia="en-AU"/>
        </w:rPr>
        <w:t>AS</w:t>
      </w:r>
      <w:r>
        <w:rPr>
          <w:rFonts w:ascii="Cambria" w:eastAsia="Times New Roman" w:hAnsi="Cambria" w:cs="Times New Roman"/>
          <w:szCs w:val="24"/>
          <w:lang w:val="en-US" w:eastAsia="en-AU"/>
        </w:rPr>
        <w:t xml:space="preserve"> Operator carrying out SO duties cannot conduct an audit on work they carried out.</w:t>
      </w:r>
    </w:p>
    <w:p w14:paraId="1117B1F0" w14:textId="50FCB737" w:rsidR="00BC0C1B" w:rsidRPr="00BC0C1B" w:rsidRDefault="002864E3" w:rsidP="00EF6875">
      <w:pPr>
        <w:pStyle w:val="Heading2"/>
      </w:pPr>
      <w:r w:rsidRPr="00BC0C1B">
        <w:rPr>
          <w:rFonts w:eastAsia="Times New Roman"/>
          <w:szCs w:val="24"/>
        </w:rPr>
        <w:t>The duties of each role are documented in the Operations Manual.</w:t>
      </w:r>
      <w:bookmarkStart w:id="1311" w:name="_Toc237159587"/>
      <w:bookmarkStart w:id="1312" w:name="_Toc246766482"/>
      <w:bookmarkStart w:id="1313" w:name="_Toc325181136"/>
      <w:bookmarkStart w:id="1314" w:name="_Toc325181414"/>
      <w:bookmarkStart w:id="1315" w:name="_Toc325181680"/>
      <w:bookmarkStart w:id="1316" w:name="_Toc325182814"/>
      <w:bookmarkStart w:id="1317" w:name="_Toc325183663"/>
      <w:bookmarkStart w:id="1318" w:name="_Toc297149691"/>
      <w:bookmarkStart w:id="1319" w:name="_Toc446408853"/>
      <w:bookmarkStart w:id="1320" w:name="_Toc130487694"/>
      <w:bookmarkStart w:id="1321" w:name="_Toc130491630"/>
      <w:bookmarkStart w:id="1322" w:name="_Toc166312705"/>
      <w:r w:rsidR="00BC0C1B" w:rsidRPr="00BC0C1B">
        <w:t>Personnel controls</w:t>
      </w:r>
      <w:bookmarkEnd w:id="1311"/>
      <w:bookmarkEnd w:id="1312"/>
      <w:bookmarkEnd w:id="1313"/>
      <w:bookmarkEnd w:id="1314"/>
      <w:bookmarkEnd w:id="1315"/>
      <w:bookmarkEnd w:id="1316"/>
      <w:bookmarkEnd w:id="1317"/>
      <w:bookmarkEnd w:id="1318"/>
      <w:bookmarkEnd w:id="1319"/>
    </w:p>
    <w:p w14:paraId="55120599" w14:textId="64D27C5F" w:rsidR="00BC0C1B" w:rsidRPr="00BC0C1B" w:rsidRDefault="00BC0C1B" w:rsidP="00EF6875">
      <w:pPr>
        <w:pStyle w:val="Heading3"/>
      </w:pPr>
      <w:bookmarkStart w:id="1323" w:name="_Toc130487695"/>
      <w:bookmarkStart w:id="1324" w:name="_Toc130491631"/>
      <w:bookmarkStart w:id="1325" w:name="_Toc166312706"/>
      <w:bookmarkStart w:id="1326" w:name="_Toc246766483"/>
      <w:bookmarkStart w:id="1327" w:name="_Toc325181137"/>
      <w:bookmarkStart w:id="1328" w:name="_Toc325181415"/>
      <w:bookmarkStart w:id="1329" w:name="_Toc325181681"/>
      <w:bookmarkStart w:id="1330" w:name="_Toc325182815"/>
      <w:bookmarkStart w:id="1331" w:name="_Toc325183664"/>
      <w:bookmarkStart w:id="1332" w:name="_Toc297149692"/>
      <w:bookmarkEnd w:id="1320"/>
      <w:bookmarkEnd w:id="1321"/>
      <w:bookmarkEnd w:id="1322"/>
      <w:r w:rsidRPr="00BC0C1B">
        <w:t>Qualifications, experience, and clearance requirements</w:t>
      </w:r>
      <w:bookmarkEnd w:id="1323"/>
      <w:bookmarkEnd w:id="1324"/>
      <w:bookmarkEnd w:id="1325"/>
      <w:bookmarkEnd w:id="1326"/>
      <w:bookmarkEnd w:id="1327"/>
      <w:bookmarkEnd w:id="1328"/>
      <w:bookmarkEnd w:id="1329"/>
      <w:bookmarkEnd w:id="1330"/>
      <w:bookmarkEnd w:id="1331"/>
      <w:bookmarkEnd w:id="1332"/>
    </w:p>
    <w:p w14:paraId="2F6DAE60" w14:textId="49164DCF"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All personnel in PKI positions of trust require clearances in accordance with </w:t>
      </w:r>
      <w:r w:rsidR="006C4184">
        <w:rPr>
          <w:rFonts w:ascii="Cambria" w:eastAsia="Times New Roman" w:hAnsi="Cambria" w:cs="Times New Roman"/>
          <w:szCs w:val="24"/>
          <w:lang w:val="en-GB" w:eastAsia="en-AU"/>
        </w:rPr>
        <w:t>the PSR</w:t>
      </w:r>
      <w:r w:rsidRPr="00BC0C1B">
        <w:rPr>
          <w:rFonts w:ascii="Cambria" w:eastAsia="Times New Roman" w:hAnsi="Cambria" w:cs="Times New Roman"/>
          <w:szCs w:val="24"/>
          <w:lang w:val="en-GB" w:eastAsia="en-AU"/>
        </w:rPr>
        <w:t xml:space="preserve"> and are to be appropriately qualified and experienced for their roles. </w:t>
      </w:r>
    </w:p>
    <w:p w14:paraId="1DC77304" w14:textId="77777777" w:rsidR="006C4184" w:rsidRDefault="006C4184"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No formal academic or professional qualifications are required for Lead Agency or other government staff involved in the New Zealand Government PKI Framework. However, the PKI Service Providers are expected to demonstrate appropriate PKI knowledge in their operational staff, including professional or appropriate academic qualifications as appropriate. </w:t>
      </w:r>
    </w:p>
    <w:p w14:paraId="079427A4" w14:textId="77777777" w:rsidR="000717DF" w:rsidRPr="00BC0C1B" w:rsidRDefault="000717DF"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All personnel involved in the New Zealand Government PKI Framework should be suitably experienced and competent in ICT/cyber security techniques and processes, and familiar with the NZISM. They should be able to demonstrate higher than average experience in ICT security roles, or hold suitable qualifications.</w:t>
      </w:r>
    </w:p>
    <w:p w14:paraId="59C1611E" w14:textId="77777777" w:rsidR="00BC0C1B" w:rsidRPr="00BC0C1B" w:rsidRDefault="00BC0C1B" w:rsidP="00EF6875">
      <w:pPr>
        <w:pStyle w:val="Heading3"/>
      </w:pPr>
      <w:bookmarkStart w:id="1333" w:name="_Toc130487696"/>
      <w:bookmarkStart w:id="1334" w:name="_Toc130491632"/>
      <w:bookmarkStart w:id="1335" w:name="_Toc166312707"/>
      <w:bookmarkStart w:id="1336" w:name="_Toc246766484"/>
      <w:bookmarkStart w:id="1337" w:name="_Toc325181138"/>
      <w:bookmarkStart w:id="1338" w:name="_Toc325181416"/>
      <w:bookmarkStart w:id="1339" w:name="_Toc325181682"/>
      <w:bookmarkStart w:id="1340" w:name="_Toc325182816"/>
      <w:bookmarkStart w:id="1341" w:name="_Toc325183665"/>
      <w:bookmarkStart w:id="1342" w:name="_Toc297149693"/>
      <w:r w:rsidRPr="00BC0C1B">
        <w:t>Background check procedures</w:t>
      </w:r>
      <w:bookmarkEnd w:id="1333"/>
      <w:bookmarkEnd w:id="1334"/>
      <w:bookmarkEnd w:id="1335"/>
      <w:bookmarkEnd w:id="1336"/>
      <w:bookmarkEnd w:id="1337"/>
      <w:bookmarkEnd w:id="1338"/>
      <w:bookmarkEnd w:id="1339"/>
      <w:bookmarkEnd w:id="1340"/>
      <w:bookmarkEnd w:id="1341"/>
      <w:bookmarkEnd w:id="1342"/>
    </w:p>
    <w:p w14:paraId="6AB7B1F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Background checks are part of the </w:t>
      </w:r>
      <w:r w:rsidR="00C24CB3">
        <w:rPr>
          <w:rFonts w:ascii="Cambria" w:eastAsia="Times New Roman" w:hAnsi="Cambria" w:cs="Times New Roman"/>
          <w:szCs w:val="24"/>
          <w:lang w:val="en-GB" w:eastAsia="en-AU"/>
        </w:rPr>
        <w:t>Government</w:t>
      </w:r>
      <w:r w:rsidRPr="00BC0C1B">
        <w:rPr>
          <w:rFonts w:ascii="Cambria" w:eastAsia="Times New Roman" w:hAnsi="Cambria" w:cs="Times New Roman"/>
          <w:szCs w:val="24"/>
          <w:lang w:val="en-GB" w:eastAsia="en-AU"/>
        </w:rPr>
        <w:t xml:space="preserve"> security clearance process, which is required for all trusted roles.</w:t>
      </w:r>
    </w:p>
    <w:p w14:paraId="2433F494" w14:textId="77777777" w:rsidR="00BC0C1B" w:rsidRPr="00BC0C1B" w:rsidRDefault="00BC0C1B" w:rsidP="00EF6875">
      <w:pPr>
        <w:pStyle w:val="Heading3"/>
      </w:pPr>
      <w:bookmarkStart w:id="1343" w:name="_Toc130487697"/>
      <w:bookmarkStart w:id="1344" w:name="_Toc130491633"/>
      <w:bookmarkStart w:id="1345" w:name="_Toc166312708"/>
      <w:bookmarkStart w:id="1346" w:name="_Toc246766485"/>
      <w:bookmarkStart w:id="1347" w:name="_Toc325181139"/>
      <w:bookmarkStart w:id="1348" w:name="_Toc325181417"/>
      <w:bookmarkStart w:id="1349" w:name="_Toc325181683"/>
      <w:bookmarkStart w:id="1350" w:name="_Toc325182817"/>
      <w:bookmarkStart w:id="1351" w:name="_Toc325183666"/>
      <w:bookmarkStart w:id="1352" w:name="_Toc297149694"/>
      <w:r w:rsidRPr="00BC0C1B">
        <w:t>Training requirements</w:t>
      </w:r>
      <w:bookmarkEnd w:id="1343"/>
      <w:bookmarkEnd w:id="1344"/>
      <w:bookmarkEnd w:id="1345"/>
      <w:bookmarkEnd w:id="1346"/>
      <w:bookmarkEnd w:id="1347"/>
      <w:bookmarkEnd w:id="1348"/>
      <w:bookmarkEnd w:id="1349"/>
      <w:bookmarkEnd w:id="1350"/>
      <w:bookmarkEnd w:id="1351"/>
      <w:bookmarkEnd w:id="1352"/>
    </w:p>
    <w:p w14:paraId="783A980C" w14:textId="77777777" w:rsidR="00F57C57" w:rsidRDefault="00BC0C1B" w:rsidP="00BC0C1B">
      <w:pPr>
        <w:spacing w:after="120" w:line="240" w:lineRule="auto"/>
        <w:jc w:val="both"/>
        <w:rPr>
          <w:rFonts w:ascii="Cambria" w:eastAsia="Times New Roman" w:hAnsi="Cambria" w:cs="Times New Roman"/>
          <w:szCs w:val="24"/>
          <w:lang w:val="en-GB" w:eastAsia="en-AU"/>
        </w:rPr>
      </w:pPr>
      <w:r w:rsidRPr="006354AD">
        <w:rPr>
          <w:rFonts w:ascii="Cambria" w:eastAsia="Times New Roman" w:hAnsi="Cambria" w:cs="Times New Roman"/>
          <w:szCs w:val="24"/>
          <w:lang w:val="en-GB" w:eastAsia="en-AU"/>
        </w:rPr>
        <w:t>All PKI personnel will be suitably trained in relevant policy, procedure and technology</w:t>
      </w:r>
      <w:r w:rsidR="00F57C57">
        <w:rPr>
          <w:rFonts w:ascii="Cambria" w:eastAsia="Times New Roman" w:hAnsi="Cambria" w:cs="Times New Roman"/>
          <w:szCs w:val="24"/>
          <w:lang w:val="en-GB" w:eastAsia="en-AU"/>
        </w:rPr>
        <w:t>, and have an understanding of PKI Standards and the New Zealand Government PKI Framework</w:t>
      </w:r>
      <w:r w:rsidRPr="006354AD">
        <w:rPr>
          <w:rFonts w:ascii="Cambria" w:eastAsia="Times New Roman" w:hAnsi="Cambria" w:cs="Times New Roman"/>
          <w:szCs w:val="24"/>
          <w:lang w:val="en-GB" w:eastAsia="en-AU"/>
        </w:rPr>
        <w:t xml:space="preserve">.  </w:t>
      </w:r>
    </w:p>
    <w:p w14:paraId="7AE7ECBB" w14:textId="77777777" w:rsidR="00F57C57" w:rsidRDefault="00F57C5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Government PKI nominated individuals may be employed by any agency, though are expected to have at least 2 years experience in PKI, PKT or related areas. </w:t>
      </w:r>
    </w:p>
    <w:p w14:paraId="2E71C33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6354AD">
        <w:rPr>
          <w:rFonts w:ascii="Cambria" w:eastAsia="Times New Roman" w:hAnsi="Cambria" w:cs="Times New Roman"/>
          <w:szCs w:val="24"/>
          <w:lang w:val="en-GB" w:eastAsia="en-AU"/>
        </w:rPr>
        <w:t>The Operations Manager will maintain competence in all operations areas.</w:t>
      </w:r>
      <w:r w:rsidRPr="00BC0C1B">
        <w:rPr>
          <w:rFonts w:ascii="Cambria" w:eastAsia="Times New Roman" w:hAnsi="Cambria" w:cs="Times New Roman"/>
          <w:szCs w:val="24"/>
          <w:lang w:val="en-GB" w:eastAsia="en-AU"/>
        </w:rPr>
        <w:t xml:space="preserve"> </w:t>
      </w:r>
    </w:p>
    <w:p w14:paraId="5D59C8A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Specific training for the SO will focus on security management, system auditing and system specific security applications employed in the PKI (surveillance, access systems, etc</w:t>
      </w:r>
      <w:r w:rsidR="001C0503">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w:t>
      </w:r>
    </w:p>
    <w:p w14:paraId="58737BB1" w14:textId="77777777" w:rsidR="00BC0C1B" w:rsidRPr="00BC0C1B" w:rsidRDefault="00E866B5" w:rsidP="00BC0C1B">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AS</w:t>
      </w:r>
      <w:r w:rsidRPr="00BC0C1B">
        <w:rPr>
          <w:rFonts w:ascii="Cambria" w:eastAsia="Times New Roman" w:hAnsi="Cambria" w:cs="Times New Roman"/>
          <w:szCs w:val="24"/>
          <w:lang w:val="en-US" w:eastAsia="en-AU"/>
        </w:rPr>
        <w:t xml:space="preserve"> </w:t>
      </w:r>
      <w:r w:rsidR="00BC0C1B" w:rsidRPr="00BC0C1B">
        <w:rPr>
          <w:rFonts w:ascii="Cambria" w:eastAsia="Times New Roman" w:hAnsi="Cambria" w:cs="Times New Roman"/>
          <w:szCs w:val="24"/>
          <w:lang w:val="en-US" w:eastAsia="en-AU"/>
        </w:rPr>
        <w:t>Operators must develop and maintain an awareness of security policies.  Specific training requir</w:t>
      </w:r>
      <w:r w:rsidR="00C24CB3">
        <w:rPr>
          <w:rFonts w:ascii="Cambria" w:eastAsia="Times New Roman" w:hAnsi="Cambria" w:cs="Times New Roman"/>
          <w:szCs w:val="24"/>
          <w:lang w:val="en-US" w:eastAsia="en-AU"/>
        </w:rPr>
        <w:t xml:space="preserve">ements are detailed in the </w:t>
      </w:r>
      <w:r w:rsidR="00984578">
        <w:rPr>
          <w:rFonts w:ascii="Cambria" w:eastAsia="Times New Roman" w:hAnsi="Cambria" w:cs="Times New Roman"/>
          <w:szCs w:val="24"/>
          <w:lang w:val="en-US" w:eastAsia="en-AU"/>
        </w:rPr>
        <w:t>S</w:t>
      </w:r>
      <w:r w:rsidR="00984578" w:rsidRPr="00BC0C1B">
        <w:rPr>
          <w:rFonts w:ascii="Cambria" w:eastAsia="Times New Roman" w:hAnsi="Cambria" w:cs="Times New Roman"/>
          <w:szCs w:val="24"/>
          <w:lang w:val="en-US" w:eastAsia="en-AU"/>
        </w:rPr>
        <w:t>SP</w:t>
      </w:r>
      <w:r w:rsidR="00BC0C1B" w:rsidRPr="00BC0C1B">
        <w:rPr>
          <w:rFonts w:ascii="Cambria" w:eastAsia="Times New Roman" w:hAnsi="Cambria" w:cs="Times New Roman"/>
          <w:i/>
          <w:szCs w:val="24"/>
          <w:lang w:val="en-US" w:eastAsia="en-AU"/>
        </w:rPr>
        <w:t>.</w:t>
      </w:r>
      <w:r w:rsidR="00BC0C1B" w:rsidRPr="00BC0C1B">
        <w:rPr>
          <w:rFonts w:ascii="Cambria" w:eastAsia="Times New Roman" w:hAnsi="Cambria" w:cs="Times New Roman"/>
          <w:szCs w:val="24"/>
          <w:lang w:val="en-US" w:eastAsia="en-AU"/>
        </w:rPr>
        <w:t xml:space="preserve"> In general, PKI personnel must complete training in:</w:t>
      </w:r>
    </w:p>
    <w:p w14:paraId="615D2B03" w14:textId="77777777" w:rsidR="00BC0C1B" w:rsidRPr="00BC0C1B" w:rsidRDefault="00BC0C1B" w:rsidP="00F63A95">
      <w:pPr>
        <w:numPr>
          <w:ilvl w:val="0"/>
          <w:numId w:val="3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basic PKI concepts;</w:t>
      </w:r>
    </w:p>
    <w:p w14:paraId="4E47F9A4" w14:textId="77777777" w:rsidR="00BC0C1B" w:rsidRPr="00BC0C1B" w:rsidRDefault="00BC0C1B" w:rsidP="00F63A95">
      <w:pPr>
        <w:numPr>
          <w:ilvl w:val="0"/>
          <w:numId w:val="3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use and operation of PKI software, hardware and associated applications;</w:t>
      </w:r>
    </w:p>
    <w:p w14:paraId="3A40E378" w14:textId="77777777" w:rsidR="00BC0C1B" w:rsidRPr="00BC0C1B" w:rsidRDefault="00BC0C1B" w:rsidP="00F63A95">
      <w:pPr>
        <w:numPr>
          <w:ilvl w:val="0"/>
          <w:numId w:val="3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computer security awareness and procedures;</w:t>
      </w:r>
    </w:p>
    <w:p w14:paraId="666332BB" w14:textId="77777777" w:rsidR="00BC0C1B" w:rsidRPr="00BC0C1B" w:rsidRDefault="00BC0C1B" w:rsidP="00F63A95">
      <w:pPr>
        <w:numPr>
          <w:ilvl w:val="0"/>
          <w:numId w:val="3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privacy procedures and considerations;</w:t>
      </w:r>
    </w:p>
    <w:p w14:paraId="069E1C5C" w14:textId="77777777" w:rsidR="00BC0C1B" w:rsidRPr="00BC0C1B" w:rsidRDefault="00BC0C1B" w:rsidP="00F63A95">
      <w:pPr>
        <w:numPr>
          <w:ilvl w:val="0"/>
          <w:numId w:val="3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disaster recovery and business continuity procedures;</w:t>
      </w:r>
    </w:p>
    <w:p w14:paraId="7AB2A287" w14:textId="77777777" w:rsidR="00BC0C1B" w:rsidRPr="00BC0C1B" w:rsidRDefault="00BC0C1B" w:rsidP="00F63A95">
      <w:pPr>
        <w:numPr>
          <w:ilvl w:val="0"/>
          <w:numId w:val="3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risk management procedures; and</w:t>
      </w:r>
    </w:p>
    <w:p w14:paraId="3211FC38" w14:textId="77777777" w:rsidR="00BC0C1B" w:rsidRDefault="00BC0C1B" w:rsidP="00F63A95">
      <w:pPr>
        <w:numPr>
          <w:ilvl w:val="0"/>
          <w:numId w:val="31"/>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the</w:t>
      </w:r>
      <w:proofErr w:type="gramEnd"/>
      <w:r w:rsidRPr="00BC0C1B">
        <w:rPr>
          <w:rFonts w:ascii="Cambria" w:eastAsia="Times New Roman" w:hAnsi="Cambria" w:cs="Times New Roman"/>
          <w:szCs w:val="20"/>
          <w:lang w:eastAsia="en-AU"/>
        </w:rPr>
        <w:t xml:space="preserve"> PKI operational policies, plans and procedures.</w:t>
      </w:r>
    </w:p>
    <w:p w14:paraId="7705CED3" w14:textId="77777777" w:rsidR="00C24CB3" w:rsidRPr="00BC0C1B" w:rsidRDefault="00C24CB3" w:rsidP="00C24CB3">
      <w:pPr>
        <w:spacing w:after="120" w:line="240" w:lineRule="auto"/>
        <w:ind w:left="851"/>
        <w:contextualSpacing/>
        <w:rPr>
          <w:rFonts w:ascii="Cambria" w:eastAsia="Times New Roman" w:hAnsi="Cambria" w:cs="Times New Roman"/>
          <w:szCs w:val="20"/>
          <w:lang w:eastAsia="en-AU"/>
        </w:rPr>
      </w:pPr>
    </w:p>
    <w:p w14:paraId="34DC76BB" w14:textId="77777777" w:rsidR="00BC0C1B" w:rsidRPr="00BC0C1B" w:rsidRDefault="00695551" w:rsidP="00BC0C1B">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 xml:space="preserve">RO </w:t>
      </w:r>
      <w:r w:rsidR="00BC0C1B" w:rsidRPr="00BC0C1B">
        <w:rPr>
          <w:rFonts w:ascii="Cambria" w:eastAsia="Times New Roman" w:hAnsi="Cambria" w:cs="Times New Roman"/>
          <w:szCs w:val="24"/>
          <w:lang w:val="en-US" w:eastAsia="en-AU"/>
        </w:rPr>
        <w:t xml:space="preserve">training will focus on affiliation and </w:t>
      </w:r>
      <w:r w:rsidR="00BC0C1B" w:rsidRPr="00BC0C1B">
        <w:rPr>
          <w:rFonts w:ascii="Cambria" w:eastAsia="Times New Roman" w:hAnsi="Cambria" w:cs="Times New Roman"/>
          <w:i/>
          <w:szCs w:val="24"/>
          <w:lang w:val="en-US" w:eastAsia="en-AU"/>
        </w:rPr>
        <w:t>Evidence of Identity</w:t>
      </w:r>
      <w:r w:rsidR="00BC0C1B" w:rsidRPr="00BC0C1B">
        <w:rPr>
          <w:rFonts w:ascii="Cambria" w:eastAsia="Times New Roman" w:hAnsi="Cambria" w:cs="Times New Roman"/>
          <w:szCs w:val="24"/>
          <w:lang w:val="en-US" w:eastAsia="en-AU"/>
        </w:rPr>
        <w:t xml:space="preserve"> (EOI) validation, registration software operation and procedures. </w:t>
      </w:r>
    </w:p>
    <w:p w14:paraId="08C3A400"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Training will occur:</w:t>
      </w:r>
    </w:p>
    <w:p w14:paraId="54775317" w14:textId="77777777" w:rsidR="00BC0C1B" w:rsidRPr="00BC0C1B" w:rsidRDefault="00BC0C1B" w:rsidP="00F63A95">
      <w:pPr>
        <w:numPr>
          <w:ilvl w:val="0"/>
          <w:numId w:val="3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when personnel commence their employment;</w:t>
      </w:r>
    </w:p>
    <w:p w14:paraId="00BB70F3" w14:textId="77777777" w:rsidR="00BC0C1B" w:rsidRPr="00BC0C1B" w:rsidRDefault="00BC0C1B" w:rsidP="00F63A95">
      <w:pPr>
        <w:numPr>
          <w:ilvl w:val="0"/>
          <w:numId w:val="3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whenever new policies and/or procedures are implemented; and</w:t>
      </w:r>
    </w:p>
    <w:p w14:paraId="31E8DAB8" w14:textId="77777777" w:rsidR="00BC0C1B" w:rsidRDefault="00BC0C1B" w:rsidP="00F63A95">
      <w:pPr>
        <w:numPr>
          <w:ilvl w:val="0"/>
          <w:numId w:val="32"/>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whenever</w:t>
      </w:r>
      <w:proofErr w:type="gramEnd"/>
      <w:r w:rsidRPr="00BC0C1B">
        <w:rPr>
          <w:rFonts w:ascii="Cambria" w:eastAsia="Times New Roman" w:hAnsi="Cambria" w:cs="Times New Roman"/>
          <w:szCs w:val="20"/>
          <w:lang w:eastAsia="en-AU"/>
        </w:rPr>
        <w:t xml:space="preserve"> remedial or other training is deemed necessary by the SO and/or the Operations Manager.</w:t>
      </w:r>
    </w:p>
    <w:p w14:paraId="4D1B806A" w14:textId="77777777" w:rsidR="00C24CB3" w:rsidRPr="00BC0C1B" w:rsidRDefault="00C24CB3" w:rsidP="00C24CB3">
      <w:pPr>
        <w:spacing w:after="120" w:line="240" w:lineRule="auto"/>
        <w:ind w:left="851"/>
        <w:contextualSpacing/>
        <w:rPr>
          <w:rFonts w:ascii="Cambria" w:eastAsia="Times New Roman" w:hAnsi="Cambria" w:cs="Times New Roman"/>
          <w:szCs w:val="20"/>
          <w:lang w:eastAsia="en-AU"/>
        </w:rPr>
      </w:pPr>
    </w:p>
    <w:p w14:paraId="331A30FF"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PKI staff are encouraged to undertake training activities that will assist them to carry out their duties and improve the security and integrity of PKI operations.  The Operations Manager may allocate and assign staff members to any suitable training activity, such as:</w:t>
      </w:r>
    </w:p>
    <w:p w14:paraId="0ED67790" w14:textId="77777777" w:rsidR="00BC0C1B" w:rsidRPr="00BC0C1B" w:rsidRDefault="00BC0C1B" w:rsidP="00F63A95">
      <w:pPr>
        <w:numPr>
          <w:ilvl w:val="0"/>
          <w:numId w:val="33"/>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training on the use and features of new/latest release of PKI application software, and the associated database software;</w:t>
      </w:r>
    </w:p>
    <w:p w14:paraId="54B58962" w14:textId="77777777" w:rsidR="00BC0C1B" w:rsidRPr="00BC0C1B" w:rsidRDefault="00BC0C1B" w:rsidP="00F63A95">
      <w:pPr>
        <w:numPr>
          <w:ilvl w:val="0"/>
          <w:numId w:val="33"/>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training</w:t>
      </w:r>
      <w:proofErr w:type="gramEnd"/>
      <w:r w:rsidRPr="00BC0C1B">
        <w:rPr>
          <w:rFonts w:ascii="Cambria" w:eastAsia="Times New Roman" w:hAnsi="Cambria" w:cs="Times New Roman"/>
          <w:szCs w:val="20"/>
          <w:lang w:eastAsia="en-AU"/>
        </w:rPr>
        <w:t xml:space="preserve"> on new/latest release security tools (such as firewalls, routers, application platform security, intrusion detection systems, foot print analysis tools, backup utilities etc</w:t>
      </w:r>
      <w:r w:rsidR="00A87B81">
        <w:rPr>
          <w:rFonts w:ascii="Cambria" w:eastAsia="Times New Roman" w:hAnsi="Cambria" w:cs="Times New Roman"/>
          <w:szCs w:val="20"/>
          <w:lang w:eastAsia="en-AU"/>
        </w:rPr>
        <w:t>.</w:t>
      </w:r>
      <w:r w:rsidRPr="00BC0C1B">
        <w:rPr>
          <w:rFonts w:ascii="Cambria" w:eastAsia="Times New Roman" w:hAnsi="Cambria" w:cs="Times New Roman"/>
          <w:szCs w:val="20"/>
          <w:lang w:eastAsia="en-AU"/>
        </w:rPr>
        <w:t>);</w:t>
      </w:r>
    </w:p>
    <w:p w14:paraId="536445AC" w14:textId="77777777" w:rsidR="00BC0C1B" w:rsidRPr="00BC0C1B" w:rsidRDefault="00BC0C1B" w:rsidP="00F63A95">
      <w:pPr>
        <w:numPr>
          <w:ilvl w:val="0"/>
          <w:numId w:val="33"/>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training on PKI internal processes and procedures; and</w:t>
      </w:r>
    </w:p>
    <w:p w14:paraId="48D1C5DB" w14:textId="77777777" w:rsidR="00BC0C1B" w:rsidRDefault="00BC0C1B" w:rsidP="00F63A95">
      <w:pPr>
        <w:numPr>
          <w:ilvl w:val="0"/>
          <w:numId w:val="33"/>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training</w:t>
      </w:r>
      <w:proofErr w:type="gramEnd"/>
      <w:r w:rsidRPr="00BC0C1B">
        <w:rPr>
          <w:rFonts w:ascii="Cambria" w:eastAsia="Times New Roman" w:hAnsi="Cambria" w:cs="Times New Roman"/>
          <w:szCs w:val="20"/>
          <w:lang w:eastAsia="en-AU"/>
        </w:rPr>
        <w:t xml:space="preserve"> on internet security, PKI, and similar topics.</w:t>
      </w:r>
    </w:p>
    <w:p w14:paraId="32A02B64" w14:textId="77777777" w:rsidR="00C24CB3" w:rsidRPr="00BC0C1B" w:rsidRDefault="00C24CB3" w:rsidP="00C24CB3">
      <w:pPr>
        <w:spacing w:after="120" w:line="240" w:lineRule="auto"/>
        <w:ind w:left="851"/>
        <w:contextualSpacing/>
        <w:rPr>
          <w:rFonts w:ascii="Cambria" w:eastAsia="Times New Roman" w:hAnsi="Cambria" w:cs="Times New Roman"/>
          <w:szCs w:val="20"/>
          <w:lang w:eastAsia="en-AU"/>
        </w:rPr>
      </w:pPr>
    </w:p>
    <w:p w14:paraId="45AD6415"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Note that the training topics must be related to the PKI business plans and activities.</w:t>
      </w:r>
    </w:p>
    <w:p w14:paraId="27E561C8" w14:textId="77777777" w:rsidR="00BC0C1B" w:rsidRPr="00BC0C1B" w:rsidRDefault="00BC0C1B" w:rsidP="00EF6875">
      <w:pPr>
        <w:pStyle w:val="Heading3"/>
      </w:pPr>
      <w:bookmarkStart w:id="1353" w:name="_Toc130487698"/>
      <w:bookmarkStart w:id="1354" w:name="_Toc130491634"/>
      <w:bookmarkStart w:id="1355" w:name="_Toc166312709"/>
      <w:bookmarkStart w:id="1356" w:name="_Toc246766486"/>
      <w:bookmarkStart w:id="1357" w:name="_Toc325181140"/>
      <w:bookmarkStart w:id="1358" w:name="_Toc325181418"/>
      <w:bookmarkStart w:id="1359" w:name="_Toc325181684"/>
      <w:bookmarkStart w:id="1360" w:name="_Toc325182818"/>
      <w:bookmarkStart w:id="1361" w:name="_Toc325183667"/>
      <w:bookmarkStart w:id="1362" w:name="_Toc297149695"/>
      <w:r w:rsidRPr="00BC0C1B">
        <w:t>Retraining frequency and requirements</w:t>
      </w:r>
      <w:bookmarkEnd w:id="1353"/>
      <w:bookmarkEnd w:id="1354"/>
      <w:bookmarkEnd w:id="1355"/>
      <w:bookmarkEnd w:id="1356"/>
      <w:bookmarkEnd w:id="1357"/>
      <w:bookmarkEnd w:id="1358"/>
      <w:bookmarkEnd w:id="1359"/>
      <w:bookmarkEnd w:id="1360"/>
      <w:bookmarkEnd w:id="1361"/>
      <w:bookmarkEnd w:id="1362"/>
    </w:p>
    <w:p w14:paraId="25E4FB91" w14:textId="77B3E380"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All PKI personnel require </w:t>
      </w:r>
      <w:r w:rsidR="000C2590">
        <w:rPr>
          <w:rFonts w:ascii="Cambria" w:eastAsia="Times New Roman" w:hAnsi="Cambria" w:cs="Times New Roman"/>
          <w:szCs w:val="24"/>
          <w:lang w:val="en-US" w:eastAsia="en-AU"/>
        </w:rPr>
        <w:t xml:space="preserve">ongoing </w:t>
      </w:r>
      <w:r w:rsidRPr="00BC0C1B">
        <w:rPr>
          <w:rFonts w:ascii="Cambria" w:eastAsia="Times New Roman" w:hAnsi="Cambria" w:cs="Times New Roman"/>
          <w:szCs w:val="24"/>
          <w:lang w:val="en-US" w:eastAsia="en-AU"/>
        </w:rPr>
        <w:t>training as required to maintain currency with policy, procedure and technology.  Training on the security policy and procedures occurs annually f</w:t>
      </w:r>
      <w:r w:rsidR="00C24CB3">
        <w:rPr>
          <w:rFonts w:ascii="Cambria" w:eastAsia="Times New Roman" w:hAnsi="Cambria" w:cs="Times New Roman"/>
          <w:szCs w:val="24"/>
          <w:lang w:val="en-US" w:eastAsia="en-AU"/>
        </w:rPr>
        <w:t xml:space="preserve">or all trusted roles. Refer to </w:t>
      </w:r>
      <w:r w:rsidR="00E866B5">
        <w:rPr>
          <w:rFonts w:ascii="Cambria" w:eastAsia="Times New Roman" w:hAnsi="Cambria" w:cs="Times New Roman"/>
          <w:szCs w:val="24"/>
          <w:lang w:val="en-US" w:eastAsia="en-AU"/>
        </w:rPr>
        <w:t>S</w:t>
      </w:r>
      <w:r w:rsidRPr="00BC0C1B">
        <w:rPr>
          <w:rFonts w:ascii="Cambria" w:eastAsia="Times New Roman" w:hAnsi="Cambria" w:cs="Times New Roman"/>
          <w:szCs w:val="24"/>
          <w:lang w:val="en-US" w:eastAsia="en-AU"/>
        </w:rPr>
        <w:t>SP for more information.</w:t>
      </w:r>
    </w:p>
    <w:p w14:paraId="5C93AF35" w14:textId="77777777" w:rsidR="00BC0C1B" w:rsidRPr="00BC0C1B" w:rsidRDefault="00BC0C1B" w:rsidP="00EF6875">
      <w:pPr>
        <w:pStyle w:val="Heading3"/>
      </w:pPr>
      <w:bookmarkStart w:id="1363" w:name="_Toc130487699"/>
      <w:bookmarkStart w:id="1364" w:name="_Toc130491635"/>
      <w:bookmarkStart w:id="1365" w:name="_Toc166312710"/>
      <w:bookmarkStart w:id="1366" w:name="_Toc246766487"/>
      <w:bookmarkStart w:id="1367" w:name="_Toc325181141"/>
      <w:bookmarkStart w:id="1368" w:name="_Toc325181419"/>
      <w:bookmarkStart w:id="1369" w:name="_Toc325181685"/>
      <w:bookmarkStart w:id="1370" w:name="_Toc325182819"/>
      <w:bookmarkStart w:id="1371" w:name="_Toc325183668"/>
      <w:bookmarkStart w:id="1372" w:name="_Toc297149696"/>
      <w:r w:rsidRPr="00BC0C1B">
        <w:t>Job rotation frequency and sequence</w:t>
      </w:r>
      <w:bookmarkEnd w:id="1363"/>
      <w:bookmarkEnd w:id="1364"/>
      <w:bookmarkEnd w:id="1365"/>
      <w:bookmarkEnd w:id="1366"/>
      <w:bookmarkEnd w:id="1367"/>
      <w:bookmarkEnd w:id="1368"/>
      <w:bookmarkEnd w:id="1369"/>
      <w:bookmarkEnd w:id="1370"/>
      <w:bookmarkEnd w:id="1371"/>
      <w:bookmarkEnd w:id="1372"/>
    </w:p>
    <w:p w14:paraId="28B573A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stipulation.</w:t>
      </w:r>
    </w:p>
    <w:p w14:paraId="54236B25" w14:textId="77777777" w:rsidR="00BC0C1B" w:rsidRPr="00BC0C1B" w:rsidRDefault="00BC0C1B" w:rsidP="00EF6875">
      <w:pPr>
        <w:pStyle w:val="Heading3"/>
      </w:pPr>
      <w:bookmarkStart w:id="1373" w:name="_Toc130487700"/>
      <w:bookmarkStart w:id="1374" w:name="_Toc130491636"/>
      <w:bookmarkStart w:id="1375" w:name="_Toc166312711"/>
      <w:bookmarkStart w:id="1376" w:name="_Toc246766488"/>
      <w:bookmarkStart w:id="1377" w:name="_Toc325181142"/>
      <w:bookmarkStart w:id="1378" w:name="_Toc325181420"/>
      <w:bookmarkStart w:id="1379" w:name="_Toc325181686"/>
      <w:bookmarkStart w:id="1380" w:name="_Toc325182820"/>
      <w:bookmarkStart w:id="1381" w:name="_Toc325183669"/>
      <w:bookmarkStart w:id="1382" w:name="_Toc297149697"/>
      <w:r w:rsidRPr="00BC0C1B">
        <w:t xml:space="preserve">Sanctions for </w:t>
      </w:r>
      <w:r w:rsidRPr="00844C1E">
        <w:rPr>
          <w:lang w:val="en-AU"/>
        </w:rPr>
        <w:t>unauthorised</w:t>
      </w:r>
      <w:r w:rsidRPr="00BC0C1B">
        <w:t xml:space="preserve"> actions</w:t>
      </w:r>
      <w:bookmarkEnd w:id="1373"/>
      <w:bookmarkEnd w:id="1374"/>
      <w:bookmarkEnd w:id="1375"/>
      <w:bookmarkEnd w:id="1376"/>
      <w:bookmarkEnd w:id="1377"/>
      <w:bookmarkEnd w:id="1378"/>
      <w:bookmarkEnd w:id="1379"/>
      <w:bookmarkEnd w:id="1380"/>
      <w:bookmarkEnd w:id="1381"/>
      <w:bookmarkEnd w:id="1382"/>
    </w:p>
    <w:p w14:paraId="6DD2463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Unauthorised actions are identified in the Approved Documents. </w:t>
      </w:r>
    </w:p>
    <w:p w14:paraId="36DD0C77"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E866B5">
        <w:rPr>
          <w:rFonts w:ascii="Cambria" w:eastAsia="Times New Roman" w:hAnsi="Cambria" w:cs="Times New Roman"/>
          <w:szCs w:val="24"/>
          <w:lang w:val="en-GB" w:eastAsia="en-AU"/>
        </w:rPr>
        <w:t>Operation</w:t>
      </w:r>
      <w:r w:rsidR="00E866B5"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Manager’s response to unauthorised actions is to take into account whether the misuse was an accident, omission, or malicious act.  </w:t>
      </w:r>
    </w:p>
    <w:p w14:paraId="59341290"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Where a staff member has been found to have seriously misused the resources to which they have been granted access, these actions are to be documented and passed to senior </w:t>
      </w:r>
      <w:r w:rsidR="00F63A95">
        <w:rPr>
          <w:rFonts w:ascii="Cambria" w:eastAsia="Times New Roman" w:hAnsi="Cambria" w:cs="Times New Roman"/>
          <w:szCs w:val="24"/>
          <w:lang w:val="en-US" w:eastAsia="en-AU"/>
        </w:rPr>
        <w:t>Cogito Group</w:t>
      </w:r>
      <w:r w:rsidRPr="00BC0C1B">
        <w:rPr>
          <w:rFonts w:ascii="Cambria" w:eastAsia="Times New Roman" w:hAnsi="Cambria" w:cs="Times New Roman"/>
          <w:szCs w:val="24"/>
          <w:lang w:val="en-US" w:eastAsia="en-AU"/>
        </w:rPr>
        <w:t xml:space="preserve"> personnel, who may wish to take administrative or disciplinary action, if appropriate.</w:t>
      </w:r>
    </w:p>
    <w:p w14:paraId="3DB8F647"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Sanctions against contract employees</w:t>
      </w:r>
      <w:r w:rsidR="000C2590">
        <w:rPr>
          <w:rFonts w:ascii="Cambria" w:eastAsia="Times New Roman" w:hAnsi="Cambria" w:cs="Times New Roman"/>
          <w:szCs w:val="24"/>
          <w:lang w:val="en-US" w:eastAsia="en-AU"/>
        </w:rPr>
        <w:t>, or other third party providers (eg. Data centre facility providers),</w:t>
      </w:r>
      <w:r w:rsidRPr="00BC0C1B">
        <w:rPr>
          <w:rFonts w:ascii="Cambria" w:eastAsia="Times New Roman" w:hAnsi="Cambria" w:cs="Times New Roman"/>
          <w:szCs w:val="24"/>
          <w:lang w:val="en-US" w:eastAsia="en-AU"/>
        </w:rPr>
        <w:t xml:space="preserve"> are to be in accordance with the terms and conditions of their contract</w:t>
      </w:r>
      <w:r w:rsidR="000C2590">
        <w:rPr>
          <w:rFonts w:ascii="Cambria" w:eastAsia="Times New Roman" w:hAnsi="Cambria" w:cs="Times New Roman"/>
          <w:szCs w:val="24"/>
          <w:lang w:val="en-US" w:eastAsia="en-AU"/>
        </w:rPr>
        <w:t>, or equivalent SLA or other agreement</w:t>
      </w:r>
      <w:r w:rsidRPr="00BC0C1B">
        <w:rPr>
          <w:rFonts w:ascii="Cambria" w:eastAsia="Times New Roman" w:hAnsi="Cambria" w:cs="Times New Roman"/>
          <w:szCs w:val="24"/>
          <w:lang w:val="en-US" w:eastAsia="en-AU"/>
        </w:rPr>
        <w:t>.</w:t>
      </w:r>
    </w:p>
    <w:p w14:paraId="7BCCE512"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Depending on the nature of the actions, sanctions will comply with </w:t>
      </w:r>
      <w:r w:rsidR="000F5A0B">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policy for administrative or disciplinary action and may range from counselling and/or suspension of access rights, through to dismissal and/or legal action.</w:t>
      </w:r>
    </w:p>
    <w:p w14:paraId="7E7CD73A" w14:textId="77777777" w:rsidR="004200E1" w:rsidRPr="00BC0C1B" w:rsidRDefault="004200E1"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In the most extreme of cases, unauthorised actions may constitute terrorist or criminal activity and result in criminal </w:t>
      </w:r>
      <w:r w:rsidR="0009567B">
        <w:rPr>
          <w:rFonts w:ascii="Cambria" w:eastAsia="Times New Roman" w:hAnsi="Cambria" w:cs="Times New Roman"/>
          <w:szCs w:val="24"/>
          <w:lang w:val="en-GB" w:eastAsia="en-AU"/>
        </w:rPr>
        <w:t>proceedings under appropriate New Zealand legislation.</w:t>
      </w:r>
    </w:p>
    <w:p w14:paraId="1659B74C" w14:textId="77777777" w:rsidR="00BC0C1B" w:rsidRPr="00BC0C1B" w:rsidRDefault="00BC0C1B" w:rsidP="00EF6875">
      <w:pPr>
        <w:pStyle w:val="Heading3"/>
      </w:pPr>
      <w:bookmarkStart w:id="1383" w:name="_Toc130487701"/>
      <w:bookmarkStart w:id="1384" w:name="_Toc130491637"/>
      <w:bookmarkStart w:id="1385" w:name="_Toc166312712"/>
      <w:bookmarkStart w:id="1386" w:name="_Toc246766489"/>
      <w:bookmarkStart w:id="1387" w:name="_Toc325181143"/>
      <w:bookmarkStart w:id="1388" w:name="_Toc325181421"/>
      <w:bookmarkStart w:id="1389" w:name="_Toc325181687"/>
      <w:bookmarkStart w:id="1390" w:name="_Toc325182821"/>
      <w:bookmarkStart w:id="1391" w:name="_Toc325183670"/>
      <w:bookmarkStart w:id="1392" w:name="_Toc297149698"/>
      <w:r w:rsidRPr="00BC0C1B">
        <w:t>Independent contractor requirements</w:t>
      </w:r>
      <w:bookmarkEnd w:id="1383"/>
      <w:bookmarkEnd w:id="1384"/>
      <w:bookmarkEnd w:id="1385"/>
      <w:bookmarkEnd w:id="1386"/>
      <w:bookmarkEnd w:id="1387"/>
      <w:bookmarkEnd w:id="1388"/>
      <w:bookmarkEnd w:id="1389"/>
      <w:bookmarkEnd w:id="1390"/>
      <w:bookmarkEnd w:id="1391"/>
      <w:bookmarkEnd w:id="1392"/>
    </w:p>
    <w:p w14:paraId="0AD98F64" w14:textId="77777777" w:rsidR="0009567B" w:rsidRDefault="0009567B" w:rsidP="00BC0C1B">
      <w:pPr>
        <w:spacing w:after="120" w:line="240" w:lineRule="auto"/>
        <w:jc w:val="both"/>
        <w:rPr>
          <w:rFonts w:ascii="Cambria" w:eastAsia="Times New Roman" w:hAnsi="Cambria" w:cs="Times New Roman"/>
          <w:szCs w:val="24"/>
          <w:lang w:val="en-US" w:eastAsia="en-AU"/>
        </w:rPr>
      </w:pPr>
      <w:r>
        <w:rPr>
          <w:rFonts w:ascii="Cambria" w:eastAsia="Times New Roman" w:hAnsi="Cambria" w:cs="Times New Roman"/>
          <w:szCs w:val="24"/>
          <w:lang w:val="en-US" w:eastAsia="en-AU"/>
        </w:rPr>
        <w:t>For the purposes of this CPS and the New Zealand Government PKI Framework, independent contractors are subject the same provisions as permanent staff. Failure to adhere to the code of conduct and this CPS will result in the summary termination of the contract.</w:t>
      </w:r>
    </w:p>
    <w:p w14:paraId="575EAC52" w14:textId="4B2B9584" w:rsid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lastRenderedPageBreak/>
        <w:t>All contractors with physical or logical administrative access to the PKI facilities must either have appropriate clauses in their contract or sign a Confidentiality/Non-</w:t>
      </w:r>
      <w:r w:rsidR="004200E1">
        <w:rPr>
          <w:rFonts w:ascii="Cambria" w:eastAsia="Times New Roman" w:hAnsi="Cambria" w:cs="Times New Roman"/>
          <w:szCs w:val="24"/>
          <w:lang w:val="en-US" w:eastAsia="en-AU"/>
        </w:rPr>
        <w:t>D</w:t>
      </w:r>
      <w:r w:rsidRPr="00BC0C1B">
        <w:rPr>
          <w:rFonts w:ascii="Cambria" w:eastAsia="Times New Roman" w:hAnsi="Cambria" w:cs="Times New Roman"/>
          <w:szCs w:val="24"/>
          <w:lang w:val="en-US" w:eastAsia="en-AU"/>
        </w:rPr>
        <w:t>isclosure Agreement before they are allowed access to PKI systems.</w:t>
      </w:r>
      <w:bookmarkStart w:id="1393" w:name="_Toc521838334"/>
      <w:bookmarkStart w:id="1394" w:name="_Toc32218336"/>
      <w:r w:rsidRPr="00BC0C1B">
        <w:rPr>
          <w:rFonts w:ascii="Cambria" w:eastAsia="Times New Roman" w:hAnsi="Cambria" w:cs="Times New Roman"/>
          <w:szCs w:val="24"/>
          <w:lang w:val="en-US" w:eastAsia="en-AU"/>
        </w:rPr>
        <w:t xml:space="preserve">  </w:t>
      </w:r>
      <w:bookmarkEnd w:id="1393"/>
      <w:bookmarkEnd w:id="1394"/>
      <w:r w:rsidRPr="00BC0C1B">
        <w:rPr>
          <w:rFonts w:ascii="Cambria" w:eastAsia="Times New Roman" w:hAnsi="Cambria" w:cs="Times New Roman"/>
          <w:szCs w:val="24"/>
          <w:lang w:val="en-US" w:eastAsia="en-AU"/>
        </w:rPr>
        <w:t xml:space="preserve">Casual PKI staff and third party access that are not already covered by an existing contract (containing the Confidentiality Agreement) may be required to sign a Confidentiality Agreement before being granted limited access to information processing facilities. </w:t>
      </w:r>
    </w:p>
    <w:p w14:paraId="66059A15" w14:textId="1940BF0B" w:rsidR="004200E1" w:rsidRDefault="004200E1" w:rsidP="00BC0C1B">
      <w:pPr>
        <w:spacing w:after="120" w:line="240" w:lineRule="auto"/>
        <w:jc w:val="both"/>
        <w:rPr>
          <w:rFonts w:ascii="Cambria" w:eastAsia="Times New Roman" w:hAnsi="Cambria" w:cs="Times New Roman"/>
          <w:szCs w:val="24"/>
          <w:lang w:val="en-US" w:eastAsia="en-AU"/>
        </w:rPr>
      </w:pPr>
      <w:commentRangeStart w:id="1395"/>
      <w:r>
        <w:rPr>
          <w:rFonts w:ascii="Cambria" w:eastAsia="Times New Roman" w:hAnsi="Cambria" w:cs="Times New Roman"/>
          <w:szCs w:val="24"/>
          <w:lang w:val="en-US" w:eastAsia="en-AU"/>
        </w:rPr>
        <w:t>No</w:t>
      </w:r>
      <w:del w:id="1396" w:author="cogito" w:date="2016-05-08T16:59:00Z">
        <w:r>
          <w:rPr>
            <w:rFonts w:ascii="Cambria" w:eastAsia="Times New Roman" w:hAnsi="Cambria" w:cs="Times New Roman"/>
            <w:szCs w:val="24"/>
            <w:lang w:val="en-US" w:eastAsia="en-AU"/>
          </w:rPr>
          <w:delText xml:space="preserve"> contractor or</w:delText>
        </w:r>
      </w:del>
      <w:r>
        <w:rPr>
          <w:rFonts w:ascii="Cambria" w:eastAsia="Times New Roman" w:hAnsi="Cambria" w:cs="Times New Roman"/>
          <w:szCs w:val="24"/>
          <w:lang w:val="en-US" w:eastAsia="en-AU"/>
        </w:rPr>
        <w:t xml:space="preserve"> unauthorised third party will have access to the sensitive and core functions of the PKI system. This includes, but is not exclusive to: </w:t>
      </w:r>
      <w:commentRangeEnd w:id="1395"/>
      <w:r w:rsidR="00D118B1">
        <w:rPr>
          <w:rStyle w:val="CommentReference"/>
          <w:rFonts w:ascii="Times New Roman" w:eastAsia="Times New Roman" w:hAnsi="Times New Roman" w:cs="Times New Roman"/>
          <w:lang w:val="en-GB" w:eastAsia="en-AU"/>
        </w:rPr>
        <w:commentReference w:id="1395"/>
      </w:r>
    </w:p>
    <w:p w14:paraId="7FF4FEBA" w14:textId="77777777" w:rsidR="004200E1" w:rsidRDefault="004200E1" w:rsidP="000C67C3">
      <w:pPr>
        <w:pStyle w:val="ListRoman"/>
        <w:numPr>
          <w:ilvl w:val="0"/>
          <w:numId w:val="76"/>
        </w:numPr>
        <w:rPr>
          <w:szCs w:val="24"/>
          <w:lang w:val="en-US"/>
        </w:rPr>
      </w:pPr>
      <w:r>
        <w:rPr>
          <w:szCs w:val="24"/>
          <w:lang w:val="en-US"/>
        </w:rPr>
        <w:t xml:space="preserve">changing a security parameter of one of the CA’s (such as CRL publishing), </w:t>
      </w:r>
    </w:p>
    <w:p w14:paraId="74DD235F" w14:textId="77777777" w:rsidR="004200E1" w:rsidRDefault="004200E1" w:rsidP="000C67C3">
      <w:pPr>
        <w:pStyle w:val="ListRoman"/>
        <w:numPr>
          <w:ilvl w:val="0"/>
          <w:numId w:val="76"/>
        </w:numPr>
        <w:rPr>
          <w:szCs w:val="24"/>
          <w:lang w:val="en-US"/>
        </w:rPr>
      </w:pPr>
      <w:r>
        <w:rPr>
          <w:szCs w:val="24"/>
          <w:lang w:val="en-US"/>
        </w:rPr>
        <w:t xml:space="preserve">key signing or generation, </w:t>
      </w:r>
    </w:p>
    <w:p w14:paraId="62A2F2D0" w14:textId="77777777" w:rsidR="004200E1" w:rsidRDefault="004200E1" w:rsidP="000C67C3">
      <w:pPr>
        <w:pStyle w:val="ListRoman"/>
        <w:numPr>
          <w:ilvl w:val="0"/>
          <w:numId w:val="76"/>
        </w:numPr>
        <w:rPr>
          <w:szCs w:val="24"/>
          <w:lang w:val="en-US"/>
        </w:rPr>
      </w:pPr>
      <w:r>
        <w:rPr>
          <w:szCs w:val="24"/>
          <w:lang w:val="en-US"/>
        </w:rPr>
        <w:t xml:space="preserve">access to private keys (such as restoring CA key material if HSM is damaged or tampered with), </w:t>
      </w:r>
    </w:p>
    <w:p w14:paraId="204A06C8" w14:textId="77777777" w:rsidR="004200E1" w:rsidRPr="00BC0C1B" w:rsidRDefault="004200E1" w:rsidP="000C67C3">
      <w:pPr>
        <w:pStyle w:val="ListRoman"/>
        <w:numPr>
          <w:ilvl w:val="0"/>
          <w:numId w:val="76"/>
        </w:numPr>
        <w:rPr>
          <w:szCs w:val="24"/>
          <w:lang w:val="en-US"/>
        </w:rPr>
      </w:pPr>
      <w:proofErr w:type="gramStart"/>
      <w:r>
        <w:rPr>
          <w:szCs w:val="24"/>
          <w:lang w:val="en-US"/>
        </w:rPr>
        <w:t>recovering</w:t>
      </w:r>
      <w:proofErr w:type="gramEnd"/>
      <w:r>
        <w:rPr>
          <w:szCs w:val="24"/>
          <w:lang w:val="en-US"/>
        </w:rPr>
        <w:t xml:space="preserve"> the key material for an RA Operator (such as following a stolen or lost token).</w:t>
      </w:r>
    </w:p>
    <w:p w14:paraId="52F2EBBD" w14:textId="794A43E4" w:rsidR="00BC0C1B" w:rsidRPr="00BC0C1B" w:rsidRDefault="00BC0C1B" w:rsidP="00EF6875">
      <w:pPr>
        <w:pStyle w:val="Heading3"/>
      </w:pPr>
      <w:bookmarkStart w:id="1397" w:name="_Toc130487702"/>
      <w:bookmarkStart w:id="1398" w:name="_Toc130491638"/>
      <w:bookmarkStart w:id="1399" w:name="_Toc166312713"/>
      <w:bookmarkStart w:id="1400" w:name="_Toc246766490"/>
      <w:bookmarkStart w:id="1401" w:name="_Toc325181144"/>
      <w:bookmarkStart w:id="1402" w:name="_Toc325181422"/>
      <w:bookmarkStart w:id="1403" w:name="_Toc325181688"/>
      <w:bookmarkStart w:id="1404" w:name="_Toc325182822"/>
      <w:bookmarkStart w:id="1405" w:name="_Toc325183671"/>
      <w:bookmarkStart w:id="1406" w:name="_Toc297149699"/>
      <w:r w:rsidRPr="00BC0C1B">
        <w:t>Documentation supplied to personnel</w:t>
      </w:r>
      <w:bookmarkEnd w:id="1397"/>
      <w:bookmarkEnd w:id="1398"/>
      <w:bookmarkEnd w:id="1399"/>
      <w:bookmarkEnd w:id="1400"/>
      <w:bookmarkEnd w:id="1401"/>
      <w:bookmarkEnd w:id="1402"/>
      <w:bookmarkEnd w:id="1403"/>
      <w:bookmarkEnd w:id="1404"/>
      <w:bookmarkEnd w:id="1405"/>
      <w:bookmarkEnd w:id="1406"/>
    </w:p>
    <w:p w14:paraId="4C4A9DA2" w14:textId="77777777" w:rsidR="0009567B" w:rsidRDefault="0009567B"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All personnel working on the </w:t>
      </w:r>
      <w:r>
        <w:rPr>
          <w:rFonts w:ascii="Cambria" w:eastAsia="Times New Roman" w:hAnsi="Cambria" w:cs="Times New Roman"/>
          <w:szCs w:val="24"/>
          <w:lang w:val="en-US" w:eastAsia="en-AU"/>
        </w:rPr>
        <w:t>New Zealand Government PKI Framework</w:t>
      </w:r>
      <w:r>
        <w:rPr>
          <w:rFonts w:ascii="Cambria" w:eastAsia="Times New Roman" w:hAnsi="Cambria" w:cs="Times New Roman"/>
          <w:szCs w:val="24"/>
          <w:lang w:val="en-GB" w:eastAsia="en-AU"/>
        </w:rPr>
        <w:t xml:space="preserve"> must be provided with a copy of this CPS and respective organisations Code of Conduct. All Lead Agency staff will adhere to the Department of Internal Affairs Code of Conduct.</w:t>
      </w:r>
    </w:p>
    <w:p w14:paraId="658E1FDF"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For each role, the personnel performing duties, procedures and responsibilities receive access to the necessary documentation for that role. All documentation will be available within the PKI facilities for access by operational staff.  </w:t>
      </w:r>
    </w:p>
    <w:p w14:paraId="1869ADEB" w14:textId="77777777" w:rsidR="00BC0C1B" w:rsidRPr="00BC0C1B" w:rsidRDefault="00695551"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ROs </w:t>
      </w:r>
      <w:r w:rsidR="00BC0C1B" w:rsidRPr="00BC0C1B">
        <w:rPr>
          <w:rFonts w:ascii="Cambria" w:eastAsia="Times New Roman" w:hAnsi="Cambria" w:cs="Times New Roman"/>
          <w:szCs w:val="24"/>
          <w:lang w:val="en-GB" w:eastAsia="en-AU"/>
        </w:rPr>
        <w:t>will only be supplied with relevant documentation for the registration of Subscribers</w:t>
      </w:r>
      <w:r w:rsidR="0009567B">
        <w:rPr>
          <w:rFonts w:ascii="Cambria" w:eastAsia="Times New Roman" w:hAnsi="Cambria" w:cs="Times New Roman"/>
          <w:szCs w:val="24"/>
          <w:lang w:val="en-GB" w:eastAsia="en-AU"/>
        </w:rPr>
        <w:t>, though they should als</w:t>
      </w:r>
      <w:r w:rsidR="00C5438B">
        <w:rPr>
          <w:rFonts w:ascii="Cambria" w:eastAsia="Times New Roman" w:hAnsi="Cambria" w:cs="Times New Roman"/>
          <w:szCs w:val="24"/>
          <w:lang w:val="en-GB" w:eastAsia="en-AU"/>
        </w:rPr>
        <w:t>o</w:t>
      </w:r>
      <w:r w:rsidR="0009567B">
        <w:rPr>
          <w:rFonts w:ascii="Cambria" w:eastAsia="Times New Roman" w:hAnsi="Cambria" w:cs="Times New Roman"/>
          <w:szCs w:val="24"/>
          <w:lang w:val="en-GB" w:eastAsia="en-AU"/>
        </w:rPr>
        <w:t xml:space="preserve"> be familiar with this CPS, as well as the Incident Management Procedures and DRBCP</w:t>
      </w:r>
      <w:r w:rsidR="00BC0C1B" w:rsidRPr="00BC0C1B">
        <w:rPr>
          <w:rFonts w:ascii="Cambria" w:eastAsia="Times New Roman" w:hAnsi="Cambria" w:cs="Times New Roman"/>
          <w:szCs w:val="24"/>
          <w:lang w:val="en-GB" w:eastAsia="en-AU"/>
        </w:rPr>
        <w:t xml:space="preserve">. </w:t>
      </w:r>
    </w:p>
    <w:p w14:paraId="2941C62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Access to data and reports will be subject to normal security classification controls.</w:t>
      </w:r>
    </w:p>
    <w:p w14:paraId="5B5C497E" w14:textId="77777777" w:rsidR="00BC0C1B" w:rsidRPr="00BC0C1B" w:rsidRDefault="00BC0C1B" w:rsidP="00EF6875">
      <w:pPr>
        <w:pStyle w:val="Heading2"/>
      </w:pPr>
      <w:bookmarkStart w:id="1407" w:name="_Toc160627155"/>
      <w:bookmarkStart w:id="1408" w:name="_Toc161653799"/>
      <w:bookmarkStart w:id="1409" w:name="_Toc161654382"/>
      <w:bookmarkStart w:id="1410" w:name="_Toc237159588"/>
      <w:bookmarkStart w:id="1411" w:name="_Toc246766491"/>
      <w:bookmarkStart w:id="1412" w:name="_Toc325181145"/>
      <w:bookmarkStart w:id="1413" w:name="_Toc325181423"/>
      <w:bookmarkStart w:id="1414" w:name="_Toc325181689"/>
      <w:bookmarkStart w:id="1415" w:name="_Toc325182823"/>
      <w:bookmarkStart w:id="1416" w:name="_Toc325183672"/>
      <w:bookmarkStart w:id="1417" w:name="_Toc297149700"/>
      <w:bookmarkStart w:id="1418" w:name="_Toc446408854"/>
      <w:bookmarkStart w:id="1419" w:name="_Toc130487703"/>
      <w:bookmarkStart w:id="1420" w:name="_Toc130491639"/>
      <w:bookmarkStart w:id="1421" w:name="_Toc166312714"/>
      <w:bookmarkEnd w:id="1407"/>
      <w:bookmarkEnd w:id="1408"/>
      <w:bookmarkEnd w:id="1409"/>
      <w:r w:rsidRPr="00BC0C1B">
        <w:t>Audit logging procedures</w:t>
      </w:r>
      <w:bookmarkEnd w:id="1410"/>
      <w:bookmarkEnd w:id="1411"/>
      <w:bookmarkEnd w:id="1412"/>
      <w:bookmarkEnd w:id="1413"/>
      <w:bookmarkEnd w:id="1414"/>
      <w:bookmarkEnd w:id="1415"/>
      <w:bookmarkEnd w:id="1416"/>
      <w:bookmarkEnd w:id="1417"/>
      <w:bookmarkEnd w:id="1418"/>
    </w:p>
    <w:p w14:paraId="7E7C59DC" w14:textId="77777777" w:rsidR="00BC0C1B" w:rsidRPr="00BC0C1B" w:rsidRDefault="00BC0C1B" w:rsidP="00EF6875">
      <w:pPr>
        <w:pStyle w:val="Heading3"/>
      </w:pPr>
      <w:bookmarkStart w:id="1422" w:name="_Toc130487704"/>
      <w:bookmarkStart w:id="1423" w:name="_Toc130491640"/>
      <w:bookmarkStart w:id="1424" w:name="_Toc166312715"/>
      <w:bookmarkStart w:id="1425" w:name="_Toc246766492"/>
      <w:bookmarkStart w:id="1426" w:name="_Toc325181146"/>
      <w:bookmarkStart w:id="1427" w:name="_Toc325181424"/>
      <w:bookmarkStart w:id="1428" w:name="_Toc325181690"/>
      <w:bookmarkStart w:id="1429" w:name="_Toc325182824"/>
      <w:bookmarkStart w:id="1430" w:name="_Toc325183673"/>
      <w:bookmarkStart w:id="1431" w:name="_Toc297149701"/>
      <w:bookmarkEnd w:id="1419"/>
      <w:bookmarkEnd w:id="1420"/>
      <w:bookmarkEnd w:id="1421"/>
      <w:r w:rsidRPr="00BC0C1B">
        <w:t>Types of events recorded</w:t>
      </w:r>
      <w:bookmarkEnd w:id="1422"/>
      <w:bookmarkEnd w:id="1423"/>
      <w:bookmarkEnd w:id="1424"/>
      <w:bookmarkEnd w:id="1425"/>
      <w:bookmarkEnd w:id="1426"/>
      <w:bookmarkEnd w:id="1427"/>
      <w:bookmarkEnd w:id="1428"/>
      <w:bookmarkEnd w:id="1429"/>
      <w:bookmarkEnd w:id="1430"/>
      <w:bookmarkEnd w:id="1431"/>
    </w:p>
    <w:p w14:paraId="03904D2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Records of RA and CA infrastructure events include:</w:t>
      </w:r>
    </w:p>
    <w:p w14:paraId="51EB965F" w14:textId="77777777" w:rsidR="00BC0C1B" w:rsidRPr="00BC0C1B" w:rsidRDefault="00BC0C1B" w:rsidP="00F63A95">
      <w:pPr>
        <w:numPr>
          <w:ilvl w:val="0"/>
          <w:numId w:val="3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all successful and rejected network connection requests;</w:t>
      </w:r>
    </w:p>
    <w:p w14:paraId="55F49ADE" w14:textId="2E5512B1" w:rsidR="00C5438B" w:rsidRDefault="00BC0C1B" w:rsidP="00F63A95">
      <w:pPr>
        <w:numPr>
          <w:ilvl w:val="0"/>
          <w:numId w:val="3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all </w:t>
      </w:r>
      <w:r w:rsidR="00C5438B" w:rsidRPr="00BC0C1B">
        <w:rPr>
          <w:rFonts w:ascii="Cambria" w:eastAsia="Times New Roman" w:hAnsi="Cambria" w:cs="Times New Roman"/>
          <w:szCs w:val="20"/>
          <w:lang w:eastAsia="en-AU"/>
        </w:rPr>
        <w:t xml:space="preserve">successful and </w:t>
      </w:r>
      <w:r w:rsidR="00C5438B">
        <w:rPr>
          <w:rFonts w:ascii="Cambria" w:eastAsia="Times New Roman" w:hAnsi="Cambria" w:cs="Times New Roman"/>
          <w:szCs w:val="20"/>
          <w:lang w:eastAsia="en-AU"/>
        </w:rPr>
        <w:t xml:space="preserve">unsuccessful </w:t>
      </w:r>
      <w:r w:rsidRPr="00BC0C1B">
        <w:rPr>
          <w:rFonts w:ascii="Cambria" w:eastAsia="Times New Roman" w:hAnsi="Cambria" w:cs="Times New Roman"/>
          <w:szCs w:val="20"/>
          <w:lang w:eastAsia="en-AU"/>
        </w:rPr>
        <w:t>logins</w:t>
      </w:r>
      <w:r w:rsidR="00C5438B">
        <w:rPr>
          <w:rFonts w:ascii="Cambria" w:eastAsia="Times New Roman" w:hAnsi="Cambria" w:cs="Times New Roman"/>
          <w:szCs w:val="20"/>
          <w:lang w:eastAsia="en-AU"/>
        </w:rPr>
        <w:t>;</w:t>
      </w:r>
      <w:r w:rsidRPr="00BC0C1B">
        <w:rPr>
          <w:rFonts w:ascii="Cambria" w:eastAsia="Times New Roman" w:hAnsi="Cambria" w:cs="Times New Roman"/>
          <w:szCs w:val="20"/>
          <w:lang w:eastAsia="en-AU"/>
        </w:rPr>
        <w:t xml:space="preserve"> </w:t>
      </w:r>
    </w:p>
    <w:p w14:paraId="23E6271E" w14:textId="10BAD636" w:rsidR="00BC0C1B" w:rsidRPr="00BC0C1B" w:rsidRDefault="00C5438B" w:rsidP="00F63A95">
      <w:pPr>
        <w:numPr>
          <w:ilvl w:val="0"/>
          <w:numId w:val="34"/>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 xml:space="preserve">all </w:t>
      </w:r>
      <w:r w:rsidR="00BC0C1B" w:rsidRPr="00BC0C1B">
        <w:rPr>
          <w:rFonts w:ascii="Cambria" w:eastAsia="Times New Roman" w:hAnsi="Cambria" w:cs="Times New Roman"/>
          <w:szCs w:val="20"/>
          <w:lang w:eastAsia="en-AU"/>
        </w:rPr>
        <w:t xml:space="preserve">certificate requests received; </w:t>
      </w:r>
    </w:p>
    <w:p w14:paraId="4F777606" w14:textId="77777777" w:rsidR="00CA09EA" w:rsidRDefault="00BC0C1B" w:rsidP="00F63A95">
      <w:pPr>
        <w:numPr>
          <w:ilvl w:val="0"/>
          <w:numId w:val="3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administering and configuring</w:t>
      </w:r>
      <w:r w:rsidR="00C5438B">
        <w:rPr>
          <w:rFonts w:ascii="Cambria" w:eastAsia="Times New Roman" w:hAnsi="Cambria" w:cs="Times New Roman"/>
          <w:szCs w:val="20"/>
          <w:lang w:eastAsia="en-AU"/>
        </w:rPr>
        <w:t xml:space="preserve"> the PKI system components; </w:t>
      </w:r>
    </w:p>
    <w:p w14:paraId="34F7B300" w14:textId="77777777" w:rsidR="00C5438B" w:rsidRDefault="00CA09EA" w:rsidP="00F63A95">
      <w:pPr>
        <w:numPr>
          <w:ilvl w:val="0"/>
          <w:numId w:val="3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administering and configuring</w:t>
      </w:r>
      <w:r>
        <w:rPr>
          <w:rFonts w:ascii="Cambria" w:eastAsia="Times New Roman" w:hAnsi="Cambria" w:cs="Times New Roman"/>
          <w:szCs w:val="20"/>
          <w:lang w:eastAsia="en-AU"/>
        </w:rPr>
        <w:t xml:space="preserve"> privileged user accounts (including permission changes); </w:t>
      </w:r>
      <w:r w:rsidR="00C5438B">
        <w:rPr>
          <w:rFonts w:ascii="Cambria" w:eastAsia="Times New Roman" w:hAnsi="Cambria" w:cs="Times New Roman"/>
          <w:szCs w:val="20"/>
          <w:lang w:eastAsia="en-AU"/>
        </w:rPr>
        <w:t>and</w:t>
      </w:r>
    </w:p>
    <w:p w14:paraId="680DF278" w14:textId="4724F039" w:rsidR="00CA09EA" w:rsidRDefault="00CA09EA" w:rsidP="00CA09EA">
      <w:pPr>
        <w:spacing w:after="120" w:line="240" w:lineRule="auto"/>
        <w:jc w:val="both"/>
        <w:rPr>
          <w:rFonts w:ascii="Cambria" w:eastAsia="Times New Roman" w:hAnsi="Cambria" w:cs="Times New Roman"/>
          <w:szCs w:val="24"/>
          <w:lang w:val="en-GB" w:eastAsia="en-AU"/>
        </w:rPr>
      </w:pPr>
      <w:proofErr w:type="gramStart"/>
      <w:r>
        <w:rPr>
          <w:rFonts w:ascii="Cambria" w:eastAsia="Times New Roman" w:hAnsi="Cambria" w:cs="Times New Roman"/>
          <w:szCs w:val="20"/>
          <w:lang w:eastAsia="en-AU"/>
        </w:rPr>
        <w:t>significant</w:t>
      </w:r>
      <w:proofErr w:type="gramEnd"/>
      <w:r>
        <w:rPr>
          <w:rFonts w:ascii="Cambria" w:eastAsia="Times New Roman" w:hAnsi="Cambria" w:cs="Times New Roman"/>
          <w:szCs w:val="20"/>
          <w:lang w:eastAsia="en-AU"/>
        </w:rPr>
        <w:t xml:space="preserve"> </w:t>
      </w:r>
      <w:r w:rsidR="00C5438B">
        <w:rPr>
          <w:rFonts w:ascii="Cambria" w:eastAsia="Times New Roman" w:hAnsi="Cambria" w:cs="Times New Roman"/>
          <w:szCs w:val="20"/>
          <w:lang w:eastAsia="en-AU"/>
        </w:rPr>
        <w:t>certificate lifecycle events</w:t>
      </w:r>
      <w:r w:rsidR="00BC0C1B" w:rsidRPr="00BC0C1B">
        <w:rPr>
          <w:rFonts w:ascii="Cambria" w:eastAsia="Times New Roman" w:hAnsi="Cambria" w:cs="Times New Roman"/>
          <w:szCs w:val="20"/>
          <w:lang w:eastAsia="en-AU"/>
        </w:rPr>
        <w:t>.</w:t>
      </w:r>
      <w:r>
        <w:rPr>
          <w:rFonts w:ascii="Cambria" w:eastAsia="Times New Roman" w:hAnsi="Cambria" w:cs="Times New Roman"/>
          <w:szCs w:val="24"/>
          <w:lang w:val="en-GB" w:eastAsia="en-AU"/>
        </w:rPr>
        <w:t>Significant certificate lifecycle events include:</w:t>
      </w:r>
    </w:p>
    <w:p w14:paraId="7A1BE318" w14:textId="77777777" w:rsidR="00CA09EA" w:rsidRDefault="00CA09EA" w:rsidP="000C67C3">
      <w:pPr>
        <w:pStyle w:val="ListRoman"/>
        <w:numPr>
          <w:ilvl w:val="0"/>
          <w:numId w:val="78"/>
        </w:numPr>
        <w:rPr>
          <w:szCs w:val="24"/>
          <w:lang w:val="en-GB"/>
        </w:rPr>
      </w:pPr>
      <w:r w:rsidRPr="00CA09EA">
        <w:rPr>
          <w:szCs w:val="24"/>
          <w:lang w:val="en-GB"/>
        </w:rPr>
        <w:t>RCA and Subordinate CA Key generation,</w:t>
      </w:r>
    </w:p>
    <w:p w14:paraId="1AE41971" w14:textId="77777777" w:rsidR="00CA09EA" w:rsidRDefault="00CA09EA" w:rsidP="000C67C3">
      <w:pPr>
        <w:pStyle w:val="ListRoman"/>
        <w:numPr>
          <w:ilvl w:val="0"/>
          <w:numId w:val="78"/>
        </w:numPr>
        <w:rPr>
          <w:szCs w:val="24"/>
          <w:lang w:val="en-GB"/>
        </w:rPr>
      </w:pPr>
      <w:r>
        <w:rPr>
          <w:szCs w:val="24"/>
          <w:lang w:val="en-GB"/>
        </w:rPr>
        <w:t>RCA private key use,</w:t>
      </w:r>
    </w:p>
    <w:p w14:paraId="3BB0B222" w14:textId="77777777" w:rsidR="00CA09EA" w:rsidRDefault="00CA09EA" w:rsidP="000C67C3">
      <w:pPr>
        <w:pStyle w:val="ListRoman"/>
        <w:numPr>
          <w:ilvl w:val="0"/>
          <w:numId w:val="78"/>
        </w:numPr>
        <w:rPr>
          <w:szCs w:val="24"/>
          <w:lang w:val="en-GB"/>
        </w:rPr>
      </w:pPr>
      <w:r>
        <w:rPr>
          <w:szCs w:val="24"/>
          <w:lang w:val="en-GB"/>
        </w:rPr>
        <w:t>signing-key generation requests (new CA accounts),</w:t>
      </w:r>
    </w:p>
    <w:p w14:paraId="04AE9108" w14:textId="77777777" w:rsidR="00CA09EA" w:rsidRDefault="00CA09EA" w:rsidP="000C67C3">
      <w:pPr>
        <w:pStyle w:val="ListRoman"/>
        <w:numPr>
          <w:ilvl w:val="0"/>
          <w:numId w:val="78"/>
        </w:numPr>
        <w:rPr>
          <w:szCs w:val="24"/>
          <w:lang w:val="en-GB"/>
        </w:rPr>
      </w:pPr>
      <w:r>
        <w:rPr>
          <w:szCs w:val="24"/>
          <w:lang w:val="en-GB"/>
        </w:rPr>
        <w:t>certificate generation requests,</w:t>
      </w:r>
    </w:p>
    <w:p w14:paraId="37FE88BE" w14:textId="77777777" w:rsidR="00CA09EA" w:rsidRDefault="00CA09EA" w:rsidP="000C67C3">
      <w:pPr>
        <w:pStyle w:val="ListRoman"/>
        <w:numPr>
          <w:ilvl w:val="0"/>
          <w:numId w:val="78"/>
        </w:numPr>
        <w:rPr>
          <w:szCs w:val="24"/>
          <w:lang w:val="en-GB"/>
        </w:rPr>
      </w:pPr>
      <w:r>
        <w:rPr>
          <w:szCs w:val="24"/>
          <w:lang w:val="en-GB"/>
        </w:rPr>
        <w:t>certificate propogation to PKI Service Providers and other bilateral interoperability partners,</w:t>
      </w:r>
    </w:p>
    <w:p w14:paraId="3AD0BAA3" w14:textId="77777777" w:rsidR="00CA09EA" w:rsidRDefault="00CA09EA" w:rsidP="000C67C3">
      <w:pPr>
        <w:pStyle w:val="ListRoman"/>
        <w:numPr>
          <w:ilvl w:val="0"/>
          <w:numId w:val="78"/>
        </w:numPr>
        <w:rPr>
          <w:szCs w:val="24"/>
          <w:lang w:val="en-GB"/>
        </w:rPr>
      </w:pPr>
      <w:r>
        <w:rPr>
          <w:szCs w:val="24"/>
          <w:lang w:val="en-GB"/>
        </w:rPr>
        <w:t>key destruction requests,</w:t>
      </w:r>
    </w:p>
    <w:p w14:paraId="7494E258" w14:textId="77777777" w:rsidR="00CA09EA" w:rsidRDefault="00CA09EA" w:rsidP="000C67C3">
      <w:pPr>
        <w:pStyle w:val="ListRoman"/>
        <w:numPr>
          <w:ilvl w:val="0"/>
          <w:numId w:val="78"/>
        </w:numPr>
        <w:rPr>
          <w:szCs w:val="24"/>
          <w:lang w:val="en-GB"/>
        </w:rPr>
      </w:pPr>
      <w:r>
        <w:rPr>
          <w:szCs w:val="24"/>
          <w:lang w:val="en-GB"/>
        </w:rPr>
        <w:t>key destruction verification reports,</w:t>
      </w:r>
    </w:p>
    <w:p w14:paraId="0EBC2FBA" w14:textId="77777777" w:rsidR="00CA09EA" w:rsidRDefault="00CA09EA" w:rsidP="000C67C3">
      <w:pPr>
        <w:pStyle w:val="ListRoman"/>
        <w:numPr>
          <w:ilvl w:val="0"/>
          <w:numId w:val="78"/>
        </w:numPr>
        <w:rPr>
          <w:szCs w:val="24"/>
          <w:lang w:val="en-GB"/>
        </w:rPr>
      </w:pPr>
      <w:r>
        <w:rPr>
          <w:szCs w:val="24"/>
          <w:lang w:val="en-GB"/>
        </w:rPr>
        <w:t>CRL notifications,</w:t>
      </w:r>
    </w:p>
    <w:p w14:paraId="647F9975" w14:textId="77777777" w:rsidR="00CA09EA" w:rsidRDefault="00CA09EA" w:rsidP="000C67C3">
      <w:pPr>
        <w:pStyle w:val="ListRoman"/>
        <w:numPr>
          <w:ilvl w:val="0"/>
          <w:numId w:val="78"/>
        </w:numPr>
        <w:rPr>
          <w:szCs w:val="24"/>
          <w:lang w:val="en-GB"/>
        </w:rPr>
      </w:pPr>
      <w:r>
        <w:rPr>
          <w:szCs w:val="24"/>
          <w:lang w:val="en-GB"/>
        </w:rPr>
        <w:t>bilateral (interoperability) certificate revocation notifications,</w:t>
      </w:r>
    </w:p>
    <w:p w14:paraId="0E2F01C3" w14:textId="77777777" w:rsidR="00CA09EA" w:rsidRDefault="00CA09EA" w:rsidP="000C67C3">
      <w:pPr>
        <w:pStyle w:val="ListRoman"/>
        <w:numPr>
          <w:ilvl w:val="0"/>
          <w:numId w:val="78"/>
        </w:numPr>
        <w:rPr>
          <w:szCs w:val="24"/>
          <w:lang w:val="en-GB"/>
        </w:rPr>
      </w:pPr>
      <w:r>
        <w:rPr>
          <w:szCs w:val="24"/>
          <w:lang w:val="en-GB"/>
        </w:rPr>
        <w:t>private key removal,</w:t>
      </w:r>
    </w:p>
    <w:p w14:paraId="3C634AAA" w14:textId="77777777" w:rsidR="00CA09EA" w:rsidRDefault="00CA09EA" w:rsidP="000C67C3">
      <w:pPr>
        <w:pStyle w:val="ListRoman"/>
        <w:numPr>
          <w:ilvl w:val="0"/>
          <w:numId w:val="78"/>
        </w:numPr>
        <w:rPr>
          <w:szCs w:val="24"/>
          <w:lang w:val="en-GB"/>
        </w:rPr>
      </w:pPr>
      <w:proofErr w:type="gramStart"/>
      <w:r>
        <w:rPr>
          <w:szCs w:val="24"/>
          <w:lang w:val="en-GB"/>
        </w:rPr>
        <w:t>tamper</w:t>
      </w:r>
      <w:proofErr w:type="gramEnd"/>
      <w:r>
        <w:rPr>
          <w:szCs w:val="24"/>
          <w:lang w:val="en-GB"/>
        </w:rPr>
        <w:t xml:space="preserve"> detection with private key devices (eg. HSMs),</w:t>
      </w:r>
    </w:p>
    <w:p w14:paraId="483437C5" w14:textId="77777777" w:rsidR="00CA09EA" w:rsidRDefault="00CA09EA" w:rsidP="000C67C3">
      <w:pPr>
        <w:pStyle w:val="ListRoman"/>
        <w:numPr>
          <w:ilvl w:val="0"/>
          <w:numId w:val="78"/>
        </w:numPr>
        <w:rPr>
          <w:szCs w:val="24"/>
          <w:lang w:val="en-GB"/>
        </w:rPr>
      </w:pPr>
      <w:r>
        <w:rPr>
          <w:szCs w:val="24"/>
          <w:lang w:val="en-GB"/>
        </w:rPr>
        <w:t>certificate signer and RO console access, and</w:t>
      </w:r>
    </w:p>
    <w:p w14:paraId="164C5C82" w14:textId="77777777" w:rsidR="00CA09EA" w:rsidRPr="00CA09EA" w:rsidRDefault="00CA09EA" w:rsidP="000C67C3">
      <w:pPr>
        <w:pStyle w:val="ListRoman"/>
        <w:numPr>
          <w:ilvl w:val="0"/>
          <w:numId w:val="78"/>
        </w:numPr>
        <w:rPr>
          <w:szCs w:val="24"/>
          <w:lang w:val="en-GB"/>
        </w:rPr>
      </w:pPr>
      <w:proofErr w:type="gramStart"/>
      <w:r>
        <w:rPr>
          <w:szCs w:val="24"/>
          <w:lang w:val="en-GB"/>
        </w:rPr>
        <w:t>certificate</w:t>
      </w:r>
      <w:proofErr w:type="gramEnd"/>
      <w:r>
        <w:rPr>
          <w:szCs w:val="24"/>
          <w:lang w:val="en-GB"/>
        </w:rPr>
        <w:t xml:space="preserve"> signer and RO private key use.</w:t>
      </w:r>
    </w:p>
    <w:p w14:paraId="0A8595D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recorded </w:t>
      </w:r>
      <w:r w:rsidR="00CA09EA">
        <w:rPr>
          <w:rFonts w:ascii="Cambria" w:eastAsia="Times New Roman" w:hAnsi="Cambria" w:cs="Times New Roman"/>
          <w:szCs w:val="24"/>
          <w:lang w:val="en-GB" w:eastAsia="en-AU"/>
        </w:rPr>
        <w:t xml:space="preserve">log </w:t>
      </w:r>
      <w:r w:rsidRPr="00BC0C1B">
        <w:rPr>
          <w:rFonts w:ascii="Cambria" w:eastAsia="Times New Roman" w:hAnsi="Cambria" w:cs="Times New Roman"/>
          <w:szCs w:val="24"/>
          <w:lang w:val="en-GB" w:eastAsia="en-AU"/>
        </w:rPr>
        <w:t>information shall include</w:t>
      </w:r>
      <w:r w:rsidR="00CA09EA">
        <w:rPr>
          <w:rFonts w:ascii="Cambria" w:eastAsia="Times New Roman" w:hAnsi="Cambria" w:cs="Times New Roman"/>
          <w:szCs w:val="24"/>
          <w:lang w:val="en-GB" w:eastAsia="en-AU"/>
        </w:rPr>
        <w:t xml:space="preserve"> a minimum of</w:t>
      </w:r>
      <w:r w:rsidRPr="00BC0C1B">
        <w:rPr>
          <w:rFonts w:ascii="Cambria" w:eastAsia="Times New Roman" w:hAnsi="Cambria" w:cs="Times New Roman"/>
          <w:szCs w:val="24"/>
          <w:lang w:val="en-GB" w:eastAsia="en-AU"/>
        </w:rPr>
        <w:t>:</w:t>
      </w:r>
    </w:p>
    <w:p w14:paraId="41D1E578" w14:textId="77777777" w:rsidR="00BC0C1B" w:rsidRPr="00BC0C1B" w:rsidRDefault="00BC0C1B" w:rsidP="00F63A95">
      <w:pPr>
        <w:numPr>
          <w:ilvl w:val="0"/>
          <w:numId w:val="3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lastRenderedPageBreak/>
        <w:t>date/time stamp;</w:t>
      </w:r>
    </w:p>
    <w:p w14:paraId="2C5D054F" w14:textId="77777777" w:rsidR="00BC0C1B" w:rsidRPr="00BC0C1B" w:rsidRDefault="00BC0C1B" w:rsidP="00F63A95">
      <w:pPr>
        <w:numPr>
          <w:ilvl w:val="0"/>
          <w:numId w:val="3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event target;</w:t>
      </w:r>
    </w:p>
    <w:p w14:paraId="07A183F1" w14:textId="77777777" w:rsidR="00BC0C1B" w:rsidRPr="00BC0C1B" w:rsidRDefault="00BC0C1B" w:rsidP="00F63A95">
      <w:pPr>
        <w:numPr>
          <w:ilvl w:val="0"/>
          <w:numId w:val="3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event source;</w:t>
      </w:r>
    </w:p>
    <w:p w14:paraId="5A4F58AA" w14:textId="77777777" w:rsidR="00BC0C1B" w:rsidRPr="00BC0C1B" w:rsidRDefault="00BC0C1B" w:rsidP="00F63A95">
      <w:pPr>
        <w:numPr>
          <w:ilvl w:val="0"/>
          <w:numId w:val="3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event description; and</w:t>
      </w:r>
    </w:p>
    <w:p w14:paraId="310960BA" w14:textId="77777777" w:rsidR="00BC0C1B" w:rsidRPr="00BC0C1B" w:rsidRDefault="00BC0C1B" w:rsidP="00F63A95">
      <w:pPr>
        <w:numPr>
          <w:ilvl w:val="0"/>
          <w:numId w:val="3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CA/RA event status (Success/Failure).</w:t>
      </w:r>
    </w:p>
    <w:p w14:paraId="4FD099C9" w14:textId="77777777" w:rsidR="00BC0C1B" w:rsidRPr="00BC0C1B" w:rsidRDefault="00BC0C1B" w:rsidP="00EF6875">
      <w:pPr>
        <w:pStyle w:val="Heading3"/>
      </w:pPr>
      <w:bookmarkStart w:id="1432" w:name="_Toc130487705"/>
      <w:bookmarkStart w:id="1433" w:name="_Toc130491641"/>
      <w:bookmarkStart w:id="1434" w:name="_Toc166312716"/>
      <w:bookmarkStart w:id="1435" w:name="_Toc246766493"/>
      <w:bookmarkStart w:id="1436" w:name="_Toc325181147"/>
      <w:bookmarkStart w:id="1437" w:name="_Toc325181425"/>
      <w:bookmarkStart w:id="1438" w:name="_Toc325181691"/>
      <w:bookmarkStart w:id="1439" w:name="_Toc325182825"/>
      <w:bookmarkStart w:id="1440" w:name="_Toc325183674"/>
      <w:bookmarkStart w:id="1441" w:name="_Toc297149702"/>
      <w:r w:rsidRPr="00BC0C1B">
        <w:t>Frequency of processing log</w:t>
      </w:r>
      <w:bookmarkEnd w:id="1432"/>
      <w:bookmarkEnd w:id="1433"/>
      <w:bookmarkEnd w:id="1434"/>
      <w:bookmarkEnd w:id="1435"/>
      <w:bookmarkEnd w:id="1436"/>
      <w:bookmarkEnd w:id="1437"/>
      <w:bookmarkEnd w:id="1438"/>
      <w:bookmarkEnd w:id="1439"/>
      <w:bookmarkEnd w:id="1440"/>
      <w:bookmarkEnd w:id="1441"/>
    </w:p>
    <w:p w14:paraId="10A8822C"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Audit logs require processing </w:t>
      </w:r>
      <w:r w:rsidRPr="000C67C3">
        <w:rPr>
          <w:rFonts w:ascii="Cambria" w:eastAsia="Times New Roman" w:hAnsi="Cambria" w:cs="Times New Roman"/>
          <w:b/>
          <w:szCs w:val="24"/>
          <w:lang w:val="en-GB" w:eastAsia="en-AU"/>
        </w:rPr>
        <w:t>at least monthly</w:t>
      </w:r>
      <w:r w:rsidRPr="00BC0C1B">
        <w:rPr>
          <w:rFonts w:ascii="Cambria" w:eastAsia="Times New Roman" w:hAnsi="Cambria" w:cs="Times New Roman"/>
          <w:szCs w:val="24"/>
          <w:lang w:val="en-GB" w:eastAsia="en-AU"/>
        </w:rPr>
        <w:t xml:space="preserve"> for anomalous and unauthorised events. Processing is to include searches for anomalous patterns across more than one month.  Additional processing will be performed as required if an incident occurs warranting an investigation of events leading up to incident.</w:t>
      </w:r>
    </w:p>
    <w:p w14:paraId="2B9696C5" w14:textId="63EDB56D" w:rsidR="009A6D5A" w:rsidRDefault="009A6D5A" w:rsidP="00BC0C1B">
      <w:pPr>
        <w:spacing w:after="120" w:line="240" w:lineRule="auto"/>
        <w:jc w:val="both"/>
        <w:rPr>
          <w:rFonts w:ascii="Cambria" w:eastAsia="Times New Roman" w:hAnsi="Cambria" w:cs="Times New Roman"/>
          <w:szCs w:val="24"/>
          <w:lang w:val="en-GB" w:eastAsia="en-AU"/>
        </w:rPr>
      </w:pPr>
      <w:commentRangeStart w:id="1442"/>
      <w:commentRangeStart w:id="1443"/>
      <w:commentRangeStart w:id="1444"/>
      <w:r>
        <w:rPr>
          <w:rFonts w:ascii="Cambria" w:eastAsia="Times New Roman" w:hAnsi="Cambria" w:cs="Times New Roman"/>
          <w:szCs w:val="24"/>
          <w:lang w:val="en-GB" w:eastAsia="en-AU"/>
        </w:rPr>
        <w:t xml:space="preserve">RO / RAO </w:t>
      </w:r>
      <w:commentRangeEnd w:id="1442"/>
      <w:commentRangeEnd w:id="1444"/>
      <w:r>
        <w:rPr>
          <w:rStyle w:val="CommentReference"/>
          <w:rFonts w:ascii="Times New Roman" w:eastAsia="Times New Roman" w:hAnsi="Times New Roman" w:cs="Times New Roman"/>
          <w:lang w:val="en-GB" w:eastAsia="en-AU"/>
        </w:rPr>
        <w:commentReference w:id="1442"/>
      </w:r>
      <w:commentRangeEnd w:id="1443"/>
      <w:r w:rsidR="00E768B7">
        <w:rPr>
          <w:rStyle w:val="CommentReference"/>
          <w:rFonts w:ascii="Times New Roman" w:eastAsia="Times New Roman" w:hAnsi="Times New Roman" w:cs="Times New Roman"/>
          <w:lang w:val="en-GB" w:eastAsia="en-AU"/>
        </w:rPr>
        <w:commentReference w:id="1443"/>
      </w:r>
      <w:r>
        <w:rPr>
          <w:rStyle w:val="CommentReference"/>
          <w:rFonts w:ascii="Times New Roman" w:eastAsia="Times New Roman" w:hAnsi="Times New Roman" w:cs="Times New Roman"/>
          <w:lang w:val="en-GB" w:eastAsia="en-AU"/>
        </w:rPr>
        <w:commentReference w:id="1444"/>
      </w:r>
      <w:r>
        <w:rPr>
          <w:rFonts w:ascii="Cambria" w:eastAsia="Times New Roman" w:hAnsi="Cambria" w:cs="Times New Roman"/>
          <w:szCs w:val="24"/>
          <w:lang w:val="en-GB" w:eastAsia="en-AU"/>
        </w:rPr>
        <w:t xml:space="preserve">logs certificate generation console logs should be reviewed </w:t>
      </w:r>
      <w:proofErr w:type="gramStart"/>
      <w:r w:rsidRPr="000C67C3">
        <w:rPr>
          <w:rFonts w:ascii="Cambria" w:eastAsia="Times New Roman" w:hAnsi="Cambria" w:cs="Times New Roman"/>
          <w:b/>
          <w:szCs w:val="24"/>
          <w:lang w:val="en-GB" w:eastAsia="en-AU"/>
        </w:rPr>
        <w:t>Weekly</w:t>
      </w:r>
      <w:proofErr w:type="gramEnd"/>
      <w:r>
        <w:rPr>
          <w:rFonts w:ascii="Cambria" w:eastAsia="Times New Roman" w:hAnsi="Cambria" w:cs="Times New Roman"/>
          <w:szCs w:val="24"/>
          <w:lang w:val="en-GB" w:eastAsia="en-AU"/>
        </w:rPr>
        <w:t xml:space="preserve"> for evidence of tampering or unauthorised access.</w:t>
      </w:r>
    </w:p>
    <w:p w14:paraId="4B22D3AA" w14:textId="77777777" w:rsidR="009A6D5A" w:rsidRDefault="009A6D5A"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RCA and CA key generation/signing event logs must be reviewed at the end of every certificate generation ceremony.</w:t>
      </w:r>
    </w:p>
    <w:p w14:paraId="121F0145" w14:textId="77777777" w:rsidR="009A6D5A" w:rsidRPr="00BC0C1B" w:rsidRDefault="009A6D5A"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Audit logs will be audited at least annually.</w:t>
      </w:r>
    </w:p>
    <w:p w14:paraId="4A8065BE" w14:textId="77777777" w:rsidR="00BC0C1B" w:rsidRPr="00BC0C1B" w:rsidRDefault="00BC0C1B" w:rsidP="00EF6875">
      <w:pPr>
        <w:pStyle w:val="Heading3"/>
      </w:pPr>
      <w:bookmarkStart w:id="1445" w:name="_Toc160627160"/>
      <w:bookmarkStart w:id="1446" w:name="_Toc161653804"/>
      <w:bookmarkStart w:id="1447" w:name="_Toc161654387"/>
      <w:bookmarkStart w:id="1448" w:name="_Toc130487706"/>
      <w:bookmarkStart w:id="1449" w:name="_Toc130491642"/>
      <w:bookmarkStart w:id="1450" w:name="_Toc166312717"/>
      <w:bookmarkStart w:id="1451" w:name="_Toc246766494"/>
      <w:bookmarkStart w:id="1452" w:name="_Toc325181148"/>
      <w:bookmarkStart w:id="1453" w:name="_Toc325181426"/>
      <w:bookmarkStart w:id="1454" w:name="_Toc325181692"/>
      <w:bookmarkStart w:id="1455" w:name="_Toc325182826"/>
      <w:bookmarkStart w:id="1456" w:name="_Toc325183675"/>
      <w:bookmarkStart w:id="1457" w:name="_Toc297149703"/>
      <w:bookmarkEnd w:id="1445"/>
      <w:bookmarkEnd w:id="1446"/>
      <w:bookmarkEnd w:id="1447"/>
      <w:r w:rsidRPr="00BC0C1B">
        <w:t>Retention period for audit log</w:t>
      </w:r>
      <w:bookmarkEnd w:id="1448"/>
      <w:bookmarkEnd w:id="1449"/>
      <w:bookmarkEnd w:id="1450"/>
      <w:bookmarkEnd w:id="1451"/>
      <w:bookmarkEnd w:id="1452"/>
      <w:bookmarkEnd w:id="1453"/>
      <w:bookmarkEnd w:id="1454"/>
      <w:bookmarkEnd w:id="1455"/>
      <w:bookmarkEnd w:id="1456"/>
      <w:bookmarkEnd w:id="1457"/>
    </w:p>
    <w:p w14:paraId="42328AA3" w14:textId="2D833AB5" w:rsidR="00A230C3"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Audit retention/ backup and archival policies are to ensure that together a complete record of all audit material is maintained, and recoverable for </w:t>
      </w:r>
      <w:r w:rsidR="00A230C3">
        <w:rPr>
          <w:rFonts w:ascii="Cambria" w:eastAsia="Times New Roman" w:hAnsi="Cambria" w:cs="Times New Roman"/>
          <w:szCs w:val="24"/>
          <w:lang w:val="en-GB" w:eastAsia="en-AU"/>
        </w:rPr>
        <w:t>a minimum period of 7 years, as</w:t>
      </w:r>
      <w:r w:rsidRPr="00BC0C1B">
        <w:rPr>
          <w:rFonts w:ascii="Cambria" w:eastAsia="Times New Roman" w:hAnsi="Cambria" w:cs="Times New Roman"/>
          <w:szCs w:val="24"/>
          <w:lang w:val="en-GB" w:eastAsia="en-AU"/>
        </w:rPr>
        <w:t xml:space="preserve"> specified in </w:t>
      </w:r>
      <w:r w:rsidR="00AF19E0">
        <w:rPr>
          <w:rFonts w:ascii="Cambria" w:eastAsia="Times New Roman" w:hAnsi="Cambria" w:cs="Times New Roman"/>
          <w:szCs w:val="24"/>
          <w:lang w:val="en-GB" w:eastAsia="en-AU"/>
        </w:rPr>
        <w:t>the</w:t>
      </w:r>
      <w:r w:rsidRPr="00BC0C1B">
        <w:rPr>
          <w:rFonts w:ascii="Cambria" w:eastAsia="Times New Roman" w:hAnsi="Cambria" w:cs="Times New Roman"/>
          <w:szCs w:val="24"/>
          <w:lang w:val="en-GB" w:eastAsia="en-AU"/>
        </w:rPr>
        <w:t xml:space="preserve"> </w:t>
      </w:r>
      <w:r w:rsidR="00A230C3">
        <w:rPr>
          <w:rFonts w:ascii="Cambria" w:eastAsia="Times New Roman" w:hAnsi="Cambria" w:cs="Times New Roman"/>
          <w:szCs w:val="24"/>
          <w:lang w:val="en-GB" w:eastAsia="en-AU"/>
        </w:rPr>
        <w:t>New Zealand Public Records Act 1993</w:t>
      </w:r>
      <w:r w:rsidR="00F1637E">
        <w:rPr>
          <w:rFonts w:ascii="Cambria" w:eastAsia="Times New Roman" w:hAnsi="Cambria" w:cs="Times New Roman"/>
          <w:szCs w:val="24"/>
          <w:lang w:val="en-GB" w:eastAsia="en-AU"/>
        </w:rPr>
        <w:t>, or for the remaining life of the respective CA Certificate, whichever is longer</w:t>
      </w:r>
      <w:r w:rsidRPr="00BC0C1B">
        <w:rPr>
          <w:rFonts w:ascii="Cambria" w:eastAsia="Times New Roman" w:hAnsi="Cambria" w:cs="Times New Roman"/>
          <w:szCs w:val="24"/>
          <w:lang w:val="en-GB" w:eastAsia="en-AU"/>
        </w:rPr>
        <w:t>.</w:t>
      </w:r>
      <w:r w:rsidR="00A230C3">
        <w:rPr>
          <w:rFonts w:ascii="Cambria" w:eastAsia="Times New Roman" w:hAnsi="Cambria" w:cs="Times New Roman"/>
          <w:szCs w:val="24"/>
          <w:lang w:val="en-GB" w:eastAsia="en-AU"/>
        </w:rPr>
        <w:t xml:space="preserve">  </w:t>
      </w:r>
    </w:p>
    <w:p w14:paraId="27FD5473" w14:textId="77777777" w:rsidR="00A230C3" w:rsidRDefault="00A230C3"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Additional requirements are to be detailed in relevant CP and Subscriber Agreement (ie. where a subscribing agency has regulatory or legal requirements that exceed or override the above).</w:t>
      </w:r>
    </w:p>
    <w:p w14:paraId="3C9D9353" w14:textId="77777777" w:rsidR="00BC0C1B" w:rsidRDefault="00A230C3"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All New Zealand Government PKI Root CA audit logs are to be retained and recoverable for a period of 7 years after the expiration of the Root CA Certificate life</w:t>
      </w:r>
      <w:r>
        <w:rPr>
          <w:rStyle w:val="FootnoteReference"/>
          <w:rFonts w:ascii="Cambria" w:eastAsia="Times New Roman" w:hAnsi="Cambria" w:cs="Times New Roman"/>
          <w:szCs w:val="24"/>
          <w:lang w:val="en-GB" w:eastAsia="en-AU"/>
        </w:rPr>
        <w:footnoteReference w:id="18"/>
      </w:r>
      <w:r>
        <w:rPr>
          <w:rFonts w:ascii="Cambria" w:eastAsia="Times New Roman" w:hAnsi="Cambria" w:cs="Times New Roman"/>
          <w:szCs w:val="24"/>
          <w:lang w:val="en-GB" w:eastAsia="en-AU"/>
        </w:rPr>
        <w:t xml:space="preserve">. </w:t>
      </w:r>
    </w:p>
    <w:p w14:paraId="04299EF0" w14:textId="77777777" w:rsidR="00A230C3" w:rsidRDefault="00A230C3"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Backups of audit logs are retained for 12 months.</w:t>
      </w:r>
    </w:p>
    <w:p w14:paraId="4BC3111D" w14:textId="77777777" w:rsidR="00F1637E" w:rsidRPr="00BC0C1B" w:rsidRDefault="00F1637E"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Disposal of audit logs is to be in accordance with the PSR, or the relevant government policy on destruction of media at the time.</w:t>
      </w:r>
    </w:p>
    <w:p w14:paraId="15745AA8" w14:textId="77777777" w:rsidR="00BC0C1B" w:rsidRPr="00BC0C1B" w:rsidRDefault="00BC0C1B" w:rsidP="00EF6875">
      <w:pPr>
        <w:pStyle w:val="Heading3"/>
      </w:pPr>
      <w:bookmarkStart w:id="1458" w:name="_Toc130487707"/>
      <w:bookmarkStart w:id="1459" w:name="_Toc130491643"/>
      <w:bookmarkStart w:id="1460" w:name="_Toc166312718"/>
      <w:bookmarkStart w:id="1461" w:name="_Toc246766495"/>
      <w:bookmarkStart w:id="1462" w:name="_Toc325181149"/>
      <w:bookmarkStart w:id="1463" w:name="_Toc325181427"/>
      <w:bookmarkStart w:id="1464" w:name="_Toc325181693"/>
      <w:bookmarkStart w:id="1465" w:name="_Toc325182827"/>
      <w:bookmarkStart w:id="1466" w:name="_Toc325183676"/>
      <w:bookmarkStart w:id="1467" w:name="_Toc297149704"/>
      <w:r w:rsidRPr="00BC0C1B">
        <w:t>Protection of audit log</w:t>
      </w:r>
      <w:bookmarkEnd w:id="1458"/>
      <w:bookmarkEnd w:id="1459"/>
      <w:bookmarkEnd w:id="1460"/>
      <w:bookmarkEnd w:id="1461"/>
      <w:bookmarkEnd w:id="1462"/>
      <w:bookmarkEnd w:id="1463"/>
      <w:bookmarkEnd w:id="1464"/>
      <w:bookmarkEnd w:id="1465"/>
      <w:bookmarkEnd w:id="1466"/>
      <w:bookmarkEnd w:id="1467"/>
    </w:p>
    <w:p w14:paraId="2BC69FB2" w14:textId="73F946DF"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Protection of Audit log information is in accordance with </w:t>
      </w:r>
      <w:r w:rsidR="00965ED0">
        <w:rPr>
          <w:rFonts w:ascii="Cambria" w:eastAsia="Times New Roman" w:hAnsi="Cambria" w:cs="Times New Roman"/>
          <w:szCs w:val="24"/>
          <w:lang w:val="en-GB" w:eastAsia="en-AU"/>
        </w:rPr>
        <w:t>the PSR</w:t>
      </w:r>
      <w:r w:rsidRPr="00BC0C1B">
        <w:rPr>
          <w:rFonts w:ascii="Cambria" w:eastAsia="Times New Roman" w:hAnsi="Cambria" w:cs="Times New Roman"/>
          <w:szCs w:val="24"/>
          <w:lang w:val="en-GB" w:eastAsia="en-AU"/>
        </w:rPr>
        <w:t xml:space="preserve"> for the protection of security log information for systems processing </w:t>
      </w:r>
      <w:r w:rsidR="009A6D5A">
        <w:rPr>
          <w:rFonts w:ascii="Cambria" w:eastAsia="Times New Roman" w:hAnsi="Cambria" w:cs="Times New Roman"/>
          <w:szCs w:val="24"/>
          <w:lang w:val="en-GB" w:eastAsia="en-AU"/>
        </w:rPr>
        <w:t>RESTRICTED</w:t>
      </w:r>
      <w:r w:rsidR="00D1708E">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information.</w:t>
      </w:r>
    </w:p>
    <w:p w14:paraId="7DE94022" w14:textId="52C5FEE7" w:rsidR="009A6D5A" w:rsidRDefault="009A6D5A" w:rsidP="00BC0C1B">
      <w:pPr>
        <w:spacing w:after="120" w:line="240" w:lineRule="auto"/>
        <w:jc w:val="both"/>
        <w:rPr>
          <w:rFonts w:ascii="Cambria" w:eastAsia="Times New Roman" w:hAnsi="Cambria" w:cs="Times New Roman"/>
          <w:szCs w:val="24"/>
          <w:lang w:val="en-GB" w:eastAsia="en-AU"/>
        </w:rPr>
      </w:pPr>
      <w:r w:rsidRPr="009A6D5A">
        <w:rPr>
          <w:rFonts w:ascii="Cambria" w:eastAsia="Times New Roman" w:hAnsi="Cambria" w:cs="Times New Roman"/>
          <w:szCs w:val="24"/>
          <w:lang w:val="en-GB" w:eastAsia="en-AU"/>
        </w:rPr>
        <w:t xml:space="preserve">Audit logs may only be viewed by </w:t>
      </w:r>
      <w:commentRangeStart w:id="1468"/>
      <w:commentRangeStart w:id="1469"/>
      <w:commentRangeStart w:id="1470"/>
      <w:r w:rsidRPr="009A6D5A">
        <w:rPr>
          <w:rFonts w:ascii="Cambria" w:eastAsia="Times New Roman" w:hAnsi="Cambria" w:cs="Times New Roman"/>
          <w:szCs w:val="24"/>
          <w:lang w:val="en-GB" w:eastAsia="en-AU"/>
        </w:rPr>
        <w:t>RA Operators</w:t>
      </w:r>
      <w:r>
        <w:rPr>
          <w:rFonts w:ascii="Cambria" w:eastAsia="Times New Roman" w:hAnsi="Cambria" w:cs="Times New Roman"/>
          <w:szCs w:val="24"/>
          <w:lang w:val="en-GB" w:eastAsia="en-AU"/>
        </w:rPr>
        <w:t xml:space="preserve"> (</w:t>
      </w:r>
      <w:del w:id="1471" w:author="cogito" w:date="2016-05-08T16:59:00Z">
        <w:r>
          <w:rPr>
            <w:rFonts w:ascii="Cambria" w:eastAsia="Times New Roman" w:hAnsi="Cambria" w:cs="Times New Roman"/>
            <w:szCs w:val="24"/>
            <w:lang w:val="en-GB" w:eastAsia="en-AU"/>
          </w:rPr>
          <w:delText>RO)</w:delText>
        </w:r>
        <w:r w:rsidRPr="009A6D5A">
          <w:rPr>
            <w:rFonts w:ascii="Cambria" w:eastAsia="Times New Roman" w:hAnsi="Cambria" w:cs="Times New Roman"/>
            <w:szCs w:val="24"/>
            <w:lang w:val="en-GB" w:eastAsia="en-AU"/>
          </w:rPr>
          <w:delText>,</w:delText>
        </w:r>
      </w:del>
      <w:commentRangeEnd w:id="1470"/>
      <w:ins w:id="1472" w:author="cogito" w:date="2016-05-08T16:59:00Z">
        <w:r>
          <w:rPr>
            <w:rFonts w:ascii="Cambria" w:eastAsia="Times New Roman" w:hAnsi="Cambria" w:cs="Times New Roman"/>
            <w:szCs w:val="24"/>
            <w:lang w:val="en-GB" w:eastAsia="en-AU"/>
          </w:rPr>
          <w:t>R</w:t>
        </w:r>
        <w:r w:rsidR="00A5427E">
          <w:rPr>
            <w:rFonts w:ascii="Cambria" w:eastAsia="Times New Roman" w:hAnsi="Cambria" w:cs="Times New Roman"/>
            <w:szCs w:val="24"/>
            <w:lang w:val="en-GB" w:eastAsia="en-AU"/>
          </w:rPr>
          <w:t>A</w:t>
        </w:r>
        <w:r>
          <w:rPr>
            <w:rFonts w:ascii="Cambria" w:eastAsia="Times New Roman" w:hAnsi="Cambria" w:cs="Times New Roman"/>
            <w:szCs w:val="24"/>
            <w:lang w:val="en-GB" w:eastAsia="en-AU"/>
          </w:rPr>
          <w:t>O)</w:t>
        </w:r>
        <w:r w:rsidRPr="009A6D5A">
          <w:rPr>
            <w:rFonts w:ascii="Cambria" w:eastAsia="Times New Roman" w:hAnsi="Cambria" w:cs="Times New Roman"/>
            <w:szCs w:val="24"/>
            <w:lang w:val="en-GB" w:eastAsia="en-AU"/>
          </w:rPr>
          <w:t>,</w:t>
        </w:r>
        <w:commentRangeEnd w:id="1468"/>
        <w:r>
          <w:rPr>
            <w:rStyle w:val="CommentReference"/>
            <w:rFonts w:ascii="Times New Roman" w:eastAsia="Times New Roman" w:hAnsi="Times New Roman" w:cs="Times New Roman"/>
            <w:lang w:val="en-GB" w:eastAsia="en-AU"/>
          </w:rPr>
          <w:commentReference w:id="1468"/>
        </w:r>
      </w:ins>
      <w:commentRangeEnd w:id="1469"/>
      <w:r w:rsidR="00E768B7">
        <w:rPr>
          <w:rStyle w:val="CommentReference"/>
          <w:rFonts w:ascii="Times New Roman" w:eastAsia="Times New Roman" w:hAnsi="Times New Roman" w:cs="Times New Roman"/>
          <w:lang w:val="en-GB" w:eastAsia="en-AU"/>
        </w:rPr>
        <w:commentReference w:id="1469"/>
      </w:r>
      <w:r>
        <w:rPr>
          <w:rStyle w:val="CommentReference"/>
          <w:rFonts w:ascii="Times New Roman" w:eastAsia="Times New Roman" w:hAnsi="Times New Roman" w:cs="Times New Roman"/>
          <w:lang w:val="en-GB" w:eastAsia="en-AU"/>
        </w:rPr>
        <w:commentReference w:id="1470"/>
      </w:r>
      <w:r w:rsidRPr="009A6D5A">
        <w:rPr>
          <w:rFonts w:ascii="Cambria" w:eastAsia="Times New Roman" w:hAnsi="Cambria" w:cs="Times New Roman"/>
          <w:szCs w:val="24"/>
          <w:lang w:val="en-GB" w:eastAsia="en-AU"/>
        </w:rPr>
        <w:t xml:space="preserve"> the Operations Manager, Trusted Custodians or the PKI Auditor. The logs are protected from modification and must not be deleted.</w:t>
      </w:r>
    </w:p>
    <w:p w14:paraId="784E5BB3" w14:textId="77777777" w:rsidR="009A6D5A" w:rsidRPr="00BC0C1B" w:rsidRDefault="009A6D5A"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Audit logs must be protected from modification and deletion, using such mechanisms as Access Control Lists (ACL) techniques and off-system secure storage (eg. HSM).</w:t>
      </w:r>
    </w:p>
    <w:p w14:paraId="7120CBE6" w14:textId="77777777" w:rsidR="00BC0C1B" w:rsidRPr="00BC0C1B" w:rsidRDefault="00BC0C1B" w:rsidP="00EF6875">
      <w:pPr>
        <w:pStyle w:val="Heading3"/>
      </w:pPr>
      <w:bookmarkStart w:id="1473" w:name="_Toc130487708"/>
      <w:bookmarkStart w:id="1474" w:name="_Toc130491644"/>
      <w:bookmarkStart w:id="1475" w:name="_Toc166312719"/>
      <w:bookmarkStart w:id="1476" w:name="_Toc246766496"/>
      <w:bookmarkStart w:id="1477" w:name="_Toc325181150"/>
      <w:bookmarkStart w:id="1478" w:name="_Toc325181428"/>
      <w:bookmarkStart w:id="1479" w:name="_Toc325181694"/>
      <w:bookmarkStart w:id="1480" w:name="_Toc325182828"/>
      <w:bookmarkStart w:id="1481" w:name="_Toc325183677"/>
      <w:bookmarkStart w:id="1482" w:name="_Toc297149705"/>
      <w:r w:rsidRPr="00BC0C1B">
        <w:t>Audit log backup procedures</w:t>
      </w:r>
      <w:bookmarkEnd w:id="1473"/>
      <w:bookmarkEnd w:id="1474"/>
      <w:bookmarkEnd w:id="1475"/>
      <w:bookmarkEnd w:id="1476"/>
      <w:bookmarkEnd w:id="1477"/>
      <w:bookmarkEnd w:id="1478"/>
      <w:bookmarkEnd w:id="1479"/>
      <w:bookmarkEnd w:id="1480"/>
      <w:bookmarkEnd w:id="1481"/>
      <w:bookmarkEnd w:id="1482"/>
    </w:p>
    <w:p w14:paraId="123B29B9" w14:textId="77777777" w:rsidR="00F61008"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Backups of </w:t>
      </w:r>
      <w:r w:rsidR="00F61008">
        <w:rPr>
          <w:rFonts w:ascii="Cambria" w:eastAsia="Times New Roman" w:hAnsi="Cambria" w:cs="Times New Roman"/>
          <w:szCs w:val="24"/>
          <w:lang w:val="en-GB" w:eastAsia="en-AU"/>
        </w:rPr>
        <w:t xml:space="preserve">Subordinate CA and RA </w:t>
      </w:r>
      <w:r w:rsidRPr="00BC0C1B">
        <w:rPr>
          <w:rFonts w:ascii="Cambria" w:eastAsia="Times New Roman" w:hAnsi="Cambria" w:cs="Times New Roman"/>
          <w:szCs w:val="24"/>
          <w:lang w:val="en-GB" w:eastAsia="en-AU"/>
        </w:rPr>
        <w:t xml:space="preserve">audit logs occur daily.  </w:t>
      </w:r>
    </w:p>
    <w:p w14:paraId="02BC58BB" w14:textId="77777777" w:rsidR="00F61008" w:rsidRDefault="00F61008"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Backups of Root CA audit logs are to be conducted as part of all Key Generation and Signing Ceremony procedures; and CRL renewal activities (ie. at least 6 monthly). </w:t>
      </w:r>
    </w:p>
    <w:p w14:paraId="0EA4AC1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Where log information processing into a common format for analysis occurs, both raw and processed log data </w:t>
      </w:r>
      <w:r w:rsidR="00AF19E0">
        <w:rPr>
          <w:rFonts w:ascii="Cambria" w:eastAsia="Times New Roman" w:hAnsi="Cambria" w:cs="Times New Roman"/>
          <w:szCs w:val="24"/>
          <w:lang w:val="en-GB" w:eastAsia="en-AU"/>
        </w:rPr>
        <w:t>are required to be backed up</w:t>
      </w:r>
      <w:r w:rsidRPr="00BC0C1B">
        <w:rPr>
          <w:rFonts w:ascii="Cambria" w:eastAsia="Times New Roman" w:hAnsi="Cambria" w:cs="Times New Roman"/>
          <w:szCs w:val="24"/>
          <w:lang w:val="en-GB" w:eastAsia="en-AU"/>
        </w:rPr>
        <w:t xml:space="preserve">.  </w:t>
      </w:r>
    </w:p>
    <w:p w14:paraId="5E6AC400" w14:textId="77777777" w:rsidR="00BC0C1B" w:rsidRPr="00BC0C1B" w:rsidRDefault="00BC0C1B" w:rsidP="00EF6875">
      <w:pPr>
        <w:pStyle w:val="Heading3"/>
      </w:pPr>
      <w:bookmarkStart w:id="1483" w:name="_Toc130487709"/>
      <w:bookmarkStart w:id="1484" w:name="_Toc130491645"/>
      <w:bookmarkStart w:id="1485" w:name="_Toc166312720"/>
      <w:bookmarkStart w:id="1486" w:name="_Toc246766497"/>
      <w:bookmarkStart w:id="1487" w:name="_Toc325181151"/>
      <w:bookmarkStart w:id="1488" w:name="_Toc325181429"/>
      <w:bookmarkStart w:id="1489" w:name="_Toc325181695"/>
      <w:bookmarkStart w:id="1490" w:name="_Toc325182829"/>
      <w:bookmarkStart w:id="1491" w:name="_Toc325183678"/>
      <w:bookmarkStart w:id="1492" w:name="_Toc297149706"/>
      <w:r w:rsidRPr="00BC0C1B">
        <w:lastRenderedPageBreak/>
        <w:t>Audit collection system (internal vs. external)</w:t>
      </w:r>
      <w:bookmarkEnd w:id="1483"/>
      <w:bookmarkEnd w:id="1484"/>
      <w:bookmarkEnd w:id="1485"/>
      <w:bookmarkEnd w:id="1486"/>
      <w:bookmarkEnd w:id="1487"/>
      <w:bookmarkEnd w:id="1488"/>
      <w:bookmarkEnd w:id="1489"/>
      <w:bookmarkEnd w:id="1490"/>
      <w:bookmarkEnd w:id="1491"/>
      <w:bookmarkEnd w:id="1492"/>
    </w:p>
    <w:p w14:paraId="40EE1615" w14:textId="77777777" w:rsidR="00BC0C1B" w:rsidRDefault="00BE2930"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audit collection system is a combination of automated and manual processes performed by the operating system and operational personnel</w:t>
      </w:r>
      <w:r w:rsidR="001A1935">
        <w:rPr>
          <w:rFonts w:ascii="Cambria" w:eastAsia="Times New Roman" w:hAnsi="Cambria" w:cs="Times New Roman"/>
          <w:szCs w:val="24"/>
          <w:lang w:val="en-GB" w:eastAsia="en-AU"/>
        </w:rPr>
        <w:t>.</w:t>
      </w:r>
    </w:p>
    <w:p w14:paraId="08D1F48E" w14:textId="77777777" w:rsidR="000651BB" w:rsidRPr="00BC0C1B" w:rsidRDefault="000651BB"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Audit logs must be exportable from the host system and able to be manually reviewed (human readable), but not altered.</w:t>
      </w:r>
    </w:p>
    <w:p w14:paraId="799FA5A7" w14:textId="77777777" w:rsidR="00BC0C1B" w:rsidRPr="00BC0C1B" w:rsidRDefault="00BC0C1B" w:rsidP="00EF6875">
      <w:pPr>
        <w:pStyle w:val="Heading3"/>
      </w:pPr>
      <w:bookmarkStart w:id="1493" w:name="_Toc130487710"/>
      <w:bookmarkStart w:id="1494" w:name="_Toc130491646"/>
      <w:bookmarkStart w:id="1495" w:name="_Toc166312721"/>
      <w:bookmarkStart w:id="1496" w:name="_Toc246766498"/>
      <w:bookmarkStart w:id="1497" w:name="_Toc325181152"/>
      <w:bookmarkStart w:id="1498" w:name="_Toc325181430"/>
      <w:bookmarkStart w:id="1499" w:name="_Toc325181696"/>
      <w:bookmarkStart w:id="1500" w:name="_Toc325182830"/>
      <w:bookmarkStart w:id="1501" w:name="_Toc325183679"/>
      <w:bookmarkStart w:id="1502" w:name="_Toc297149707"/>
      <w:r w:rsidRPr="00BC0C1B">
        <w:t>Notification to event-causing subject</w:t>
      </w:r>
      <w:bookmarkEnd w:id="1493"/>
      <w:bookmarkEnd w:id="1494"/>
      <w:bookmarkEnd w:id="1495"/>
      <w:bookmarkEnd w:id="1496"/>
      <w:bookmarkEnd w:id="1497"/>
      <w:bookmarkEnd w:id="1498"/>
      <w:bookmarkEnd w:id="1499"/>
      <w:bookmarkEnd w:id="1500"/>
      <w:bookmarkEnd w:id="1501"/>
      <w:bookmarkEnd w:id="1502"/>
    </w:p>
    <w:p w14:paraId="7CA2EF1A" w14:textId="77777777" w:rsidR="00BC0C1B" w:rsidRDefault="001A1935"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Operations personnel shall no</w:t>
      </w:r>
      <w:r w:rsidR="00695551">
        <w:rPr>
          <w:rFonts w:ascii="Cambria" w:eastAsia="Times New Roman" w:hAnsi="Cambria" w:cs="Times New Roman"/>
          <w:szCs w:val="24"/>
          <w:lang w:val="en-GB" w:eastAsia="en-AU"/>
        </w:rPr>
        <w:t xml:space="preserve">tify the Operations Manager or </w:t>
      </w:r>
      <w:r>
        <w:rPr>
          <w:rFonts w:ascii="Cambria" w:eastAsia="Times New Roman" w:hAnsi="Cambria" w:cs="Times New Roman"/>
          <w:szCs w:val="24"/>
          <w:lang w:val="en-GB" w:eastAsia="en-AU"/>
        </w:rPr>
        <w:t xml:space="preserve">SO in the event of a process or action </w:t>
      </w:r>
      <w:r w:rsidR="009662AD">
        <w:rPr>
          <w:rFonts w:ascii="Cambria" w:eastAsia="Times New Roman" w:hAnsi="Cambria" w:cs="Times New Roman"/>
          <w:szCs w:val="24"/>
          <w:lang w:val="en-GB" w:eastAsia="en-AU"/>
        </w:rPr>
        <w:t>causing</w:t>
      </w:r>
      <w:r w:rsidR="00AF19E0">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a critical security event or discrepancy</w:t>
      </w:r>
      <w:r w:rsidR="00BC0C1B" w:rsidRPr="00BC0C1B">
        <w:rPr>
          <w:rFonts w:ascii="Cambria" w:eastAsia="Times New Roman" w:hAnsi="Cambria" w:cs="Times New Roman"/>
          <w:szCs w:val="24"/>
          <w:lang w:val="en-GB" w:eastAsia="en-AU"/>
        </w:rPr>
        <w:t>.</w:t>
      </w:r>
    </w:p>
    <w:p w14:paraId="11BBA6F8" w14:textId="77777777" w:rsidR="004220F7" w:rsidRPr="00BC0C1B" w:rsidRDefault="004220F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Any event signalling tampering with the certificate signing device, any of its private keys or associated core components are to be treated with highest priority. Such events must be notified to the SO for action within 15 minutes of the alert being detected. Once confirmed, the Lead Agency must also be notified immediately.</w:t>
      </w:r>
    </w:p>
    <w:p w14:paraId="67012892" w14:textId="77777777" w:rsidR="00BC0C1B" w:rsidRPr="00BC0C1B" w:rsidRDefault="00BC0C1B" w:rsidP="00EF6875">
      <w:pPr>
        <w:pStyle w:val="Heading3"/>
      </w:pPr>
      <w:bookmarkStart w:id="1503" w:name="_Toc130487711"/>
      <w:bookmarkStart w:id="1504" w:name="_Toc130491647"/>
      <w:bookmarkStart w:id="1505" w:name="_Toc166312722"/>
      <w:bookmarkStart w:id="1506" w:name="_Toc246766499"/>
      <w:bookmarkStart w:id="1507" w:name="_Toc325181153"/>
      <w:bookmarkStart w:id="1508" w:name="_Toc325181431"/>
      <w:bookmarkStart w:id="1509" w:name="_Toc325181697"/>
      <w:bookmarkStart w:id="1510" w:name="_Toc325182831"/>
      <w:bookmarkStart w:id="1511" w:name="_Toc325183680"/>
      <w:bookmarkStart w:id="1512" w:name="_Toc297149708"/>
      <w:r w:rsidRPr="00BC0C1B">
        <w:t>Vulnerability assessments</w:t>
      </w:r>
      <w:bookmarkEnd w:id="1503"/>
      <w:bookmarkEnd w:id="1504"/>
      <w:bookmarkEnd w:id="1505"/>
      <w:bookmarkEnd w:id="1506"/>
      <w:bookmarkEnd w:id="1507"/>
      <w:bookmarkEnd w:id="1508"/>
      <w:bookmarkEnd w:id="1509"/>
      <w:bookmarkEnd w:id="1510"/>
      <w:bookmarkEnd w:id="1511"/>
      <w:bookmarkEnd w:id="1512"/>
    </w:p>
    <w:p w14:paraId="327E56E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Vulnerability assessments are </w:t>
      </w:r>
      <w:r w:rsidR="00912063">
        <w:rPr>
          <w:rFonts w:ascii="Cambria" w:eastAsia="Times New Roman" w:hAnsi="Cambria" w:cs="Times New Roman"/>
          <w:szCs w:val="24"/>
          <w:lang w:val="en-GB" w:eastAsia="en-AU"/>
        </w:rPr>
        <w:t xml:space="preserve">to be conducted </w:t>
      </w:r>
      <w:r w:rsidRPr="00BC0C1B">
        <w:rPr>
          <w:rFonts w:ascii="Cambria" w:eastAsia="Times New Roman" w:hAnsi="Cambria" w:cs="Times New Roman"/>
          <w:szCs w:val="24"/>
          <w:lang w:val="en-GB" w:eastAsia="en-AU"/>
        </w:rPr>
        <w:t xml:space="preserve">in accordance </w:t>
      </w:r>
      <w:r w:rsidRPr="001A1935">
        <w:rPr>
          <w:rFonts w:ascii="Cambria" w:eastAsia="Times New Roman" w:hAnsi="Cambria" w:cs="Times New Roman"/>
          <w:szCs w:val="24"/>
          <w:lang w:val="en-GB" w:eastAsia="en-AU"/>
        </w:rPr>
        <w:t xml:space="preserve">with </w:t>
      </w:r>
      <w:r w:rsidR="00AF19E0">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policy </w:t>
      </w:r>
      <w:r w:rsidR="005C0AFF">
        <w:rPr>
          <w:rFonts w:ascii="Cambria" w:eastAsia="Times New Roman" w:hAnsi="Cambria" w:cs="Times New Roman"/>
          <w:szCs w:val="24"/>
          <w:lang w:val="en-GB" w:eastAsia="en-AU"/>
        </w:rPr>
        <w:t xml:space="preserve">and </w:t>
      </w:r>
      <w:r w:rsidR="00444BFD">
        <w:rPr>
          <w:rFonts w:ascii="Cambria" w:eastAsia="Times New Roman" w:hAnsi="Cambria" w:cs="Times New Roman"/>
          <w:szCs w:val="24"/>
          <w:lang w:val="en-GB" w:eastAsia="en-AU"/>
        </w:rPr>
        <w:t xml:space="preserve">industry </w:t>
      </w:r>
      <w:r w:rsidR="005C0AFF">
        <w:rPr>
          <w:rFonts w:ascii="Cambria" w:eastAsia="Times New Roman" w:hAnsi="Cambria" w:cs="Times New Roman"/>
          <w:szCs w:val="24"/>
          <w:lang w:val="en-GB" w:eastAsia="en-AU"/>
        </w:rPr>
        <w:t>best practice</w:t>
      </w:r>
      <w:r w:rsidRPr="00BC0C1B">
        <w:rPr>
          <w:rFonts w:ascii="Cambria" w:eastAsia="Times New Roman" w:hAnsi="Cambria" w:cs="Times New Roman"/>
          <w:szCs w:val="24"/>
          <w:lang w:val="en-GB" w:eastAsia="en-AU"/>
        </w:rPr>
        <w:t>.</w:t>
      </w:r>
      <w:r w:rsidR="00912063">
        <w:rPr>
          <w:rFonts w:ascii="Cambria" w:eastAsia="Times New Roman" w:hAnsi="Cambria" w:cs="Times New Roman"/>
          <w:szCs w:val="24"/>
          <w:lang w:val="en-GB" w:eastAsia="en-AU"/>
        </w:rPr>
        <w:t xml:space="preserve"> Vulnerability assessments must include network level infiltrations; physical infiltrations; and personnel operations assessment, for both the PKI Service Provider and dependent third party suppliers (eg. data centre facility management). </w:t>
      </w:r>
    </w:p>
    <w:p w14:paraId="33D800E2" w14:textId="77777777" w:rsidR="00BC0C1B" w:rsidRPr="00BC0C1B" w:rsidRDefault="00BC0C1B" w:rsidP="00EF6875">
      <w:pPr>
        <w:pStyle w:val="Heading2"/>
      </w:pPr>
      <w:bookmarkStart w:id="1513" w:name="_Toc237159589"/>
      <w:bookmarkStart w:id="1514" w:name="_Toc246766500"/>
      <w:bookmarkStart w:id="1515" w:name="_Toc325181154"/>
      <w:bookmarkStart w:id="1516" w:name="_Toc325181432"/>
      <w:bookmarkStart w:id="1517" w:name="_Toc325181698"/>
      <w:bookmarkStart w:id="1518" w:name="_Toc325182832"/>
      <w:bookmarkStart w:id="1519" w:name="_Toc325183681"/>
      <w:bookmarkStart w:id="1520" w:name="_Toc297149709"/>
      <w:bookmarkStart w:id="1521" w:name="_Toc446408855"/>
      <w:bookmarkStart w:id="1522" w:name="_Toc130487712"/>
      <w:bookmarkStart w:id="1523" w:name="_Toc130491648"/>
      <w:bookmarkStart w:id="1524" w:name="_Toc166312723"/>
      <w:r w:rsidRPr="00BC0C1B">
        <w:t>Records archival</w:t>
      </w:r>
      <w:bookmarkEnd w:id="1513"/>
      <w:bookmarkEnd w:id="1514"/>
      <w:bookmarkEnd w:id="1515"/>
      <w:bookmarkEnd w:id="1516"/>
      <w:bookmarkEnd w:id="1517"/>
      <w:bookmarkEnd w:id="1518"/>
      <w:bookmarkEnd w:id="1519"/>
      <w:bookmarkEnd w:id="1520"/>
      <w:bookmarkEnd w:id="1521"/>
    </w:p>
    <w:p w14:paraId="00A69D58" w14:textId="77777777" w:rsidR="00BC0C1B" w:rsidRPr="00BC0C1B" w:rsidRDefault="00BC0C1B" w:rsidP="00EF6875">
      <w:pPr>
        <w:pStyle w:val="Heading3"/>
      </w:pPr>
      <w:bookmarkStart w:id="1525" w:name="_Toc130487713"/>
      <w:bookmarkStart w:id="1526" w:name="_Toc130491649"/>
      <w:bookmarkStart w:id="1527" w:name="_Toc166312724"/>
      <w:bookmarkStart w:id="1528" w:name="_Toc246766501"/>
      <w:bookmarkStart w:id="1529" w:name="_Toc325181155"/>
      <w:bookmarkStart w:id="1530" w:name="_Toc325181433"/>
      <w:bookmarkStart w:id="1531" w:name="_Toc325181699"/>
      <w:bookmarkStart w:id="1532" w:name="_Toc325182833"/>
      <w:bookmarkStart w:id="1533" w:name="_Toc325183682"/>
      <w:bookmarkStart w:id="1534" w:name="_Toc297149710"/>
      <w:bookmarkEnd w:id="1522"/>
      <w:bookmarkEnd w:id="1523"/>
      <w:bookmarkEnd w:id="1524"/>
      <w:r w:rsidRPr="00BC0C1B">
        <w:t>Types of records archived</w:t>
      </w:r>
      <w:bookmarkEnd w:id="1525"/>
      <w:bookmarkEnd w:id="1526"/>
      <w:bookmarkEnd w:id="1527"/>
      <w:bookmarkEnd w:id="1528"/>
      <w:bookmarkEnd w:id="1529"/>
      <w:bookmarkEnd w:id="1530"/>
      <w:bookmarkEnd w:id="1531"/>
      <w:bookmarkEnd w:id="1532"/>
      <w:bookmarkEnd w:id="1533"/>
      <w:bookmarkEnd w:id="1534"/>
    </w:p>
    <w:p w14:paraId="12EEF823" w14:textId="77777777" w:rsidR="00504F84"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All audit log records for </w:t>
      </w:r>
      <w:r w:rsidR="00C44CF8">
        <w:rPr>
          <w:rFonts w:ascii="Cambria" w:eastAsia="Times New Roman" w:hAnsi="Cambria" w:cs="Times New Roman"/>
          <w:szCs w:val="24"/>
          <w:lang w:val="en-GB" w:eastAsia="en-AU"/>
        </w:rPr>
        <w:t xml:space="preserve">RCA, Subordinate </w:t>
      </w:r>
      <w:r w:rsidRPr="00BC0C1B">
        <w:rPr>
          <w:rFonts w:ascii="Cambria" w:eastAsia="Times New Roman" w:hAnsi="Cambria" w:cs="Times New Roman"/>
          <w:szCs w:val="24"/>
          <w:lang w:val="en-GB" w:eastAsia="en-AU"/>
        </w:rPr>
        <w:t xml:space="preserve">CA and RA infrastructure </w:t>
      </w:r>
      <w:r w:rsidR="00C44CF8">
        <w:rPr>
          <w:rFonts w:ascii="Cambria" w:eastAsia="Times New Roman" w:hAnsi="Cambria" w:cs="Times New Roman"/>
          <w:szCs w:val="24"/>
          <w:lang w:val="en-GB" w:eastAsia="en-AU"/>
        </w:rPr>
        <w:t xml:space="preserve">and key generation activities </w:t>
      </w:r>
      <w:r w:rsidRPr="00BC0C1B">
        <w:rPr>
          <w:rFonts w:ascii="Cambria" w:eastAsia="Times New Roman" w:hAnsi="Cambria" w:cs="Times New Roman"/>
          <w:szCs w:val="24"/>
          <w:lang w:val="en-GB" w:eastAsia="en-AU"/>
        </w:rPr>
        <w:t>require archival</w:t>
      </w:r>
      <w:r w:rsidR="00504F84">
        <w:rPr>
          <w:rFonts w:ascii="Cambria" w:eastAsia="Times New Roman" w:hAnsi="Cambria" w:cs="Times New Roman"/>
          <w:szCs w:val="24"/>
          <w:lang w:val="en-GB" w:eastAsia="en-AU"/>
        </w:rPr>
        <w:t xml:space="preserve"> (see Section 5.4.1 for typical event types)</w:t>
      </w:r>
      <w:r w:rsidRPr="00BC0C1B">
        <w:rPr>
          <w:rFonts w:ascii="Cambria" w:eastAsia="Times New Roman" w:hAnsi="Cambria" w:cs="Times New Roman"/>
          <w:szCs w:val="24"/>
          <w:lang w:val="en-GB" w:eastAsia="en-AU"/>
        </w:rPr>
        <w:t xml:space="preserve">.  </w:t>
      </w:r>
    </w:p>
    <w:p w14:paraId="74B20EE9" w14:textId="77777777" w:rsidR="00504F84" w:rsidRDefault="00504F84"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All RCA and CA key generation master ceremony scripts and signatory sheets are to be archived by the Lead Agency.</w:t>
      </w:r>
    </w:p>
    <w:p w14:paraId="6DF2EED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To minimise the duplication of records</w:t>
      </w:r>
      <w:r w:rsidR="00660C68">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duplicated archives are destroyed, whilst maintaining a full record of all auditable events.</w:t>
      </w:r>
      <w:r w:rsidR="00F61008">
        <w:rPr>
          <w:rFonts w:ascii="Cambria" w:eastAsia="Times New Roman" w:hAnsi="Cambria" w:cs="Times New Roman"/>
          <w:szCs w:val="24"/>
          <w:lang w:val="en-GB" w:eastAsia="en-AU"/>
        </w:rPr>
        <w:t xml:space="preserve"> See Section 5.4.3 for management procedures.</w:t>
      </w:r>
    </w:p>
    <w:p w14:paraId="1BC105B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Archiving of key material is required for specific components to support the archiving requirements for the PKI.  That is, in order to access information from archived PKI databases, a set of specific key material is required to be archived and stored securely along with the archived PKI databases.</w:t>
      </w:r>
    </w:p>
    <w:p w14:paraId="5705416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specific components of key material generated for archive includes:</w:t>
      </w:r>
    </w:p>
    <w:p w14:paraId="7FABEDC7" w14:textId="77777777" w:rsidR="00BC0C1B" w:rsidRPr="00BC0C1B" w:rsidRDefault="00660C68" w:rsidP="00F63A95">
      <w:pPr>
        <w:numPr>
          <w:ilvl w:val="0"/>
          <w:numId w:val="36"/>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 xml:space="preserve">archive </w:t>
      </w:r>
      <w:r w:rsidR="00BC0C1B" w:rsidRPr="00BC0C1B">
        <w:rPr>
          <w:rFonts w:ascii="Cambria" w:eastAsia="Times New Roman" w:hAnsi="Cambria" w:cs="Times New Roman"/>
          <w:szCs w:val="20"/>
          <w:lang w:eastAsia="en-AU"/>
        </w:rPr>
        <w:t>RCAO</w:t>
      </w:r>
      <w:r>
        <w:rPr>
          <w:rFonts w:ascii="Cambria" w:eastAsia="Times New Roman" w:hAnsi="Cambria" w:cs="Times New Roman"/>
          <w:szCs w:val="20"/>
          <w:lang w:eastAsia="en-AU"/>
        </w:rPr>
        <w:t xml:space="preserve">s when </w:t>
      </w:r>
      <w:r w:rsidR="00BC0C1B" w:rsidRPr="00BC0C1B">
        <w:rPr>
          <w:rFonts w:ascii="Cambria" w:eastAsia="Times New Roman" w:hAnsi="Cambria" w:cs="Times New Roman"/>
          <w:szCs w:val="20"/>
          <w:lang w:eastAsia="en-AU"/>
        </w:rPr>
        <w:t>RCA database is archived;</w:t>
      </w:r>
    </w:p>
    <w:p w14:paraId="01CDDCD0" w14:textId="77777777" w:rsidR="00BC0C1B" w:rsidRPr="00BC0C1B" w:rsidRDefault="00BC0C1B" w:rsidP="00F63A95">
      <w:pPr>
        <w:numPr>
          <w:ilvl w:val="0"/>
          <w:numId w:val="36"/>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archive SubCAOs when SubCA database is archived;</w:t>
      </w:r>
      <w:r w:rsidR="00C01E33">
        <w:rPr>
          <w:rFonts w:ascii="Cambria" w:eastAsia="Times New Roman" w:hAnsi="Cambria" w:cs="Times New Roman"/>
          <w:szCs w:val="20"/>
          <w:lang w:eastAsia="en-AU"/>
        </w:rPr>
        <w:t xml:space="preserve"> and</w:t>
      </w:r>
    </w:p>
    <w:p w14:paraId="519CD23B" w14:textId="77777777" w:rsidR="00BC0C1B" w:rsidRPr="00BC0C1B" w:rsidRDefault="00BC0C1B" w:rsidP="00F63A95">
      <w:pPr>
        <w:numPr>
          <w:ilvl w:val="0"/>
          <w:numId w:val="36"/>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archive</w:t>
      </w:r>
      <w:proofErr w:type="gramEnd"/>
      <w:r w:rsidRPr="00BC0C1B">
        <w:rPr>
          <w:rFonts w:ascii="Cambria" w:eastAsia="Times New Roman" w:hAnsi="Cambria" w:cs="Times New Roman"/>
          <w:szCs w:val="20"/>
          <w:lang w:eastAsia="en-AU"/>
        </w:rPr>
        <w:t xml:space="preserve"> </w:t>
      </w:r>
      <w:r w:rsidRPr="00BC0C1B">
        <w:rPr>
          <w:rFonts w:ascii="Cambria" w:eastAsia="Times New Roman" w:hAnsi="Cambria" w:cs="Times New Roman"/>
          <w:i/>
          <w:szCs w:val="20"/>
          <w:lang w:eastAsia="en-AU"/>
        </w:rPr>
        <w:t>CMS Auditor</w:t>
      </w:r>
      <w:r w:rsidRPr="00BC0C1B">
        <w:rPr>
          <w:rFonts w:ascii="Cambria" w:eastAsia="Times New Roman" w:hAnsi="Cambria" w:cs="Times New Roman"/>
          <w:szCs w:val="20"/>
          <w:lang w:eastAsia="en-AU"/>
        </w:rPr>
        <w:t xml:space="preserve"> when CMS database is archived.</w:t>
      </w:r>
    </w:p>
    <w:p w14:paraId="083A03E5" w14:textId="77777777" w:rsidR="00BC0C1B" w:rsidRPr="00BC0C1B" w:rsidRDefault="00BC0C1B" w:rsidP="00EF6875">
      <w:pPr>
        <w:pStyle w:val="Heading3"/>
      </w:pPr>
      <w:bookmarkStart w:id="1535" w:name="_Toc130487714"/>
      <w:bookmarkStart w:id="1536" w:name="_Toc130491650"/>
      <w:bookmarkStart w:id="1537" w:name="_Toc166312725"/>
      <w:bookmarkStart w:id="1538" w:name="_Toc246766502"/>
      <w:bookmarkStart w:id="1539" w:name="_Toc325181156"/>
      <w:bookmarkStart w:id="1540" w:name="_Toc325181434"/>
      <w:bookmarkStart w:id="1541" w:name="_Toc325181700"/>
      <w:bookmarkStart w:id="1542" w:name="_Toc325182834"/>
      <w:bookmarkStart w:id="1543" w:name="_Toc325183683"/>
      <w:bookmarkStart w:id="1544" w:name="_Toc297149711"/>
      <w:r w:rsidRPr="00BC0C1B">
        <w:t>Retention period for archive</w:t>
      </w:r>
      <w:bookmarkEnd w:id="1535"/>
      <w:bookmarkEnd w:id="1536"/>
      <w:bookmarkEnd w:id="1537"/>
      <w:bookmarkEnd w:id="1538"/>
      <w:bookmarkEnd w:id="1539"/>
      <w:bookmarkEnd w:id="1540"/>
      <w:bookmarkEnd w:id="1541"/>
      <w:bookmarkEnd w:id="1542"/>
      <w:bookmarkEnd w:id="1543"/>
      <w:bookmarkEnd w:id="1544"/>
    </w:p>
    <w:p w14:paraId="34B4263C" w14:textId="5081256A" w:rsidR="00BC0C1B" w:rsidRPr="00BC0C1B" w:rsidRDefault="00F5327B"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The periods stated at Section 5.4.3. </w:t>
      </w:r>
      <w:proofErr w:type="gramStart"/>
      <w:r>
        <w:rPr>
          <w:rFonts w:ascii="Cambria" w:eastAsia="Times New Roman" w:hAnsi="Cambria" w:cs="Times New Roman"/>
          <w:szCs w:val="24"/>
          <w:lang w:val="en-GB" w:eastAsia="en-AU"/>
        </w:rPr>
        <w:t>also</w:t>
      </w:r>
      <w:proofErr w:type="gramEnd"/>
      <w:r>
        <w:rPr>
          <w:rFonts w:ascii="Cambria" w:eastAsia="Times New Roman" w:hAnsi="Cambria" w:cs="Times New Roman"/>
          <w:szCs w:val="24"/>
          <w:lang w:val="en-GB" w:eastAsia="en-AU"/>
        </w:rPr>
        <w:t xml:space="preserve"> apply to archive records.</w:t>
      </w:r>
      <w:r w:rsidR="00BC0C1B" w:rsidRPr="00BC0C1B">
        <w:rPr>
          <w:rFonts w:ascii="Cambria" w:eastAsia="Times New Roman" w:hAnsi="Cambria" w:cs="Times New Roman"/>
          <w:szCs w:val="24"/>
          <w:lang w:val="en-GB" w:eastAsia="en-AU"/>
        </w:rPr>
        <w:t xml:space="preserve"> </w:t>
      </w:r>
    </w:p>
    <w:p w14:paraId="7E2B8E8E" w14:textId="77777777" w:rsidR="00BC0C1B" w:rsidRPr="00BC0C1B" w:rsidRDefault="00BC0C1B" w:rsidP="00EF6875">
      <w:pPr>
        <w:pStyle w:val="Heading3"/>
      </w:pPr>
      <w:bookmarkStart w:id="1545" w:name="_Toc130487715"/>
      <w:bookmarkStart w:id="1546" w:name="_Toc130491651"/>
      <w:bookmarkStart w:id="1547" w:name="_Toc166312726"/>
      <w:bookmarkStart w:id="1548" w:name="_Toc246766503"/>
      <w:bookmarkStart w:id="1549" w:name="_Toc325181157"/>
      <w:bookmarkStart w:id="1550" w:name="_Toc325181435"/>
      <w:bookmarkStart w:id="1551" w:name="_Toc325181701"/>
      <w:bookmarkStart w:id="1552" w:name="_Toc325182835"/>
      <w:bookmarkStart w:id="1553" w:name="_Toc325183684"/>
      <w:bookmarkStart w:id="1554" w:name="_Toc297149712"/>
      <w:r w:rsidRPr="00BC0C1B">
        <w:t>Protection of archive</w:t>
      </w:r>
      <w:bookmarkEnd w:id="1545"/>
      <w:bookmarkEnd w:id="1546"/>
      <w:bookmarkEnd w:id="1547"/>
      <w:bookmarkEnd w:id="1548"/>
      <w:bookmarkEnd w:id="1549"/>
      <w:bookmarkEnd w:id="1550"/>
      <w:bookmarkEnd w:id="1551"/>
      <w:bookmarkEnd w:id="1552"/>
      <w:bookmarkEnd w:id="1553"/>
      <w:bookmarkEnd w:id="1554"/>
    </w:p>
    <w:p w14:paraId="6808D7B8" w14:textId="77777777" w:rsidR="00BC0C1B" w:rsidRPr="00BC0C1B" w:rsidRDefault="00BE2930"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Archive media is protected by physical security and cryptographic protection commensurate with the security classification of the contents and in accordance with the provisions of the </w:t>
      </w:r>
      <w:r w:rsidR="00FE0977">
        <w:rPr>
          <w:rFonts w:ascii="Cambria" w:eastAsia="Times New Roman" w:hAnsi="Cambria" w:cs="Times New Roman"/>
          <w:szCs w:val="24"/>
          <w:lang w:val="en-GB" w:eastAsia="en-AU"/>
        </w:rPr>
        <w:t>PSR</w:t>
      </w:r>
      <w:r>
        <w:rPr>
          <w:rFonts w:ascii="Cambria" w:eastAsia="Times New Roman" w:hAnsi="Cambria" w:cs="Times New Roman"/>
          <w:szCs w:val="24"/>
          <w:lang w:val="en-GB" w:eastAsia="en-AU"/>
        </w:rPr>
        <w:t>.</w:t>
      </w:r>
    </w:p>
    <w:p w14:paraId="36488AAE" w14:textId="77777777" w:rsidR="00BC0C1B" w:rsidRPr="00BC0C1B" w:rsidRDefault="00BC0C1B" w:rsidP="00EF6875">
      <w:pPr>
        <w:pStyle w:val="Heading3"/>
      </w:pPr>
      <w:bookmarkStart w:id="1555" w:name="_Toc130487716"/>
      <w:bookmarkStart w:id="1556" w:name="_Toc130491652"/>
      <w:bookmarkStart w:id="1557" w:name="_Toc166312727"/>
      <w:bookmarkStart w:id="1558" w:name="_Toc246766504"/>
      <w:bookmarkStart w:id="1559" w:name="_Toc325181158"/>
      <w:bookmarkStart w:id="1560" w:name="_Toc325181436"/>
      <w:bookmarkStart w:id="1561" w:name="_Toc325181702"/>
      <w:bookmarkStart w:id="1562" w:name="_Toc325182836"/>
      <w:bookmarkStart w:id="1563" w:name="_Toc325183685"/>
      <w:bookmarkStart w:id="1564" w:name="_Toc297149713"/>
      <w:r w:rsidRPr="00BC0C1B">
        <w:t>Archive backup procedures</w:t>
      </w:r>
      <w:bookmarkEnd w:id="1555"/>
      <w:bookmarkEnd w:id="1556"/>
      <w:bookmarkEnd w:id="1557"/>
      <w:bookmarkEnd w:id="1558"/>
      <w:bookmarkEnd w:id="1559"/>
      <w:bookmarkEnd w:id="1560"/>
      <w:bookmarkEnd w:id="1561"/>
      <w:bookmarkEnd w:id="1562"/>
      <w:bookmarkEnd w:id="1563"/>
      <w:bookmarkEnd w:id="1564"/>
    </w:p>
    <w:p w14:paraId="17FD111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Archive da</w:t>
      </w:r>
      <w:r w:rsidR="00BE2930">
        <w:rPr>
          <w:rFonts w:ascii="Cambria" w:eastAsia="Times New Roman" w:hAnsi="Cambria" w:cs="Times New Roman"/>
          <w:szCs w:val="24"/>
          <w:lang w:val="en-GB" w:eastAsia="en-AU"/>
        </w:rPr>
        <w:t xml:space="preserve">ta backup is in accordance with the </w:t>
      </w:r>
      <w:commentRangeStart w:id="1565"/>
      <w:commentRangeStart w:id="1566"/>
      <w:r w:rsidR="00D20676">
        <w:rPr>
          <w:rFonts w:ascii="Cambria" w:eastAsia="Times New Roman" w:hAnsi="Cambria" w:cs="Times New Roman"/>
          <w:szCs w:val="24"/>
          <w:lang w:val="en-GB" w:eastAsia="en-AU"/>
        </w:rPr>
        <w:t>PKI Backup Procedures and Technical Guide</w:t>
      </w:r>
      <w:commentRangeEnd w:id="1565"/>
      <w:r w:rsidR="00504F84">
        <w:rPr>
          <w:rStyle w:val="CommentReference"/>
          <w:rFonts w:ascii="Times New Roman" w:eastAsia="Times New Roman" w:hAnsi="Times New Roman" w:cs="Times New Roman"/>
          <w:lang w:val="en-GB" w:eastAsia="en-AU"/>
        </w:rPr>
        <w:commentReference w:id="1565"/>
      </w:r>
      <w:commentRangeEnd w:id="1566"/>
      <w:r w:rsidR="00E768B7">
        <w:rPr>
          <w:rStyle w:val="CommentReference"/>
          <w:rFonts w:ascii="Times New Roman" w:eastAsia="Times New Roman" w:hAnsi="Times New Roman" w:cs="Times New Roman"/>
          <w:lang w:val="en-GB" w:eastAsia="en-AU"/>
        </w:rPr>
        <w:commentReference w:id="1566"/>
      </w:r>
      <w:r w:rsidRPr="00BC0C1B">
        <w:rPr>
          <w:rFonts w:ascii="Cambria" w:eastAsia="Times New Roman" w:hAnsi="Cambria" w:cs="Times New Roman"/>
          <w:szCs w:val="24"/>
          <w:lang w:val="en-GB" w:eastAsia="en-AU"/>
        </w:rPr>
        <w:t>.</w:t>
      </w:r>
    </w:p>
    <w:p w14:paraId="6284D3E7" w14:textId="77777777" w:rsidR="00BC0C1B" w:rsidRPr="00BC0C1B" w:rsidRDefault="00BC0C1B" w:rsidP="00EF6875">
      <w:pPr>
        <w:pStyle w:val="Heading3"/>
      </w:pPr>
      <w:bookmarkStart w:id="1567" w:name="_Toc130487717"/>
      <w:bookmarkStart w:id="1568" w:name="_Toc130491653"/>
      <w:bookmarkStart w:id="1569" w:name="_Toc166312728"/>
      <w:bookmarkStart w:id="1570" w:name="_Toc246766505"/>
      <w:bookmarkStart w:id="1571" w:name="_Toc325181159"/>
      <w:bookmarkStart w:id="1572" w:name="_Toc325181437"/>
      <w:bookmarkStart w:id="1573" w:name="_Toc325181703"/>
      <w:bookmarkStart w:id="1574" w:name="_Toc325182837"/>
      <w:bookmarkStart w:id="1575" w:name="_Toc325183686"/>
      <w:bookmarkStart w:id="1576" w:name="_Toc297149714"/>
      <w:r w:rsidRPr="00BC0C1B">
        <w:lastRenderedPageBreak/>
        <w:t>Requirements for time-stamping of records</w:t>
      </w:r>
      <w:bookmarkEnd w:id="1567"/>
      <w:bookmarkEnd w:id="1568"/>
      <w:bookmarkEnd w:id="1569"/>
      <w:bookmarkEnd w:id="1570"/>
      <w:bookmarkEnd w:id="1571"/>
      <w:bookmarkEnd w:id="1572"/>
      <w:bookmarkEnd w:id="1573"/>
      <w:bookmarkEnd w:id="1574"/>
      <w:bookmarkEnd w:id="1575"/>
      <w:bookmarkEnd w:id="1576"/>
    </w:p>
    <w:p w14:paraId="1CC2222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Individual events shall be time stamped with the timing of the event. Audit logs shall also be time stamped with the time of archival, and if via a backup process a timestamp of the relevant backup.</w:t>
      </w:r>
    </w:p>
    <w:p w14:paraId="5EA42454" w14:textId="77777777" w:rsidR="00BC0C1B" w:rsidRPr="00BC0C1B" w:rsidRDefault="00BC0C1B" w:rsidP="00EF6875">
      <w:pPr>
        <w:pStyle w:val="Heading3"/>
      </w:pPr>
      <w:bookmarkStart w:id="1577" w:name="_Toc130487718"/>
      <w:bookmarkStart w:id="1578" w:name="_Toc130491654"/>
      <w:bookmarkStart w:id="1579" w:name="_Toc166312729"/>
      <w:bookmarkStart w:id="1580" w:name="_Toc246766506"/>
      <w:bookmarkStart w:id="1581" w:name="_Toc325181160"/>
      <w:bookmarkStart w:id="1582" w:name="_Toc325181438"/>
      <w:bookmarkStart w:id="1583" w:name="_Toc325181704"/>
      <w:bookmarkStart w:id="1584" w:name="_Toc325182838"/>
      <w:bookmarkStart w:id="1585" w:name="_Toc325183687"/>
      <w:bookmarkStart w:id="1586" w:name="_Toc297149715"/>
      <w:r w:rsidRPr="00BC0C1B">
        <w:t>Archive collection system (internal or external)</w:t>
      </w:r>
      <w:bookmarkEnd w:id="1577"/>
      <w:bookmarkEnd w:id="1578"/>
      <w:bookmarkEnd w:id="1579"/>
      <w:bookmarkEnd w:id="1580"/>
      <w:bookmarkEnd w:id="1581"/>
      <w:bookmarkEnd w:id="1582"/>
      <w:bookmarkEnd w:id="1583"/>
      <w:bookmarkEnd w:id="1584"/>
      <w:bookmarkEnd w:id="1585"/>
      <w:bookmarkEnd w:id="1586"/>
    </w:p>
    <w:p w14:paraId="5A128A46" w14:textId="77777777" w:rsidR="00504F84" w:rsidRDefault="00BE2930"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Archiving is performed by </w:t>
      </w:r>
      <w:r w:rsidR="003D46C9">
        <w:rPr>
          <w:rFonts w:ascii="Cambria" w:eastAsia="Times New Roman" w:hAnsi="Cambria" w:cs="Times New Roman"/>
          <w:szCs w:val="24"/>
          <w:lang w:val="en-GB" w:eastAsia="en-AU"/>
        </w:rPr>
        <w:t xml:space="preserve">AS </w:t>
      </w:r>
      <w:r>
        <w:rPr>
          <w:rFonts w:ascii="Cambria" w:eastAsia="Times New Roman" w:hAnsi="Cambria" w:cs="Times New Roman"/>
          <w:szCs w:val="24"/>
          <w:lang w:val="en-GB" w:eastAsia="en-AU"/>
        </w:rPr>
        <w:t>Operations personnel.</w:t>
      </w:r>
      <w:r w:rsidR="00504F84">
        <w:rPr>
          <w:rFonts w:ascii="Cambria" w:eastAsia="Times New Roman" w:hAnsi="Cambria" w:cs="Times New Roman"/>
          <w:szCs w:val="24"/>
          <w:lang w:val="en-GB" w:eastAsia="en-AU"/>
        </w:rPr>
        <w:t xml:space="preserve">  </w:t>
      </w:r>
    </w:p>
    <w:p w14:paraId="144F7E84" w14:textId="77777777" w:rsidR="00BC0C1B" w:rsidRPr="00BC0C1B" w:rsidRDefault="00504F84"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Key pairs will be archived and retrieved using the procedures documented in the KMP.</w:t>
      </w:r>
    </w:p>
    <w:p w14:paraId="48B554AF" w14:textId="77777777" w:rsidR="00BC0C1B" w:rsidRPr="00BC0C1B" w:rsidRDefault="00BC0C1B" w:rsidP="00EF6875">
      <w:pPr>
        <w:pStyle w:val="Heading3"/>
      </w:pPr>
      <w:bookmarkStart w:id="1587" w:name="_Toc130487719"/>
      <w:bookmarkStart w:id="1588" w:name="_Toc130491655"/>
      <w:bookmarkStart w:id="1589" w:name="_Toc166312730"/>
      <w:bookmarkStart w:id="1590" w:name="_Toc246766507"/>
      <w:bookmarkStart w:id="1591" w:name="_Toc325181161"/>
      <w:bookmarkStart w:id="1592" w:name="_Toc325181439"/>
      <w:bookmarkStart w:id="1593" w:name="_Toc325181705"/>
      <w:bookmarkStart w:id="1594" w:name="_Toc325182839"/>
      <w:bookmarkStart w:id="1595" w:name="_Toc325183688"/>
      <w:bookmarkStart w:id="1596" w:name="_Toc297149716"/>
      <w:r w:rsidRPr="00BC0C1B">
        <w:t>Procedures to obtain and verify archive information</w:t>
      </w:r>
      <w:bookmarkEnd w:id="1587"/>
      <w:bookmarkEnd w:id="1588"/>
      <w:bookmarkEnd w:id="1589"/>
      <w:bookmarkEnd w:id="1590"/>
      <w:bookmarkEnd w:id="1591"/>
      <w:bookmarkEnd w:id="1592"/>
      <w:bookmarkEnd w:id="1593"/>
      <w:bookmarkEnd w:id="1594"/>
      <w:bookmarkEnd w:id="1595"/>
      <w:bookmarkEnd w:id="1596"/>
    </w:p>
    <w:p w14:paraId="6F7EA96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To provide authentication and integrity confirmation of the archive records</w:t>
      </w:r>
      <w:r w:rsidR="00504F84">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digital signatures are applied.  </w:t>
      </w:r>
    </w:p>
    <w:p w14:paraId="69357024" w14:textId="77777777" w:rsidR="00BC0C1B" w:rsidRPr="00BC0C1B" w:rsidRDefault="00BC0C1B" w:rsidP="00EF6875">
      <w:pPr>
        <w:pStyle w:val="Heading2"/>
      </w:pPr>
      <w:bookmarkStart w:id="1597" w:name="_Toc237159590"/>
      <w:bookmarkStart w:id="1598" w:name="_Toc246766508"/>
      <w:bookmarkStart w:id="1599" w:name="_Toc325181162"/>
      <w:bookmarkStart w:id="1600" w:name="_Toc325181440"/>
      <w:bookmarkStart w:id="1601" w:name="_Toc325181706"/>
      <w:bookmarkStart w:id="1602" w:name="_Toc325182840"/>
      <w:bookmarkStart w:id="1603" w:name="_Toc325183689"/>
      <w:bookmarkStart w:id="1604" w:name="_Toc297149717"/>
      <w:bookmarkStart w:id="1605" w:name="_Toc446408856"/>
      <w:bookmarkStart w:id="1606" w:name="_Toc130487720"/>
      <w:bookmarkStart w:id="1607" w:name="_Toc130491656"/>
      <w:bookmarkStart w:id="1608" w:name="_Toc166312731"/>
      <w:r w:rsidRPr="00BC0C1B">
        <w:t>Key changeover</w:t>
      </w:r>
      <w:bookmarkEnd w:id="1597"/>
      <w:bookmarkEnd w:id="1598"/>
      <w:bookmarkEnd w:id="1599"/>
      <w:bookmarkEnd w:id="1600"/>
      <w:bookmarkEnd w:id="1601"/>
      <w:bookmarkEnd w:id="1602"/>
      <w:bookmarkEnd w:id="1603"/>
      <w:bookmarkEnd w:id="1604"/>
      <w:bookmarkEnd w:id="1605"/>
    </w:p>
    <w:bookmarkEnd w:id="1606"/>
    <w:bookmarkEnd w:id="1607"/>
    <w:bookmarkEnd w:id="1608"/>
    <w:p w14:paraId="421BF702" w14:textId="77777777" w:rsidR="00ED001A" w:rsidRDefault="00504F84" w:rsidP="00BC0C1B">
      <w:pPr>
        <w:spacing w:after="120" w:line="240" w:lineRule="auto"/>
        <w:jc w:val="both"/>
        <w:rPr>
          <w:rFonts w:ascii="Cambria" w:eastAsia="Times New Roman" w:hAnsi="Cambria" w:cs="Times New Roman"/>
          <w:szCs w:val="24"/>
          <w:lang w:val="en-GB" w:eastAsia="en-AU"/>
        </w:rPr>
      </w:pPr>
      <w:r w:rsidRPr="00504F84">
        <w:rPr>
          <w:rFonts w:ascii="Cambria" w:eastAsia="Times New Roman" w:hAnsi="Cambria" w:cs="Times New Roman"/>
          <w:szCs w:val="24"/>
          <w:lang w:val="en-GB" w:eastAsia="en-AU"/>
        </w:rPr>
        <w:t xml:space="preserve">A change to the </w:t>
      </w:r>
      <w:r>
        <w:rPr>
          <w:rFonts w:ascii="Cambria" w:eastAsia="Times New Roman" w:hAnsi="Cambria" w:cs="Times New Roman"/>
          <w:szCs w:val="24"/>
          <w:lang w:val="en-US" w:eastAsia="en-AU"/>
        </w:rPr>
        <w:t>New Zealand Government PKI Framework</w:t>
      </w:r>
      <w:r>
        <w:rPr>
          <w:rFonts w:ascii="Cambria" w:eastAsia="Times New Roman" w:hAnsi="Cambria" w:cs="Times New Roman"/>
          <w:szCs w:val="24"/>
          <w:lang w:val="en-GB" w:eastAsia="en-AU"/>
        </w:rPr>
        <w:t xml:space="preserve"> R</w:t>
      </w:r>
      <w:r w:rsidRPr="00504F84">
        <w:rPr>
          <w:rFonts w:ascii="Cambria" w:eastAsia="Times New Roman" w:hAnsi="Cambria" w:cs="Times New Roman"/>
          <w:szCs w:val="24"/>
          <w:lang w:val="en-GB" w:eastAsia="en-AU"/>
        </w:rPr>
        <w:t xml:space="preserve">CA’s keys will require re-key of all subordinate certificates in the certification path. The </w:t>
      </w:r>
      <w:r w:rsidR="00ED001A">
        <w:rPr>
          <w:rFonts w:ascii="Cambria" w:eastAsia="Times New Roman" w:hAnsi="Cambria" w:cs="Times New Roman"/>
          <w:szCs w:val="24"/>
          <w:lang w:val="en-GB" w:eastAsia="en-AU"/>
        </w:rPr>
        <w:t>Lead Agency</w:t>
      </w:r>
      <w:r w:rsidRPr="00504F84">
        <w:rPr>
          <w:rFonts w:ascii="Cambria" w:eastAsia="Times New Roman" w:hAnsi="Cambria" w:cs="Times New Roman"/>
          <w:szCs w:val="24"/>
          <w:lang w:val="en-GB" w:eastAsia="en-AU"/>
        </w:rPr>
        <w:t xml:space="preserve"> </w:t>
      </w:r>
      <w:r w:rsidR="00ED001A">
        <w:rPr>
          <w:rFonts w:ascii="Cambria" w:eastAsia="Times New Roman" w:hAnsi="Cambria" w:cs="Times New Roman"/>
          <w:szCs w:val="24"/>
          <w:lang w:val="en-GB" w:eastAsia="en-AU"/>
        </w:rPr>
        <w:t>will, within reason, i</w:t>
      </w:r>
      <w:r w:rsidRPr="00504F84">
        <w:rPr>
          <w:rFonts w:ascii="Cambria" w:eastAsia="Times New Roman" w:hAnsi="Cambria" w:cs="Times New Roman"/>
          <w:szCs w:val="24"/>
          <w:lang w:val="en-GB" w:eastAsia="en-AU"/>
        </w:rPr>
        <w:t>nform</w:t>
      </w:r>
      <w:r w:rsidR="00ED001A">
        <w:rPr>
          <w:rFonts w:ascii="Cambria" w:eastAsia="Times New Roman" w:hAnsi="Cambria" w:cs="Times New Roman"/>
          <w:szCs w:val="24"/>
          <w:lang w:val="en-GB" w:eastAsia="en-AU"/>
        </w:rPr>
        <w:t xml:space="preserve"> all PKI Service Providers affected, and Subscriber Agencies (through respective Subscriber Authority)</w:t>
      </w:r>
      <w:r w:rsidRPr="00504F84">
        <w:rPr>
          <w:rFonts w:ascii="Cambria" w:eastAsia="Times New Roman" w:hAnsi="Cambria" w:cs="Times New Roman"/>
          <w:szCs w:val="24"/>
          <w:lang w:val="en-GB" w:eastAsia="en-AU"/>
        </w:rPr>
        <w:t xml:space="preserve"> of any </w:t>
      </w:r>
      <w:r w:rsidR="00ED001A">
        <w:rPr>
          <w:rFonts w:ascii="Cambria" w:eastAsia="Times New Roman" w:hAnsi="Cambria" w:cs="Times New Roman"/>
          <w:szCs w:val="24"/>
          <w:lang w:val="en-GB" w:eastAsia="en-AU"/>
        </w:rPr>
        <w:t xml:space="preserve">RCA or Subordinate </w:t>
      </w:r>
      <w:r w:rsidRPr="00504F84">
        <w:rPr>
          <w:rFonts w:ascii="Cambria" w:eastAsia="Times New Roman" w:hAnsi="Cambria" w:cs="Times New Roman"/>
          <w:szCs w:val="24"/>
          <w:lang w:val="en-GB" w:eastAsia="en-AU"/>
        </w:rPr>
        <w:t>CA key changeover in advance and may revoke, reissue or re-key subordinate certificates as it sees fit.</w:t>
      </w:r>
      <w:r w:rsidR="00ED001A">
        <w:rPr>
          <w:rFonts w:ascii="Cambria" w:eastAsia="Times New Roman" w:hAnsi="Cambria" w:cs="Times New Roman"/>
          <w:szCs w:val="24"/>
          <w:lang w:val="en-GB" w:eastAsia="en-AU"/>
        </w:rPr>
        <w:t xml:space="preserve">  </w:t>
      </w:r>
    </w:p>
    <w:p w14:paraId="45DFF113" w14:textId="77777777" w:rsidR="00504F84" w:rsidRDefault="00ED001A"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The Lead Agency is </w:t>
      </w:r>
      <w:r w:rsidRPr="00ED001A">
        <w:rPr>
          <w:rFonts w:ascii="Cambria" w:eastAsia="Times New Roman" w:hAnsi="Cambria" w:cs="Times New Roman"/>
          <w:szCs w:val="24"/>
          <w:lang w:val="en-GB" w:eastAsia="en-AU"/>
        </w:rPr>
        <w:t xml:space="preserve">under no obligation to inform </w:t>
      </w:r>
      <w:r>
        <w:rPr>
          <w:rFonts w:ascii="Cambria" w:eastAsia="Times New Roman" w:hAnsi="Cambria" w:cs="Times New Roman"/>
          <w:szCs w:val="24"/>
          <w:lang w:val="en-GB" w:eastAsia="en-AU"/>
        </w:rPr>
        <w:t>individual S</w:t>
      </w:r>
      <w:r w:rsidRPr="00ED001A">
        <w:rPr>
          <w:rFonts w:ascii="Cambria" w:eastAsia="Times New Roman" w:hAnsi="Cambria" w:cs="Times New Roman"/>
          <w:szCs w:val="24"/>
          <w:lang w:val="en-GB" w:eastAsia="en-AU"/>
        </w:rPr>
        <w:t xml:space="preserve">ubscribers of any </w:t>
      </w:r>
      <w:r>
        <w:rPr>
          <w:rFonts w:ascii="Cambria" w:eastAsia="Times New Roman" w:hAnsi="Cambria" w:cs="Times New Roman"/>
          <w:szCs w:val="24"/>
          <w:lang w:val="en-GB" w:eastAsia="en-AU"/>
        </w:rPr>
        <w:t xml:space="preserve">RCA or Subordinate </w:t>
      </w:r>
      <w:r w:rsidRPr="00ED001A">
        <w:rPr>
          <w:rFonts w:ascii="Cambria" w:eastAsia="Times New Roman" w:hAnsi="Cambria" w:cs="Times New Roman"/>
          <w:szCs w:val="24"/>
          <w:lang w:val="en-GB" w:eastAsia="en-AU"/>
        </w:rPr>
        <w:t>CA key changeover in advance</w:t>
      </w:r>
      <w:r>
        <w:rPr>
          <w:rFonts w:ascii="Cambria" w:eastAsia="Times New Roman" w:hAnsi="Cambria" w:cs="Times New Roman"/>
          <w:szCs w:val="24"/>
          <w:lang w:val="en-GB" w:eastAsia="en-AU"/>
        </w:rPr>
        <w:t>. This responsibility rests with respective Subscriber Authorities and PKI Service Providers.</w:t>
      </w:r>
    </w:p>
    <w:p w14:paraId="3B304E94" w14:textId="05852FAC"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ED001A">
        <w:rPr>
          <w:rFonts w:ascii="Cambria" w:eastAsia="Times New Roman" w:hAnsi="Cambria" w:cs="Times New Roman"/>
          <w:szCs w:val="24"/>
          <w:lang w:val="en-US" w:eastAsia="en-AU"/>
        </w:rPr>
        <w:t>New Zealand Government PKI Framework</w:t>
      </w:r>
      <w:r w:rsidRPr="00BC0C1B">
        <w:rPr>
          <w:rFonts w:ascii="Cambria" w:eastAsia="Times New Roman" w:hAnsi="Cambria" w:cs="Times New Roman"/>
          <w:szCs w:val="24"/>
          <w:lang w:val="en-GB" w:eastAsia="en-AU"/>
        </w:rPr>
        <w:t xml:space="preserve"> ensures that the key changeover process and procedures will provide for uninterrupted operation of the </w:t>
      </w:r>
      <w:r w:rsidR="00504F84">
        <w:rPr>
          <w:rFonts w:ascii="Cambria" w:eastAsia="Times New Roman" w:hAnsi="Cambria" w:cs="Times New Roman"/>
          <w:szCs w:val="24"/>
          <w:lang w:val="en-GB" w:eastAsia="en-AU"/>
        </w:rPr>
        <w:t xml:space="preserve">RCA and Subordinate </w:t>
      </w:r>
      <w:r w:rsidRPr="00BC0C1B">
        <w:rPr>
          <w:rFonts w:ascii="Cambria" w:eastAsia="Times New Roman" w:hAnsi="Cambria" w:cs="Times New Roman"/>
          <w:szCs w:val="24"/>
          <w:lang w:val="en-GB" w:eastAsia="en-AU"/>
        </w:rPr>
        <w:t>CA</w:t>
      </w:r>
      <w:r w:rsidR="00504F84">
        <w:rPr>
          <w:rFonts w:ascii="Cambria" w:eastAsia="Times New Roman" w:hAnsi="Cambria" w:cs="Times New Roman"/>
          <w:szCs w:val="24"/>
          <w:lang w:val="en-GB" w:eastAsia="en-AU"/>
        </w:rPr>
        <w:t>s managed under this CPS</w:t>
      </w:r>
      <w:r w:rsidRPr="00BC0C1B">
        <w:rPr>
          <w:rFonts w:ascii="Cambria" w:eastAsia="Times New Roman" w:hAnsi="Cambria" w:cs="Times New Roman"/>
          <w:szCs w:val="24"/>
          <w:lang w:val="en-GB" w:eastAsia="en-AU"/>
        </w:rPr>
        <w:t>, and will also ensure that subordinate certificates do not become invalid as a result of CA key changeover.</w:t>
      </w:r>
    </w:p>
    <w:p w14:paraId="47435417"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Key changeover per</w:t>
      </w:r>
      <w:r w:rsidR="00660C68">
        <w:rPr>
          <w:rFonts w:ascii="Cambria" w:eastAsia="Times New Roman" w:hAnsi="Cambria" w:cs="Times New Roman"/>
          <w:szCs w:val="24"/>
          <w:lang w:val="en-GB" w:eastAsia="en-AU"/>
        </w:rPr>
        <w:t>iods will be in accordance with</w:t>
      </w:r>
      <w:r w:rsidRPr="00BC0C1B">
        <w:rPr>
          <w:rFonts w:ascii="Cambria" w:eastAsia="Times New Roman" w:hAnsi="Cambria" w:cs="Times New Roman"/>
          <w:szCs w:val="24"/>
          <w:lang w:val="en-GB" w:eastAsia="en-AU"/>
        </w:rPr>
        <w:t xml:space="preserve"> policy, and prior to normal certificate/key expiry.</w:t>
      </w:r>
    </w:p>
    <w:p w14:paraId="7CFDC567" w14:textId="77777777" w:rsidR="00BC0C1B" w:rsidRPr="00BC0C1B" w:rsidRDefault="00BC0C1B" w:rsidP="00EF6875">
      <w:pPr>
        <w:pStyle w:val="Heading2"/>
      </w:pPr>
      <w:bookmarkStart w:id="1609" w:name="_Toc237159591"/>
      <w:bookmarkStart w:id="1610" w:name="_Toc246766509"/>
      <w:bookmarkStart w:id="1611" w:name="_Toc325181163"/>
      <w:bookmarkStart w:id="1612" w:name="_Toc325181441"/>
      <w:bookmarkStart w:id="1613" w:name="_Toc325181707"/>
      <w:bookmarkStart w:id="1614" w:name="_Toc325182841"/>
      <w:bookmarkStart w:id="1615" w:name="_Toc325183690"/>
      <w:bookmarkStart w:id="1616" w:name="_Toc297149718"/>
      <w:bookmarkStart w:id="1617" w:name="_Toc446408857"/>
      <w:bookmarkStart w:id="1618" w:name="_Toc130487721"/>
      <w:bookmarkStart w:id="1619" w:name="_Toc130491657"/>
      <w:bookmarkStart w:id="1620" w:name="_Toc166312732"/>
      <w:r w:rsidRPr="00BC0C1B">
        <w:t>Compromise and disaster recovery</w:t>
      </w:r>
      <w:bookmarkEnd w:id="1609"/>
      <w:bookmarkEnd w:id="1610"/>
      <w:bookmarkEnd w:id="1611"/>
      <w:bookmarkEnd w:id="1612"/>
      <w:bookmarkEnd w:id="1613"/>
      <w:bookmarkEnd w:id="1614"/>
      <w:bookmarkEnd w:id="1615"/>
      <w:bookmarkEnd w:id="1616"/>
      <w:bookmarkEnd w:id="1617"/>
    </w:p>
    <w:p w14:paraId="2E8AF276" w14:textId="77777777" w:rsidR="00BC0C1B" w:rsidRPr="00BC0C1B" w:rsidRDefault="00BC0C1B" w:rsidP="00EF6875">
      <w:pPr>
        <w:pStyle w:val="Heading3"/>
      </w:pPr>
      <w:bookmarkStart w:id="1621" w:name="_Toc130487722"/>
      <w:bookmarkStart w:id="1622" w:name="_Toc130491658"/>
      <w:bookmarkStart w:id="1623" w:name="_Toc166312733"/>
      <w:bookmarkStart w:id="1624" w:name="_Toc246766510"/>
      <w:bookmarkStart w:id="1625" w:name="_Toc325181164"/>
      <w:bookmarkStart w:id="1626" w:name="_Toc325181442"/>
      <w:bookmarkStart w:id="1627" w:name="_Toc325181708"/>
      <w:bookmarkStart w:id="1628" w:name="_Toc325182842"/>
      <w:bookmarkStart w:id="1629" w:name="_Toc325183691"/>
      <w:bookmarkStart w:id="1630" w:name="_Toc297149719"/>
      <w:bookmarkEnd w:id="1618"/>
      <w:bookmarkEnd w:id="1619"/>
      <w:bookmarkEnd w:id="1620"/>
      <w:r w:rsidRPr="00BC0C1B">
        <w:t>Incident and compromise handling procedures</w:t>
      </w:r>
      <w:bookmarkEnd w:id="1621"/>
      <w:bookmarkEnd w:id="1622"/>
      <w:bookmarkEnd w:id="1623"/>
      <w:bookmarkEnd w:id="1624"/>
      <w:bookmarkEnd w:id="1625"/>
      <w:bookmarkEnd w:id="1626"/>
      <w:bookmarkEnd w:id="1627"/>
      <w:bookmarkEnd w:id="1628"/>
      <w:bookmarkEnd w:id="1629"/>
      <w:bookmarkEnd w:id="1630"/>
    </w:p>
    <w:p w14:paraId="23845E07" w14:textId="3C6B318B" w:rsidR="00BC0C1B" w:rsidRPr="00BC0C1B" w:rsidRDefault="00BC0C1B" w:rsidP="00BC0C1B">
      <w:pPr>
        <w:spacing w:after="120" w:line="240" w:lineRule="auto"/>
        <w:jc w:val="both"/>
        <w:rPr>
          <w:rFonts w:ascii="Cambria" w:eastAsia="Times New Roman" w:hAnsi="Cambria" w:cs="Times New Roman"/>
          <w:szCs w:val="24"/>
          <w:lang w:val="en-GB" w:eastAsia="en-AU"/>
        </w:rPr>
      </w:pPr>
      <w:commentRangeStart w:id="1631"/>
      <w:commentRangeStart w:id="1632"/>
      <w:commentRangeStart w:id="1633"/>
      <w:r w:rsidRPr="00BC0C1B">
        <w:rPr>
          <w:rFonts w:ascii="Cambria" w:eastAsia="Times New Roman" w:hAnsi="Cambria" w:cs="Times New Roman"/>
          <w:szCs w:val="24"/>
          <w:lang w:val="en-GB" w:eastAsia="en-AU"/>
        </w:rPr>
        <w:t xml:space="preserve">All </w:t>
      </w:r>
      <w:r w:rsidR="00660C68">
        <w:rPr>
          <w:rFonts w:ascii="Cambria" w:eastAsia="Times New Roman" w:hAnsi="Cambria" w:cs="Times New Roman"/>
          <w:szCs w:val="24"/>
          <w:lang w:val="en-GB" w:eastAsia="en-AU"/>
        </w:rPr>
        <w:t xml:space="preserve">security incidents (as per the </w:t>
      </w:r>
      <w:del w:id="1634" w:author="cogito" w:date="2016-05-08T16:59:00Z">
        <w:r w:rsidR="00FE0977">
          <w:rPr>
            <w:rFonts w:ascii="Cambria" w:eastAsia="Times New Roman" w:hAnsi="Cambria" w:cs="Times New Roman"/>
            <w:szCs w:val="24"/>
            <w:lang w:val="en-GB" w:eastAsia="en-AU"/>
          </w:rPr>
          <w:delText>S</w:delText>
        </w:r>
        <w:r w:rsidR="00FE0977" w:rsidRPr="00BC0C1B">
          <w:rPr>
            <w:rFonts w:ascii="Cambria" w:eastAsia="Times New Roman" w:hAnsi="Cambria" w:cs="Times New Roman"/>
            <w:szCs w:val="24"/>
            <w:lang w:val="en-GB" w:eastAsia="en-AU"/>
          </w:rPr>
          <w:delText>SP</w:delText>
        </w:r>
      </w:del>
      <w:ins w:id="1635" w:author="cogito" w:date="2016-05-08T16:59:00Z">
        <w:r w:rsidR="00CE0F88">
          <w:rPr>
            <w:rFonts w:ascii="Cambria" w:eastAsia="Times New Roman" w:hAnsi="Cambria" w:cs="Times New Roman"/>
            <w:szCs w:val="24"/>
            <w:lang w:val="en-GB" w:eastAsia="en-AU"/>
          </w:rPr>
          <w:t>DRBCP</w:t>
        </w:r>
      </w:ins>
      <w:r w:rsidRPr="00BC0C1B">
        <w:rPr>
          <w:rFonts w:ascii="Cambria" w:eastAsia="Times New Roman" w:hAnsi="Cambria" w:cs="Times New Roman"/>
          <w:szCs w:val="24"/>
          <w:lang w:val="en-GB" w:eastAsia="en-AU"/>
        </w:rPr>
        <w:t>) are to be logged, and an investigation of the incident is to be undertaken, to determine if:</w:t>
      </w:r>
      <w:commentRangeEnd w:id="1631"/>
      <w:commentRangeEnd w:id="1633"/>
      <w:r w:rsidR="0074167B">
        <w:rPr>
          <w:rStyle w:val="CommentReference"/>
          <w:rFonts w:ascii="Times New Roman" w:eastAsia="Times New Roman" w:hAnsi="Times New Roman" w:cs="Times New Roman"/>
          <w:lang w:val="en-GB" w:eastAsia="en-AU"/>
        </w:rPr>
        <w:commentReference w:id="1631"/>
      </w:r>
      <w:commentRangeEnd w:id="1632"/>
      <w:r w:rsidR="00E768B7">
        <w:rPr>
          <w:rStyle w:val="CommentReference"/>
          <w:rFonts w:ascii="Times New Roman" w:eastAsia="Times New Roman" w:hAnsi="Times New Roman" w:cs="Times New Roman"/>
          <w:lang w:val="en-GB" w:eastAsia="en-AU"/>
        </w:rPr>
        <w:commentReference w:id="1632"/>
      </w:r>
      <w:r w:rsidR="0074167B">
        <w:rPr>
          <w:rStyle w:val="CommentReference"/>
          <w:rFonts w:ascii="Times New Roman" w:eastAsia="Times New Roman" w:hAnsi="Times New Roman" w:cs="Times New Roman"/>
          <w:lang w:val="en-GB" w:eastAsia="en-AU"/>
        </w:rPr>
        <w:commentReference w:id="1633"/>
      </w:r>
    </w:p>
    <w:p w14:paraId="2817FF1F" w14:textId="77777777" w:rsidR="00BC0C1B" w:rsidRPr="00BC0C1B" w:rsidRDefault="00BC0C1B" w:rsidP="00F63A95">
      <w:pPr>
        <w:numPr>
          <w:ilvl w:val="0"/>
          <w:numId w:val="3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key compromise has occurred, is suspected, or cannot be discounted;</w:t>
      </w:r>
    </w:p>
    <w:p w14:paraId="3BA3142A" w14:textId="77777777" w:rsidR="00BC0C1B" w:rsidRPr="00BC0C1B" w:rsidRDefault="00BC0C1B" w:rsidP="00F63A95">
      <w:pPr>
        <w:numPr>
          <w:ilvl w:val="0"/>
          <w:numId w:val="3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incident was deliberate or accidental;</w:t>
      </w:r>
    </w:p>
    <w:p w14:paraId="7A49692B" w14:textId="77777777" w:rsidR="00BC0C1B" w:rsidRPr="00BC0C1B" w:rsidRDefault="00BC0C1B" w:rsidP="00F63A95">
      <w:pPr>
        <w:numPr>
          <w:ilvl w:val="0"/>
          <w:numId w:val="3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procedures should be modified to address the circumstances that enabled the incident to occur; and </w:t>
      </w:r>
    </w:p>
    <w:p w14:paraId="6D54959F" w14:textId="77777777" w:rsidR="00BC0C1B" w:rsidRPr="00BC0C1B" w:rsidRDefault="00BC0C1B" w:rsidP="000C67C3">
      <w:pPr>
        <w:numPr>
          <w:ilvl w:val="0"/>
          <w:numId w:val="37"/>
        </w:numPr>
        <w:spacing w:after="120" w:line="240" w:lineRule="auto"/>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any</w:t>
      </w:r>
      <w:proofErr w:type="gramEnd"/>
      <w:r w:rsidRPr="00BC0C1B">
        <w:rPr>
          <w:rFonts w:ascii="Cambria" w:eastAsia="Times New Roman" w:hAnsi="Cambria" w:cs="Times New Roman"/>
          <w:szCs w:val="20"/>
          <w:lang w:eastAsia="en-AU"/>
        </w:rPr>
        <w:t xml:space="preserve"> further action is required.</w:t>
      </w:r>
    </w:p>
    <w:p w14:paraId="60FCF077" w14:textId="18890387" w:rsidR="0074167B" w:rsidRDefault="0074167B" w:rsidP="000C67C3">
      <w:pPr>
        <w:spacing w:before="120" w:after="120" w:line="240" w:lineRule="auto"/>
        <w:jc w:val="both"/>
        <w:rPr>
          <w:rFonts w:ascii="Cambria" w:eastAsia="Times New Roman" w:hAnsi="Cambria" w:cs="Times New Roman"/>
          <w:szCs w:val="24"/>
          <w:lang w:val="en-GB" w:eastAsia="en-AU"/>
        </w:rPr>
      </w:pPr>
      <w:r w:rsidRPr="0074167B">
        <w:rPr>
          <w:rFonts w:ascii="Cambria" w:eastAsia="Times New Roman" w:hAnsi="Cambria" w:cs="Times New Roman"/>
          <w:szCs w:val="24"/>
          <w:lang w:val="en-GB" w:eastAsia="en-AU"/>
        </w:rPr>
        <w:t xml:space="preserve">The </w:t>
      </w:r>
      <w:del w:id="1636" w:author="cogito" w:date="2016-05-08T16:59:00Z">
        <w:r>
          <w:rPr>
            <w:rFonts w:ascii="Cambria" w:eastAsia="Times New Roman" w:hAnsi="Cambria" w:cs="Times New Roman"/>
            <w:szCs w:val="24"/>
            <w:lang w:val="en-GB" w:eastAsia="en-AU"/>
          </w:rPr>
          <w:delText xml:space="preserve">RCA and </w:delText>
        </w:r>
        <w:r w:rsidRPr="0074167B">
          <w:rPr>
            <w:rFonts w:ascii="Cambria" w:eastAsia="Times New Roman" w:hAnsi="Cambria" w:cs="Times New Roman"/>
            <w:szCs w:val="24"/>
            <w:lang w:val="en-GB" w:eastAsia="en-AU"/>
          </w:rPr>
          <w:delText>CA</w:delText>
        </w:r>
      </w:del>
      <w:ins w:id="1637" w:author="cogito" w:date="2016-05-08T16:59:00Z">
        <w:r w:rsidR="00A5427E">
          <w:rPr>
            <w:rFonts w:ascii="Cambria" w:eastAsia="Times New Roman" w:hAnsi="Cambria" w:cs="Times New Roman"/>
            <w:szCs w:val="24"/>
            <w:lang w:val="en-GB" w:eastAsia="en-AU"/>
          </w:rPr>
          <w:t>PKI</w:t>
        </w:r>
      </w:ins>
      <w:r w:rsidRPr="0074167B">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 xml:space="preserve">providers </w:t>
      </w:r>
      <w:r w:rsidRPr="0074167B">
        <w:rPr>
          <w:rFonts w:ascii="Cambria" w:eastAsia="Times New Roman" w:hAnsi="Cambria" w:cs="Times New Roman"/>
          <w:szCs w:val="24"/>
          <w:lang w:val="en-GB" w:eastAsia="en-AU"/>
        </w:rPr>
        <w:t xml:space="preserve">will undertake a “cold” disaster recovery </w:t>
      </w:r>
      <w:r>
        <w:rPr>
          <w:rFonts w:ascii="Cambria" w:eastAsia="Times New Roman" w:hAnsi="Cambria" w:cs="Times New Roman"/>
          <w:szCs w:val="24"/>
          <w:lang w:val="en-GB" w:eastAsia="en-AU"/>
        </w:rPr>
        <w:t>exercise at least once a year, including</w:t>
      </w:r>
      <w:r w:rsidRPr="0074167B">
        <w:rPr>
          <w:rFonts w:ascii="Cambria" w:eastAsia="Times New Roman" w:hAnsi="Cambria" w:cs="Times New Roman"/>
          <w:szCs w:val="24"/>
          <w:lang w:val="en-GB" w:eastAsia="en-AU"/>
        </w:rPr>
        <w:t xml:space="preserve"> restore from backups. The PKI components must be able to be recovered to a state no more than one week out of date in the event of a regional disaster. </w:t>
      </w:r>
    </w:p>
    <w:p w14:paraId="62A2013C" w14:textId="77777777" w:rsidR="00BC0C1B" w:rsidRPr="00BC0C1B" w:rsidRDefault="00BC0C1B" w:rsidP="000C67C3">
      <w:pPr>
        <w:spacing w:before="120"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If it is possible that a key compromise has occurred, the certificate requires revocation.  All cross-certified CAs are to be informed if an applicable CA is compromised.  </w:t>
      </w:r>
    </w:p>
    <w:p w14:paraId="7C164C3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decision to revoke the certificates subordinate to the compromised entity is optional however; the </w:t>
      </w:r>
      <w:r w:rsidR="003D46C9">
        <w:rPr>
          <w:rFonts w:ascii="Cambria" w:eastAsia="Times New Roman" w:hAnsi="Cambria" w:cs="Times New Roman"/>
          <w:szCs w:val="24"/>
          <w:lang w:val="en-GB" w:eastAsia="en-AU"/>
        </w:rPr>
        <w:t>AS</w:t>
      </w:r>
      <w:r w:rsidR="003D46C9"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Operations Manual describes the necessary processes.  Where a </w:t>
      </w:r>
      <w:r w:rsidRPr="00BC0C1B">
        <w:rPr>
          <w:rFonts w:ascii="Cambria" w:eastAsia="Times New Roman" w:hAnsi="Cambria" w:cs="Times New Roman"/>
          <w:i/>
          <w:szCs w:val="24"/>
          <w:lang w:val="en-GB" w:eastAsia="en-AU"/>
        </w:rPr>
        <w:t>superior CA</w:t>
      </w:r>
      <w:r w:rsidRPr="00BC0C1B">
        <w:rPr>
          <w:rFonts w:ascii="Cambria" w:eastAsia="Times New Roman" w:hAnsi="Cambria" w:cs="Times New Roman"/>
          <w:szCs w:val="24"/>
          <w:lang w:val="en-GB" w:eastAsia="en-AU"/>
        </w:rPr>
        <w:t xml:space="preserve"> is compromised, ALL immediately </w:t>
      </w:r>
      <w:r w:rsidRPr="00BC0C1B">
        <w:rPr>
          <w:rFonts w:ascii="Cambria" w:eastAsia="Times New Roman" w:hAnsi="Cambria" w:cs="Times New Roman"/>
          <w:i/>
          <w:szCs w:val="24"/>
          <w:lang w:val="en-GB" w:eastAsia="en-AU"/>
        </w:rPr>
        <w:t>subordinate CAs</w:t>
      </w:r>
      <w:r w:rsidRPr="00BC0C1B">
        <w:rPr>
          <w:rFonts w:ascii="Cambria" w:eastAsia="Times New Roman" w:hAnsi="Cambria" w:cs="Times New Roman"/>
          <w:szCs w:val="24"/>
          <w:lang w:val="en-GB" w:eastAsia="en-AU"/>
        </w:rPr>
        <w:t xml:space="preserve"> are effectively revoked.</w:t>
      </w:r>
    </w:p>
    <w:p w14:paraId="5B591F25" w14:textId="77777777" w:rsidR="004802AA" w:rsidRDefault="004802AA" w:rsidP="00BC0C1B">
      <w:pPr>
        <w:spacing w:after="120" w:line="240" w:lineRule="auto"/>
        <w:jc w:val="both"/>
        <w:rPr>
          <w:del w:id="1638" w:author="cogito" w:date="2016-05-08T16:59:00Z"/>
          <w:rFonts w:ascii="Cambria" w:eastAsia="Times New Roman" w:hAnsi="Cambria" w:cs="Times New Roman"/>
          <w:szCs w:val="24"/>
          <w:lang w:val="en-GB" w:eastAsia="en-AU"/>
        </w:rPr>
      </w:pPr>
      <w:del w:id="1639" w:author="cogito" w:date="2016-05-08T16:59:00Z">
        <w:r>
          <w:rPr>
            <w:rFonts w:ascii="Cambria" w:eastAsia="Times New Roman" w:hAnsi="Cambria" w:cs="Times New Roman"/>
            <w:szCs w:val="24"/>
            <w:lang w:val="en-GB" w:eastAsia="en-AU"/>
          </w:rPr>
          <w:delText xml:space="preserve">The NCSC is to be notified immediately in the event of CA or private key compromise, or intentional or malicious cyber attack, or significant event affecting the PKI services only (ie. not a national natural disaster; or regional power outage),  </w:delText>
        </w:r>
      </w:del>
    </w:p>
    <w:p w14:paraId="4D61837D" w14:textId="3B7CA756"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lastRenderedPageBreak/>
        <w:t xml:space="preserve">The </w:t>
      </w:r>
      <w:r w:rsidR="00831F40">
        <w:rPr>
          <w:rFonts w:ascii="Cambria" w:eastAsia="Times New Roman" w:hAnsi="Cambria" w:cs="Times New Roman"/>
          <w:szCs w:val="24"/>
          <w:lang w:val="en-GB" w:eastAsia="en-AU"/>
        </w:rPr>
        <w:t>Lead Agency</w:t>
      </w:r>
      <w:r w:rsidR="00831F40" w:rsidDel="00831F40">
        <w:rPr>
          <w:rFonts w:ascii="Cambria" w:eastAsia="Times New Roman" w:hAnsi="Cambria" w:cs="Times New Roman"/>
          <w:szCs w:val="24"/>
          <w:lang w:val="en-GB" w:eastAsia="en-AU"/>
        </w:rPr>
        <w:t xml:space="preserve"> </w:t>
      </w:r>
      <w:r w:rsidR="00CD787B">
        <w:rPr>
          <w:rFonts w:ascii="Cambria" w:eastAsia="Times New Roman" w:hAnsi="Cambria" w:cs="Times New Roman"/>
          <w:szCs w:val="24"/>
          <w:lang w:val="en-GB" w:eastAsia="en-AU"/>
        </w:rPr>
        <w:t xml:space="preserve">will </w:t>
      </w:r>
      <w:r w:rsidRPr="00BC0C1B">
        <w:rPr>
          <w:rFonts w:ascii="Cambria" w:eastAsia="Times New Roman" w:hAnsi="Cambria" w:cs="Times New Roman"/>
          <w:szCs w:val="24"/>
          <w:lang w:val="en-GB" w:eastAsia="en-AU"/>
        </w:rPr>
        <w:t>receive notification of all incidents where the continued integrity of service is impacted, and will provide a formal notice to cross-certified entities, and accrediting bodies, indicating the proposed corrective action and the estimated schedule for implementation.</w:t>
      </w:r>
    </w:p>
    <w:p w14:paraId="30FE2A9A" w14:textId="670A10E4" w:rsidR="00D47E75" w:rsidRPr="00BC0C1B" w:rsidRDefault="00D47E75"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w:t>
      </w:r>
      <w:r>
        <w:rPr>
          <w:rFonts w:ascii="Cambria" w:eastAsia="Times New Roman" w:hAnsi="Cambria" w:cs="Times New Roman"/>
          <w:szCs w:val="24"/>
          <w:lang w:val="en-GB" w:eastAsia="en-AU"/>
        </w:rPr>
        <w:t xml:space="preserve"> PKI</w:t>
      </w:r>
      <w:r w:rsidRPr="00BC0C1B">
        <w:rPr>
          <w:rFonts w:ascii="Cambria" w:eastAsia="Times New Roman" w:hAnsi="Cambria" w:cs="Times New Roman"/>
          <w:szCs w:val="24"/>
          <w:lang w:val="en-GB" w:eastAsia="en-AU"/>
        </w:rPr>
        <w:t xml:space="preserve"> DRBCP details the restoration strategy</w:t>
      </w:r>
      <w:r>
        <w:rPr>
          <w:rFonts w:ascii="Cambria" w:eastAsia="Times New Roman" w:hAnsi="Cambria" w:cs="Times New Roman"/>
          <w:szCs w:val="24"/>
          <w:lang w:val="en-GB" w:eastAsia="en-AU"/>
        </w:rPr>
        <w:t xml:space="preserve"> for most common serious incidents or disasters</w:t>
      </w:r>
      <w:r w:rsidRPr="00BC0C1B">
        <w:rPr>
          <w:rFonts w:ascii="Cambria" w:eastAsia="Times New Roman" w:hAnsi="Cambria" w:cs="Times New Roman"/>
          <w:szCs w:val="24"/>
          <w:lang w:val="en-GB" w:eastAsia="en-AU"/>
        </w:rPr>
        <w:t xml:space="preserve">.  </w:t>
      </w:r>
    </w:p>
    <w:p w14:paraId="21B527C5" w14:textId="77777777" w:rsidR="00BC0C1B" w:rsidRPr="00BC0C1B" w:rsidRDefault="00BC0C1B" w:rsidP="00EF6875">
      <w:pPr>
        <w:pStyle w:val="Heading3"/>
      </w:pPr>
      <w:bookmarkStart w:id="1640" w:name="_Toc130487723"/>
      <w:bookmarkStart w:id="1641" w:name="_Toc130491659"/>
      <w:bookmarkStart w:id="1642" w:name="_Toc166312734"/>
      <w:bookmarkStart w:id="1643" w:name="_Toc246766511"/>
      <w:bookmarkStart w:id="1644" w:name="_Toc325181165"/>
      <w:bookmarkStart w:id="1645" w:name="_Toc325181443"/>
      <w:bookmarkStart w:id="1646" w:name="_Toc325181709"/>
      <w:bookmarkStart w:id="1647" w:name="_Toc325182843"/>
      <w:bookmarkStart w:id="1648" w:name="_Toc325183692"/>
      <w:bookmarkStart w:id="1649" w:name="_Toc297149720"/>
      <w:r w:rsidRPr="00BC0C1B">
        <w:t>Computing resources, software, and/or data are corrupted</w:t>
      </w:r>
      <w:bookmarkEnd w:id="1640"/>
      <w:bookmarkEnd w:id="1641"/>
      <w:bookmarkEnd w:id="1642"/>
      <w:bookmarkEnd w:id="1643"/>
      <w:bookmarkEnd w:id="1644"/>
      <w:bookmarkEnd w:id="1645"/>
      <w:bookmarkEnd w:id="1646"/>
      <w:bookmarkEnd w:id="1647"/>
      <w:bookmarkEnd w:id="1648"/>
      <w:bookmarkEnd w:id="1649"/>
    </w:p>
    <w:p w14:paraId="3DC37188" w14:textId="382C5B32"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backup of </w:t>
      </w:r>
      <w:r w:rsidRPr="00BC0C1B">
        <w:rPr>
          <w:rFonts w:ascii="Cambria" w:eastAsia="Times New Roman" w:hAnsi="Cambria" w:cs="Times New Roman"/>
          <w:i/>
          <w:szCs w:val="24"/>
          <w:lang w:val="en-GB" w:eastAsia="en-AU"/>
        </w:rPr>
        <w:t>private signing keys</w:t>
      </w:r>
      <w:r w:rsidRPr="00BC0C1B">
        <w:rPr>
          <w:rFonts w:ascii="Cambria" w:eastAsia="Times New Roman" w:hAnsi="Cambria" w:cs="Times New Roman"/>
          <w:szCs w:val="24"/>
          <w:lang w:val="en-GB" w:eastAsia="en-AU"/>
        </w:rPr>
        <w:t xml:space="preserve"> for CAs occurs only if appropriate protection applies, and is only used as part of a rebuild if compromise has not occurred or is not suspected.</w:t>
      </w:r>
    </w:p>
    <w:p w14:paraId="050CA4C3" w14:textId="77777777" w:rsidR="00D47E75" w:rsidRPr="00BC0C1B" w:rsidRDefault="00E357A3" w:rsidP="00BC0C1B">
      <w:pPr>
        <w:spacing w:after="120" w:line="240" w:lineRule="auto"/>
        <w:jc w:val="both"/>
        <w:rPr>
          <w:del w:id="1650" w:author="cogito" w:date="2016-05-08T16:59:00Z"/>
          <w:rFonts w:ascii="Cambria" w:eastAsia="Times New Roman" w:hAnsi="Cambria" w:cs="Times New Roman"/>
          <w:szCs w:val="24"/>
          <w:lang w:val="en-GB" w:eastAsia="en-AU"/>
        </w:rPr>
      </w:pPr>
      <w:bookmarkStart w:id="1651" w:name="_Toc130487724"/>
      <w:bookmarkStart w:id="1652" w:name="_Toc130491660"/>
      <w:bookmarkStart w:id="1653" w:name="_Toc166312735"/>
      <w:bookmarkStart w:id="1654" w:name="_Toc246766512"/>
      <w:bookmarkStart w:id="1655" w:name="_Toc325181166"/>
      <w:bookmarkStart w:id="1656" w:name="_Toc325181444"/>
      <w:bookmarkStart w:id="1657" w:name="_Toc325181710"/>
      <w:bookmarkStart w:id="1658" w:name="_Toc325182844"/>
      <w:bookmarkStart w:id="1659" w:name="_Toc325183693"/>
      <w:bookmarkStart w:id="1660" w:name="_Toc297149721"/>
      <w:del w:id="1661" w:author="cogito" w:date="2016-05-08T16:59:00Z">
        <w:r>
          <w:rPr>
            <w:rFonts w:ascii="Cambria" w:eastAsia="Times New Roman" w:hAnsi="Cambria" w:cs="Times New Roman"/>
            <w:szCs w:val="24"/>
            <w:lang w:val="en-GB" w:eastAsia="en-AU"/>
          </w:rPr>
          <w:delText>Dam</w:delText>
        </w:r>
        <w:r w:rsidR="00D47E75">
          <w:rPr>
            <w:rFonts w:ascii="Cambria" w:eastAsia="Times New Roman" w:hAnsi="Cambria" w:cs="Times New Roman"/>
            <w:szCs w:val="24"/>
            <w:lang w:val="en-GB" w:eastAsia="en-AU"/>
          </w:rPr>
          <w:delText xml:space="preserve">age or corruption of HSMs and private keys </w:delText>
        </w:r>
        <w:r w:rsidR="004B7BB6">
          <w:rPr>
            <w:rFonts w:ascii="Cambria" w:eastAsia="Times New Roman" w:hAnsi="Cambria" w:cs="Times New Roman"/>
            <w:szCs w:val="24"/>
            <w:lang w:val="en-GB" w:eastAsia="en-AU"/>
          </w:rPr>
          <w:delText xml:space="preserve">– that does not represent a key compromise – </w:delText>
        </w:r>
        <w:r w:rsidR="00D47E75">
          <w:rPr>
            <w:rFonts w:ascii="Cambria" w:eastAsia="Times New Roman" w:hAnsi="Cambria" w:cs="Times New Roman"/>
            <w:szCs w:val="24"/>
            <w:lang w:val="en-GB" w:eastAsia="en-AU"/>
          </w:rPr>
          <w:delText>require</w:delText>
        </w:r>
        <w:r w:rsidR="004B7BB6">
          <w:rPr>
            <w:rFonts w:ascii="Cambria" w:eastAsia="Times New Roman" w:hAnsi="Cambria" w:cs="Times New Roman"/>
            <w:szCs w:val="24"/>
            <w:lang w:val="en-GB" w:eastAsia="en-AU"/>
          </w:rPr>
          <w:delText>s</w:delText>
        </w:r>
        <w:r w:rsidR="00D47E75">
          <w:rPr>
            <w:rFonts w:ascii="Cambria" w:eastAsia="Times New Roman" w:hAnsi="Cambria" w:cs="Times New Roman"/>
            <w:szCs w:val="24"/>
            <w:lang w:val="en-GB" w:eastAsia="en-AU"/>
          </w:rPr>
          <w:delText xml:space="preserve"> additional controls as</w:delText>
        </w:r>
        <w:r w:rsidR="004B7BB6">
          <w:rPr>
            <w:rFonts w:ascii="Cambria" w:eastAsia="Times New Roman" w:hAnsi="Cambria" w:cs="Times New Roman"/>
            <w:szCs w:val="24"/>
            <w:lang w:val="en-GB" w:eastAsia="en-AU"/>
          </w:rPr>
          <w:delText xml:space="preserve"> </w:delText>
        </w:r>
        <w:r w:rsidR="00D47E75">
          <w:rPr>
            <w:rFonts w:ascii="Cambria" w:eastAsia="Times New Roman" w:hAnsi="Cambria" w:cs="Times New Roman"/>
            <w:szCs w:val="24"/>
            <w:lang w:val="en-GB" w:eastAsia="en-AU"/>
          </w:rPr>
          <w:delText>part of the incident management process</w:delText>
        </w:r>
        <w:r>
          <w:rPr>
            <w:rFonts w:ascii="Cambria" w:eastAsia="Times New Roman" w:hAnsi="Cambria" w:cs="Times New Roman"/>
            <w:szCs w:val="24"/>
            <w:lang w:val="en-GB" w:eastAsia="en-AU"/>
          </w:rPr>
          <w:delText xml:space="preserve">, and any subsequent handling of the HSMs or associated key material is to be conducted in accordance with the NZISM. The certificate for the damaged key pair should not be revoked unless there is corresponding evidence, or suspicion, that a compromise or disclosure of the private key has occurred.  The latter </w:delText>
        </w:r>
        <w:r w:rsidR="00D47E75">
          <w:rPr>
            <w:rFonts w:ascii="Cambria" w:eastAsia="Times New Roman" w:hAnsi="Cambria" w:cs="Times New Roman"/>
            <w:szCs w:val="24"/>
            <w:lang w:val="en-GB" w:eastAsia="en-AU"/>
          </w:rPr>
          <w:delText>incident</w:delText>
        </w:r>
        <w:r>
          <w:rPr>
            <w:rFonts w:ascii="Cambria" w:eastAsia="Times New Roman" w:hAnsi="Cambria" w:cs="Times New Roman"/>
            <w:szCs w:val="24"/>
            <w:lang w:val="en-GB" w:eastAsia="en-AU"/>
          </w:rPr>
          <w:delText xml:space="preserve"> category</w:delText>
        </w:r>
        <w:r w:rsidR="00D47E75">
          <w:rPr>
            <w:rFonts w:ascii="Cambria" w:eastAsia="Times New Roman" w:hAnsi="Cambria" w:cs="Times New Roman"/>
            <w:szCs w:val="24"/>
            <w:lang w:val="en-GB" w:eastAsia="en-AU"/>
          </w:rPr>
          <w:delText xml:space="preserve"> require</w:delText>
        </w:r>
        <w:r>
          <w:rPr>
            <w:rFonts w:ascii="Cambria" w:eastAsia="Times New Roman" w:hAnsi="Cambria" w:cs="Times New Roman"/>
            <w:szCs w:val="24"/>
            <w:lang w:val="en-GB" w:eastAsia="en-AU"/>
          </w:rPr>
          <w:delText>s</w:delText>
        </w:r>
        <w:r w:rsidR="00D47E75">
          <w:rPr>
            <w:rFonts w:ascii="Cambria" w:eastAsia="Times New Roman" w:hAnsi="Cambria" w:cs="Times New Roman"/>
            <w:szCs w:val="24"/>
            <w:lang w:val="en-GB" w:eastAsia="en-AU"/>
          </w:rPr>
          <w:delText xml:space="preserve"> involvement (authorisation and attendance) by government staff appointed by the Lead Agency.</w:delText>
        </w:r>
        <w:r>
          <w:rPr>
            <w:rFonts w:ascii="Cambria" w:eastAsia="Times New Roman" w:hAnsi="Cambria" w:cs="Times New Roman"/>
            <w:szCs w:val="24"/>
            <w:lang w:val="en-GB" w:eastAsia="en-AU"/>
          </w:rPr>
          <w:delText xml:space="preserve"> </w:delText>
        </w:r>
      </w:del>
    </w:p>
    <w:p w14:paraId="79D1ACD4" w14:textId="77777777" w:rsidR="00BC0C1B" w:rsidRPr="00BC0C1B" w:rsidRDefault="00BC0C1B" w:rsidP="00EF6875">
      <w:pPr>
        <w:pStyle w:val="Heading3"/>
      </w:pPr>
      <w:r w:rsidRPr="00BC0C1B">
        <w:t>Entity private key compromise procedures</w:t>
      </w:r>
      <w:bookmarkEnd w:id="1651"/>
      <w:bookmarkEnd w:id="1652"/>
      <w:bookmarkEnd w:id="1653"/>
      <w:bookmarkEnd w:id="1654"/>
      <w:bookmarkEnd w:id="1655"/>
      <w:bookmarkEnd w:id="1656"/>
      <w:bookmarkEnd w:id="1657"/>
      <w:bookmarkEnd w:id="1658"/>
      <w:bookmarkEnd w:id="1659"/>
      <w:bookmarkEnd w:id="1660"/>
    </w:p>
    <w:p w14:paraId="7BE02C4F"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If the entity private key is compromised it is revoked and the entity must re-apply for registration.</w:t>
      </w:r>
    </w:p>
    <w:p w14:paraId="6210D719" w14:textId="77777777" w:rsidR="004B7BB6" w:rsidRPr="00BC0C1B" w:rsidRDefault="004B7BB6"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 Subscriber who becomes aware of key compromise must immediately notify their Subscriber Authority and be prepared to assist in revoking affected certificates without delay.</w:t>
      </w:r>
    </w:p>
    <w:p w14:paraId="3B18B26C" w14:textId="77777777" w:rsidR="00BC0C1B" w:rsidRPr="00BC0C1B" w:rsidRDefault="00BC0C1B" w:rsidP="00EF6875">
      <w:pPr>
        <w:pStyle w:val="Heading3"/>
      </w:pPr>
      <w:bookmarkStart w:id="1662" w:name="_Toc130487725"/>
      <w:bookmarkStart w:id="1663" w:name="_Toc130491661"/>
      <w:bookmarkStart w:id="1664" w:name="_Toc166312736"/>
      <w:bookmarkStart w:id="1665" w:name="_Toc246766513"/>
      <w:bookmarkStart w:id="1666" w:name="_Toc325181167"/>
      <w:bookmarkStart w:id="1667" w:name="_Toc325181445"/>
      <w:bookmarkStart w:id="1668" w:name="_Toc325181711"/>
      <w:bookmarkStart w:id="1669" w:name="_Toc325182845"/>
      <w:bookmarkStart w:id="1670" w:name="_Toc325183694"/>
      <w:bookmarkStart w:id="1671" w:name="_Toc297149722"/>
      <w:r w:rsidRPr="00BC0C1B">
        <w:t>Business continuity capabilities after a disaster</w:t>
      </w:r>
      <w:bookmarkEnd w:id="1662"/>
      <w:bookmarkEnd w:id="1663"/>
      <w:bookmarkEnd w:id="1664"/>
      <w:bookmarkEnd w:id="1665"/>
      <w:bookmarkEnd w:id="1666"/>
      <w:bookmarkEnd w:id="1667"/>
      <w:bookmarkEnd w:id="1668"/>
      <w:bookmarkEnd w:id="1669"/>
      <w:bookmarkEnd w:id="1670"/>
      <w:bookmarkEnd w:id="1671"/>
    </w:p>
    <w:p w14:paraId="3D81B8FE" w14:textId="77777777" w:rsidR="00E357A3" w:rsidRDefault="00E357A3"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Follow the procedures in the respective PKI DRBCP.</w:t>
      </w:r>
    </w:p>
    <w:p w14:paraId="34A2C75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Priorities for Business Continuity are in the following order:</w:t>
      </w:r>
    </w:p>
    <w:p w14:paraId="63C6DB27" w14:textId="77777777" w:rsidR="00E357A3" w:rsidRDefault="00E357A3" w:rsidP="00F63A95">
      <w:pPr>
        <w:numPr>
          <w:ilvl w:val="0"/>
          <w:numId w:val="38"/>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personal safety of all staff;</w:t>
      </w:r>
    </w:p>
    <w:p w14:paraId="5ED252FD" w14:textId="77777777" w:rsidR="00BC0C1B" w:rsidRPr="00BC0C1B" w:rsidRDefault="00BC0C1B" w:rsidP="00F63A95">
      <w:pPr>
        <w:numPr>
          <w:ilvl w:val="0"/>
          <w:numId w:val="3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physical investigation of disaster and collection of necessary evidence to complete investigation – sign off as required by </w:t>
      </w:r>
      <w:r w:rsidR="00831F40">
        <w:rPr>
          <w:rFonts w:ascii="Cambria" w:eastAsia="Times New Roman" w:hAnsi="Cambria" w:cs="Times New Roman"/>
          <w:szCs w:val="24"/>
          <w:lang w:val="en-GB" w:eastAsia="en-AU"/>
        </w:rPr>
        <w:t>Lead Agency</w:t>
      </w:r>
      <w:r w:rsidRPr="00BC0C1B">
        <w:rPr>
          <w:rFonts w:ascii="Cambria" w:eastAsia="Times New Roman" w:hAnsi="Cambria" w:cs="Times New Roman"/>
          <w:szCs w:val="20"/>
          <w:lang w:eastAsia="en-AU"/>
        </w:rPr>
        <w:t>;</w:t>
      </w:r>
    </w:p>
    <w:p w14:paraId="45C69C5C" w14:textId="77777777" w:rsidR="00BC0C1B" w:rsidRPr="00BC0C1B" w:rsidRDefault="00BC0C1B" w:rsidP="00F63A95">
      <w:pPr>
        <w:numPr>
          <w:ilvl w:val="0"/>
          <w:numId w:val="38"/>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re-establishment</w:t>
      </w:r>
      <w:proofErr w:type="gramEnd"/>
      <w:r w:rsidRPr="00BC0C1B">
        <w:rPr>
          <w:rFonts w:ascii="Cambria" w:eastAsia="Times New Roman" w:hAnsi="Cambria" w:cs="Times New Roman"/>
          <w:szCs w:val="20"/>
          <w:lang w:eastAsia="en-AU"/>
        </w:rPr>
        <w:t xml:space="preserve"> of secure environment for PKI operations – temporary measures are acceptable but require detailing in the </w:t>
      </w:r>
      <w:r w:rsidR="003D46C9">
        <w:rPr>
          <w:rFonts w:ascii="Cambria" w:eastAsia="Times New Roman" w:hAnsi="Cambria" w:cs="Times New Roman"/>
          <w:szCs w:val="20"/>
          <w:lang w:eastAsia="en-AU"/>
        </w:rPr>
        <w:t xml:space="preserve">PKI </w:t>
      </w:r>
      <w:r w:rsidRPr="00BC0C1B">
        <w:rPr>
          <w:rFonts w:ascii="Cambria" w:eastAsia="Times New Roman" w:hAnsi="Cambria" w:cs="Times New Roman"/>
          <w:szCs w:val="20"/>
          <w:lang w:eastAsia="en-AU"/>
        </w:rPr>
        <w:t xml:space="preserve">DRBCP or sign off by the </w:t>
      </w:r>
      <w:r w:rsidR="00831F40">
        <w:rPr>
          <w:rFonts w:ascii="Cambria" w:eastAsia="Times New Roman" w:hAnsi="Cambria" w:cs="Times New Roman"/>
          <w:szCs w:val="24"/>
          <w:lang w:val="en-GB" w:eastAsia="en-AU"/>
        </w:rPr>
        <w:t>Lead Agency</w:t>
      </w:r>
      <w:r w:rsidRPr="00BC0C1B">
        <w:rPr>
          <w:rFonts w:ascii="Cambria" w:eastAsia="Times New Roman" w:hAnsi="Cambria" w:cs="Times New Roman"/>
          <w:szCs w:val="20"/>
          <w:lang w:eastAsia="en-AU"/>
        </w:rPr>
        <w:t>.</w:t>
      </w:r>
    </w:p>
    <w:p w14:paraId="6F695733" w14:textId="77777777" w:rsidR="00BC0C1B" w:rsidRPr="00BC0C1B" w:rsidRDefault="00BC0C1B" w:rsidP="00F63A95">
      <w:pPr>
        <w:numPr>
          <w:ilvl w:val="0"/>
          <w:numId w:val="3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reconstitute the ability to issue CRLs and process revocation requests – this includes audit functionality;</w:t>
      </w:r>
    </w:p>
    <w:p w14:paraId="3743414E" w14:textId="77777777" w:rsidR="00BC0C1B" w:rsidRPr="00BC0C1B" w:rsidRDefault="00BC0C1B" w:rsidP="00F63A95">
      <w:pPr>
        <w:numPr>
          <w:ilvl w:val="0"/>
          <w:numId w:val="3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reconstitute the ability to receive, process and issue certificates;</w:t>
      </w:r>
    </w:p>
    <w:p w14:paraId="2A2D17E4" w14:textId="77777777" w:rsidR="00BC0C1B" w:rsidRPr="00BC0C1B" w:rsidRDefault="00BC0C1B" w:rsidP="00F63A95">
      <w:pPr>
        <w:numPr>
          <w:ilvl w:val="0"/>
          <w:numId w:val="3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return to stable operating conditions;</w:t>
      </w:r>
    </w:p>
    <w:p w14:paraId="1EFA5568" w14:textId="77777777" w:rsidR="00BC0C1B" w:rsidRPr="00BC0C1B" w:rsidRDefault="00BC0C1B" w:rsidP="00F63A95">
      <w:pPr>
        <w:numPr>
          <w:ilvl w:val="0"/>
          <w:numId w:val="3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update documentation to reflect any changes as a result of recovery – including to processes, procedures and configuration; and</w:t>
      </w:r>
    </w:p>
    <w:p w14:paraId="04AB2684" w14:textId="77777777" w:rsidR="00BC0C1B" w:rsidRPr="00BC0C1B" w:rsidRDefault="00BC0C1B" w:rsidP="00F63A95">
      <w:pPr>
        <w:numPr>
          <w:ilvl w:val="0"/>
          <w:numId w:val="38"/>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provide</w:t>
      </w:r>
      <w:proofErr w:type="gramEnd"/>
      <w:r w:rsidRPr="00BC0C1B">
        <w:rPr>
          <w:rFonts w:ascii="Cambria" w:eastAsia="Times New Roman" w:hAnsi="Cambria" w:cs="Times New Roman"/>
          <w:szCs w:val="20"/>
          <w:lang w:eastAsia="en-AU"/>
        </w:rPr>
        <w:t xml:space="preserve"> an incident closure report to the </w:t>
      </w:r>
      <w:r w:rsidR="00831F40">
        <w:rPr>
          <w:rFonts w:ascii="Cambria" w:eastAsia="Times New Roman" w:hAnsi="Cambria" w:cs="Times New Roman"/>
          <w:szCs w:val="24"/>
          <w:lang w:val="en-GB" w:eastAsia="en-AU"/>
        </w:rPr>
        <w:t>Lead Agency</w:t>
      </w:r>
      <w:r w:rsidRPr="00BC0C1B">
        <w:rPr>
          <w:rFonts w:ascii="Cambria" w:eastAsia="Times New Roman" w:hAnsi="Cambria" w:cs="Times New Roman"/>
          <w:szCs w:val="20"/>
          <w:lang w:eastAsia="en-AU"/>
        </w:rPr>
        <w:t>.</w:t>
      </w:r>
    </w:p>
    <w:p w14:paraId="34F13E1E" w14:textId="77777777" w:rsidR="00BC0C1B" w:rsidRPr="00BC0C1B" w:rsidRDefault="00BC0C1B" w:rsidP="00EF6875">
      <w:pPr>
        <w:pStyle w:val="Heading2"/>
      </w:pPr>
      <w:bookmarkStart w:id="1672" w:name="_Toc237159592"/>
      <w:bookmarkStart w:id="1673" w:name="_Toc246766514"/>
      <w:bookmarkStart w:id="1674" w:name="_Toc325181168"/>
      <w:bookmarkStart w:id="1675" w:name="_Toc325181446"/>
      <w:bookmarkStart w:id="1676" w:name="_Toc325181712"/>
      <w:bookmarkStart w:id="1677" w:name="_Toc325182846"/>
      <w:bookmarkStart w:id="1678" w:name="_Toc325183695"/>
      <w:bookmarkStart w:id="1679" w:name="_Toc297149723"/>
      <w:bookmarkStart w:id="1680" w:name="_Toc446408858"/>
      <w:bookmarkStart w:id="1681" w:name="_Toc130487726"/>
      <w:bookmarkStart w:id="1682" w:name="_Toc130491662"/>
      <w:bookmarkStart w:id="1683" w:name="_Toc166312737"/>
      <w:r w:rsidRPr="00BC0C1B">
        <w:t>CA or RA termination</w:t>
      </w:r>
      <w:bookmarkEnd w:id="1672"/>
      <w:bookmarkEnd w:id="1673"/>
      <w:bookmarkEnd w:id="1674"/>
      <w:bookmarkEnd w:id="1675"/>
      <w:bookmarkEnd w:id="1676"/>
      <w:bookmarkEnd w:id="1677"/>
      <w:bookmarkEnd w:id="1678"/>
      <w:bookmarkEnd w:id="1679"/>
      <w:bookmarkEnd w:id="1680"/>
    </w:p>
    <w:bookmarkEnd w:id="1681"/>
    <w:bookmarkEnd w:id="1682"/>
    <w:bookmarkEnd w:id="1683"/>
    <w:p w14:paraId="25E8C62A" w14:textId="511989E8"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 the event of a</w:t>
      </w:r>
      <w:del w:id="1684" w:author="cogito" w:date="2016-05-08T16:59:00Z">
        <w:r w:rsidRPr="00BC0C1B">
          <w:rPr>
            <w:rFonts w:ascii="Cambria" w:eastAsia="Times New Roman" w:hAnsi="Cambria" w:cs="Times New Roman"/>
            <w:szCs w:val="24"/>
            <w:lang w:val="en-GB" w:eastAsia="en-AU"/>
          </w:rPr>
          <w:delText xml:space="preserve"> </w:delText>
        </w:r>
        <w:r w:rsidR="00E357A3">
          <w:rPr>
            <w:rFonts w:ascii="Cambria" w:eastAsia="Times New Roman" w:hAnsi="Cambria" w:cs="Times New Roman"/>
            <w:szCs w:val="24"/>
            <w:lang w:val="en-GB" w:eastAsia="en-AU"/>
          </w:rPr>
          <w:delText>Subordinate</w:delText>
        </w:r>
      </w:del>
      <w:r w:rsidRPr="00BC0C1B">
        <w:rPr>
          <w:rFonts w:ascii="Cambria" w:eastAsia="Times New Roman" w:hAnsi="Cambria" w:cs="Times New Roman"/>
          <w:szCs w:val="24"/>
          <w:lang w:val="en-GB" w:eastAsia="en-AU"/>
        </w:rPr>
        <w:t xml:space="preserve"> CA or RA termination, or a CA or RA ceasing operation, its certificate requires revocation. Self-signed CAs </w:t>
      </w:r>
      <w:r w:rsidR="00F8772B">
        <w:rPr>
          <w:rFonts w:ascii="Cambria" w:eastAsia="Times New Roman" w:hAnsi="Cambria" w:cs="Times New Roman"/>
          <w:szCs w:val="24"/>
          <w:lang w:val="en-GB" w:eastAsia="en-AU"/>
        </w:rPr>
        <w:t xml:space="preserve">(including the RCA) </w:t>
      </w:r>
      <w:r w:rsidRPr="00BC0C1B">
        <w:rPr>
          <w:rFonts w:ascii="Cambria" w:eastAsia="Times New Roman" w:hAnsi="Cambria" w:cs="Times New Roman"/>
          <w:szCs w:val="24"/>
          <w:lang w:val="en-GB" w:eastAsia="en-AU"/>
        </w:rPr>
        <w:t>shall follow notification procedures equivalent to key compromise.  Termination of CAs, where possible, should minimise impact on subordinate certificates.</w:t>
      </w:r>
    </w:p>
    <w:p w14:paraId="6E06F4C0"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132425">
        <w:rPr>
          <w:rFonts w:ascii="Cambria" w:eastAsia="Times New Roman" w:hAnsi="Cambria" w:cs="Times New Roman"/>
          <w:szCs w:val="24"/>
          <w:lang w:val="en-GB" w:eastAsia="en-AU"/>
        </w:rPr>
        <w:t>Lead Agency</w:t>
      </w:r>
      <w:r w:rsidR="00132425" w:rsidDel="00132425">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receives notification of planned and actual terminations.</w:t>
      </w:r>
    </w:p>
    <w:p w14:paraId="1BE84C22" w14:textId="77777777" w:rsidR="00E357A3" w:rsidRPr="00BC0C1B" w:rsidRDefault="00E357A3"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Only the Lead Agency can authorise the termination of the RCA.</w:t>
      </w:r>
    </w:p>
    <w:p w14:paraId="39BD7ADC" w14:textId="77777777" w:rsidR="00BC0C1B" w:rsidRPr="00BC0C1B" w:rsidRDefault="00BC0C1B" w:rsidP="00EF6875">
      <w:pPr>
        <w:pStyle w:val="Heading1"/>
      </w:pPr>
      <w:bookmarkStart w:id="1685" w:name="_Toc237159593"/>
      <w:bookmarkStart w:id="1686" w:name="_Toc246766515"/>
      <w:bookmarkStart w:id="1687" w:name="_Toc325181169"/>
      <w:bookmarkStart w:id="1688" w:name="_Toc325181447"/>
      <w:bookmarkStart w:id="1689" w:name="_Toc325181713"/>
      <w:bookmarkStart w:id="1690" w:name="_Toc325182847"/>
      <w:bookmarkStart w:id="1691" w:name="_Toc325183696"/>
      <w:bookmarkStart w:id="1692" w:name="_Toc297149724"/>
      <w:bookmarkStart w:id="1693" w:name="_Toc446408859"/>
      <w:bookmarkStart w:id="1694" w:name="_Toc130487727"/>
      <w:bookmarkStart w:id="1695" w:name="_Toc130491663"/>
      <w:bookmarkStart w:id="1696" w:name="_Toc166312738"/>
      <w:r w:rsidRPr="00BC0C1B">
        <w:lastRenderedPageBreak/>
        <w:t>Technical Security Controls</w:t>
      </w:r>
      <w:bookmarkEnd w:id="1685"/>
      <w:bookmarkEnd w:id="1686"/>
      <w:bookmarkEnd w:id="1687"/>
      <w:bookmarkEnd w:id="1688"/>
      <w:bookmarkEnd w:id="1689"/>
      <w:bookmarkEnd w:id="1690"/>
      <w:bookmarkEnd w:id="1691"/>
      <w:bookmarkEnd w:id="1692"/>
      <w:bookmarkEnd w:id="1693"/>
    </w:p>
    <w:p w14:paraId="351F20D7" w14:textId="77777777" w:rsidR="00BC0C1B" w:rsidRPr="00BC0C1B" w:rsidRDefault="00BC0C1B" w:rsidP="00EF6875">
      <w:pPr>
        <w:pStyle w:val="Heading2"/>
      </w:pPr>
      <w:bookmarkStart w:id="1697" w:name="_Toc237159594"/>
      <w:bookmarkStart w:id="1698" w:name="_Toc246766516"/>
      <w:bookmarkStart w:id="1699" w:name="_Toc325181170"/>
      <w:bookmarkStart w:id="1700" w:name="_Toc325181448"/>
      <w:bookmarkStart w:id="1701" w:name="_Toc325181714"/>
      <w:bookmarkStart w:id="1702" w:name="_Toc325182848"/>
      <w:bookmarkStart w:id="1703" w:name="_Toc325183697"/>
      <w:bookmarkStart w:id="1704" w:name="_Toc297149725"/>
      <w:bookmarkStart w:id="1705" w:name="_Toc446408860"/>
      <w:r w:rsidRPr="00BC0C1B">
        <w:t>Key pair generation and installation</w:t>
      </w:r>
      <w:bookmarkEnd w:id="1697"/>
      <w:bookmarkEnd w:id="1698"/>
      <w:bookmarkEnd w:id="1699"/>
      <w:bookmarkEnd w:id="1700"/>
      <w:bookmarkEnd w:id="1701"/>
      <w:bookmarkEnd w:id="1702"/>
      <w:bookmarkEnd w:id="1703"/>
      <w:bookmarkEnd w:id="1704"/>
      <w:bookmarkEnd w:id="1705"/>
    </w:p>
    <w:p w14:paraId="063BA68F" w14:textId="77777777" w:rsidR="00BC0C1B" w:rsidRPr="00BC0C1B" w:rsidRDefault="00BC0C1B" w:rsidP="00EF6875">
      <w:pPr>
        <w:pStyle w:val="Heading3"/>
      </w:pPr>
      <w:bookmarkStart w:id="1706" w:name="_Toc130487729"/>
      <w:bookmarkStart w:id="1707" w:name="_Toc130491665"/>
      <w:bookmarkStart w:id="1708" w:name="_Toc166312740"/>
      <w:bookmarkStart w:id="1709" w:name="_Toc246766517"/>
      <w:bookmarkStart w:id="1710" w:name="_Toc325181171"/>
      <w:bookmarkStart w:id="1711" w:name="_Toc325181449"/>
      <w:bookmarkStart w:id="1712" w:name="_Toc325181715"/>
      <w:bookmarkStart w:id="1713" w:name="_Toc325182849"/>
      <w:bookmarkStart w:id="1714" w:name="_Toc325183698"/>
      <w:bookmarkStart w:id="1715" w:name="_Toc297149726"/>
      <w:bookmarkEnd w:id="1694"/>
      <w:bookmarkEnd w:id="1695"/>
      <w:bookmarkEnd w:id="1696"/>
      <w:r w:rsidRPr="00BC0C1B">
        <w:t>Key pair generation</w:t>
      </w:r>
      <w:bookmarkEnd w:id="1706"/>
      <w:bookmarkEnd w:id="1707"/>
      <w:bookmarkEnd w:id="1708"/>
      <w:bookmarkEnd w:id="1709"/>
      <w:bookmarkEnd w:id="1710"/>
      <w:bookmarkEnd w:id="1711"/>
      <w:bookmarkEnd w:id="1712"/>
      <w:bookmarkEnd w:id="1713"/>
      <w:bookmarkEnd w:id="1714"/>
      <w:bookmarkEnd w:id="1715"/>
    </w:p>
    <w:p w14:paraId="3971763F" w14:textId="77777777" w:rsidR="00F8772B" w:rsidRPr="000C67C3" w:rsidRDefault="00F8772B"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i/>
          <w:szCs w:val="24"/>
          <w:lang w:val="en-GB" w:eastAsia="en-AU"/>
        </w:rPr>
        <w:t>Key pair</w:t>
      </w:r>
      <w:r>
        <w:rPr>
          <w:rFonts w:ascii="Cambria" w:eastAsia="Times New Roman" w:hAnsi="Cambria" w:cs="Times New Roman"/>
          <w:szCs w:val="24"/>
          <w:lang w:val="en-GB" w:eastAsia="en-AU"/>
        </w:rPr>
        <w:t xml:space="preserve"> generation for the RCA </w:t>
      </w:r>
      <w:r w:rsidRPr="00BC0C1B">
        <w:rPr>
          <w:rFonts w:ascii="Cambria" w:eastAsia="Times New Roman" w:hAnsi="Cambria" w:cs="Times New Roman"/>
          <w:szCs w:val="24"/>
          <w:lang w:val="en-GB" w:eastAsia="en-AU"/>
        </w:rPr>
        <w:t xml:space="preserve">is to be via a combination of product and process approved by </w:t>
      </w:r>
      <w:r>
        <w:rPr>
          <w:rFonts w:ascii="Cambria" w:eastAsia="Times New Roman" w:hAnsi="Cambria" w:cs="Times New Roman"/>
          <w:szCs w:val="24"/>
          <w:lang w:val="en-GB" w:eastAsia="en-AU"/>
        </w:rPr>
        <w:t>GCSB and the Lead Agency.</w:t>
      </w:r>
    </w:p>
    <w:p w14:paraId="50D20E80" w14:textId="1AF9C85B"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i/>
          <w:szCs w:val="24"/>
          <w:lang w:val="en-GB" w:eastAsia="en-AU"/>
        </w:rPr>
        <w:t xml:space="preserve">Key pair </w:t>
      </w:r>
      <w:r w:rsidRPr="00BC0C1B">
        <w:rPr>
          <w:rFonts w:ascii="Cambria" w:eastAsia="Times New Roman" w:hAnsi="Cambria" w:cs="Times New Roman"/>
          <w:szCs w:val="24"/>
          <w:lang w:val="en-GB" w:eastAsia="en-AU"/>
        </w:rPr>
        <w:t xml:space="preserve">generation is to be via a combination of product and process approved by </w:t>
      </w:r>
      <w:r w:rsidR="00132425">
        <w:rPr>
          <w:rFonts w:ascii="Cambria" w:eastAsia="Times New Roman" w:hAnsi="Cambria" w:cs="Times New Roman"/>
          <w:szCs w:val="24"/>
          <w:lang w:val="en-GB" w:eastAsia="en-AU"/>
        </w:rPr>
        <w:t>the Lead Agency</w:t>
      </w:r>
      <w:r w:rsidRPr="00BC0C1B">
        <w:rPr>
          <w:rFonts w:ascii="Cambria" w:eastAsia="Times New Roman" w:hAnsi="Cambria" w:cs="Times New Roman"/>
          <w:szCs w:val="24"/>
          <w:lang w:val="en-GB" w:eastAsia="en-AU"/>
        </w:rPr>
        <w:t xml:space="preserve"> to provide keys suitable:</w:t>
      </w:r>
    </w:p>
    <w:p w14:paraId="25832682" w14:textId="77777777" w:rsidR="00BC0C1B" w:rsidRPr="00BC0C1B" w:rsidRDefault="00BC0C1B" w:rsidP="00F63A95">
      <w:pPr>
        <w:numPr>
          <w:ilvl w:val="0"/>
          <w:numId w:val="39"/>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for use in PKI based authentication, non-repudiation and integrity services for systems; and</w:t>
      </w:r>
    </w:p>
    <w:p w14:paraId="3369132F" w14:textId="77777777" w:rsidR="00BC0C1B" w:rsidRPr="00BC0C1B" w:rsidRDefault="00BC0C1B" w:rsidP="000C67C3">
      <w:pPr>
        <w:numPr>
          <w:ilvl w:val="0"/>
          <w:numId w:val="39"/>
        </w:num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for use in PKI based confidential communications capable of protecting symmetric (Private Key encryption) keys used to protect data up to and including the </w:t>
      </w:r>
      <w:r w:rsidR="003D46C9">
        <w:rPr>
          <w:rFonts w:ascii="Cambria" w:eastAsia="Times New Roman" w:hAnsi="Cambria" w:cs="Times New Roman"/>
          <w:szCs w:val="20"/>
          <w:lang w:eastAsia="en-AU"/>
        </w:rPr>
        <w:t>In-Confidence</w:t>
      </w:r>
      <w:r w:rsidRPr="00BC0C1B">
        <w:rPr>
          <w:rFonts w:ascii="Cambria" w:eastAsia="Times New Roman" w:hAnsi="Cambria" w:cs="Times New Roman"/>
          <w:szCs w:val="20"/>
          <w:lang w:eastAsia="en-AU"/>
        </w:rPr>
        <w:t xml:space="preserve"> over publicly accessible data networks (e.g. the Internet).</w:t>
      </w:r>
    </w:p>
    <w:p w14:paraId="6111B04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 for description on key pair generation.</w:t>
      </w:r>
    </w:p>
    <w:p w14:paraId="7EA3F166"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PKI KMP details the products, process and procedures and the approved combinations, which are valid.</w:t>
      </w:r>
    </w:p>
    <w:p w14:paraId="7270C7F1" w14:textId="5BCC648B" w:rsidR="00F8772B" w:rsidRPr="00F8772B" w:rsidRDefault="00F8772B" w:rsidP="00F8772B">
      <w:pPr>
        <w:spacing w:after="120" w:line="240" w:lineRule="auto"/>
        <w:jc w:val="both"/>
        <w:rPr>
          <w:rFonts w:ascii="Cambria" w:eastAsia="Times New Roman" w:hAnsi="Cambria" w:cs="Times New Roman"/>
          <w:szCs w:val="24"/>
          <w:lang w:val="en-GB" w:eastAsia="en-AU"/>
        </w:rPr>
      </w:pPr>
      <w:r w:rsidRPr="00F8772B">
        <w:rPr>
          <w:rFonts w:ascii="Cambria" w:eastAsia="Times New Roman" w:hAnsi="Cambria" w:cs="Times New Roman"/>
          <w:szCs w:val="24"/>
          <w:lang w:val="en-GB" w:eastAsia="en-AU"/>
        </w:rPr>
        <w:t xml:space="preserve">The RCA’s signing key is generated and </w:t>
      </w:r>
      <w:del w:id="1716" w:author="cogito" w:date="2016-05-08T16:59:00Z">
        <w:r w:rsidRPr="00F8772B">
          <w:rPr>
            <w:rFonts w:ascii="Cambria" w:eastAsia="Times New Roman" w:hAnsi="Cambria" w:cs="Times New Roman"/>
            <w:szCs w:val="24"/>
            <w:lang w:val="en-GB" w:eastAsia="en-AU"/>
          </w:rPr>
          <w:delText>stored in</w:delText>
        </w:r>
      </w:del>
      <w:commentRangeStart w:id="1717"/>
      <w:ins w:id="1718" w:author="cogito" w:date="2016-05-08T16:59:00Z">
        <w:r w:rsidR="00FD1545">
          <w:rPr>
            <w:rFonts w:ascii="Cambria" w:eastAsia="Times New Roman" w:hAnsi="Cambria" w:cs="Times New Roman"/>
            <w:szCs w:val="24"/>
            <w:lang w:val="en-GB" w:eastAsia="en-AU"/>
          </w:rPr>
          <w:t>secured by</w:t>
        </w:r>
      </w:ins>
      <w:r w:rsidRPr="00F8772B">
        <w:rPr>
          <w:rFonts w:ascii="Cambria" w:eastAsia="Times New Roman" w:hAnsi="Cambria" w:cs="Times New Roman"/>
          <w:szCs w:val="24"/>
          <w:lang w:val="en-GB" w:eastAsia="en-AU"/>
        </w:rPr>
        <w:t xml:space="preserve"> a </w:t>
      </w:r>
      <w:commentRangeEnd w:id="1717"/>
      <w:r w:rsidR="00023129">
        <w:rPr>
          <w:rStyle w:val="CommentReference"/>
          <w:rFonts w:ascii="Times New Roman" w:eastAsia="Times New Roman" w:hAnsi="Times New Roman" w:cs="Times New Roman"/>
          <w:lang w:val="en-GB" w:eastAsia="en-AU"/>
        </w:rPr>
        <w:commentReference w:id="1717"/>
      </w:r>
      <w:r w:rsidRPr="00F8772B">
        <w:rPr>
          <w:rFonts w:ascii="Cambria" w:eastAsia="Times New Roman" w:hAnsi="Cambria" w:cs="Times New Roman"/>
          <w:szCs w:val="24"/>
          <w:lang w:val="en-GB" w:eastAsia="en-AU"/>
        </w:rPr>
        <w:t>Hardware Security Module (HSM).</w:t>
      </w:r>
    </w:p>
    <w:p w14:paraId="6BB36C59" w14:textId="4B3A0B7A" w:rsidR="00F8772B" w:rsidRPr="00F8772B" w:rsidRDefault="00F8772B" w:rsidP="00F8772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Subordinate</w:t>
      </w:r>
      <w:r w:rsidRPr="00F8772B">
        <w:rPr>
          <w:rFonts w:ascii="Cambria" w:eastAsia="Times New Roman" w:hAnsi="Cambria" w:cs="Times New Roman"/>
          <w:szCs w:val="24"/>
          <w:lang w:val="en-GB" w:eastAsia="en-AU"/>
        </w:rPr>
        <w:t xml:space="preserve"> CA keys are also </w:t>
      </w:r>
      <w:r>
        <w:rPr>
          <w:rFonts w:ascii="Cambria" w:eastAsia="Times New Roman" w:hAnsi="Cambria" w:cs="Times New Roman"/>
          <w:szCs w:val="24"/>
          <w:lang w:val="en-GB" w:eastAsia="en-AU"/>
        </w:rPr>
        <w:t xml:space="preserve">to be </w:t>
      </w:r>
      <w:r w:rsidRPr="00F8772B">
        <w:rPr>
          <w:rFonts w:ascii="Cambria" w:eastAsia="Times New Roman" w:hAnsi="Cambria" w:cs="Times New Roman"/>
          <w:szCs w:val="24"/>
          <w:lang w:val="en-GB" w:eastAsia="en-AU"/>
        </w:rPr>
        <w:t xml:space="preserve">generated and </w:t>
      </w:r>
      <w:del w:id="1719" w:author="cogito" w:date="2016-05-08T16:59:00Z">
        <w:r w:rsidRPr="00F8772B">
          <w:rPr>
            <w:rFonts w:ascii="Cambria" w:eastAsia="Times New Roman" w:hAnsi="Cambria" w:cs="Times New Roman"/>
            <w:szCs w:val="24"/>
            <w:lang w:val="en-GB" w:eastAsia="en-AU"/>
          </w:rPr>
          <w:delText>stored in an</w:delText>
        </w:r>
      </w:del>
      <w:ins w:id="1720" w:author="cogito" w:date="2016-05-08T16:59:00Z">
        <w:r w:rsidR="00FD1545">
          <w:rPr>
            <w:rFonts w:ascii="Cambria" w:eastAsia="Times New Roman" w:hAnsi="Cambria" w:cs="Times New Roman"/>
            <w:szCs w:val="24"/>
            <w:lang w:val="en-GB" w:eastAsia="en-AU"/>
          </w:rPr>
          <w:t>secured by</w:t>
        </w:r>
        <w:r w:rsidRPr="00F8772B">
          <w:rPr>
            <w:rFonts w:ascii="Cambria" w:eastAsia="Times New Roman" w:hAnsi="Cambria" w:cs="Times New Roman"/>
            <w:szCs w:val="24"/>
            <w:lang w:val="en-GB" w:eastAsia="en-AU"/>
          </w:rPr>
          <w:t xml:space="preserve"> a</w:t>
        </w:r>
      </w:ins>
      <w:r w:rsidRPr="00F8772B">
        <w:rPr>
          <w:rFonts w:ascii="Cambria" w:eastAsia="Times New Roman" w:hAnsi="Cambria" w:cs="Times New Roman"/>
          <w:szCs w:val="24"/>
          <w:lang w:val="en-GB" w:eastAsia="en-AU"/>
        </w:rPr>
        <w:t xml:space="preserve"> HSM.</w:t>
      </w:r>
    </w:p>
    <w:p w14:paraId="5D507FA7" w14:textId="77777777" w:rsidR="00F8772B" w:rsidRPr="00BC0C1B" w:rsidRDefault="00F8772B" w:rsidP="00F8772B">
      <w:pPr>
        <w:spacing w:after="120" w:line="240" w:lineRule="auto"/>
        <w:jc w:val="both"/>
        <w:rPr>
          <w:rFonts w:ascii="Cambria" w:eastAsia="Times New Roman" w:hAnsi="Cambria" w:cs="Times New Roman"/>
          <w:szCs w:val="24"/>
          <w:lang w:val="en-GB" w:eastAsia="en-AU"/>
        </w:rPr>
      </w:pPr>
      <w:r w:rsidRPr="00F8772B">
        <w:rPr>
          <w:rFonts w:ascii="Cambria" w:eastAsia="Times New Roman" w:hAnsi="Cambria" w:cs="Times New Roman"/>
          <w:szCs w:val="24"/>
          <w:lang w:val="en-GB" w:eastAsia="en-AU"/>
        </w:rPr>
        <w:t xml:space="preserve">The RA signing key is </w:t>
      </w:r>
      <w:r>
        <w:rPr>
          <w:rFonts w:ascii="Cambria" w:eastAsia="Times New Roman" w:hAnsi="Cambria" w:cs="Times New Roman"/>
          <w:szCs w:val="24"/>
          <w:lang w:val="en-GB" w:eastAsia="en-AU"/>
        </w:rPr>
        <w:t xml:space="preserve">to be </w:t>
      </w:r>
      <w:r w:rsidRPr="00F8772B">
        <w:rPr>
          <w:rFonts w:ascii="Cambria" w:eastAsia="Times New Roman" w:hAnsi="Cambria" w:cs="Times New Roman"/>
          <w:szCs w:val="24"/>
          <w:lang w:val="en-GB" w:eastAsia="en-AU"/>
        </w:rPr>
        <w:t xml:space="preserve">generated on </w:t>
      </w:r>
      <w:r>
        <w:rPr>
          <w:rFonts w:ascii="Cambria" w:eastAsia="Times New Roman" w:hAnsi="Cambria" w:cs="Times New Roman"/>
          <w:szCs w:val="24"/>
          <w:lang w:val="en-GB" w:eastAsia="en-AU"/>
        </w:rPr>
        <w:t xml:space="preserve">suitably secured </w:t>
      </w:r>
      <w:r w:rsidRPr="00F8772B">
        <w:rPr>
          <w:rFonts w:ascii="Cambria" w:eastAsia="Times New Roman" w:hAnsi="Cambria" w:cs="Times New Roman"/>
          <w:szCs w:val="24"/>
          <w:lang w:val="en-GB" w:eastAsia="en-AU"/>
        </w:rPr>
        <w:t>token</w:t>
      </w:r>
      <w:r>
        <w:rPr>
          <w:rFonts w:ascii="Cambria" w:eastAsia="Times New Roman" w:hAnsi="Cambria" w:cs="Times New Roman"/>
          <w:szCs w:val="24"/>
          <w:lang w:val="en-GB" w:eastAsia="en-AU"/>
        </w:rPr>
        <w:t>s,</w:t>
      </w:r>
      <w:r w:rsidRPr="00F8772B">
        <w:rPr>
          <w:rFonts w:ascii="Cambria" w:eastAsia="Times New Roman" w:hAnsi="Cambria" w:cs="Times New Roman"/>
          <w:szCs w:val="24"/>
          <w:lang w:val="en-GB" w:eastAsia="en-AU"/>
        </w:rPr>
        <w:t xml:space="preserve"> and the encryption key generated by the CA software. The RA keys </w:t>
      </w:r>
      <w:r>
        <w:rPr>
          <w:rFonts w:ascii="Cambria" w:eastAsia="Times New Roman" w:hAnsi="Cambria" w:cs="Times New Roman"/>
          <w:szCs w:val="24"/>
          <w:lang w:val="en-GB" w:eastAsia="en-AU"/>
        </w:rPr>
        <w:t>can</w:t>
      </w:r>
      <w:r w:rsidRPr="00F8772B">
        <w:rPr>
          <w:rFonts w:ascii="Cambria" w:eastAsia="Times New Roman" w:hAnsi="Cambria" w:cs="Times New Roman"/>
          <w:szCs w:val="24"/>
          <w:lang w:val="en-GB" w:eastAsia="en-AU"/>
        </w:rPr>
        <w:t xml:space="preserve"> both </w:t>
      </w:r>
      <w:r>
        <w:rPr>
          <w:rFonts w:ascii="Cambria" w:eastAsia="Times New Roman" w:hAnsi="Cambria" w:cs="Times New Roman"/>
          <w:szCs w:val="24"/>
          <w:lang w:val="en-GB" w:eastAsia="en-AU"/>
        </w:rPr>
        <w:t xml:space="preserve">be </w:t>
      </w:r>
      <w:r w:rsidRPr="00F8772B">
        <w:rPr>
          <w:rFonts w:ascii="Cambria" w:eastAsia="Times New Roman" w:hAnsi="Cambria" w:cs="Times New Roman"/>
          <w:szCs w:val="24"/>
          <w:lang w:val="en-GB" w:eastAsia="en-AU"/>
        </w:rPr>
        <w:t>stored on the token</w:t>
      </w:r>
      <w:r>
        <w:rPr>
          <w:rFonts w:ascii="Cambria" w:eastAsia="Times New Roman" w:hAnsi="Cambria" w:cs="Times New Roman"/>
          <w:szCs w:val="24"/>
          <w:lang w:val="en-GB" w:eastAsia="en-AU"/>
        </w:rPr>
        <w:t>, though the enhanced physical access and procedural controls apply as per this CPS</w:t>
      </w:r>
      <w:r w:rsidRPr="00F8772B">
        <w:rPr>
          <w:rFonts w:ascii="Cambria" w:eastAsia="Times New Roman" w:hAnsi="Cambria" w:cs="Times New Roman"/>
          <w:szCs w:val="24"/>
          <w:lang w:val="en-GB" w:eastAsia="en-AU"/>
        </w:rPr>
        <w:t>.</w:t>
      </w:r>
    </w:p>
    <w:p w14:paraId="743E041B" w14:textId="77777777" w:rsidR="00BC0C1B" w:rsidRPr="00BC0C1B" w:rsidRDefault="00BC0C1B" w:rsidP="00EF6875">
      <w:pPr>
        <w:pStyle w:val="Heading3"/>
      </w:pPr>
      <w:bookmarkStart w:id="1721" w:name="_Toc130487730"/>
      <w:bookmarkStart w:id="1722" w:name="_Toc130491666"/>
      <w:bookmarkStart w:id="1723" w:name="_Toc166312741"/>
      <w:bookmarkStart w:id="1724" w:name="_Toc246766518"/>
      <w:bookmarkStart w:id="1725" w:name="_Toc325181172"/>
      <w:bookmarkStart w:id="1726" w:name="_Toc325181450"/>
      <w:bookmarkStart w:id="1727" w:name="_Toc325181716"/>
      <w:bookmarkStart w:id="1728" w:name="_Toc325182850"/>
      <w:bookmarkStart w:id="1729" w:name="_Toc325183699"/>
      <w:bookmarkStart w:id="1730" w:name="_Toc297149727"/>
      <w:r w:rsidRPr="00BC0C1B">
        <w:t xml:space="preserve">Private </w:t>
      </w:r>
      <w:proofErr w:type="gramStart"/>
      <w:r w:rsidRPr="00BC0C1B">
        <w:t>key</w:t>
      </w:r>
      <w:proofErr w:type="gramEnd"/>
      <w:r w:rsidRPr="00BC0C1B">
        <w:t xml:space="preserve"> delivery to </w:t>
      </w:r>
      <w:bookmarkEnd w:id="1721"/>
      <w:bookmarkEnd w:id="1722"/>
      <w:bookmarkEnd w:id="1723"/>
      <w:bookmarkEnd w:id="1724"/>
      <w:r w:rsidRPr="00BC0C1B">
        <w:t>Subscriber</w:t>
      </w:r>
      <w:bookmarkEnd w:id="1725"/>
      <w:bookmarkEnd w:id="1726"/>
      <w:bookmarkEnd w:id="1727"/>
      <w:bookmarkEnd w:id="1728"/>
      <w:bookmarkEnd w:id="1729"/>
      <w:bookmarkEnd w:id="1730"/>
    </w:p>
    <w:p w14:paraId="0A3062D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Private </w:t>
      </w:r>
      <w:proofErr w:type="gramStart"/>
      <w:r w:rsidRPr="00BC0C1B">
        <w:rPr>
          <w:rFonts w:ascii="Cambria" w:eastAsia="Times New Roman" w:hAnsi="Cambria" w:cs="Times New Roman"/>
          <w:szCs w:val="24"/>
          <w:lang w:val="en-GB" w:eastAsia="en-AU"/>
        </w:rPr>
        <w:t>key</w:t>
      </w:r>
      <w:proofErr w:type="gramEnd"/>
      <w:r w:rsidRPr="00BC0C1B">
        <w:rPr>
          <w:rFonts w:ascii="Cambria" w:eastAsia="Times New Roman" w:hAnsi="Cambria" w:cs="Times New Roman"/>
          <w:szCs w:val="24"/>
          <w:lang w:val="en-GB" w:eastAsia="en-AU"/>
        </w:rPr>
        <w:t xml:space="preserve"> delivery is defined in the relevant CP.  </w:t>
      </w:r>
    </w:p>
    <w:p w14:paraId="7D4D9737" w14:textId="77777777" w:rsidR="00BC0C1B" w:rsidRPr="00BC0C1B" w:rsidRDefault="00BC0C1B" w:rsidP="00EF6875">
      <w:pPr>
        <w:pStyle w:val="Heading3"/>
      </w:pPr>
      <w:bookmarkStart w:id="1731" w:name="_Toc130487731"/>
      <w:bookmarkStart w:id="1732" w:name="_Toc130491667"/>
      <w:bookmarkStart w:id="1733" w:name="_Toc166312742"/>
      <w:bookmarkStart w:id="1734" w:name="_Toc246766519"/>
      <w:bookmarkStart w:id="1735" w:name="_Toc325181173"/>
      <w:bookmarkStart w:id="1736" w:name="_Toc325181451"/>
      <w:bookmarkStart w:id="1737" w:name="_Toc325181717"/>
      <w:bookmarkStart w:id="1738" w:name="_Toc325182851"/>
      <w:bookmarkStart w:id="1739" w:name="_Toc325183700"/>
      <w:bookmarkStart w:id="1740" w:name="_Toc297149728"/>
      <w:r w:rsidRPr="00BC0C1B">
        <w:t>Public key delivery to certificate issuer</w:t>
      </w:r>
      <w:bookmarkEnd w:id="1731"/>
      <w:bookmarkEnd w:id="1732"/>
      <w:bookmarkEnd w:id="1733"/>
      <w:bookmarkEnd w:id="1734"/>
      <w:bookmarkEnd w:id="1735"/>
      <w:bookmarkEnd w:id="1736"/>
      <w:bookmarkEnd w:id="1737"/>
      <w:bookmarkEnd w:id="1738"/>
      <w:bookmarkEnd w:id="1739"/>
      <w:bookmarkEnd w:id="1740"/>
    </w:p>
    <w:p w14:paraId="24AF1E8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Public key delivery is defined in the relevant CP.</w:t>
      </w:r>
    </w:p>
    <w:p w14:paraId="6D3208B6" w14:textId="77777777" w:rsidR="00BC0C1B" w:rsidRPr="00BC0C1B" w:rsidRDefault="00BC0C1B" w:rsidP="00EF6875">
      <w:pPr>
        <w:pStyle w:val="Heading3"/>
      </w:pPr>
      <w:bookmarkStart w:id="1741" w:name="_Toc130487732"/>
      <w:bookmarkStart w:id="1742" w:name="_Toc130491668"/>
      <w:bookmarkStart w:id="1743" w:name="_Toc166312743"/>
      <w:bookmarkStart w:id="1744" w:name="_Toc246766520"/>
      <w:bookmarkStart w:id="1745" w:name="_Toc325181174"/>
      <w:bookmarkStart w:id="1746" w:name="_Toc325181452"/>
      <w:bookmarkStart w:id="1747" w:name="_Toc325181718"/>
      <w:bookmarkStart w:id="1748" w:name="_Toc325182852"/>
      <w:bookmarkStart w:id="1749" w:name="_Toc325183701"/>
      <w:bookmarkStart w:id="1750" w:name="_Toc297149729"/>
      <w:r w:rsidRPr="00BC0C1B">
        <w:t>CA public key delivery to relying parties</w:t>
      </w:r>
      <w:bookmarkEnd w:id="1741"/>
      <w:bookmarkEnd w:id="1742"/>
      <w:bookmarkEnd w:id="1743"/>
      <w:bookmarkEnd w:id="1744"/>
      <w:bookmarkEnd w:id="1745"/>
      <w:bookmarkEnd w:id="1746"/>
      <w:bookmarkEnd w:id="1747"/>
      <w:bookmarkEnd w:id="1748"/>
      <w:bookmarkEnd w:id="1749"/>
      <w:bookmarkEnd w:id="1750"/>
    </w:p>
    <w:p w14:paraId="338523C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Public keys for a CA in a certificate chain for entity certificates will be accessible to Relying Parties using the approved repositories.</w:t>
      </w:r>
    </w:p>
    <w:p w14:paraId="15B983D9" w14:textId="6A298E95"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 addition</w:t>
      </w:r>
      <w:r w:rsidR="00A04365">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CA certificates in the chain which are </w:t>
      </w:r>
      <w:r w:rsidR="007656B6" w:rsidRPr="00BC0C1B">
        <w:rPr>
          <w:rFonts w:ascii="Cambria" w:eastAsia="Times New Roman" w:hAnsi="Cambria" w:cs="Times New Roman"/>
          <w:szCs w:val="24"/>
          <w:lang w:val="en-GB" w:eastAsia="en-AU"/>
        </w:rPr>
        <w:t>self-signed</w:t>
      </w:r>
      <w:r w:rsidRPr="00BC0C1B">
        <w:rPr>
          <w:rFonts w:ascii="Cambria" w:eastAsia="Times New Roman" w:hAnsi="Cambria" w:cs="Times New Roman"/>
          <w:szCs w:val="24"/>
          <w:lang w:val="en-GB" w:eastAsia="en-AU"/>
        </w:rPr>
        <w:t xml:space="preserve"> (</w:t>
      </w:r>
      <w:r w:rsidR="00A04365">
        <w:rPr>
          <w:rFonts w:ascii="Cambria" w:eastAsia="Times New Roman" w:hAnsi="Cambria" w:cs="Times New Roman"/>
          <w:szCs w:val="24"/>
          <w:lang w:val="en-GB" w:eastAsia="en-AU"/>
        </w:rPr>
        <w:t>eg. RCA</w:t>
      </w:r>
      <w:r w:rsidRPr="00BC0C1B">
        <w:rPr>
          <w:rFonts w:ascii="Cambria" w:eastAsia="Times New Roman" w:hAnsi="Cambria" w:cs="Times New Roman"/>
          <w:szCs w:val="24"/>
          <w:lang w:val="en-GB" w:eastAsia="en-AU"/>
        </w:rPr>
        <w:t xml:space="preserve">) will be delivered, using secure methods approved by the </w:t>
      </w:r>
      <w:r w:rsidR="00132425">
        <w:rPr>
          <w:rFonts w:ascii="Cambria" w:eastAsia="Times New Roman" w:hAnsi="Cambria" w:cs="Times New Roman"/>
          <w:szCs w:val="24"/>
          <w:lang w:val="en-GB" w:eastAsia="en-AU"/>
        </w:rPr>
        <w:t>Lead Agency</w:t>
      </w:r>
      <w:r w:rsidR="00132425" w:rsidDel="00132425">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to third party CAs, where a cross certification (or equivalent) agreement is in place.  </w:t>
      </w:r>
    </w:p>
    <w:p w14:paraId="0903E26B" w14:textId="7E1520C9" w:rsidR="00BC0C1B" w:rsidRPr="00BC0C1B" w:rsidRDefault="004F400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Subscribing Agencies</w:t>
      </w:r>
      <w:r w:rsidR="00BC0C1B" w:rsidRPr="00BC0C1B">
        <w:rPr>
          <w:rFonts w:ascii="Cambria" w:eastAsia="Times New Roman" w:hAnsi="Cambria" w:cs="Times New Roman"/>
          <w:szCs w:val="24"/>
          <w:lang w:val="en-GB" w:eastAsia="en-AU"/>
        </w:rPr>
        <w:t xml:space="preserve"> will have relevant certificate chains installed into the Certificate store on workstations and servers</w:t>
      </w:r>
      <w:r>
        <w:rPr>
          <w:rFonts w:ascii="Cambria" w:eastAsia="Times New Roman" w:hAnsi="Cambria" w:cs="Times New Roman"/>
          <w:szCs w:val="24"/>
          <w:lang w:val="en-GB" w:eastAsia="en-AU"/>
        </w:rPr>
        <w:t xml:space="preserve"> within their enterprise architecture infrastructure</w:t>
      </w:r>
      <w:r w:rsidR="00BC0C1B" w:rsidRPr="00BC0C1B">
        <w:rPr>
          <w:rFonts w:ascii="Cambria" w:eastAsia="Times New Roman" w:hAnsi="Cambria" w:cs="Times New Roman"/>
          <w:szCs w:val="24"/>
          <w:lang w:val="en-GB" w:eastAsia="en-AU"/>
        </w:rPr>
        <w:t>.</w:t>
      </w:r>
    </w:p>
    <w:p w14:paraId="7511DA64" w14:textId="77777777" w:rsidR="00BC0C1B" w:rsidRPr="00BC0C1B" w:rsidRDefault="00BC0C1B" w:rsidP="00EF6875">
      <w:pPr>
        <w:pStyle w:val="Heading3"/>
      </w:pPr>
      <w:bookmarkStart w:id="1751" w:name="_Toc130487733"/>
      <w:bookmarkStart w:id="1752" w:name="_Toc130491669"/>
      <w:bookmarkStart w:id="1753" w:name="_Toc166312744"/>
      <w:bookmarkStart w:id="1754" w:name="_Toc246766521"/>
      <w:bookmarkStart w:id="1755" w:name="_Toc325181175"/>
      <w:bookmarkStart w:id="1756" w:name="_Toc325181453"/>
      <w:bookmarkStart w:id="1757" w:name="_Toc325181719"/>
      <w:bookmarkStart w:id="1758" w:name="_Toc325182853"/>
      <w:bookmarkStart w:id="1759" w:name="_Toc325183702"/>
      <w:bookmarkStart w:id="1760" w:name="_Toc297149730"/>
      <w:r w:rsidRPr="00BC0C1B">
        <w:t>Key sizes</w:t>
      </w:r>
      <w:bookmarkEnd w:id="1751"/>
      <w:bookmarkEnd w:id="1752"/>
      <w:bookmarkEnd w:id="1753"/>
      <w:bookmarkEnd w:id="1754"/>
      <w:bookmarkEnd w:id="1755"/>
      <w:bookmarkEnd w:id="1756"/>
      <w:bookmarkEnd w:id="1757"/>
      <w:bookmarkEnd w:id="1758"/>
      <w:bookmarkEnd w:id="1759"/>
      <w:bookmarkEnd w:id="1760"/>
    </w:p>
    <w:p w14:paraId="48F41F05" w14:textId="77777777" w:rsidR="00F64FC0"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Key sizes are defined in the KMP and relevant CP.</w:t>
      </w:r>
      <w:r w:rsidR="00F64FC0">
        <w:rPr>
          <w:rFonts w:ascii="Cambria" w:eastAsia="Times New Roman" w:hAnsi="Cambria" w:cs="Times New Roman"/>
          <w:szCs w:val="24"/>
          <w:lang w:val="en-GB" w:eastAsia="en-AU"/>
        </w:rPr>
        <w:t xml:space="preserve">  </w:t>
      </w:r>
    </w:p>
    <w:p w14:paraId="5856E3D9" w14:textId="77777777" w:rsidR="00BC0C1B" w:rsidRPr="00F64FC0" w:rsidRDefault="00F64FC0"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w:t>
      </w:r>
      <w:r w:rsidRPr="00F64FC0">
        <w:rPr>
          <w:rFonts w:ascii="Cambria" w:eastAsia="Times New Roman" w:hAnsi="Cambria" w:cs="Times New Roman"/>
          <w:szCs w:val="24"/>
          <w:lang w:val="en-GB" w:eastAsia="en-AU"/>
        </w:rPr>
        <w:t xml:space="preserve"> </w:t>
      </w:r>
      <w:r w:rsidRPr="000C67C3">
        <w:rPr>
          <w:rFonts w:ascii="Cambria" w:eastAsia="Times New Roman" w:hAnsi="Cambria" w:cs="Times New Roman"/>
          <w:szCs w:val="24"/>
          <w:lang w:val="en-GB" w:eastAsia="en-AU"/>
        </w:rPr>
        <w:t>New Zealand Government PKI Framework</w:t>
      </w:r>
      <w:r>
        <w:rPr>
          <w:rFonts w:ascii="Cambria" w:eastAsia="Times New Roman" w:hAnsi="Cambria" w:cs="Times New Roman"/>
          <w:szCs w:val="24"/>
          <w:lang w:val="en-GB" w:eastAsia="en-AU"/>
        </w:rPr>
        <w:t xml:space="preserve"> overarching encryption algorithm key sizes meet the requirements of the NZISM and are detailed in the </w:t>
      </w:r>
      <w:r w:rsidRPr="00F64FC0">
        <w:rPr>
          <w:rFonts w:ascii="Cambria" w:eastAsia="Times New Roman" w:hAnsi="Cambria" w:cs="Times New Roman"/>
          <w:i/>
          <w:szCs w:val="24"/>
          <w:lang w:val="en-GB" w:eastAsia="en-AU"/>
        </w:rPr>
        <w:t>New Zealand Government PKI Framework</w:t>
      </w:r>
      <w:r w:rsidRPr="000C67C3">
        <w:rPr>
          <w:rFonts w:ascii="Cambria" w:eastAsia="Times New Roman" w:hAnsi="Cambria" w:cs="Times New Roman"/>
          <w:i/>
          <w:szCs w:val="24"/>
          <w:lang w:val="en-GB" w:eastAsia="en-AU"/>
        </w:rPr>
        <w:t xml:space="preserve"> Overview</w:t>
      </w:r>
      <w:r>
        <w:rPr>
          <w:rFonts w:ascii="Cambria" w:eastAsia="Times New Roman" w:hAnsi="Cambria" w:cs="Times New Roman"/>
          <w:szCs w:val="24"/>
          <w:lang w:val="en-GB" w:eastAsia="en-AU"/>
        </w:rPr>
        <w:t xml:space="preserve"> document.</w:t>
      </w:r>
    </w:p>
    <w:p w14:paraId="186FDE4A" w14:textId="77777777" w:rsidR="00BC0C1B" w:rsidRPr="00BC0C1B" w:rsidRDefault="00BC0C1B" w:rsidP="00EF6875">
      <w:pPr>
        <w:pStyle w:val="Heading3"/>
      </w:pPr>
      <w:bookmarkStart w:id="1761" w:name="_Toc130487734"/>
      <w:bookmarkStart w:id="1762" w:name="_Toc130491670"/>
      <w:bookmarkStart w:id="1763" w:name="_Toc166312745"/>
      <w:bookmarkStart w:id="1764" w:name="_Toc246766522"/>
      <w:bookmarkStart w:id="1765" w:name="_Toc325181176"/>
      <w:bookmarkStart w:id="1766" w:name="_Toc325181454"/>
      <w:bookmarkStart w:id="1767" w:name="_Toc325181720"/>
      <w:bookmarkStart w:id="1768" w:name="_Toc325182854"/>
      <w:bookmarkStart w:id="1769" w:name="_Toc325183703"/>
      <w:bookmarkStart w:id="1770" w:name="_Toc297149731"/>
      <w:r w:rsidRPr="00BC0C1B">
        <w:t>Public key parameters generation and quality checking</w:t>
      </w:r>
      <w:bookmarkEnd w:id="1761"/>
      <w:bookmarkEnd w:id="1762"/>
      <w:bookmarkEnd w:id="1763"/>
      <w:bookmarkEnd w:id="1764"/>
      <w:bookmarkEnd w:id="1765"/>
      <w:bookmarkEnd w:id="1766"/>
      <w:bookmarkEnd w:id="1767"/>
      <w:bookmarkEnd w:id="1768"/>
      <w:bookmarkEnd w:id="1769"/>
      <w:bookmarkEnd w:id="1770"/>
    </w:p>
    <w:p w14:paraId="16AF8A49" w14:textId="2EF42F85"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Public key parameters shall always be generated and checked in accordance with the standard that defines the cryptographic algorithm in which the parameters are to be used. Public key parameters shall be generated in accordance with </w:t>
      </w:r>
      <w:r w:rsidR="001B44B0">
        <w:rPr>
          <w:rFonts w:ascii="Cambria" w:eastAsia="Times New Roman" w:hAnsi="Cambria" w:cs="Times New Roman"/>
          <w:szCs w:val="24"/>
          <w:lang w:val="en-GB" w:eastAsia="en-AU"/>
        </w:rPr>
        <w:t>NZISM, as defined by the Lead Agency</w:t>
      </w:r>
      <w:r w:rsidRPr="00BC0C1B">
        <w:rPr>
          <w:rFonts w:ascii="Cambria" w:eastAsia="Times New Roman" w:hAnsi="Cambria" w:cs="Times New Roman"/>
          <w:szCs w:val="24"/>
          <w:lang w:val="en-GB" w:eastAsia="en-AU"/>
        </w:rPr>
        <w:t xml:space="preserve">. </w:t>
      </w:r>
    </w:p>
    <w:p w14:paraId="6758DE58" w14:textId="68CFCFEA"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lastRenderedPageBreak/>
        <w:t xml:space="preserve">Parameter quality checking (including primarily testing for prime numbers) shall be performed in accordance with </w:t>
      </w:r>
      <w:r w:rsidR="001B44B0">
        <w:rPr>
          <w:rFonts w:ascii="Cambria" w:eastAsia="Times New Roman" w:hAnsi="Cambria" w:cs="Times New Roman"/>
          <w:szCs w:val="24"/>
          <w:lang w:val="en-GB" w:eastAsia="en-AU"/>
        </w:rPr>
        <w:t xml:space="preserve">the NZISM, or other </w:t>
      </w:r>
      <w:r w:rsidR="003D46C9">
        <w:rPr>
          <w:rFonts w:ascii="Cambria" w:eastAsia="Times New Roman" w:hAnsi="Cambria" w:cs="Times New Roman"/>
          <w:szCs w:val="24"/>
          <w:lang w:val="en-GB" w:eastAsia="en-AU"/>
        </w:rPr>
        <w:t>GCSB</w:t>
      </w:r>
      <w:r w:rsidRPr="00BC0C1B">
        <w:rPr>
          <w:rFonts w:ascii="Cambria" w:eastAsia="Times New Roman" w:hAnsi="Cambria" w:cs="Times New Roman"/>
          <w:szCs w:val="24"/>
          <w:lang w:val="en-GB" w:eastAsia="en-AU"/>
        </w:rPr>
        <w:t xml:space="preserve"> approved guid</w:t>
      </w:r>
      <w:r w:rsidR="001B44B0">
        <w:rPr>
          <w:rFonts w:ascii="Cambria" w:eastAsia="Times New Roman" w:hAnsi="Cambria" w:cs="Times New Roman"/>
          <w:szCs w:val="24"/>
          <w:lang w:val="en-GB" w:eastAsia="en-AU"/>
        </w:rPr>
        <w:t>ance</w:t>
      </w:r>
      <w:r w:rsidRPr="00BC0C1B">
        <w:rPr>
          <w:rFonts w:ascii="Cambria" w:eastAsia="Times New Roman" w:hAnsi="Cambria" w:cs="Times New Roman"/>
          <w:szCs w:val="24"/>
          <w:lang w:val="en-GB" w:eastAsia="en-AU"/>
        </w:rPr>
        <w:t xml:space="preserve">. </w:t>
      </w:r>
    </w:p>
    <w:p w14:paraId="5756CF47" w14:textId="77777777" w:rsidR="00BC0C1B" w:rsidRPr="00BC0C1B" w:rsidRDefault="00BC0C1B" w:rsidP="00D12C97">
      <w:pPr>
        <w:pStyle w:val="Heading3"/>
      </w:pPr>
      <w:bookmarkStart w:id="1771" w:name="_Toc160627190"/>
      <w:bookmarkStart w:id="1772" w:name="_Toc161653834"/>
      <w:bookmarkStart w:id="1773" w:name="_Toc161654417"/>
      <w:bookmarkStart w:id="1774" w:name="_Toc130487735"/>
      <w:bookmarkStart w:id="1775" w:name="_Toc130491671"/>
      <w:bookmarkStart w:id="1776" w:name="_Toc166312746"/>
      <w:bookmarkStart w:id="1777" w:name="_Toc246766523"/>
      <w:bookmarkStart w:id="1778" w:name="_Toc325181177"/>
      <w:bookmarkStart w:id="1779" w:name="_Toc325181455"/>
      <w:bookmarkStart w:id="1780" w:name="_Toc325181721"/>
      <w:bookmarkStart w:id="1781" w:name="_Toc325182855"/>
      <w:bookmarkStart w:id="1782" w:name="_Toc325183704"/>
      <w:bookmarkStart w:id="1783" w:name="_Toc297149732"/>
      <w:bookmarkEnd w:id="1771"/>
      <w:bookmarkEnd w:id="1772"/>
      <w:bookmarkEnd w:id="1773"/>
      <w:r w:rsidRPr="00BC0C1B">
        <w:t>Key usage purposes (as per X.509 v3 key usage field)</w:t>
      </w:r>
      <w:bookmarkEnd w:id="1774"/>
      <w:bookmarkEnd w:id="1775"/>
      <w:bookmarkEnd w:id="1776"/>
      <w:bookmarkEnd w:id="1777"/>
      <w:bookmarkEnd w:id="1778"/>
      <w:bookmarkEnd w:id="1779"/>
      <w:bookmarkEnd w:id="1780"/>
      <w:bookmarkEnd w:id="1781"/>
      <w:bookmarkEnd w:id="1782"/>
      <w:bookmarkEnd w:id="1783"/>
    </w:p>
    <w:p w14:paraId="385AB38E" w14:textId="33D2570F"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Subscriber certificates include key usage extension fields to specify the purposes for which the keys may be used and also to technically limit the functionality of the certificate when used with X.509v3 compliant software. The correct values for key usage are set in these fields in accordance with the X.509v3 standard</w:t>
      </w:r>
      <w:r w:rsidR="001B44B0">
        <w:rPr>
          <w:rFonts w:ascii="Cambria" w:eastAsia="Times New Roman" w:hAnsi="Cambria" w:cs="Times New Roman"/>
          <w:szCs w:val="24"/>
          <w:lang w:val="en-GB" w:eastAsia="en-AU"/>
        </w:rPr>
        <w:t>, though</w:t>
      </w:r>
      <w:r w:rsidRPr="00BC0C1B">
        <w:rPr>
          <w:rFonts w:ascii="Cambria" w:eastAsia="Times New Roman" w:hAnsi="Cambria" w:cs="Times New Roman"/>
          <w:szCs w:val="24"/>
          <w:lang w:val="en-GB" w:eastAsia="en-AU"/>
        </w:rPr>
        <w:t xml:space="preserve"> </w:t>
      </w:r>
      <w:r w:rsidR="00F60FDC">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w:t>
      </w:r>
      <w:r w:rsidR="001B44B0">
        <w:rPr>
          <w:rFonts w:ascii="Cambria" w:eastAsia="Times New Roman" w:hAnsi="Cambria" w:cs="Times New Roman"/>
          <w:szCs w:val="24"/>
          <w:lang w:val="en-GB" w:eastAsia="en-AU"/>
        </w:rPr>
        <w:t xml:space="preserve">PKI </w:t>
      </w:r>
      <w:del w:id="1784" w:author="cogito" w:date="2016-05-08T16:59:00Z">
        <w:r w:rsidR="001B44B0">
          <w:rPr>
            <w:rFonts w:ascii="Cambria" w:eastAsia="Times New Roman" w:hAnsi="Cambria" w:cs="Times New Roman"/>
            <w:szCs w:val="24"/>
            <w:lang w:val="en-GB" w:eastAsia="en-AU"/>
          </w:rPr>
          <w:delText xml:space="preserve">Framework </w:delText>
        </w:r>
      </w:del>
      <w:r w:rsidRPr="00BC0C1B">
        <w:rPr>
          <w:rFonts w:ascii="Cambria" w:eastAsia="Times New Roman" w:hAnsi="Cambria" w:cs="Times New Roman"/>
          <w:szCs w:val="24"/>
          <w:lang w:val="en-GB" w:eastAsia="en-AU"/>
        </w:rPr>
        <w:t xml:space="preserve">cannot control how third-party software applications interpret or act upon these. Reliance on key usage extension fields is dependent on correct software implementations of the X.509v3 standard and is outside of the control of the </w:t>
      </w:r>
      <w:r w:rsidR="00F60FDC">
        <w:rPr>
          <w:rFonts w:ascii="Cambria" w:eastAsia="Times New Roman" w:hAnsi="Cambria" w:cs="Times New Roman"/>
          <w:szCs w:val="24"/>
          <w:lang w:val="en-GB" w:eastAsia="en-AU"/>
        </w:rPr>
        <w:t xml:space="preserve">New Zealand Government </w:t>
      </w:r>
      <w:r w:rsidRPr="00BC0C1B">
        <w:rPr>
          <w:rFonts w:ascii="Cambria" w:eastAsia="Times New Roman" w:hAnsi="Cambria" w:cs="Times New Roman"/>
          <w:szCs w:val="24"/>
          <w:lang w:val="en-GB" w:eastAsia="en-AU"/>
        </w:rPr>
        <w:t>PKI</w:t>
      </w:r>
      <w:del w:id="1785" w:author="cogito" w:date="2016-05-08T16:59:00Z">
        <w:r w:rsidR="001B44B0">
          <w:rPr>
            <w:rFonts w:ascii="Cambria" w:eastAsia="Times New Roman" w:hAnsi="Cambria" w:cs="Times New Roman"/>
            <w:szCs w:val="24"/>
            <w:lang w:val="en-GB" w:eastAsia="en-AU"/>
          </w:rPr>
          <w:delText xml:space="preserve"> Framework</w:delText>
        </w:r>
      </w:del>
      <w:r w:rsidRPr="00BC0C1B">
        <w:rPr>
          <w:rFonts w:ascii="Cambria" w:eastAsia="Times New Roman" w:hAnsi="Cambria" w:cs="Times New Roman"/>
          <w:szCs w:val="24"/>
          <w:lang w:val="en-GB" w:eastAsia="en-AU"/>
        </w:rPr>
        <w:t>.</w:t>
      </w:r>
    </w:p>
    <w:p w14:paraId="0AA7237C" w14:textId="77777777" w:rsidR="001B44B0" w:rsidRPr="00BC0C1B" w:rsidRDefault="001B44B0" w:rsidP="00BC0C1B">
      <w:pPr>
        <w:spacing w:after="120" w:line="240" w:lineRule="auto"/>
        <w:jc w:val="both"/>
        <w:rPr>
          <w:rFonts w:ascii="Cambria" w:eastAsia="Times New Roman" w:hAnsi="Cambria" w:cs="Times New Roman"/>
          <w:szCs w:val="24"/>
          <w:lang w:val="en-GB" w:eastAsia="en-AU"/>
        </w:rPr>
      </w:pPr>
      <w:r w:rsidRPr="001B44B0">
        <w:rPr>
          <w:rFonts w:ascii="Cambria" w:eastAsia="Times New Roman" w:hAnsi="Cambria" w:cs="Times New Roman"/>
          <w:szCs w:val="24"/>
          <w:lang w:val="en-GB" w:eastAsia="en-AU"/>
        </w:rPr>
        <w:t>Keys may only be used in compliance with this CPS</w:t>
      </w:r>
      <w:r>
        <w:rPr>
          <w:rFonts w:ascii="Cambria" w:eastAsia="Times New Roman" w:hAnsi="Cambria" w:cs="Times New Roman"/>
          <w:szCs w:val="24"/>
          <w:lang w:val="en-GB" w:eastAsia="en-AU"/>
        </w:rPr>
        <w:t>,</w:t>
      </w:r>
      <w:r w:rsidRPr="001B44B0">
        <w:rPr>
          <w:rFonts w:ascii="Cambria" w:eastAsia="Times New Roman" w:hAnsi="Cambria" w:cs="Times New Roman"/>
          <w:szCs w:val="24"/>
          <w:lang w:val="en-GB" w:eastAsia="en-AU"/>
        </w:rPr>
        <w:t xml:space="preserve"> and all restrictions described in this CPS must be observed. The Key Usage field provides an indication of acceptable usage, regardless of whether this field is technically utilised by an application. Designating this extension as non-critical does not indicate any reduced need for compliance.</w:t>
      </w:r>
    </w:p>
    <w:p w14:paraId="4908F7C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the relevant CP for key usages.</w:t>
      </w:r>
    </w:p>
    <w:p w14:paraId="781776AB" w14:textId="77777777" w:rsidR="00BC0C1B" w:rsidRPr="00BC0C1B" w:rsidRDefault="00BC0C1B" w:rsidP="00EF6875">
      <w:pPr>
        <w:pStyle w:val="Heading2"/>
      </w:pPr>
      <w:bookmarkStart w:id="1786" w:name="_Toc237159595"/>
      <w:bookmarkStart w:id="1787" w:name="_Toc246766524"/>
      <w:bookmarkStart w:id="1788" w:name="_Toc325181178"/>
      <w:bookmarkStart w:id="1789" w:name="_Toc325181456"/>
      <w:bookmarkStart w:id="1790" w:name="_Toc325181722"/>
      <w:bookmarkStart w:id="1791" w:name="_Toc325182856"/>
      <w:bookmarkStart w:id="1792" w:name="_Toc325183705"/>
      <w:bookmarkStart w:id="1793" w:name="_Toc297149733"/>
      <w:bookmarkStart w:id="1794" w:name="_Toc446408861"/>
      <w:r w:rsidRPr="00BC0C1B">
        <w:t xml:space="preserve">Private </w:t>
      </w:r>
      <w:proofErr w:type="gramStart"/>
      <w:r w:rsidRPr="00BC0C1B">
        <w:t>key</w:t>
      </w:r>
      <w:proofErr w:type="gramEnd"/>
      <w:r w:rsidRPr="00BC0C1B">
        <w:t xml:space="preserve"> protection and c</w:t>
      </w:r>
      <w:r w:rsidR="00660C68">
        <w:t xml:space="preserve">ryptographic module engineering </w:t>
      </w:r>
      <w:r w:rsidRPr="00BC0C1B">
        <w:t>controls</w:t>
      </w:r>
      <w:bookmarkEnd w:id="1786"/>
      <w:bookmarkEnd w:id="1787"/>
      <w:bookmarkEnd w:id="1788"/>
      <w:bookmarkEnd w:id="1789"/>
      <w:bookmarkEnd w:id="1790"/>
      <w:bookmarkEnd w:id="1791"/>
      <w:bookmarkEnd w:id="1792"/>
      <w:bookmarkEnd w:id="1793"/>
      <w:bookmarkEnd w:id="1794"/>
    </w:p>
    <w:p w14:paraId="37308059" w14:textId="77777777" w:rsidR="00BC0C1B" w:rsidRPr="00BC0C1B" w:rsidRDefault="00BC0C1B" w:rsidP="00EF6875">
      <w:pPr>
        <w:pStyle w:val="Heading3"/>
      </w:pPr>
      <w:bookmarkStart w:id="1795" w:name="_Toc130487737"/>
      <w:bookmarkStart w:id="1796" w:name="_Toc130491673"/>
      <w:bookmarkStart w:id="1797" w:name="_Toc166312748"/>
      <w:bookmarkStart w:id="1798" w:name="_Toc246766525"/>
      <w:bookmarkStart w:id="1799" w:name="_Toc325181179"/>
      <w:bookmarkStart w:id="1800" w:name="_Toc325181457"/>
      <w:bookmarkStart w:id="1801" w:name="_Toc325181723"/>
      <w:bookmarkStart w:id="1802" w:name="_Toc325182857"/>
      <w:bookmarkStart w:id="1803" w:name="_Toc325183706"/>
      <w:bookmarkStart w:id="1804" w:name="_Toc297149734"/>
      <w:r w:rsidRPr="00BC0C1B">
        <w:t>Cryptographic module standards and controls</w:t>
      </w:r>
      <w:bookmarkEnd w:id="1795"/>
      <w:bookmarkEnd w:id="1796"/>
      <w:bookmarkEnd w:id="1797"/>
      <w:bookmarkEnd w:id="1798"/>
      <w:bookmarkEnd w:id="1799"/>
      <w:bookmarkEnd w:id="1800"/>
      <w:bookmarkEnd w:id="1801"/>
      <w:bookmarkEnd w:id="1802"/>
      <w:bookmarkEnd w:id="1803"/>
      <w:bookmarkEnd w:id="1804"/>
    </w:p>
    <w:p w14:paraId="5AB8A47B" w14:textId="29F52102" w:rsidR="00D12C97"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All </w:t>
      </w:r>
      <w:r w:rsidR="00D12C97">
        <w:rPr>
          <w:rFonts w:ascii="Cambria" w:eastAsia="Times New Roman" w:hAnsi="Cambria" w:cs="Times New Roman"/>
          <w:szCs w:val="24"/>
          <w:lang w:val="en-GB" w:eastAsia="en-AU"/>
        </w:rPr>
        <w:t xml:space="preserve">New Zealand Government PKI </w:t>
      </w:r>
      <w:r w:rsidRPr="00BC0C1B">
        <w:rPr>
          <w:rFonts w:ascii="Cambria" w:eastAsia="Times New Roman" w:hAnsi="Cambria" w:cs="Times New Roman"/>
          <w:szCs w:val="24"/>
          <w:lang w:val="en-GB" w:eastAsia="en-AU"/>
        </w:rPr>
        <w:t xml:space="preserve">cryptographic modules </w:t>
      </w:r>
      <w:r w:rsidR="00D12C97" w:rsidRPr="00D12C97">
        <w:rPr>
          <w:rFonts w:ascii="Cambria" w:eastAsia="Times New Roman" w:hAnsi="Cambria" w:cs="Times New Roman"/>
          <w:szCs w:val="24"/>
          <w:lang w:val="en-GB" w:eastAsia="en-AU"/>
        </w:rPr>
        <w:t xml:space="preserve">must </w:t>
      </w:r>
      <w:r w:rsidR="00D12C97">
        <w:rPr>
          <w:rFonts w:ascii="Cambria" w:eastAsia="Times New Roman" w:hAnsi="Cambria" w:cs="Times New Roman"/>
          <w:szCs w:val="24"/>
          <w:lang w:val="en-GB" w:eastAsia="en-AU"/>
        </w:rPr>
        <w:t>comply with</w:t>
      </w:r>
      <w:r w:rsidR="00D12C97" w:rsidRPr="00D12C97">
        <w:rPr>
          <w:rFonts w:ascii="Cambria" w:eastAsia="Times New Roman" w:hAnsi="Cambria" w:cs="Times New Roman"/>
          <w:szCs w:val="24"/>
          <w:lang w:val="en-GB" w:eastAsia="en-AU"/>
        </w:rPr>
        <w:t xml:space="preserve"> NZISM requirements – specifically </w:t>
      </w:r>
      <w:r w:rsidR="00D12C97">
        <w:rPr>
          <w:rFonts w:ascii="Cambria" w:eastAsia="Times New Roman" w:hAnsi="Cambria" w:cs="Times New Roman"/>
          <w:szCs w:val="24"/>
          <w:lang w:val="en-GB" w:eastAsia="en-AU"/>
        </w:rPr>
        <w:t>Common Criteria (</w:t>
      </w:r>
      <w:r w:rsidR="00D12C97" w:rsidRPr="00D12C97">
        <w:rPr>
          <w:rFonts w:ascii="Cambria" w:eastAsia="Times New Roman" w:hAnsi="Cambria" w:cs="Times New Roman"/>
          <w:szCs w:val="24"/>
          <w:lang w:val="en-GB" w:eastAsia="en-AU"/>
        </w:rPr>
        <w:t>CC</w:t>
      </w:r>
      <w:r w:rsidR="00D12C97">
        <w:rPr>
          <w:rFonts w:ascii="Cambria" w:eastAsia="Times New Roman" w:hAnsi="Cambria" w:cs="Times New Roman"/>
          <w:szCs w:val="24"/>
          <w:lang w:val="en-GB" w:eastAsia="en-AU"/>
        </w:rPr>
        <w:t xml:space="preserve">) </w:t>
      </w:r>
      <w:r w:rsidR="00D12C97" w:rsidRPr="00D12C97">
        <w:rPr>
          <w:rFonts w:ascii="Cambria" w:eastAsia="Times New Roman" w:hAnsi="Cambria" w:cs="Times New Roman"/>
          <w:szCs w:val="24"/>
          <w:lang w:val="en-GB" w:eastAsia="en-AU"/>
        </w:rPr>
        <w:t xml:space="preserve">evaluation and approval to </w:t>
      </w:r>
      <w:r w:rsidR="00D12C97">
        <w:rPr>
          <w:rFonts w:ascii="Cambria" w:eastAsia="Times New Roman" w:hAnsi="Cambria" w:cs="Times New Roman"/>
          <w:szCs w:val="24"/>
          <w:lang w:val="en-GB" w:eastAsia="en-AU"/>
        </w:rPr>
        <w:t>EAL4</w:t>
      </w:r>
      <w:r w:rsidR="00726CD5">
        <w:rPr>
          <w:rFonts w:ascii="Cambria" w:eastAsia="Times New Roman" w:hAnsi="Cambria" w:cs="Times New Roman"/>
          <w:szCs w:val="24"/>
          <w:lang w:val="en-GB" w:eastAsia="en-AU"/>
        </w:rPr>
        <w:t xml:space="preserve"> or better</w:t>
      </w:r>
      <w:r w:rsidR="00D12C97" w:rsidRPr="00D12C97">
        <w:rPr>
          <w:rFonts w:ascii="Cambria" w:eastAsia="Times New Roman" w:hAnsi="Cambria" w:cs="Times New Roman"/>
          <w:szCs w:val="24"/>
          <w:lang w:val="en-GB" w:eastAsia="en-AU"/>
        </w:rPr>
        <w:t xml:space="preserve"> </w:t>
      </w:r>
      <w:r w:rsidR="00350E78">
        <w:rPr>
          <w:rFonts w:ascii="Cambria" w:eastAsia="Times New Roman" w:hAnsi="Cambria" w:cs="Times New Roman"/>
          <w:szCs w:val="24"/>
          <w:lang w:val="en-GB" w:eastAsia="en-AU"/>
        </w:rPr>
        <w:t xml:space="preserve">(for software), </w:t>
      </w:r>
      <w:commentRangeStart w:id="1805"/>
      <w:commentRangeStart w:id="1806"/>
      <w:r w:rsidR="00D12C97" w:rsidRPr="00D12C97">
        <w:rPr>
          <w:rFonts w:ascii="Cambria" w:eastAsia="Times New Roman" w:hAnsi="Cambria" w:cs="Times New Roman"/>
          <w:szCs w:val="24"/>
          <w:lang w:val="en-GB" w:eastAsia="en-AU"/>
        </w:rPr>
        <w:t>and profile XXX</w:t>
      </w:r>
      <w:r w:rsidR="00D12C97">
        <w:rPr>
          <w:rFonts w:ascii="Cambria" w:eastAsia="Times New Roman" w:hAnsi="Cambria" w:cs="Times New Roman"/>
          <w:szCs w:val="24"/>
          <w:lang w:val="en-GB" w:eastAsia="en-AU"/>
        </w:rPr>
        <w:t xml:space="preserve"> FIPS</w:t>
      </w:r>
      <w:r w:rsidR="00350E78">
        <w:rPr>
          <w:rFonts w:ascii="Cambria" w:eastAsia="Times New Roman" w:hAnsi="Cambria" w:cs="Times New Roman"/>
          <w:szCs w:val="24"/>
          <w:lang w:val="en-GB" w:eastAsia="en-AU"/>
        </w:rPr>
        <w:t xml:space="preserve"> PUB </w:t>
      </w:r>
      <w:r w:rsidR="00D12C97">
        <w:rPr>
          <w:rFonts w:ascii="Cambria" w:eastAsia="Times New Roman" w:hAnsi="Cambria" w:cs="Times New Roman"/>
          <w:szCs w:val="24"/>
          <w:lang w:val="en-GB" w:eastAsia="en-AU"/>
        </w:rPr>
        <w:t>140-</w:t>
      </w:r>
      <w:r w:rsidR="00726CD5">
        <w:rPr>
          <w:rFonts w:ascii="Cambria" w:eastAsia="Times New Roman" w:hAnsi="Cambria" w:cs="Times New Roman"/>
          <w:szCs w:val="24"/>
          <w:lang w:val="en-GB" w:eastAsia="en-AU"/>
        </w:rPr>
        <w:t>3</w:t>
      </w:r>
      <w:r w:rsidR="00350E78">
        <w:rPr>
          <w:rFonts w:ascii="Cambria" w:eastAsia="Times New Roman" w:hAnsi="Cambria" w:cs="Times New Roman"/>
          <w:szCs w:val="24"/>
          <w:lang w:val="en-GB" w:eastAsia="en-AU"/>
        </w:rPr>
        <w:t xml:space="preserve"> for hardware HSMs</w:t>
      </w:r>
      <w:r w:rsidR="00D12C97">
        <w:rPr>
          <w:rFonts w:ascii="Cambria" w:eastAsia="Times New Roman" w:hAnsi="Cambria" w:cs="Times New Roman"/>
          <w:szCs w:val="24"/>
          <w:lang w:val="en-GB" w:eastAsia="en-AU"/>
        </w:rPr>
        <w:t>.</w:t>
      </w:r>
      <w:r w:rsidR="00D12C97" w:rsidRPr="00D12C97">
        <w:rPr>
          <w:rFonts w:ascii="Cambria" w:eastAsia="Times New Roman" w:hAnsi="Cambria" w:cs="Times New Roman"/>
          <w:szCs w:val="24"/>
          <w:lang w:val="en-GB" w:eastAsia="en-AU"/>
        </w:rPr>
        <w:t xml:space="preserve"> </w:t>
      </w:r>
      <w:commentRangeEnd w:id="1805"/>
      <w:r w:rsidR="00D12C97">
        <w:rPr>
          <w:rStyle w:val="CommentReference"/>
          <w:rFonts w:ascii="Times New Roman" w:eastAsia="Times New Roman" w:hAnsi="Times New Roman" w:cs="Times New Roman"/>
          <w:lang w:val="en-GB" w:eastAsia="en-AU"/>
        </w:rPr>
        <w:commentReference w:id="1805"/>
      </w:r>
      <w:commentRangeEnd w:id="1806"/>
      <w:r w:rsidR="00A5427E">
        <w:rPr>
          <w:rStyle w:val="CommentReference"/>
          <w:rFonts w:ascii="Times New Roman" w:eastAsia="Times New Roman" w:hAnsi="Times New Roman" w:cs="Times New Roman"/>
          <w:lang w:val="en-GB" w:eastAsia="en-AU"/>
        </w:rPr>
        <w:commentReference w:id="1806"/>
      </w:r>
    </w:p>
    <w:p w14:paraId="788AEDD4" w14:textId="77777777" w:rsidR="00D12C97" w:rsidRDefault="00D12C9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Additionally, </w:t>
      </w:r>
      <w:r w:rsidR="00726CD5">
        <w:rPr>
          <w:rFonts w:ascii="Cambria" w:eastAsia="Times New Roman" w:hAnsi="Cambria" w:cs="Times New Roman"/>
          <w:szCs w:val="24"/>
          <w:lang w:val="en-GB" w:eastAsia="en-AU"/>
        </w:rPr>
        <w:t xml:space="preserve">as </w:t>
      </w:r>
      <w:r>
        <w:rPr>
          <w:rFonts w:ascii="Cambria" w:eastAsia="Times New Roman" w:hAnsi="Cambria" w:cs="Times New Roman"/>
          <w:szCs w:val="24"/>
          <w:lang w:val="en-GB" w:eastAsia="en-AU"/>
        </w:rPr>
        <w:t xml:space="preserve">the PKI Root CA HSM components (hardware and software) </w:t>
      </w:r>
      <w:r w:rsidR="00726CD5">
        <w:rPr>
          <w:rFonts w:ascii="Cambria" w:eastAsia="Times New Roman" w:hAnsi="Cambria" w:cs="Times New Roman"/>
          <w:szCs w:val="24"/>
          <w:lang w:val="en-GB" w:eastAsia="en-AU"/>
        </w:rPr>
        <w:t>are protected as CONFIDENTIAL, they are to</w:t>
      </w:r>
      <w:r>
        <w:rPr>
          <w:rFonts w:ascii="Cambria" w:eastAsia="Times New Roman" w:hAnsi="Cambria" w:cs="Times New Roman"/>
          <w:szCs w:val="24"/>
          <w:lang w:val="en-GB" w:eastAsia="en-AU"/>
        </w:rPr>
        <w:t xml:space="preserve"> be evaluated and approved by GCSB</w:t>
      </w:r>
      <w:r w:rsidRPr="00D12C97">
        <w:rPr>
          <w:rFonts w:ascii="Cambria" w:eastAsia="Times New Roman" w:hAnsi="Cambria" w:cs="Times New Roman"/>
          <w:szCs w:val="24"/>
          <w:lang w:val="en-GB" w:eastAsia="en-AU"/>
        </w:rPr>
        <w:t xml:space="preserve"> against the </w:t>
      </w:r>
      <w:r w:rsidR="00726CD5">
        <w:rPr>
          <w:rFonts w:ascii="Cambria" w:eastAsia="Times New Roman" w:hAnsi="Cambria" w:cs="Times New Roman"/>
          <w:szCs w:val="24"/>
          <w:lang w:val="en-GB" w:eastAsia="en-AU"/>
        </w:rPr>
        <w:t xml:space="preserve">appropriate </w:t>
      </w:r>
      <w:r w:rsidRPr="00D12C97">
        <w:rPr>
          <w:rFonts w:ascii="Cambria" w:eastAsia="Times New Roman" w:hAnsi="Cambria" w:cs="Times New Roman"/>
          <w:szCs w:val="24"/>
          <w:lang w:val="en-GB" w:eastAsia="en-AU"/>
        </w:rPr>
        <w:t xml:space="preserve">target operating environment for </w:t>
      </w:r>
      <w:r w:rsidR="00726CD5">
        <w:rPr>
          <w:rFonts w:ascii="Cambria" w:eastAsia="Times New Roman" w:hAnsi="Cambria" w:cs="Times New Roman"/>
          <w:szCs w:val="24"/>
          <w:lang w:val="en-GB" w:eastAsia="en-AU"/>
        </w:rPr>
        <w:t xml:space="preserve">the New Zealand </w:t>
      </w:r>
      <w:r>
        <w:rPr>
          <w:rFonts w:ascii="Cambria" w:eastAsia="Times New Roman" w:hAnsi="Cambria" w:cs="Times New Roman"/>
          <w:szCs w:val="24"/>
          <w:lang w:val="en-GB" w:eastAsia="en-AU"/>
        </w:rPr>
        <w:t>Government PKI Root CA</w:t>
      </w:r>
      <w:r w:rsidR="00726CD5">
        <w:rPr>
          <w:rFonts w:ascii="Cambria" w:eastAsia="Times New Roman" w:hAnsi="Cambria" w:cs="Times New Roman"/>
          <w:szCs w:val="24"/>
          <w:lang w:val="en-GB" w:eastAsia="en-AU"/>
        </w:rPr>
        <w:t>.</w:t>
      </w:r>
    </w:p>
    <w:p w14:paraId="04D2D47B" w14:textId="73AA47E5" w:rsidR="00BC0C1B" w:rsidRPr="00BC0C1B" w:rsidRDefault="00D12C9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The Lead Agency </w:t>
      </w:r>
      <w:proofErr w:type="gramStart"/>
      <w:r>
        <w:rPr>
          <w:rFonts w:ascii="Cambria" w:eastAsia="Times New Roman" w:hAnsi="Cambria" w:cs="Times New Roman"/>
          <w:szCs w:val="24"/>
          <w:lang w:val="en-GB" w:eastAsia="en-AU"/>
        </w:rPr>
        <w:t xml:space="preserve">will </w:t>
      </w:r>
      <w:r w:rsidR="00BC0C1B" w:rsidRPr="00BC0C1B">
        <w:rPr>
          <w:rFonts w:ascii="Cambria" w:eastAsia="Times New Roman" w:hAnsi="Cambria" w:cs="Times New Roman"/>
          <w:szCs w:val="24"/>
          <w:lang w:val="en-GB" w:eastAsia="en-AU"/>
        </w:rPr>
        <w:t xml:space="preserve"> approv</w:t>
      </w:r>
      <w:r>
        <w:rPr>
          <w:rFonts w:ascii="Cambria" w:eastAsia="Times New Roman" w:hAnsi="Cambria" w:cs="Times New Roman"/>
          <w:szCs w:val="24"/>
          <w:lang w:val="en-GB" w:eastAsia="en-AU"/>
        </w:rPr>
        <w:t>e</w:t>
      </w:r>
      <w:proofErr w:type="gramEnd"/>
      <w:r w:rsidR="00BC0C1B" w:rsidRPr="00BC0C1B">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 xml:space="preserve">Subordinate CA and RA cryptographic modules </w:t>
      </w:r>
      <w:r w:rsidR="00BC0C1B" w:rsidRPr="00BC0C1B">
        <w:rPr>
          <w:rFonts w:ascii="Cambria" w:eastAsia="Times New Roman" w:hAnsi="Cambria" w:cs="Times New Roman"/>
          <w:szCs w:val="24"/>
          <w:lang w:val="en-GB" w:eastAsia="en-AU"/>
        </w:rPr>
        <w:t>for the uses intended in the CP</w:t>
      </w:r>
      <w:r>
        <w:rPr>
          <w:rFonts w:ascii="Cambria" w:eastAsia="Times New Roman" w:hAnsi="Cambria" w:cs="Times New Roman"/>
          <w:szCs w:val="24"/>
          <w:lang w:val="en-GB" w:eastAsia="en-AU"/>
        </w:rPr>
        <w:t xml:space="preserve"> (as part of the Certification audit process)</w:t>
      </w:r>
      <w:r w:rsidR="00BC0C1B" w:rsidRPr="00BC0C1B">
        <w:rPr>
          <w:rFonts w:ascii="Cambria" w:eastAsia="Times New Roman" w:hAnsi="Cambria" w:cs="Times New Roman"/>
          <w:szCs w:val="24"/>
          <w:lang w:val="en-GB" w:eastAsia="en-AU"/>
        </w:rPr>
        <w:t>.</w:t>
      </w:r>
    </w:p>
    <w:p w14:paraId="272E2CE8" w14:textId="6694FF52"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PKI Build and Configuration documentation details the products used</w:t>
      </w:r>
      <w:r w:rsidR="00D12C97">
        <w:rPr>
          <w:rFonts w:ascii="Cambria" w:eastAsia="Times New Roman" w:hAnsi="Cambria" w:cs="Times New Roman"/>
          <w:szCs w:val="24"/>
          <w:lang w:val="en-GB" w:eastAsia="en-AU"/>
        </w:rPr>
        <w:t xml:space="preserve">, though this documentation is controlled and </w:t>
      </w:r>
      <w:r w:rsidR="007C0235">
        <w:rPr>
          <w:rFonts w:ascii="Cambria" w:eastAsia="Times New Roman" w:hAnsi="Cambria" w:cs="Times New Roman"/>
          <w:szCs w:val="24"/>
          <w:lang w:val="en-GB" w:eastAsia="en-AU"/>
        </w:rPr>
        <w:t>not publically available</w:t>
      </w:r>
    </w:p>
    <w:p w14:paraId="317D78EE" w14:textId="77777777" w:rsidR="00BC0C1B" w:rsidRPr="00BC0C1B" w:rsidRDefault="00BC0C1B" w:rsidP="00EF6875">
      <w:pPr>
        <w:pStyle w:val="Heading3"/>
      </w:pPr>
      <w:bookmarkStart w:id="1807" w:name="_Toc130487738"/>
      <w:bookmarkStart w:id="1808" w:name="_Toc130491674"/>
      <w:bookmarkStart w:id="1809" w:name="_Toc166312749"/>
      <w:bookmarkStart w:id="1810" w:name="_Toc246766526"/>
      <w:bookmarkStart w:id="1811" w:name="_Toc325181180"/>
      <w:bookmarkStart w:id="1812" w:name="_Toc325181458"/>
      <w:bookmarkStart w:id="1813" w:name="_Toc325181724"/>
      <w:bookmarkStart w:id="1814" w:name="_Toc325182858"/>
      <w:bookmarkStart w:id="1815" w:name="_Toc325183707"/>
      <w:bookmarkStart w:id="1816" w:name="_Toc297149735"/>
      <w:r w:rsidRPr="00BC0C1B">
        <w:t xml:space="preserve">Private </w:t>
      </w:r>
      <w:proofErr w:type="gramStart"/>
      <w:r w:rsidRPr="00BC0C1B">
        <w:t>key</w:t>
      </w:r>
      <w:proofErr w:type="gramEnd"/>
      <w:r w:rsidRPr="00BC0C1B">
        <w:t xml:space="preserve"> (n out of m) multi-person control</w:t>
      </w:r>
      <w:bookmarkEnd w:id="1807"/>
      <w:bookmarkEnd w:id="1808"/>
      <w:bookmarkEnd w:id="1809"/>
      <w:bookmarkEnd w:id="1810"/>
      <w:bookmarkEnd w:id="1811"/>
      <w:bookmarkEnd w:id="1812"/>
      <w:bookmarkEnd w:id="1813"/>
      <w:bookmarkEnd w:id="1814"/>
      <w:bookmarkEnd w:id="1815"/>
      <w:bookmarkEnd w:id="1816"/>
    </w:p>
    <w:p w14:paraId="308334A7" w14:textId="67218CF0" w:rsidR="00DE27D7" w:rsidRDefault="00DE27D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All CA and RA operations involving generation of Private Keys requires a minimum of 2 persons and access to </w:t>
      </w:r>
      <w:r w:rsidR="00950647">
        <w:rPr>
          <w:rFonts w:ascii="Cambria" w:eastAsia="Times New Roman" w:hAnsi="Cambria" w:cs="Times New Roman"/>
          <w:szCs w:val="24"/>
          <w:lang w:val="en-GB" w:eastAsia="en-AU"/>
        </w:rPr>
        <w:t>p</w:t>
      </w:r>
      <w:r>
        <w:rPr>
          <w:rFonts w:ascii="Cambria" w:eastAsia="Times New Roman" w:hAnsi="Cambria" w:cs="Times New Roman"/>
          <w:szCs w:val="24"/>
          <w:lang w:val="en-GB" w:eastAsia="en-AU"/>
        </w:rPr>
        <w:t xml:space="preserve">rivate </w:t>
      </w:r>
      <w:r w:rsidR="00950647">
        <w:rPr>
          <w:rFonts w:ascii="Cambria" w:eastAsia="Times New Roman" w:hAnsi="Cambria" w:cs="Times New Roman"/>
          <w:szCs w:val="24"/>
          <w:lang w:val="en-GB" w:eastAsia="en-AU"/>
        </w:rPr>
        <w:t>k</w:t>
      </w:r>
      <w:r>
        <w:rPr>
          <w:rFonts w:ascii="Cambria" w:eastAsia="Times New Roman" w:hAnsi="Cambria" w:cs="Times New Roman"/>
          <w:szCs w:val="24"/>
          <w:lang w:val="en-GB" w:eastAsia="en-AU"/>
        </w:rPr>
        <w:t xml:space="preserve">eys (on HSMs) requires 2-of-6 </w:t>
      </w:r>
      <w:r w:rsidR="00350E78">
        <w:rPr>
          <w:rFonts w:ascii="Cambria" w:eastAsia="Times New Roman" w:hAnsi="Cambria" w:cs="Times New Roman"/>
          <w:szCs w:val="24"/>
          <w:lang w:val="en-GB" w:eastAsia="en-AU"/>
        </w:rPr>
        <w:t>smart</w:t>
      </w:r>
      <w:r>
        <w:rPr>
          <w:rFonts w:ascii="Cambria" w:eastAsia="Times New Roman" w:hAnsi="Cambria" w:cs="Times New Roman"/>
          <w:szCs w:val="24"/>
          <w:lang w:val="en-GB" w:eastAsia="en-AU"/>
        </w:rPr>
        <w:t xml:space="preserve"> card </w:t>
      </w:r>
      <w:r w:rsidR="00350E78">
        <w:rPr>
          <w:rFonts w:ascii="Cambria" w:eastAsia="Times New Roman" w:hAnsi="Cambria" w:cs="Times New Roman"/>
          <w:szCs w:val="24"/>
          <w:lang w:val="en-GB" w:eastAsia="en-AU"/>
        </w:rPr>
        <w:t xml:space="preserve">token </w:t>
      </w:r>
      <w:r>
        <w:rPr>
          <w:rFonts w:ascii="Cambria" w:eastAsia="Times New Roman" w:hAnsi="Cambria" w:cs="Times New Roman"/>
          <w:szCs w:val="24"/>
          <w:lang w:val="en-GB" w:eastAsia="en-AU"/>
        </w:rPr>
        <w:t>authorisation, each with unique passcodes.</w:t>
      </w:r>
    </w:p>
    <w:p w14:paraId="3487AC62" w14:textId="77777777" w:rsidR="00DE27D7" w:rsidRDefault="00DE27D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 minimum of two passwords, passphrases or passcodes are required to access all critical PKI components handling </w:t>
      </w:r>
      <w:r w:rsidR="00950647">
        <w:rPr>
          <w:rFonts w:ascii="Cambria" w:eastAsia="Times New Roman" w:hAnsi="Cambria" w:cs="Times New Roman"/>
          <w:szCs w:val="24"/>
          <w:lang w:val="en-GB" w:eastAsia="en-AU"/>
        </w:rPr>
        <w:t>p</w:t>
      </w:r>
      <w:r>
        <w:rPr>
          <w:rFonts w:ascii="Cambria" w:eastAsia="Times New Roman" w:hAnsi="Cambria" w:cs="Times New Roman"/>
          <w:szCs w:val="24"/>
          <w:lang w:val="en-GB" w:eastAsia="en-AU"/>
        </w:rPr>
        <w:t xml:space="preserve">rivate </w:t>
      </w:r>
      <w:r w:rsidR="00950647">
        <w:rPr>
          <w:rFonts w:ascii="Cambria" w:eastAsia="Times New Roman" w:hAnsi="Cambria" w:cs="Times New Roman"/>
          <w:szCs w:val="24"/>
          <w:lang w:val="en-GB" w:eastAsia="en-AU"/>
        </w:rPr>
        <w:t>k</w:t>
      </w:r>
      <w:r>
        <w:rPr>
          <w:rFonts w:ascii="Cambria" w:eastAsia="Times New Roman" w:hAnsi="Cambria" w:cs="Times New Roman"/>
          <w:szCs w:val="24"/>
          <w:lang w:val="en-GB" w:eastAsia="en-AU"/>
        </w:rPr>
        <w:t>eys (eg. HSM, Root CA servers, etc); and are to comply with, or exceed, NZISM password structure and management requirements.</w:t>
      </w:r>
    </w:p>
    <w:p w14:paraId="53ECEA8A" w14:textId="2762B005" w:rsidR="00BC0C1B" w:rsidRDefault="00350E78" w:rsidP="00BC0C1B">
      <w:pPr>
        <w:spacing w:after="120" w:line="240" w:lineRule="auto"/>
        <w:jc w:val="both"/>
        <w:rPr>
          <w:rFonts w:ascii="Cambria" w:eastAsia="Times New Roman" w:hAnsi="Cambria" w:cs="Times New Roman"/>
          <w:szCs w:val="24"/>
          <w:lang w:val="en-GB" w:eastAsia="en-AU"/>
        </w:rPr>
      </w:pPr>
      <w:del w:id="1817" w:author="cogito" w:date="2016-05-08T16:59:00Z">
        <w:r w:rsidRPr="00350E78">
          <w:rPr>
            <w:rFonts w:ascii="Cambria" w:eastAsia="Times New Roman" w:hAnsi="Cambria" w:cs="Times New Roman"/>
            <w:szCs w:val="24"/>
            <w:lang w:val="en-GB" w:eastAsia="en-AU"/>
          </w:rPr>
          <w:delText xml:space="preserve">The RCA and CA signing and encryption keys </w:delText>
        </w:r>
        <w:r>
          <w:rPr>
            <w:rFonts w:ascii="Cambria" w:eastAsia="Times New Roman" w:hAnsi="Cambria" w:cs="Times New Roman"/>
            <w:szCs w:val="24"/>
            <w:lang w:val="en-GB" w:eastAsia="en-AU"/>
          </w:rPr>
          <w:delText>operational procedures and access control mechanisms</w:delText>
        </w:r>
      </w:del>
      <w:commentRangeStart w:id="1818"/>
      <w:ins w:id="1819" w:author="cogito" w:date="2016-05-08T16:59:00Z">
        <w:r w:rsidRPr="00350E78">
          <w:rPr>
            <w:rFonts w:ascii="Cambria" w:eastAsia="Times New Roman" w:hAnsi="Cambria" w:cs="Times New Roman"/>
            <w:szCs w:val="24"/>
            <w:lang w:val="en-GB" w:eastAsia="en-AU"/>
          </w:rPr>
          <w:t xml:space="preserve">The </w:t>
        </w:r>
        <w:r w:rsidR="00131ED2">
          <w:rPr>
            <w:rFonts w:ascii="Cambria" w:eastAsia="Times New Roman" w:hAnsi="Cambria" w:cs="Times New Roman"/>
            <w:szCs w:val="24"/>
            <w:lang w:val="en-GB" w:eastAsia="en-AU"/>
          </w:rPr>
          <w:t>Authentication Services Operations Manual and SSP</w:t>
        </w:r>
      </w:ins>
      <w:r w:rsidR="00131ED2">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ensure that CA and RA key certification requests require two authorised operators to generate</w:t>
      </w:r>
      <w:commentRangeEnd w:id="1818"/>
      <w:r>
        <w:rPr>
          <w:rStyle w:val="CommentReference"/>
          <w:rFonts w:ascii="Times New Roman" w:eastAsia="Times New Roman" w:hAnsi="Times New Roman" w:cs="Times New Roman"/>
          <w:lang w:val="en-GB" w:eastAsia="en-AU"/>
        </w:rPr>
        <w:commentReference w:id="1818"/>
      </w:r>
      <w:r w:rsidRPr="00350E78">
        <w:rPr>
          <w:rFonts w:ascii="Cambria" w:eastAsia="Times New Roman" w:hAnsi="Cambria" w:cs="Times New Roman"/>
          <w:szCs w:val="24"/>
          <w:lang w:val="en-GB" w:eastAsia="en-AU"/>
        </w:rPr>
        <w:t xml:space="preserve">. </w:t>
      </w:r>
      <w:r w:rsidR="00B16F4E">
        <w:rPr>
          <w:rFonts w:ascii="Cambria" w:eastAsia="Times New Roman" w:hAnsi="Cambria" w:cs="Times New Roman"/>
          <w:szCs w:val="24"/>
          <w:lang w:val="en-GB" w:eastAsia="en-AU"/>
        </w:rPr>
        <w:t>K</w:t>
      </w:r>
      <w:r w:rsidR="00BC0C1B" w:rsidRPr="00BC0C1B">
        <w:rPr>
          <w:rFonts w:ascii="Cambria" w:eastAsia="Times New Roman" w:hAnsi="Cambria" w:cs="Times New Roman"/>
          <w:szCs w:val="24"/>
          <w:lang w:val="en-GB" w:eastAsia="en-AU"/>
        </w:rPr>
        <w:t xml:space="preserve">ey generation of PKI entities (CA and RA components) </w:t>
      </w:r>
      <w:r w:rsidR="00B16F4E">
        <w:rPr>
          <w:rFonts w:ascii="Cambria" w:eastAsia="Times New Roman" w:hAnsi="Cambria" w:cs="Times New Roman"/>
          <w:szCs w:val="24"/>
          <w:lang w:val="en-GB" w:eastAsia="en-AU"/>
        </w:rPr>
        <w:t>must be</w:t>
      </w:r>
      <w:r w:rsidR="00BC0C1B" w:rsidRPr="00BC0C1B">
        <w:rPr>
          <w:rFonts w:ascii="Cambria" w:eastAsia="Times New Roman" w:hAnsi="Cambria" w:cs="Times New Roman"/>
          <w:szCs w:val="24"/>
          <w:lang w:val="en-GB" w:eastAsia="en-AU"/>
        </w:rPr>
        <w:t xml:space="preserve"> conducted in a </w:t>
      </w:r>
      <w:r w:rsidR="00B16F4E">
        <w:rPr>
          <w:rFonts w:ascii="Cambria" w:eastAsia="Times New Roman" w:hAnsi="Cambria" w:cs="Times New Roman"/>
          <w:szCs w:val="24"/>
          <w:lang w:val="en-GB" w:eastAsia="en-AU"/>
        </w:rPr>
        <w:t xml:space="preserve">suitable </w:t>
      </w:r>
      <w:r w:rsidR="00695551">
        <w:rPr>
          <w:rFonts w:ascii="Cambria" w:eastAsia="Times New Roman" w:hAnsi="Cambria" w:cs="Times New Roman"/>
          <w:szCs w:val="24"/>
          <w:lang w:val="en-GB" w:eastAsia="en-AU"/>
        </w:rPr>
        <w:t>secure area</w:t>
      </w:r>
      <w:r w:rsidR="00B16F4E">
        <w:rPr>
          <w:rFonts w:ascii="Cambria" w:eastAsia="Times New Roman" w:hAnsi="Cambria" w:cs="Times New Roman"/>
          <w:szCs w:val="24"/>
          <w:lang w:val="en-GB" w:eastAsia="en-AU"/>
        </w:rPr>
        <w:t>, requiring multiple personnel from Lead Agency</w:t>
      </w:r>
      <w:r w:rsidR="00DE27D7">
        <w:rPr>
          <w:rFonts w:ascii="Cambria" w:eastAsia="Times New Roman" w:hAnsi="Cambria" w:cs="Times New Roman"/>
          <w:szCs w:val="24"/>
          <w:lang w:val="en-GB" w:eastAsia="en-AU"/>
        </w:rPr>
        <w:t>, subscribing agencies</w:t>
      </w:r>
      <w:r w:rsidR="00B16F4E">
        <w:rPr>
          <w:rFonts w:ascii="Cambria" w:eastAsia="Times New Roman" w:hAnsi="Cambria" w:cs="Times New Roman"/>
          <w:szCs w:val="24"/>
          <w:lang w:val="en-GB" w:eastAsia="en-AU"/>
        </w:rPr>
        <w:t xml:space="preserve"> and </w:t>
      </w:r>
      <w:r w:rsidR="00950647">
        <w:rPr>
          <w:rFonts w:ascii="Cambria" w:eastAsia="Times New Roman" w:hAnsi="Cambria" w:cs="Times New Roman"/>
          <w:szCs w:val="24"/>
          <w:lang w:val="en-GB" w:eastAsia="en-AU"/>
        </w:rPr>
        <w:t xml:space="preserve">the </w:t>
      </w:r>
      <w:r w:rsidR="00B16F4E">
        <w:rPr>
          <w:rFonts w:ascii="Cambria" w:eastAsia="Times New Roman" w:hAnsi="Cambria" w:cs="Times New Roman"/>
          <w:szCs w:val="24"/>
          <w:lang w:val="en-GB" w:eastAsia="en-AU"/>
        </w:rPr>
        <w:t>Service Provider</w:t>
      </w:r>
      <w:r w:rsidR="00950647">
        <w:rPr>
          <w:rFonts w:ascii="Cambria" w:eastAsia="Times New Roman" w:hAnsi="Cambria" w:cs="Times New Roman"/>
          <w:szCs w:val="24"/>
          <w:lang w:val="en-GB" w:eastAsia="en-AU"/>
        </w:rPr>
        <w:t>,</w:t>
      </w:r>
      <w:r w:rsidR="00B16F4E">
        <w:rPr>
          <w:rFonts w:ascii="Cambria" w:eastAsia="Times New Roman" w:hAnsi="Cambria" w:cs="Times New Roman"/>
          <w:szCs w:val="24"/>
          <w:lang w:val="en-GB" w:eastAsia="en-AU"/>
        </w:rPr>
        <w:t xml:space="preserve"> to fulfil specific roles for </w:t>
      </w:r>
      <w:r w:rsidR="00950647">
        <w:rPr>
          <w:rFonts w:ascii="Cambria" w:eastAsia="Times New Roman" w:hAnsi="Cambria" w:cs="Times New Roman"/>
          <w:szCs w:val="24"/>
          <w:lang w:val="en-GB" w:eastAsia="en-AU"/>
        </w:rPr>
        <w:t>k</w:t>
      </w:r>
      <w:r w:rsidR="00B16F4E">
        <w:rPr>
          <w:rFonts w:ascii="Cambria" w:eastAsia="Times New Roman" w:hAnsi="Cambria" w:cs="Times New Roman"/>
          <w:szCs w:val="24"/>
          <w:lang w:val="en-GB" w:eastAsia="en-AU"/>
        </w:rPr>
        <w:t xml:space="preserve">ey </w:t>
      </w:r>
      <w:r w:rsidR="00950647">
        <w:rPr>
          <w:rFonts w:ascii="Cambria" w:eastAsia="Times New Roman" w:hAnsi="Cambria" w:cs="Times New Roman"/>
          <w:szCs w:val="24"/>
          <w:lang w:val="en-GB" w:eastAsia="en-AU"/>
        </w:rPr>
        <w:t>c</w:t>
      </w:r>
      <w:r w:rsidR="00B16F4E">
        <w:rPr>
          <w:rFonts w:ascii="Cambria" w:eastAsia="Times New Roman" w:hAnsi="Cambria" w:cs="Times New Roman"/>
          <w:szCs w:val="24"/>
          <w:lang w:val="en-GB" w:eastAsia="en-AU"/>
        </w:rPr>
        <w:t>eremony</w:t>
      </w:r>
      <w:r w:rsidR="00BC0C1B" w:rsidRPr="00BC0C1B">
        <w:rPr>
          <w:rFonts w:ascii="Cambria" w:eastAsia="Times New Roman" w:hAnsi="Cambria" w:cs="Times New Roman"/>
          <w:szCs w:val="24"/>
          <w:lang w:val="en-GB" w:eastAsia="en-AU"/>
        </w:rPr>
        <w:t>.</w:t>
      </w:r>
      <w:r w:rsidR="00CD7B6F">
        <w:rPr>
          <w:rFonts w:ascii="Cambria" w:eastAsia="Times New Roman" w:hAnsi="Cambria" w:cs="Times New Roman"/>
          <w:szCs w:val="24"/>
          <w:lang w:val="en-GB" w:eastAsia="en-AU"/>
        </w:rPr>
        <w:t xml:space="preserve"> The mandatory roles are listed in the New Zealand Government PKI CA Key Generation Ceremony procedure.</w:t>
      </w:r>
    </w:p>
    <w:p w14:paraId="42EEA027" w14:textId="08F72936" w:rsidR="00F32125" w:rsidRDefault="005211F4" w:rsidP="00A5427E">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lastRenderedPageBreak/>
        <w:t xml:space="preserve">The </w:t>
      </w:r>
      <w:r w:rsidR="00F32125">
        <w:rPr>
          <w:rFonts w:ascii="Cambria" w:eastAsia="Times New Roman" w:hAnsi="Cambria" w:cs="Times New Roman"/>
          <w:szCs w:val="24"/>
          <w:lang w:val="en-GB" w:eastAsia="en-AU"/>
        </w:rPr>
        <w:t>RCA</w:t>
      </w:r>
      <w:r>
        <w:rPr>
          <w:rFonts w:ascii="Cambria" w:eastAsia="Times New Roman" w:hAnsi="Cambria" w:cs="Times New Roman"/>
          <w:szCs w:val="24"/>
          <w:lang w:val="en-GB" w:eastAsia="en-AU"/>
        </w:rPr>
        <w:t>s must be offline</w:t>
      </w:r>
      <w:r>
        <w:rPr>
          <w:rStyle w:val="FootnoteReference"/>
          <w:rFonts w:ascii="Cambria" w:eastAsia="Times New Roman" w:hAnsi="Cambria" w:cs="Times New Roman"/>
          <w:szCs w:val="24"/>
          <w:lang w:val="en-GB" w:eastAsia="en-AU"/>
        </w:rPr>
        <w:footnoteReference w:id="19"/>
      </w:r>
      <w:r>
        <w:rPr>
          <w:rFonts w:ascii="Cambria" w:eastAsia="Times New Roman" w:hAnsi="Cambria" w:cs="Times New Roman"/>
          <w:szCs w:val="24"/>
          <w:lang w:val="en-GB" w:eastAsia="en-AU"/>
        </w:rPr>
        <w:t xml:space="preserve"> at all times.  A</w:t>
      </w:r>
      <w:r w:rsidR="00DE27D7">
        <w:rPr>
          <w:rFonts w:ascii="Cambria" w:eastAsia="Times New Roman" w:hAnsi="Cambria" w:cs="Times New Roman"/>
          <w:szCs w:val="24"/>
          <w:lang w:val="en-GB" w:eastAsia="en-AU"/>
        </w:rPr>
        <w:t xml:space="preserve">ccess to the RCA </w:t>
      </w:r>
      <w:del w:id="1820" w:author="cogito" w:date="2016-05-08T16:59:00Z">
        <w:r w:rsidR="00DE27D7">
          <w:rPr>
            <w:rFonts w:ascii="Cambria" w:eastAsia="Times New Roman" w:hAnsi="Cambria" w:cs="Times New Roman"/>
            <w:szCs w:val="24"/>
            <w:lang w:val="en-GB" w:eastAsia="en-AU"/>
          </w:rPr>
          <w:delText xml:space="preserve">and Subordinate CA systems </w:delText>
        </w:r>
      </w:del>
      <w:r w:rsidR="00F32125">
        <w:rPr>
          <w:rFonts w:ascii="Cambria" w:eastAsia="Times New Roman" w:hAnsi="Cambria" w:cs="Times New Roman"/>
          <w:szCs w:val="24"/>
          <w:lang w:val="en-GB" w:eastAsia="en-AU"/>
        </w:rPr>
        <w:t xml:space="preserve">for CA key generation requests and self-certification requests </w:t>
      </w:r>
      <w:r w:rsidR="00DE27D7">
        <w:rPr>
          <w:rFonts w:ascii="Cambria" w:eastAsia="Times New Roman" w:hAnsi="Cambria" w:cs="Times New Roman"/>
          <w:szCs w:val="24"/>
          <w:lang w:val="en-GB" w:eastAsia="en-AU"/>
        </w:rPr>
        <w:t xml:space="preserve">require a minimum </w:t>
      </w:r>
      <w:commentRangeStart w:id="1821"/>
      <w:r w:rsidR="00DE27D7">
        <w:rPr>
          <w:rFonts w:ascii="Cambria" w:eastAsia="Times New Roman" w:hAnsi="Cambria" w:cs="Times New Roman"/>
          <w:szCs w:val="24"/>
          <w:lang w:val="en-GB" w:eastAsia="en-AU"/>
        </w:rPr>
        <w:t xml:space="preserve">of </w:t>
      </w:r>
      <w:r w:rsidR="00F67423">
        <w:rPr>
          <w:rFonts w:ascii="Cambria" w:eastAsia="Times New Roman" w:hAnsi="Cambria" w:cs="Times New Roman"/>
          <w:szCs w:val="24"/>
          <w:lang w:val="en-GB" w:eastAsia="en-AU"/>
        </w:rPr>
        <w:t>3</w:t>
      </w:r>
      <w:r w:rsidR="00DE27D7">
        <w:rPr>
          <w:rFonts w:ascii="Cambria" w:eastAsia="Times New Roman" w:hAnsi="Cambria" w:cs="Times New Roman"/>
          <w:szCs w:val="24"/>
          <w:lang w:val="en-GB" w:eastAsia="en-AU"/>
        </w:rPr>
        <w:t xml:space="preserve"> personnel</w:t>
      </w:r>
      <w:commentRangeEnd w:id="1821"/>
      <w:r w:rsidR="00131ED2">
        <w:rPr>
          <w:rStyle w:val="CommentReference"/>
          <w:rFonts w:ascii="Times New Roman" w:eastAsia="Times New Roman" w:hAnsi="Times New Roman" w:cs="Times New Roman"/>
          <w:lang w:val="en-GB" w:eastAsia="en-AU"/>
        </w:rPr>
        <w:commentReference w:id="1821"/>
      </w:r>
      <w:r w:rsidR="00DE27D7">
        <w:rPr>
          <w:rFonts w:ascii="Cambria" w:eastAsia="Times New Roman" w:hAnsi="Cambria" w:cs="Times New Roman"/>
          <w:szCs w:val="24"/>
          <w:lang w:val="en-GB" w:eastAsia="en-AU"/>
        </w:rPr>
        <w:t>, with at least one being a government employee</w:t>
      </w:r>
      <w:r w:rsidR="00F67423">
        <w:rPr>
          <w:rStyle w:val="FootnoteReference"/>
          <w:rFonts w:ascii="Cambria" w:eastAsia="Times New Roman" w:hAnsi="Cambria" w:cs="Times New Roman"/>
          <w:szCs w:val="24"/>
          <w:lang w:val="en-GB" w:eastAsia="en-AU"/>
        </w:rPr>
        <w:footnoteReference w:id="20"/>
      </w:r>
      <w:r w:rsidR="00F67423">
        <w:rPr>
          <w:rFonts w:ascii="Cambria" w:eastAsia="Times New Roman" w:hAnsi="Cambria" w:cs="Times New Roman"/>
          <w:szCs w:val="24"/>
          <w:lang w:val="en-GB" w:eastAsia="en-AU"/>
        </w:rPr>
        <w:t>, and all must hold CV or higher security clearance.</w:t>
      </w:r>
      <w:r w:rsidR="003A6F47">
        <w:rPr>
          <w:rFonts w:ascii="Cambria" w:eastAsia="Times New Roman" w:hAnsi="Cambria" w:cs="Times New Roman"/>
          <w:szCs w:val="24"/>
          <w:lang w:val="en-GB" w:eastAsia="en-AU"/>
        </w:rPr>
        <w:t xml:space="preserve"> </w:t>
      </w:r>
      <w:del w:id="1822" w:author="cogito" w:date="2016-05-08T16:59:00Z">
        <w:r w:rsidR="003A6F47">
          <w:rPr>
            <w:rFonts w:ascii="Cambria" w:eastAsia="Times New Roman" w:hAnsi="Cambria" w:cs="Times New Roman"/>
            <w:szCs w:val="24"/>
            <w:lang w:val="en-GB" w:eastAsia="en-AU"/>
          </w:rPr>
          <w:delText xml:space="preserve"> </w:delText>
        </w:r>
      </w:del>
      <w:ins w:id="1823" w:author="cogito" w:date="2016-05-08T16:59:00Z">
        <w:r w:rsidR="00A5427E">
          <w:rPr>
            <w:rFonts w:ascii="Cambria" w:eastAsia="Times New Roman" w:hAnsi="Cambria" w:cs="Times New Roman"/>
            <w:szCs w:val="24"/>
            <w:lang w:val="en-GB" w:eastAsia="en-AU"/>
          </w:rPr>
          <w:t>Subordinate CA systems require minimum of 2 personnel trained and authorised in PKI.</w:t>
        </w:r>
      </w:ins>
    </w:p>
    <w:p w14:paraId="5782C0D9" w14:textId="0CF4B57E" w:rsidR="00DE27D7" w:rsidRDefault="003A6F47" w:rsidP="00BC0C1B">
      <w:pPr>
        <w:spacing w:after="120" w:line="240" w:lineRule="auto"/>
        <w:jc w:val="both"/>
        <w:rPr>
          <w:rFonts w:ascii="Cambria" w:eastAsia="Times New Roman" w:hAnsi="Cambria" w:cs="Times New Roman"/>
          <w:szCs w:val="24"/>
          <w:lang w:val="en-GB" w:eastAsia="en-AU"/>
        </w:rPr>
      </w:pPr>
      <w:commentRangeStart w:id="1824"/>
      <w:r>
        <w:rPr>
          <w:rFonts w:ascii="Cambria" w:eastAsia="Times New Roman" w:hAnsi="Cambria" w:cs="Times New Roman"/>
          <w:szCs w:val="24"/>
          <w:lang w:val="en-GB" w:eastAsia="en-AU"/>
        </w:rPr>
        <w:t>No single person</w:t>
      </w:r>
      <w:del w:id="1825" w:author="cogito" w:date="2016-05-08T16:59:00Z">
        <w:r>
          <w:rPr>
            <w:rFonts w:ascii="Cambria" w:eastAsia="Times New Roman" w:hAnsi="Cambria" w:cs="Times New Roman"/>
            <w:szCs w:val="24"/>
            <w:lang w:val="en-GB" w:eastAsia="en-AU"/>
          </w:rPr>
          <w:delText xml:space="preserve"> </w:delText>
        </w:r>
        <w:r w:rsidR="00F32125">
          <w:rPr>
            <w:rFonts w:ascii="Cambria" w:eastAsia="Times New Roman" w:hAnsi="Cambria" w:cs="Times New Roman"/>
            <w:szCs w:val="24"/>
            <w:lang w:val="en-GB" w:eastAsia="en-AU"/>
          </w:rPr>
          <w:delText>or organisation</w:delText>
        </w:r>
      </w:del>
      <w:r>
        <w:rPr>
          <w:rFonts w:ascii="Cambria" w:eastAsia="Times New Roman" w:hAnsi="Cambria" w:cs="Times New Roman"/>
          <w:szCs w:val="24"/>
          <w:lang w:val="en-GB" w:eastAsia="en-AU"/>
        </w:rPr>
        <w:t xml:space="preserve"> should be able to </w:t>
      </w:r>
      <w:r w:rsidR="00F32125">
        <w:rPr>
          <w:rFonts w:ascii="Cambria" w:eastAsia="Times New Roman" w:hAnsi="Cambria" w:cs="Times New Roman"/>
          <w:szCs w:val="24"/>
          <w:lang w:val="en-GB" w:eastAsia="en-AU"/>
        </w:rPr>
        <w:t xml:space="preserve">fully </w:t>
      </w:r>
      <w:r>
        <w:rPr>
          <w:rFonts w:ascii="Cambria" w:eastAsia="Times New Roman" w:hAnsi="Cambria" w:cs="Times New Roman"/>
          <w:szCs w:val="24"/>
          <w:lang w:val="en-GB" w:eastAsia="en-AU"/>
        </w:rPr>
        <w:t>access and operate any components of the PKI systems that contain or generate Private Keys</w:t>
      </w:r>
      <w:r w:rsidR="00F32125">
        <w:rPr>
          <w:rFonts w:ascii="Cambria" w:eastAsia="Times New Roman" w:hAnsi="Cambria" w:cs="Times New Roman"/>
          <w:szCs w:val="24"/>
          <w:lang w:val="en-GB" w:eastAsia="en-AU"/>
        </w:rPr>
        <w:t>,</w:t>
      </w:r>
      <w:r>
        <w:rPr>
          <w:rFonts w:ascii="Cambria" w:eastAsia="Times New Roman" w:hAnsi="Cambria" w:cs="Times New Roman"/>
          <w:szCs w:val="24"/>
          <w:lang w:val="en-GB" w:eastAsia="en-AU"/>
        </w:rPr>
        <w:t xml:space="preserve"> and </w:t>
      </w:r>
      <w:r w:rsidR="00F32125">
        <w:rPr>
          <w:rFonts w:ascii="Cambria" w:eastAsia="Times New Roman" w:hAnsi="Cambria" w:cs="Times New Roman"/>
          <w:szCs w:val="24"/>
          <w:lang w:val="en-GB" w:eastAsia="en-AU"/>
        </w:rPr>
        <w:t xml:space="preserve">RCA or </w:t>
      </w:r>
      <w:r>
        <w:rPr>
          <w:rFonts w:ascii="Cambria" w:eastAsia="Times New Roman" w:hAnsi="Cambria" w:cs="Times New Roman"/>
          <w:szCs w:val="24"/>
          <w:lang w:val="en-GB" w:eastAsia="en-AU"/>
        </w:rPr>
        <w:t>CA Certificates.</w:t>
      </w:r>
      <w:commentRangeEnd w:id="1824"/>
      <w:r>
        <w:rPr>
          <w:rStyle w:val="CommentReference"/>
          <w:rFonts w:ascii="Times New Roman" w:eastAsia="Times New Roman" w:hAnsi="Times New Roman" w:cs="Times New Roman"/>
          <w:lang w:val="en-GB" w:eastAsia="en-AU"/>
        </w:rPr>
        <w:commentReference w:id="1824"/>
      </w:r>
    </w:p>
    <w:p w14:paraId="4E2D2603" w14:textId="77777777" w:rsidR="00F67423" w:rsidRDefault="00F67423" w:rsidP="00BC0C1B">
      <w:pPr>
        <w:spacing w:after="120" w:line="240" w:lineRule="auto"/>
        <w:jc w:val="both"/>
        <w:rPr>
          <w:rFonts w:ascii="Cambria" w:eastAsia="Times New Roman" w:hAnsi="Cambria" w:cs="Times New Roman"/>
          <w:szCs w:val="24"/>
          <w:lang w:val="en-GB" w:eastAsia="en-AU"/>
        </w:rPr>
      </w:pPr>
    </w:p>
    <w:p w14:paraId="3518317C" w14:textId="77777777" w:rsidR="00F67423" w:rsidRPr="00BC0C1B" w:rsidRDefault="00F67423" w:rsidP="00BC0C1B">
      <w:pPr>
        <w:spacing w:after="120" w:line="240" w:lineRule="auto"/>
        <w:jc w:val="both"/>
        <w:rPr>
          <w:rFonts w:ascii="Cambria" w:eastAsia="Times New Roman" w:hAnsi="Cambria" w:cs="Times New Roman"/>
          <w:szCs w:val="24"/>
          <w:lang w:val="en-GB" w:eastAsia="en-AU"/>
        </w:rPr>
      </w:pPr>
      <w:r w:rsidRPr="000C67C3">
        <w:rPr>
          <w:rFonts w:ascii="Cambria" w:eastAsia="Times New Roman" w:hAnsi="Cambria" w:cs="Times New Roman"/>
          <w:szCs w:val="24"/>
          <w:highlight w:val="yellow"/>
          <w:lang w:val="en-GB" w:eastAsia="en-AU"/>
        </w:rPr>
        <w:t>**There are other ‘n out of m’ scenarios &amp; controls in place for the PKI Services, which potentially should be highlighted here??**</w:t>
      </w:r>
    </w:p>
    <w:p w14:paraId="7C2F2734" w14:textId="77777777" w:rsidR="00BC0C1B" w:rsidRPr="00BC0C1B" w:rsidRDefault="00BC0C1B" w:rsidP="00EF6875">
      <w:pPr>
        <w:pStyle w:val="Heading3"/>
      </w:pPr>
      <w:bookmarkStart w:id="1826" w:name="_Toc130487739"/>
      <w:bookmarkStart w:id="1827" w:name="_Toc130491675"/>
      <w:bookmarkStart w:id="1828" w:name="_Toc166312750"/>
      <w:bookmarkStart w:id="1829" w:name="_Toc246766527"/>
      <w:bookmarkStart w:id="1830" w:name="_Toc325181181"/>
      <w:bookmarkStart w:id="1831" w:name="_Toc325181459"/>
      <w:bookmarkStart w:id="1832" w:name="_Toc325181725"/>
      <w:bookmarkStart w:id="1833" w:name="_Toc325182859"/>
      <w:bookmarkStart w:id="1834" w:name="_Toc325183708"/>
      <w:bookmarkStart w:id="1835" w:name="_Toc297149736"/>
      <w:r w:rsidRPr="00BC0C1B">
        <w:t xml:space="preserve">Private </w:t>
      </w:r>
      <w:proofErr w:type="gramStart"/>
      <w:r w:rsidRPr="00BC0C1B">
        <w:t>key</w:t>
      </w:r>
      <w:proofErr w:type="gramEnd"/>
      <w:r w:rsidRPr="00BC0C1B">
        <w:t xml:space="preserve"> escrow</w:t>
      </w:r>
      <w:bookmarkEnd w:id="1826"/>
      <w:bookmarkEnd w:id="1827"/>
      <w:bookmarkEnd w:id="1828"/>
      <w:bookmarkEnd w:id="1829"/>
      <w:bookmarkEnd w:id="1830"/>
      <w:bookmarkEnd w:id="1831"/>
      <w:bookmarkEnd w:id="1832"/>
      <w:bookmarkEnd w:id="1833"/>
      <w:bookmarkEnd w:id="1834"/>
      <w:bookmarkEnd w:id="1835"/>
    </w:p>
    <w:p w14:paraId="37FFE8D5" w14:textId="22E35115" w:rsidR="004D6CDD" w:rsidRDefault="004D6CDD" w:rsidP="00BC0C1B">
      <w:pPr>
        <w:spacing w:after="120" w:line="240" w:lineRule="auto"/>
        <w:jc w:val="both"/>
        <w:rPr>
          <w:rFonts w:ascii="Cambria" w:eastAsia="Times New Roman" w:hAnsi="Cambria" w:cs="Times New Roman"/>
          <w:szCs w:val="24"/>
          <w:lang w:val="en-GB" w:eastAsia="en-AU"/>
        </w:rPr>
      </w:pPr>
      <w:commentRangeStart w:id="1836"/>
      <w:r>
        <w:rPr>
          <w:rFonts w:ascii="Cambria" w:eastAsia="Times New Roman" w:hAnsi="Cambria" w:cs="Times New Roman"/>
          <w:szCs w:val="24"/>
          <w:lang w:val="en-GB" w:eastAsia="en-AU"/>
        </w:rPr>
        <w:t xml:space="preserve">Private Keys are stored on respective CA server hardware with access and encryption protection controls secured </w:t>
      </w:r>
      <w:del w:id="1837" w:author="cogito" w:date="2016-05-08T16:59:00Z">
        <w:r>
          <w:rPr>
            <w:rFonts w:ascii="Cambria" w:eastAsia="Times New Roman" w:hAnsi="Cambria" w:cs="Times New Roman"/>
            <w:szCs w:val="24"/>
            <w:lang w:val="en-GB" w:eastAsia="en-AU"/>
          </w:rPr>
          <w:delText>in</w:delText>
        </w:r>
      </w:del>
      <w:ins w:id="1838" w:author="cogito" w:date="2016-05-08T16:59:00Z">
        <w:r w:rsidR="00131ED2">
          <w:rPr>
            <w:rFonts w:ascii="Cambria" w:eastAsia="Times New Roman" w:hAnsi="Cambria" w:cs="Times New Roman"/>
            <w:szCs w:val="24"/>
            <w:lang w:val="en-GB" w:eastAsia="en-AU"/>
          </w:rPr>
          <w:t>by</w:t>
        </w:r>
      </w:ins>
      <w:r>
        <w:rPr>
          <w:rFonts w:ascii="Cambria" w:eastAsia="Times New Roman" w:hAnsi="Cambria" w:cs="Times New Roman"/>
          <w:szCs w:val="24"/>
          <w:lang w:val="en-GB" w:eastAsia="en-AU"/>
        </w:rPr>
        <w:t xml:space="preserve"> HSMs.</w:t>
      </w:r>
    </w:p>
    <w:p w14:paraId="05AA4FD9" w14:textId="77777777" w:rsidR="0019187D" w:rsidRDefault="0019187D" w:rsidP="00BC0C1B">
      <w:pPr>
        <w:spacing w:after="120" w:line="240" w:lineRule="auto"/>
        <w:jc w:val="both"/>
        <w:rPr>
          <w:del w:id="1839" w:author="cogito" w:date="2016-05-08T16:59:00Z"/>
          <w:rFonts w:ascii="Cambria" w:eastAsia="Times New Roman" w:hAnsi="Cambria" w:cs="Times New Roman"/>
          <w:szCs w:val="24"/>
          <w:lang w:val="en-GB" w:eastAsia="en-AU"/>
        </w:rPr>
      </w:pPr>
      <w:del w:id="1840" w:author="cogito" w:date="2016-05-08T16:59:00Z">
        <w:r w:rsidRPr="0019187D">
          <w:rPr>
            <w:rFonts w:ascii="Cambria" w:eastAsia="Times New Roman" w:hAnsi="Cambria" w:cs="Times New Roman"/>
            <w:szCs w:val="24"/>
            <w:lang w:val="en-GB" w:eastAsia="en-AU"/>
          </w:rPr>
          <w:delText xml:space="preserve">No signing keys, including the RCA or </w:delText>
        </w:r>
        <w:r>
          <w:rPr>
            <w:rFonts w:ascii="Cambria" w:eastAsia="Times New Roman" w:hAnsi="Cambria" w:cs="Times New Roman"/>
            <w:szCs w:val="24"/>
            <w:lang w:val="en-GB" w:eastAsia="en-AU"/>
          </w:rPr>
          <w:delText xml:space="preserve">Subordinate </w:delText>
        </w:r>
        <w:r w:rsidRPr="0019187D">
          <w:rPr>
            <w:rFonts w:ascii="Cambria" w:eastAsia="Times New Roman" w:hAnsi="Cambria" w:cs="Times New Roman"/>
            <w:szCs w:val="24"/>
            <w:lang w:val="en-GB" w:eastAsia="en-AU"/>
          </w:rPr>
          <w:delText>CA signing keys, are escrowed.</w:delText>
        </w:r>
        <w:commentRangeEnd w:id="1836"/>
        <w:r>
          <w:rPr>
            <w:rStyle w:val="CommentReference"/>
            <w:rFonts w:ascii="Times New Roman" w:eastAsia="Times New Roman" w:hAnsi="Times New Roman" w:cs="Times New Roman"/>
            <w:lang w:val="en-GB" w:eastAsia="en-AU"/>
          </w:rPr>
          <w:commentReference w:id="1836"/>
        </w:r>
      </w:del>
    </w:p>
    <w:p w14:paraId="1BBB06D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Escrow of end entity private authentication keys does not occur.</w:t>
      </w:r>
    </w:p>
    <w:p w14:paraId="71012A1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relevant CP details whether private confidentiality keys are subject to escrow.  </w:t>
      </w:r>
    </w:p>
    <w:p w14:paraId="54B95820" w14:textId="77777777" w:rsidR="00BC0C1B" w:rsidRPr="00BC0C1B" w:rsidRDefault="00BC0C1B" w:rsidP="00EF6875">
      <w:pPr>
        <w:pStyle w:val="Heading3"/>
      </w:pPr>
      <w:bookmarkStart w:id="1841" w:name="_Toc130487740"/>
      <w:bookmarkStart w:id="1842" w:name="_Toc130491676"/>
      <w:bookmarkStart w:id="1843" w:name="_Toc166312751"/>
      <w:bookmarkStart w:id="1844" w:name="_Toc246766528"/>
      <w:bookmarkStart w:id="1845" w:name="_Toc325181182"/>
      <w:bookmarkStart w:id="1846" w:name="_Toc325181460"/>
      <w:bookmarkStart w:id="1847" w:name="_Toc325181726"/>
      <w:bookmarkStart w:id="1848" w:name="_Toc325182860"/>
      <w:bookmarkStart w:id="1849" w:name="_Toc325183709"/>
      <w:bookmarkStart w:id="1850" w:name="_Toc297149737"/>
      <w:r w:rsidRPr="00BC0C1B">
        <w:t xml:space="preserve">Private </w:t>
      </w:r>
      <w:proofErr w:type="gramStart"/>
      <w:r w:rsidRPr="00BC0C1B">
        <w:t>key</w:t>
      </w:r>
      <w:proofErr w:type="gramEnd"/>
      <w:r w:rsidRPr="00BC0C1B">
        <w:t xml:space="preserve"> backup</w:t>
      </w:r>
      <w:bookmarkEnd w:id="1841"/>
      <w:bookmarkEnd w:id="1842"/>
      <w:bookmarkEnd w:id="1843"/>
      <w:bookmarkEnd w:id="1844"/>
      <w:bookmarkEnd w:id="1845"/>
      <w:bookmarkEnd w:id="1846"/>
      <w:bookmarkEnd w:id="1847"/>
      <w:bookmarkEnd w:id="1848"/>
      <w:bookmarkEnd w:id="1849"/>
      <w:bookmarkEnd w:id="1850"/>
    </w:p>
    <w:p w14:paraId="6576A97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Back up of end entity private authentication keys does not occur. Where such keys must be transferred to other media for disaster recovery purposes, they are transferred and stored in an encrypted form protected by the HSM keys.  </w:t>
      </w:r>
    </w:p>
    <w:p w14:paraId="144F9B37" w14:textId="32476C90"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Critical PKI components, such as CAs and RAs, have duplicate private keys created. Where these keys are stored on hard tokens, the archive copy </w:t>
      </w:r>
      <w:del w:id="1851" w:author="cogito" w:date="2016-05-08T16:59:00Z">
        <w:r w:rsidR="0019187D">
          <w:rPr>
            <w:rFonts w:ascii="Cambria" w:eastAsia="Times New Roman" w:hAnsi="Cambria" w:cs="Times New Roman"/>
            <w:szCs w:val="20"/>
            <w:lang w:eastAsia="en-AU"/>
          </w:rPr>
          <w:delText xml:space="preserve">should </w:delText>
        </w:r>
      </w:del>
      <w:ins w:id="1852" w:author="cogito" w:date="2016-05-08T16:59:00Z">
        <w:r w:rsidR="001524C4">
          <w:rPr>
            <w:rFonts w:ascii="Cambria" w:eastAsia="Times New Roman" w:hAnsi="Cambria" w:cs="Times New Roman"/>
            <w:szCs w:val="20"/>
            <w:lang w:eastAsia="en-AU"/>
          </w:rPr>
          <w:t>is</w:t>
        </w:r>
      </w:ins>
      <w:r w:rsidRPr="00BC0C1B">
        <w:rPr>
          <w:rFonts w:ascii="Cambria" w:eastAsia="Times New Roman" w:hAnsi="Cambria" w:cs="Times New Roman"/>
          <w:szCs w:val="20"/>
          <w:lang w:eastAsia="en-AU"/>
        </w:rPr>
        <w:t xml:space="preserve"> also</w:t>
      </w:r>
      <w:r w:rsidR="001524C4">
        <w:rPr>
          <w:rFonts w:ascii="Cambria" w:eastAsia="Times New Roman" w:hAnsi="Cambria" w:cs="Times New Roman"/>
          <w:szCs w:val="20"/>
          <w:lang w:eastAsia="en-AU"/>
        </w:rPr>
        <w:t xml:space="preserve"> </w:t>
      </w:r>
      <w:ins w:id="1853" w:author="cogito" w:date="2016-05-08T16:59:00Z">
        <w:r w:rsidR="001524C4">
          <w:rPr>
            <w:rFonts w:ascii="Cambria" w:eastAsia="Times New Roman" w:hAnsi="Cambria" w:cs="Times New Roman"/>
            <w:szCs w:val="20"/>
            <w:lang w:eastAsia="en-AU"/>
          </w:rPr>
          <w:t>to</w:t>
        </w:r>
        <w:r w:rsidRPr="00BC0C1B">
          <w:rPr>
            <w:rFonts w:ascii="Cambria" w:eastAsia="Times New Roman" w:hAnsi="Cambria" w:cs="Times New Roman"/>
            <w:szCs w:val="20"/>
            <w:lang w:eastAsia="en-AU"/>
          </w:rPr>
          <w:t xml:space="preserve"> </w:t>
        </w:r>
      </w:ins>
      <w:r w:rsidR="0019187D">
        <w:rPr>
          <w:rFonts w:ascii="Cambria" w:eastAsia="Times New Roman" w:hAnsi="Cambria" w:cs="Times New Roman"/>
          <w:szCs w:val="20"/>
          <w:lang w:eastAsia="en-AU"/>
        </w:rPr>
        <w:t xml:space="preserve">be </w:t>
      </w:r>
      <w:r w:rsidRPr="00BC0C1B">
        <w:rPr>
          <w:rFonts w:ascii="Cambria" w:eastAsia="Times New Roman" w:hAnsi="Cambria" w:cs="Times New Roman"/>
          <w:szCs w:val="20"/>
          <w:lang w:eastAsia="en-AU"/>
        </w:rPr>
        <w:t xml:space="preserve">a hard token. </w:t>
      </w:r>
    </w:p>
    <w:p w14:paraId="4D0238D0" w14:textId="77777777" w:rsidR="0019187D" w:rsidRDefault="0019187D"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All components of the backed-up key must be stored in a separate, geographically dispersed site.</w:t>
      </w:r>
    </w:p>
    <w:p w14:paraId="694A675D"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Duplicated hardware security tokens are recorded within tamper evident envelopes and signed by the SO.  </w:t>
      </w:r>
    </w:p>
    <w:p w14:paraId="666C58E3" w14:textId="77777777" w:rsidR="0019187D" w:rsidRDefault="0019187D"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Key components and access codes must be stored and transported separately in individual sealed envelopes</w:t>
      </w:r>
      <w:r w:rsidR="00B917E5">
        <w:rPr>
          <w:rFonts w:ascii="Cambria" w:eastAsia="Times New Roman" w:hAnsi="Cambria" w:cs="Times New Roman"/>
          <w:szCs w:val="24"/>
          <w:lang w:val="en-GB" w:eastAsia="en-AU"/>
        </w:rPr>
        <w:t>, within approved security containers or safe-hand bags.</w:t>
      </w:r>
    </w:p>
    <w:p w14:paraId="659AF133" w14:textId="77777777" w:rsidR="00F72A5B" w:rsidRPr="00BC0C1B" w:rsidRDefault="00F72A5B"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Backup key components will be retrieved from storage upon expiry of their key usage period, securely erased and destroyed under supervision by the PKI Auditor and/or Lead Agency representatives.</w:t>
      </w:r>
    </w:p>
    <w:p w14:paraId="04243195" w14:textId="77777777" w:rsidR="00BC0C1B" w:rsidRPr="00DC19A0" w:rsidRDefault="00BC0C1B" w:rsidP="00EF6875">
      <w:pPr>
        <w:pStyle w:val="Heading3"/>
      </w:pPr>
      <w:bookmarkStart w:id="1854" w:name="_Toc130487741"/>
      <w:bookmarkStart w:id="1855" w:name="_Toc130491677"/>
      <w:bookmarkStart w:id="1856" w:name="_Toc166312752"/>
      <w:bookmarkStart w:id="1857" w:name="_Toc246766529"/>
      <w:bookmarkStart w:id="1858" w:name="_Toc325181183"/>
      <w:bookmarkStart w:id="1859" w:name="_Toc325181461"/>
      <w:bookmarkStart w:id="1860" w:name="_Toc325181727"/>
      <w:bookmarkStart w:id="1861" w:name="_Toc325182861"/>
      <w:bookmarkStart w:id="1862" w:name="_Toc325183710"/>
      <w:bookmarkStart w:id="1863" w:name="_Toc297149738"/>
      <w:r w:rsidRPr="00DC19A0">
        <w:t xml:space="preserve">Private </w:t>
      </w:r>
      <w:proofErr w:type="gramStart"/>
      <w:r w:rsidRPr="00DC19A0">
        <w:t>key</w:t>
      </w:r>
      <w:proofErr w:type="gramEnd"/>
      <w:r w:rsidRPr="00DC19A0">
        <w:t xml:space="preserve"> archival</w:t>
      </w:r>
      <w:bookmarkEnd w:id="1854"/>
      <w:bookmarkEnd w:id="1855"/>
      <w:bookmarkEnd w:id="1856"/>
      <w:bookmarkEnd w:id="1857"/>
      <w:bookmarkEnd w:id="1858"/>
      <w:bookmarkEnd w:id="1859"/>
      <w:bookmarkEnd w:id="1860"/>
      <w:bookmarkEnd w:id="1861"/>
      <w:bookmarkEnd w:id="1862"/>
      <w:bookmarkEnd w:id="1863"/>
    </w:p>
    <w:p w14:paraId="7B8EE4DC" w14:textId="791CA594" w:rsidR="00BC0C1B" w:rsidRDefault="00BC0C1B" w:rsidP="00BC0C1B">
      <w:pPr>
        <w:spacing w:after="120" w:line="240" w:lineRule="auto"/>
        <w:jc w:val="both"/>
        <w:rPr>
          <w:rFonts w:ascii="Cambria" w:eastAsia="Times New Roman" w:hAnsi="Cambria" w:cs="Times New Roman"/>
          <w:szCs w:val="24"/>
          <w:lang w:val="en-GB" w:eastAsia="en-AU"/>
        </w:rPr>
      </w:pPr>
      <w:r w:rsidRPr="00DC19A0">
        <w:rPr>
          <w:rFonts w:ascii="Cambria" w:eastAsia="Times New Roman" w:hAnsi="Cambria" w:cs="Times New Roman"/>
          <w:szCs w:val="24"/>
          <w:lang w:val="en-GB" w:eastAsia="en-AU"/>
        </w:rPr>
        <w:t xml:space="preserve">Archive of </w:t>
      </w:r>
      <w:commentRangeStart w:id="1864"/>
      <w:commentRangeStart w:id="1865"/>
      <w:ins w:id="1866" w:author="cogito" w:date="2016-05-08T16:59:00Z">
        <w:r w:rsidRPr="00DC19A0">
          <w:rPr>
            <w:rFonts w:ascii="Cambria" w:eastAsia="Times New Roman" w:hAnsi="Cambria" w:cs="Times New Roman"/>
            <w:szCs w:val="24"/>
            <w:lang w:val="en-GB" w:eastAsia="en-AU"/>
          </w:rPr>
          <w:t xml:space="preserve">end entity </w:t>
        </w:r>
        <w:commentRangeEnd w:id="1864"/>
        <w:r w:rsidR="0025079E">
          <w:rPr>
            <w:rStyle w:val="CommentReference"/>
            <w:rFonts w:ascii="Times New Roman" w:eastAsia="Times New Roman" w:hAnsi="Times New Roman" w:cs="Times New Roman"/>
            <w:lang w:val="en-GB" w:eastAsia="en-AU"/>
          </w:rPr>
          <w:commentReference w:id="1864"/>
        </w:r>
      </w:ins>
      <w:commentRangeEnd w:id="1865"/>
      <w:r w:rsidR="000117B9">
        <w:rPr>
          <w:rStyle w:val="CommentReference"/>
          <w:rFonts w:ascii="Times New Roman" w:eastAsia="Times New Roman" w:hAnsi="Times New Roman" w:cs="Times New Roman"/>
          <w:lang w:val="en-GB" w:eastAsia="en-AU"/>
        </w:rPr>
        <w:commentReference w:id="1865"/>
      </w:r>
      <w:r w:rsidR="0025079E">
        <w:rPr>
          <w:rStyle w:val="CommentReference"/>
          <w:rFonts w:ascii="Times New Roman" w:eastAsia="Times New Roman" w:hAnsi="Times New Roman" w:cs="Times New Roman"/>
          <w:lang w:val="en-GB" w:eastAsia="en-AU"/>
        </w:rPr>
        <w:commentReference w:id="1867"/>
      </w:r>
      <w:r w:rsidRPr="00DC19A0">
        <w:rPr>
          <w:rFonts w:ascii="Cambria" w:eastAsia="Times New Roman" w:hAnsi="Cambria" w:cs="Times New Roman"/>
          <w:szCs w:val="24"/>
          <w:lang w:val="en-GB" w:eastAsia="en-AU"/>
        </w:rPr>
        <w:t>private authentication keys does not occur.</w:t>
      </w:r>
    </w:p>
    <w:p w14:paraId="33EED3EB" w14:textId="77777777" w:rsidR="0025079E" w:rsidRPr="00BC0C1B" w:rsidRDefault="0025079E" w:rsidP="00BC0C1B">
      <w:pPr>
        <w:spacing w:after="120" w:line="240" w:lineRule="auto"/>
        <w:jc w:val="both"/>
        <w:rPr>
          <w:rFonts w:ascii="Cambria" w:eastAsia="Times New Roman" w:hAnsi="Cambria" w:cs="Times New Roman"/>
          <w:szCs w:val="24"/>
          <w:lang w:val="en-GB" w:eastAsia="en-AU"/>
        </w:rPr>
      </w:pPr>
      <w:commentRangeStart w:id="1868"/>
      <w:commentRangeStart w:id="1869"/>
      <w:r>
        <w:rPr>
          <w:rFonts w:ascii="Cambria" w:eastAsia="Times New Roman" w:hAnsi="Cambria" w:cs="Times New Roman"/>
          <w:szCs w:val="24"/>
          <w:lang w:val="en-GB" w:eastAsia="en-AU"/>
        </w:rPr>
        <w:t>Private keys will not be archived upon expiry of their key usage period, and devices containing backup key components will be destroyed.</w:t>
      </w:r>
      <w:commentRangeEnd w:id="1868"/>
      <w:r w:rsidR="00AB1FB4">
        <w:rPr>
          <w:rStyle w:val="CommentReference"/>
          <w:rFonts w:ascii="Times New Roman" w:eastAsia="Times New Roman" w:hAnsi="Times New Roman" w:cs="Times New Roman"/>
          <w:lang w:val="en-GB" w:eastAsia="en-AU"/>
        </w:rPr>
        <w:commentReference w:id="1868"/>
      </w:r>
      <w:commentRangeEnd w:id="1869"/>
      <w:r w:rsidR="00EA193A">
        <w:rPr>
          <w:rStyle w:val="CommentReference"/>
          <w:rFonts w:ascii="Times New Roman" w:eastAsia="Times New Roman" w:hAnsi="Times New Roman" w:cs="Times New Roman"/>
          <w:lang w:val="en-GB" w:eastAsia="en-AU"/>
        </w:rPr>
        <w:commentReference w:id="1869"/>
      </w:r>
    </w:p>
    <w:p w14:paraId="6C44ABEB" w14:textId="77777777" w:rsidR="00BC0C1B" w:rsidRPr="00BC0C1B" w:rsidRDefault="00BC0C1B" w:rsidP="00EF6875">
      <w:pPr>
        <w:pStyle w:val="Heading3"/>
      </w:pPr>
      <w:bookmarkStart w:id="1870" w:name="_Toc160627200"/>
      <w:bookmarkStart w:id="1871" w:name="_Toc161653844"/>
      <w:bookmarkStart w:id="1872" w:name="_Toc161654427"/>
      <w:bookmarkStart w:id="1873" w:name="_Toc130487742"/>
      <w:bookmarkStart w:id="1874" w:name="_Toc130491678"/>
      <w:bookmarkStart w:id="1875" w:name="_Toc166312753"/>
      <w:bookmarkStart w:id="1876" w:name="_Toc246766530"/>
      <w:bookmarkStart w:id="1877" w:name="_Toc325181184"/>
      <w:bookmarkStart w:id="1878" w:name="_Toc325181462"/>
      <w:bookmarkStart w:id="1879" w:name="_Toc325181728"/>
      <w:bookmarkStart w:id="1880" w:name="_Toc325182862"/>
      <w:bookmarkStart w:id="1881" w:name="_Toc325183711"/>
      <w:bookmarkStart w:id="1882" w:name="_Toc297149739"/>
      <w:bookmarkEnd w:id="1870"/>
      <w:bookmarkEnd w:id="1871"/>
      <w:bookmarkEnd w:id="1872"/>
      <w:r w:rsidRPr="00BC0C1B">
        <w:t xml:space="preserve">Private </w:t>
      </w:r>
      <w:proofErr w:type="gramStart"/>
      <w:r w:rsidRPr="00BC0C1B">
        <w:t>key</w:t>
      </w:r>
      <w:proofErr w:type="gramEnd"/>
      <w:r w:rsidRPr="00BC0C1B">
        <w:t xml:space="preserve"> transfer into or from a cryptographic module</w:t>
      </w:r>
      <w:bookmarkEnd w:id="1873"/>
      <w:bookmarkEnd w:id="1874"/>
      <w:bookmarkEnd w:id="1875"/>
      <w:bookmarkEnd w:id="1876"/>
      <w:bookmarkEnd w:id="1877"/>
      <w:bookmarkEnd w:id="1878"/>
      <w:bookmarkEnd w:id="1879"/>
      <w:bookmarkEnd w:id="1880"/>
      <w:bookmarkEnd w:id="1881"/>
      <w:bookmarkEnd w:id="1882"/>
    </w:p>
    <w:p w14:paraId="2184568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transfer of private authentication keys from, or into, a cryptographic module does not occur except for the duplication of keys for the PKI core components. Where this occurs </w:t>
      </w:r>
      <w:r w:rsidR="00A75FB3">
        <w:rPr>
          <w:rFonts w:ascii="Cambria" w:eastAsia="Times New Roman" w:hAnsi="Cambria" w:cs="Times New Roman"/>
          <w:szCs w:val="24"/>
          <w:lang w:val="en-GB" w:eastAsia="en-AU"/>
        </w:rPr>
        <w:t xml:space="preserve">it is done by a product on the </w:t>
      </w:r>
      <w:r w:rsidR="00AB1FB4">
        <w:rPr>
          <w:rFonts w:ascii="Cambria" w:eastAsia="Times New Roman" w:hAnsi="Cambria" w:cs="Times New Roman"/>
          <w:szCs w:val="24"/>
          <w:lang w:val="en-GB" w:eastAsia="en-AU"/>
        </w:rPr>
        <w:t>GCSB/</w:t>
      </w:r>
      <w:r w:rsidR="00A75FB3">
        <w:rPr>
          <w:rFonts w:ascii="Cambria" w:eastAsia="Times New Roman" w:hAnsi="Cambria" w:cs="Times New Roman"/>
          <w:szCs w:val="24"/>
          <w:lang w:val="en-GB" w:eastAsia="en-AU"/>
        </w:rPr>
        <w:t>A</w:t>
      </w:r>
      <w:r w:rsidRPr="00BC0C1B">
        <w:rPr>
          <w:rFonts w:ascii="Cambria" w:eastAsia="Times New Roman" w:hAnsi="Cambria" w:cs="Times New Roman"/>
          <w:szCs w:val="24"/>
          <w:lang w:val="en-GB" w:eastAsia="en-AU"/>
        </w:rPr>
        <w:t>SD Evaluated Product List</w:t>
      </w:r>
      <w:r w:rsidR="00E37163">
        <w:rPr>
          <w:rStyle w:val="FootnoteReference"/>
          <w:rFonts w:ascii="Cambria" w:eastAsia="Times New Roman" w:hAnsi="Cambria" w:cs="Times New Roman"/>
          <w:szCs w:val="24"/>
          <w:lang w:val="en-GB" w:eastAsia="en-AU"/>
        </w:rPr>
        <w:footnoteReference w:id="21"/>
      </w:r>
      <w:r w:rsidRPr="00BC0C1B">
        <w:rPr>
          <w:rFonts w:ascii="Cambria" w:eastAsia="Times New Roman" w:hAnsi="Cambria" w:cs="Times New Roman"/>
          <w:szCs w:val="24"/>
          <w:lang w:val="en-GB" w:eastAsia="en-AU"/>
        </w:rPr>
        <w:t>.</w:t>
      </w:r>
    </w:p>
    <w:p w14:paraId="6CF7375A"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lastRenderedPageBreak/>
        <w:t>Any confidentiality keys that are transported into or from the cryptographic module are transferred using the PKI Software confidentiality key(s).</w:t>
      </w:r>
    </w:p>
    <w:p w14:paraId="63136324" w14:textId="77777777" w:rsidR="00E37163" w:rsidRPr="00BC0C1B" w:rsidRDefault="00E37163" w:rsidP="00E37163">
      <w:pPr>
        <w:spacing w:after="120" w:line="240" w:lineRule="auto"/>
        <w:jc w:val="both"/>
        <w:rPr>
          <w:rFonts w:ascii="Cambria" w:eastAsia="Times New Roman" w:hAnsi="Cambria" w:cs="Times New Roman"/>
          <w:szCs w:val="24"/>
          <w:lang w:val="en-GB" w:eastAsia="en-AU"/>
        </w:rPr>
      </w:pPr>
      <w:r w:rsidRPr="00E37163">
        <w:rPr>
          <w:rFonts w:ascii="Cambria" w:eastAsia="Times New Roman" w:hAnsi="Cambria" w:cs="Times New Roman"/>
          <w:szCs w:val="24"/>
          <w:lang w:val="en-GB" w:eastAsia="en-AU"/>
        </w:rPr>
        <w:t xml:space="preserve">RA Operator and subscriber keys cannot be exported from </w:t>
      </w:r>
      <w:r>
        <w:rPr>
          <w:rFonts w:ascii="Cambria" w:eastAsia="Times New Roman" w:hAnsi="Cambria" w:cs="Times New Roman"/>
          <w:szCs w:val="24"/>
          <w:lang w:val="en-GB" w:eastAsia="en-AU"/>
        </w:rPr>
        <w:t xml:space="preserve">hardware </w:t>
      </w:r>
      <w:r w:rsidRPr="00E37163">
        <w:rPr>
          <w:rFonts w:ascii="Cambria" w:eastAsia="Times New Roman" w:hAnsi="Cambria" w:cs="Times New Roman"/>
          <w:szCs w:val="24"/>
          <w:lang w:val="en-GB" w:eastAsia="en-AU"/>
        </w:rPr>
        <w:t>tokens.</w:t>
      </w:r>
    </w:p>
    <w:p w14:paraId="79CF4832" w14:textId="77777777" w:rsidR="00BC0C1B" w:rsidRPr="00D20676" w:rsidRDefault="00BC0C1B" w:rsidP="00EF6875">
      <w:pPr>
        <w:pStyle w:val="Heading3"/>
      </w:pPr>
      <w:bookmarkStart w:id="1883" w:name="_Toc130487743"/>
      <w:bookmarkStart w:id="1884" w:name="_Toc130491679"/>
      <w:bookmarkStart w:id="1885" w:name="_Toc166312754"/>
      <w:bookmarkStart w:id="1886" w:name="_Toc246766531"/>
      <w:bookmarkStart w:id="1887" w:name="_Toc325181185"/>
      <w:bookmarkStart w:id="1888" w:name="_Toc325181463"/>
      <w:bookmarkStart w:id="1889" w:name="_Toc325181729"/>
      <w:bookmarkStart w:id="1890" w:name="_Toc325182863"/>
      <w:bookmarkStart w:id="1891" w:name="_Toc325183712"/>
      <w:bookmarkStart w:id="1892" w:name="_Toc297149740"/>
      <w:r w:rsidRPr="00D20676">
        <w:t xml:space="preserve">Private </w:t>
      </w:r>
      <w:proofErr w:type="gramStart"/>
      <w:r w:rsidRPr="00D20676">
        <w:t>key</w:t>
      </w:r>
      <w:proofErr w:type="gramEnd"/>
      <w:r w:rsidRPr="00D20676">
        <w:t xml:space="preserve"> storage on cryptographic module</w:t>
      </w:r>
      <w:bookmarkEnd w:id="1883"/>
      <w:bookmarkEnd w:id="1884"/>
      <w:bookmarkEnd w:id="1885"/>
      <w:bookmarkEnd w:id="1886"/>
      <w:bookmarkEnd w:id="1887"/>
      <w:bookmarkEnd w:id="1888"/>
      <w:bookmarkEnd w:id="1889"/>
      <w:bookmarkEnd w:id="1890"/>
      <w:bookmarkEnd w:id="1891"/>
      <w:bookmarkEnd w:id="1892"/>
    </w:p>
    <w:p w14:paraId="2011AA7D" w14:textId="0646B53E" w:rsidR="00AB1FB4" w:rsidRDefault="00AB1FB4"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All private keys will be generated and stored </w:t>
      </w:r>
      <w:del w:id="1893" w:author="cogito" w:date="2016-05-08T16:59:00Z">
        <w:r>
          <w:rPr>
            <w:rFonts w:ascii="Cambria" w:eastAsia="Times New Roman" w:hAnsi="Cambria" w:cs="Times New Roman"/>
            <w:szCs w:val="24"/>
            <w:lang w:val="en-GB" w:eastAsia="en-AU"/>
          </w:rPr>
          <w:delText>on</w:delText>
        </w:r>
      </w:del>
      <w:ins w:id="1894" w:author="cogito" w:date="2016-05-08T16:59:00Z">
        <w:r w:rsidR="00EA193A">
          <w:rPr>
            <w:rFonts w:ascii="Cambria" w:eastAsia="Times New Roman" w:hAnsi="Cambria" w:cs="Times New Roman"/>
            <w:szCs w:val="24"/>
            <w:lang w:val="en-GB" w:eastAsia="en-AU"/>
          </w:rPr>
          <w:t>by</w:t>
        </w:r>
      </w:ins>
      <w:r>
        <w:rPr>
          <w:rFonts w:ascii="Cambria" w:eastAsia="Times New Roman" w:hAnsi="Cambria" w:cs="Times New Roman"/>
          <w:szCs w:val="24"/>
          <w:lang w:val="en-GB" w:eastAsia="en-AU"/>
        </w:rPr>
        <w:t xml:space="preserve"> dedicated cryptographic modules.</w:t>
      </w:r>
    </w:p>
    <w:p w14:paraId="60C64EDB" w14:textId="638401EB" w:rsidR="009C0158" w:rsidRDefault="009C0158" w:rsidP="00BC0C1B">
      <w:pPr>
        <w:spacing w:after="120" w:line="240" w:lineRule="auto"/>
        <w:jc w:val="both"/>
        <w:rPr>
          <w:rFonts w:ascii="Cambria" w:eastAsia="Times New Roman" w:hAnsi="Cambria" w:cs="Times New Roman"/>
          <w:szCs w:val="24"/>
          <w:lang w:val="en-GB" w:eastAsia="en-AU"/>
        </w:rPr>
      </w:pPr>
      <w:commentRangeStart w:id="1895"/>
      <w:r w:rsidRPr="009C0158">
        <w:rPr>
          <w:rFonts w:ascii="Cambria" w:eastAsia="Times New Roman" w:hAnsi="Cambria" w:cs="Times New Roman"/>
          <w:szCs w:val="24"/>
          <w:lang w:val="en-GB" w:eastAsia="en-AU"/>
        </w:rPr>
        <w:t xml:space="preserve">Within the PKI </w:t>
      </w:r>
      <w:r>
        <w:rPr>
          <w:rFonts w:ascii="Cambria" w:eastAsia="Times New Roman" w:hAnsi="Cambria" w:cs="Times New Roman"/>
          <w:szCs w:val="24"/>
          <w:lang w:val="en-GB" w:eastAsia="en-AU"/>
        </w:rPr>
        <w:t xml:space="preserve">environment </w:t>
      </w:r>
      <w:r w:rsidRPr="009C0158">
        <w:rPr>
          <w:rFonts w:ascii="Cambria" w:eastAsia="Times New Roman" w:hAnsi="Cambria" w:cs="Times New Roman"/>
          <w:szCs w:val="24"/>
          <w:lang w:val="en-GB" w:eastAsia="en-AU"/>
        </w:rPr>
        <w:t xml:space="preserve">in general, private keys are either stored encrypted, stored protected by a password, or stored password protected in hardware </w:t>
      </w:r>
      <w:r>
        <w:rPr>
          <w:rFonts w:ascii="Cambria" w:eastAsia="Times New Roman" w:hAnsi="Cambria" w:cs="Times New Roman"/>
          <w:szCs w:val="24"/>
          <w:lang w:val="en-GB" w:eastAsia="en-AU"/>
        </w:rPr>
        <w:t>(</w:t>
      </w:r>
      <w:r w:rsidRPr="009C0158">
        <w:rPr>
          <w:rFonts w:ascii="Cambria" w:eastAsia="Times New Roman" w:hAnsi="Cambria" w:cs="Times New Roman"/>
          <w:szCs w:val="24"/>
          <w:lang w:val="en-GB" w:eastAsia="en-AU"/>
        </w:rPr>
        <w:t>such as an HSM</w:t>
      </w:r>
      <w:r>
        <w:rPr>
          <w:rFonts w:ascii="Cambria" w:eastAsia="Times New Roman" w:hAnsi="Cambria" w:cs="Times New Roman"/>
          <w:szCs w:val="24"/>
          <w:lang w:val="en-GB" w:eastAsia="en-AU"/>
        </w:rPr>
        <w:t>, USB</w:t>
      </w:r>
      <w:r w:rsidRPr="009C0158">
        <w:rPr>
          <w:rFonts w:ascii="Cambria" w:eastAsia="Times New Roman" w:hAnsi="Cambria" w:cs="Times New Roman"/>
          <w:szCs w:val="24"/>
          <w:lang w:val="en-GB" w:eastAsia="en-AU"/>
        </w:rPr>
        <w:t xml:space="preserve"> token</w:t>
      </w:r>
      <w:r>
        <w:rPr>
          <w:rFonts w:ascii="Cambria" w:eastAsia="Times New Roman" w:hAnsi="Cambria" w:cs="Times New Roman"/>
          <w:szCs w:val="24"/>
          <w:lang w:val="en-GB" w:eastAsia="en-AU"/>
        </w:rPr>
        <w:t>, or smart card)</w:t>
      </w:r>
      <w:r w:rsidRPr="009C0158">
        <w:rPr>
          <w:rFonts w:ascii="Cambria" w:eastAsia="Times New Roman" w:hAnsi="Cambria" w:cs="Times New Roman"/>
          <w:szCs w:val="24"/>
          <w:lang w:val="en-GB" w:eastAsia="en-AU"/>
        </w:rPr>
        <w:t>.</w:t>
      </w:r>
      <w:del w:id="1896" w:author="cogito" w:date="2016-05-08T16:59:00Z">
        <w:r w:rsidRPr="009C0158">
          <w:rPr>
            <w:rFonts w:ascii="Cambria" w:eastAsia="Times New Roman" w:hAnsi="Cambria" w:cs="Times New Roman"/>
            <w:szCs w:val="24"/>
            <w:lang w:val="en-GB" w:eastAsia="en-AU"/>
          </w:rPr>
          <w:delText xml:space="preserve"> The CA signing key stored in the HSM is in plaintext. </w:delText>
        </w:r>
        <w:r>
          <w:rPr>
            <w:rFonts w:ascii="Cambria" w:eastAsia="Times New Roman" w:hAnsi="Cambria" w:cs="Times New Roman"/>
            <w:szCs w:val="24"/>
            <w:lang w:val="en-GB" w:eastAsia="en-AU"/>
          </w:rPr>
          <w:delText xml:space="preserve"> </w:delText>
        </w:r>
        <w:r w:rsidRPr="009C0158">
          <w:rPr>
            <w:rFonts w:ascii="Cambria" w:eastAsia="Times New Roman" w:hAnsi="Cambria" w:cs="Times New Roman"/>
            <w:szCs w:val="24"/>
            <w:lang w:val="en-GB" w:eastAsia="en-AU"/>
          </w:rPr>
          <w:delText xml:space="preserve">Signing keys on </w:delText>
        </w:r>
        <w:r>
          <w:rPr>
            <w:rFonts w:ascii="Cambria" w:eastAsia="Times New Roman" w:hAnsi="Cambria" w:cs="Times New Roman"/>
            <w:szCs w:val="24"/>
            <w:lang w:val="en-GB" w:eastAsia="en-AU"/>
          </w:rPr>
          <w:delText>harwdare</w:delText>
        </w:r>
        <w:r w:rsidRPr="009C0158">
          <w:rPr>
            <w:rFonts w:ascii="Cambria" w:eastAsia="Times New Roman" w:hAnsi="Cambria" w:cs="Times New Roman"/>
            <w:szCs w:val="24"/>
            <w:lang w:val="en-GB" w:eastAsia="en-AU"/>
          </w:rPr>
          <w:delText xml:space="preserve"> tokens are also in plaintext.</w:delText>
        </w:r>
      </w:del>
      <w:commentRangeEnd w:id="1895"/>
      <w:r w:rsidR="00212CE3">
        <w:rPr>
          <w:rStyle w:val="CommentReference"/>
          <w:rFonts w:ascii="Times New Roman" w:eastAsia="Times New Roman" w:hAnsi="Times New Roman" w:cs="Times New Roman"/>
          <w:lang w:val="en-GB" w:eastAsia="en-AU"/>
        </w:rPr>
        <w:commentReference w:id="1895"/>
      </w:r>
      <w:r w:rsidR="00DD69CE">
        <w:rPr>
          <w:rStyle w:val="CommentReference"/>
          <w:rFonts w:ascii="Times New Roman" w:eastAsia="Times New Roman" w:hAnsi="Times New Roman" w:cs="Times New Roman"/>
          <w:lang w:val="en-GB" w:eastAsia="en-AU"/>
        </w:rPr>
        <w:commentReference w:id="1897"/>
      </w:r>
    </w:p>
    <w:p w14:paraId="32CC1268" w14:textId="76D16400"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D20676">
        <w:rPr>
          <w:rFonts w:ascii="Cambria" w:eastAsia="Times New Roman" w:hAnsi="Cambria" w:cs="Times New Roman"/>
          <w:szCs w:val="24"/>
          <w:lang w:val="en-GB" w:eastAsia="en-AU"/>
        </w:rPr>
        <w:t xml:space="preserve">The private keys are stored in a protected </w:t>
      </w:r>
      <w:r w:rsidR="00E37163">
        <w:rPr>
          <w:rFonts w:ascii="Cambria" w:eastAsia="Times New Roman" w:hAnsi="Cambria" w:cs="Times New Roman"/>
          <w:szCs w:val="24"/>
          <w:lang w:val="en-GB" w:eastAsia="en-AU"/>
        </w:rPr>
        <w:t>secure facility</w:t>
      </w:r>
      <w:r w:rsidRPr="00D20676">
        <w:rPr>
          <w:rFonts w:ascii="Cambria" w:eastAsia="Times New Roman" w:hAnsi="Cambria" w:cs="Times New Roman"/>
          <w:szCs w:val="24"/>
          <w:lang w:val="en-GB" w:eastAsia="en-AU"/>
        </w:rPr>
        <w:t xml:space="preserve"> </w:t>
      </w:r>
      <w:r w:rsidR="004B4A43" w:rsidRPr="00844C1E">
        <w:rPr>
          <w:rFonts w:ascii="Cambria" w:eastAsia="Times New Roman" w:hAnsi="Cambria" w:cs="Times New Roman"/>
          <w:szCs w:val="24"/>
          <w:lang w:val="en-GB" w:eastAsia="en-AU"/>
        </w:rPr>
        <w:t xml:space="preserve">and only accessible </w:t>
      </w:r>
      <w:del w:id="1898" w:author="cogito" w:date="2016-05-08T16:59:00Z">
        <w:r w:rsidRPr="00D20676">
          <w:rPr>
            <w:rFonts w:ascii="Cambria" w:eastAsia="Times New Roman" w:hAnsi="Cambria" w:cs="Times New Roman"/>
            <w:szCs w:val="24"/>
            <w:lang w:val="en-GB" w:eastAsia="en-AU"/>
          </w:rPr>
          <w:delText>within</w:delText>
        </w:r>
      </w:del>
      <w:ins w:id="1899" w:author="cogito" w:date="2016-05-08T16:59:00Z">
        <w:r w:rsidRPr="00D20676">
          <w:rPr>
            <w:rFonts w:ascii="Cambria" w:eastAsia="Times New Roman" w:hAnsi="Cambria" w:cs="Times New Roman"/>
            <w:szCs w:val="24"/>
            <w:lang w:val="en-GB" w:eastAsia="en-AU"/>
          </w:rPr>
          <w:t>with</w:t>
        </w:r>
      </w:ins>
      <w:r w:rsidRPr="00D20676">
        <w:rPr>
          <w:rFonts w:ascii="Cambria" w:eastAsia="Times New Roman" w:hAnsi="Cambria" w:cs="Times New Roman"/>
          <w:szCs w:val="24"/>
          <w:lang w:val="en-GB" w:eastAsia="en-AU"/>
        </w:rPr>
        <w:t xml:space="preserve"> the cryptographic module.</w:t>
      </w:r>
    </w:p>
    <w:p w14:paraId="59EAFA5E" w14:textId="77777777" w:rsidR="00BC0C1B" w:rsidRPr="00BC0C1B" w:rsidRDefault="00BC0C1B" w:rsidP="00EF6875">
      <w:pPr>
        <w:pStyle w:val="Heading3"/>
      </w:pPr>
      <w:bookmarkStart w:id="1900" w:name="_Toc160627204"/>
      <w:bookmarkStart w:id="1901" w:name="_Toc161653848"/>
      <w:bookmarkStart w:id="1902" w:name="_Toc161654431"/>
      <w:bookmarkStart w:id="1903" w:name="_Toc130487744"/>
      <w:bookmarkStart w:id="1904" w:name="_Toc130491680"/>
      <w:bookmarkStart w:id="1905" w:name="_Toc166312755"/>
      <w:bookmarkStart w:id="1906" w:name="_Toc246766532"/>
      <w:bookmarkStart w:id="1907" w:name="_Toc325181186"/>
      <w:bookmarkStart w:id="1908" w:name="_Toc325181464"/>
      <w:bookmarkStart w:id="1909" w:name="_Toc325181730"/>
      <w:bookmarkStart w:id="1910" w:name="_Toc325182864"/>
      <w:bookmarkStart w:id="1911" w:name="_Toc325183713"/>
      <w:bookmarkStart w:id="1912" w:name="_Toc297149741"/>
      <w:bookmarkEnd w:id="1900"/>
      <w:bookmarkEnd w:id="1901"/>
      <w:bookmarkEnd w:id="1902"/>
      <w:r w:rsidRPr="00BC0C1B">
        <w:t>Method of activating private key</w:t>
      </w:r>
      <w:bookmarkEnd w:id="1903"/>
      <w:bookmarkEnd w:id="1904"/>
      <w:bookmarkEnd w:id="1905"/>
      <w:bookmarkEnd w:id="1906"/>
      <w:bookmarkEnd w:id="1907"/>
      <w:bookmarkEnd w:id="1908"/>
      <w:bookmarkEnd w:id="1909"/>
      <w:bookmarkEnd w:id="1910"/>
      <w:bookmarkEnd w:id="1911"/>
      <w:bookmarkEnd w:id="1912"/>
    </w:p>
    <w:p w14:paraId="2693D92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10FE10A0" w14:textId="77777777" w:rsidR="00BC0C1B" w:rsidRPr="00BC0C1B" w:rsidRDefault="00BC0C1B" w:rsidP="00EF6875">
      <w:pPr>
        <w:pStyle w:val="Heading3"/>
      </w:pPr>
      <w:bookmarkStart w:id="1913" w:name="_Toc130487745"/>
      <w:bookmarkStart w:id="1914" w:name="_Toc130491681"/>
      <w:bookmarkStart w:id="1915" w:name="_Toc166312756"/>
      <w:bookmarkStart w:id="1916" w:name="_Toc246766533"/>
      <w:bookmarkStart w:id="1917" w:name="_Toc325181187"/>
      <w:bookmarkStart w:id="1918" w:name="_Toc325181465"/>
      <w:bookmarkStart w:id="1919" w:name="_Toc325181731"/>
      <w:bookmarkStart w:id="1920" w:name="_Toc325182865"/>
      <w:bookmarkStart w:id="1921" w:name="_Toc325183714"/>
      <w:bookmarkStart w:id="1922" w:name="_Toc297149742"/>
      <w:r w:rsidRPr="00BC0C1B">
        <w:t>Method of deactivating private key</w:t>
      </w:r>
      <w:bookmarkEnd w:id="1913"/>
      <w:bookmarkEnd w:id="1914"/>
      <w:bookmarkEnd w:id="1915"/>
      <w:bookmarkEnd w:id="1916"/>
      <w:bookmarkEnd w:id="1917"/>
      <w:bookmarkEnd w:id="1918"/>
      <w:bookmarkEnd w:id="1919"/>
      <w:bookmarkEnd w:id="1920"/>
      <w:bookmarkEnd w:id="1921"/>
      <w:bookmarkEnd w:id="1922"/>
    </w:p>
    <w:p w14:paraId="7DD075BB" w14:textId="40AFF3F9"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Deactivation of private keys is in accordance with a method approved by </w:t>
      </w:r>
      <w:r w:rsidR="00132425">
        <w:rPr>
          <w:rFonts w:ascii="Cambria" w:eastAsia="Times New Roman" w:hAnsi="Cambria" w:cs="Times New Roman"/>
          <w:szCs w:val="24"/>
          <w:lang w:val="en-GB" w:eastAsia="en-AU"/>
        </w:rPr>
        <w:t>GCSB</w:t>
      </w:r>
      <w:r w:rsidR="00950647">
        <w:rPr>
          <w:rFonts w:ascii="Cambria" w:eastAsia="Times New Roman" w:hAnsi="Cambria" w:cs="Times New Roman"/>
          <w:szCs w:val="24"/>
          <w:lang w:val="en-GB" w:eastAsia="en-AU"/>
        </w:rPr>
        <w:t xml:space="preserve"> (for the RCA components)</w:t>
      </w:r>
      <w:r w:rsidR="00132425">
        <w:rPr>
          <w:rFonts w:ascii="Cambria" w:eastAsia="Times New Roman" w:hAnsi="Cambria" w:cs="Times New Roman"/>
          <w:szCs w:val="24"/>
          <w:lang w:val="en-GB" w:eastAsia="en-AU"/>
        </w:rPr>
        <w:t xml:space="preserve"> or the Lead Agency</w:t>
      </w:r>
      <w:r w:rsidR="00132425" w:rsidRPr="00BC0C1B">
        <w:rPr>
          <w:rFonts w:ascii="Cambria" w:eastAsia="Times New Roman" w:hAnsi="Cambria" w:cs="Times New Roman"/>
          <w:szCs w:val="24"/>
          <w:lang w:val="en-GB" w:eastAsia="en-AU"/>
        </w:rPr>
        <w:t xml:space="preserve"> </w:t>
      </w:r>
      <w:r w:rsidR="00950647">
        <w:rPr>
          <w:rFonts w:ascii="Cambria" w:eastAsia="Times New Roman" w:hAnsi="Cambria" w:cs="Times New Roman"/>
          <w:szCs w:val="24"/>
          <w:lang w:val="en-GB" w:eastAsia="en-AU"/>
        </w:rPr>
        <w:t xml:space="preserve">(for all Subordinate CAs) </w:t>
      </w:r>
      <w:r w:rsidRPr="00BC0C1B">
        <w:rPr>
          <w:rFonts w:ascii="Cambria" w:eastAsia="Times New Roman" w:hAnsi="Cambria" w:cs="Times New Roman"/>
          <w:szCs w:val="24"/>
          <w:lang w:val="en-GB" w:eastAsia="en-AU"/>
        </w:rPr>
        <w:t xml:space="preserve">and summarised in the relevant CP.  </w:t>
      </w:r>
    </w:p>
    <w:p w14:paraId="41417C32" w14:textId="77777777" w:rsidR="00803F40" w:rsidRDefault="00803F40"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Private keys are deactivated by expiry of their key-usage period.</w:t>
      </w:r>
    </w:p>
    <w:p w14:paraId="1103FA31" w14:textId="392F683B" w:rsidR="00950647" w:rsidRPr="00BC0C1B" w:rsidRDefault="00BC0C1B" w:rsidP="00BC0C1B">
      <w:pPr>
        <w:spacing w:after="120" w:line="240" w:lineRule="auto"/>
        <w:jc w:val="both"/>
        <w:rPr>
          <w:rFonts w:ascii="Cambria" w:eastAsia="Times New Roman" w:hAnsi="Cambria" w:cs="Times New Roman"/>
          <w:szCs w:val="24"/>
          <w:lang w:val="en-GB" w:eastAsia="en-AU"/>
        </w:rPr>
      </w:pPr>
      <w:r w:rsidRPr="00D20676">
        <w:rPr>
          <w:rFonts w:ascii="Cambria" w:eastAsia="Times New Roman" w:hAnsi="Cambria" w:cs="Times New Roman"/>
          <w:szCs w:val="24"/>
          <w:lang w:val="en-GB" w:eastAsia="en-AU"/>
        </w:rPr>
        <w:t xml:space="preserve">Private keys </w:t>
      </w:r>
      <w:r w:rsidR="004B4A43" w:rsidRPr="00844C1E">
        <w:rPr>
          <w:rFonts w:ascii="Cambria" w:eastAsia="Times New Roman" w:hAnsi="Cambria" w:cs="Times New Roman"/>
          <w:szCs w:val="24"/>
          <w:lang w:val="en-GB" w:eastAsia="en-AU"/>
        </w:rPr>
        <w:t>used</w:t>
      </w:r>
      <w:r w:rsidR="004B4A43" w:rsidRPr="00D20676">
        <w:rPr>
          <w:rFonts w:ascii="Cambria" w:eastAsia="Times New Roman" w:hAnsi="Cambria" w:cs="Times New Roman"/>
          <w:szCs w:val="24"/>
          <w:lang w:val="en-GB" w:eastAsia="en-AU"/>
        </w:rPr>
        <w:t xml:space="preserve"> </w:t>
      </w:r>
      <w:r w:rsidRPr="00D20676">
        <w:rPr>
          <w:rFonts w:ascii="Cambria" w:eastAsia="Times New Roman" w:hAnsi="Cambria" w:cs="Times New Roman"/>
          <w:szCs w:val="24"/>
          <w:lang w:val="en-GB" w:eastAsia="en-AU"/>
        </w:rPr>
        <w:t>in HSMs are deactivated when the HSM is powered down. Operator hard tokens are removed from the token reader (deactivating access) and stored in acco</w:t>
      </w:r>
      <w:r w:rsidR="003D05AD" w:rsidRPr="00D20676">
        <w:rPr>
          <w:rFonts w:ascii="Cambria" w:eastAsia="Times New Roman" w:hAnsi="Cambria" w:cs="Times New Roman"/>
          <w:szCs w:val="24"/>
          <w:lang w:val="en-GB" w:eastAsia="en-AU"/>
        </w:rPr>
        <w:t xml:space="preserve">rdance with the PKI ICTSP, PKI </w:t>
      </w:r>
      <w:r w:rsidR="00984823" w:rsidRPr="00D20676">
        <w:rPr>
          <w:rFonts w:ascii="Cambria" w:eastAsia="Times New Roman" w:hAnsi="Cambria" w:cs="Times New Roman"/>
          <w:szCs w:val="24"/>
          <w:lang w:val="en-GB" w:eastAsia="en-AU"/>
        </w:rPr>
        <w:t xml:space="preserve">SSP </w:t>
      </w:r>
      <w:r w:rsidRPr="00D20676">
        <w:rPr>
          <w:rFonts w:ascii="Cambria" w:eastAsia="Times New Roman" w:hAnsi="Cambria" w:cs="Times New Roman"/>
          <w:szCs w:val="24"/>
          <w:lang w:val="en-GB" w:eastAsia="en-AU"/>
        </w:rPr>
        <w:t>and PKI KMP.</w:t>
      </w:r>
      <w:r w:rsidRPr="00BC0C1B">
        <w:rPr>
          <w:rFonts w:ascii="Cambria" w:eastAsia="Times New Roman" w:hAnsi="Cambria" w:cs="Times New Roman"/>
          <w:szCs w:val="24"/>
          <w:lang w:val="en-GB" w:eastAsia="en-AU"/>
        </w:rPr>
        <w:t xml:space="preserve">  </w:t>
      </w:r>
      <w:commentRangeStart w:id="1923"/>
      <w:commentRangeStart w:id="1924"/>
      <w:r w:rsidR="00950647">
        <w:rPr>
          <w:rFonts w:ascii="Cambria" w:eastAsia="Times New Roman" w:hAnsi="Cambria" w:cs="Times New Roman"/>
          <w:szCs w:val="24"/>
          <w:lang w:val="en-GB" w:eastAsia="en-AU"/>
        </w:rPr>
        <w:t>The DRBCP details recovery methods and timelines for private keys in the event of a disaster or other incident (eg. PKI facility power failure).</w:t>
      </w:r>
      <w:commentRangeEnd w:id="1923"/>
      <w:r w:rsidR="00950647">
        <w:rPr>
          <w:rStyle w:val="CommentReference"/>
          <w:rFonts w:ascii="Times New Roman" w:eastAsia="Times New Roman" w:hAnsi="Times New Roman" w:cs="Times New Roman"/>
          <w:lang w:val="en-GB" w:eastAsia="en-AU"/>
        </w:rPr>
        <w:commentReference w:id="1923"/>
      </w:r>
      <w:commentRangeEnd w:id="1924"/>
      <w:r w:rsidR="000117B9">
        <w:rPr>
          <w:rStyle w:val="CommentReference"/>
          <w:rFonts w:ascii="Times New Roman" w:eastAsia="Times New Roman" w:hAnsi="Times New Roman" w:cs="Times New Roman"/>
          <w:lang w:val="en-GB" w:eastAsia="en-AU"/>
        </w:rPr>
        <w:commentReference w:id="1924"/>
      </w:r>
    </w:p>
    <w:p w14:paraId="60A1E392" w14:textId="77777777" w:rsidR="00BC0C1B" w:rsidRPr="00BC0C1B" w:rsidRDefault="00BC0C1B" w:rsidP="00EF6875">
      <w:pPr>
        <w:pStyle w:val="Heading3"/>
      </w:pPr>
      <w:bookmarkStart w:id="1925" w:name="_Toc130487746"/>
      <w:bookmarkStart w:id="1926" w:name="_Toc130491682"/>
      <w:bookmarkStart w:id="1927" w:name="_Toc166312757"/>
      <w:bookmarkStart w:id="1928" w:name="_Toc246766534"/>
      <w:bookmarkStart w:id="1929" w:name="_Toc325181188"/>
      <w:bookmarkStart w:id="1930" w:name="_Toc325181466"/>
      <w:bookmarkStart w:id="1931" w:name="_Toc325181732"/>
      <w:bookmarkStart w:id="1932" w:name="_Toc325182866"/>
      <w:bookmarkStart w:id="1933" w:name="_Toc325183715"/>
      <w:bookmarkStart w:id="1934" w:name="_Toc297149743"/>
      <w:r w:rsidRPr="00BC0C1B">
        <w:t>Method of destroying private key</w:t>
      </w:r>
      <w:bookmarkEnd w:id="1925"/>
      <w:bookmarkEnd w:id="1926"/>
      <w:bookmarkEnd w:id="1927"/>
      <w:bookmarkEnd w:id="1928"/>
      <w:bookmarkEnd w:id="1929"/>
      <w:bookmarkEnd w:id="1930"/>
      <w:bookmarkEnd w:id="1931"/>
      <w:bookmarkEnd w:id="1932"/>
      <w:bookmarkEnd w:id="1933"/>
      <w:bookmarkEnd w:id="1934"/>
    </w:p>
    <w:p w14:paraId="3DA4339A" w14:textId="77777777" w:rsidR="00C202C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PKI positions of trust can destroy private keys. </w:t>
      </w:r>
    </w:p>
    <w:p w14:paraId="5F5C736F" w14:textId="77777777" w:rsidR="00BC0C1B" w:rsidRPr="00BC0C1B" w:rsidRDefault="00C202CB"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Cryptographic </w:t>
      </w:r>
      <w:r w:rsidR="00BC0C1B" w:rsidRPr="00D20676">
        <w:rPr>
          <w:rFonts w:ascii="Cambria" w:eastAsia="Times New Roman" w:hAnsi="Cambria" w:cs="Times New Roman"/>
          <w:szCs w:val="24"/>
          <w:lang w:val="en-GB" w:eastAsia="en-AU"/>
        </w:rPr>
        <w:t>HSMs</w:t>
      </w:r>
      <w:r w:rsidR="004B4A43" w:rsidRPr="00844C1E">
        <w:rPr>
          <w:rFonts w:ascii="Cambria" w:eastAsia="Times New Roman" w:hAnsi="Cambria" w:cs="Times New Roman"/>
          <w:szCs w:val="24"/>
          <w:lang w:val="en-GB" w:eastAsia="en-AU"/>
        </w:rPr>
        <w:t xml:space="preserve">, </w:t>
      </w:r>
      <w:r w:rsidR="00BC0C1B" w:rsidRPr="00D20676">
        <w:rPr>
          <w:rFonts w:ascii="Cambria" w:eastAsia="Times New Roman" w:hAnsi="Cambria" w:cs="Times New Roman"/>
          <w:szCs w:val="24"/>
          <w:lang w:val="en-GB" w:eastAsia="en-AU"/>
        </w:rPr>
        <w:t>hard tokens</w:t>
      </w:r>
      <w:r w:rsidR="004B4A43" w:rsidRPr="00844C1E">
        <w:rPr>
          <w:rFonts w:ascii="Cambria" w:eastAsia="Times New Roman" w:hAnsi="Cambria" w:cs="Times New Roman"/>
          <w:szCs w:val="24"/>
          <w:lang w:val="en-GB" w:eastAsia="en-AU"/>
        </w:rPr>
        <w:t xml:space="preserve"> and key storage locations</w:t>
      </w:r>
      <w:r w:rsidR="00BC0C1B" w:rsidRPr="00D20676">
        <w:rPr>
          <w:rFonts w:ascii="Cambria" w:eastAsia="Times New Roman" w:hAnsi="Cambria" w:cs="Times New Roman"/>
          <w:szCs w:val="24"/>
          <w:lang w:val="en-GB" w:eastAsia="en-AU"/>
        </w:rPr>
        <w:t xml:space="preserve"> will be re-initialised </w:t>
      </w:r>
      <w:r>
        <w:rPr>
          <w:rFonts w:ascii="Cambria" w:eastAsia="Times New Roman" w:hAnsi="Cambria" w:cs="Times New Roman"/>
          <w:szCs w:val="24"/>
          <w:lang w:val="en-GB" w:eastAsia="en-AU"/>
        </w:rPr>
        <w:t xml:space="preserve">(or ‘tampered’ with) </w:t>
      </w:r>
      <w:r w:rsidR="00BC0C1B" w:rsidRPr="00D20676">
        <w:rPr>
          <w:rFonts w:ascii="Cambria" w:eastAsia="Times New Roman" w:hAnsi="Cambria" w:cs="Times New Roman"/>
          <w:szCs w:val="24"/>
          <w:lang w:val="en-GB" w:eastAsia="en-AU"/>
        </w:rPr>
        <w:t>to destroy the stored private keys</w:t>
      </w:r>
      <w:r>
        <w:rPr>
          <w:rFonts w:ascii="Cambria" w:eastAsia="Times New Roman" w:hAnsi="Cambria" w:cs="Times New Roman"/>
          <w:szCs w:val="24"/>
          <w:lang w:val="en-GB" w:eastAsia="en-AU"/>
        </w:rPr>
        <w:t>. Other transportable media or non-cryptographic devices are to be physically destroyed (ie. made ‘beyond use’)</w:t>
      </w:r>
      <w:r w:rsidR="00BC0C1B" w:rsidRPr="00D20676">
        <w:rPr>
          <w:rFonts w:ascii="Cambria" w:eastAsia="Times New Roman" w:hAnsi="Cambria" w:cs="Times New Roman"/>
          <w:szCs w:val="24"/>
          <w:lang w:val="en-GB" w:eastAsia="en-AU"/>
        </w:rPr>
        <w:t>.</w:t>
      </w:r>
      <w:r w:rsidR="00BC0C1B" w:rsidRPr="00BC0C1B">
        <w:rPr>
          <w:rFonts w:ascii="Cambria" w:eastAsia="Times New Roman" w:hAnsi="Cambria" w:cs="Times New Roman"/>
          <w:szCs w:val="24"/>
          <w:lang w:val="en-GB" w:eastAsia="en-AU"/>
        </w:rPr>
        <w:t xml:space="preserve">  </w:t>
      </w:r>
    </w:p>
    <w:p w14:paraId="78C5570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1935" w:name="_Toc130487747"/>
      <w:bookmarkStart w:id="1936" w:name="_Toc130491683"/>
      <w:bookmarkStart w:id="1937" w:name="_Toc166312758"/>
      <w:bookmarkStart w:id="1938" w:name="_Toc246766535"/>
      <w:r w:rsidRPr="00BC0C1B">
        <w:rPr>
          <w:rFonts w:ascii="Cambria" w:eastAsia="Times New Roman" w:hAnsi="Cambria" w:cs="Times New Roman"/>
          <w:szCs w:val="24"/>
          <w:lang w:val="en-GB" w:eastAsia="en-AU"/>
        </w:rPr>
        <w:t>Subscribers may destroy their own authentication private keys when no longer needed either by securely erasing/destroying the token, or by having their hard token re-initialised.</w:t>
      </w:r>
    </w:p>
    <w:p w14:paraId="45A831A9" w14:textId="77777777" w:rsidR="00BC0C1B" w:rsidRPr="00BC0C1B" w:rsidRDefault="00BC0C1B" w:rsidP="00EF6875">
      <w:pPr>
        <w:pStyle w:val="Heading3"/>
      </w:pPr>
      <w:bookmarkStart w:id="1939" w:name="_Toc325181189"/>
      <w:bookmarkStart w:id="1940" w:name="_Toc325181467"/>
      <w:bookmarkStart w:id="1941" w:name="_Toc325181733"/>
      <w:bookmarkStart w:id="1942" w:name="_Toc325182867"/>
      <w:bookmarkStart w:id="1943" w:name="_Toc325183716"/>
      <w:bookmarkStart w:id="1944" w:name="_Toc297149744"/>
      <w:r w:rsidRPr="00BC0C1B">
        <w:t>Cryptographic module rating</w:t>
      </w:r>
      <w:bookmarkEnd w:id="1935"/>
      <w:bookmarkEnd w:id="1936"/>
      <w:bookmarkEnd w:id="1937"/>
      <w:bookmarkEnd w:id="1938"/>
      <w:bookmarkEnd w:id="1939"/>
      <w:bookmarkEnd w:id="1940"/>
      <w:bookmarkEnd w:id="1941"/>
      <w:bookmarkEnd w:id="1942"/>
      <w:bookmarkEnd w:id="1943"/>
      <w:bookmarkEnd w:id="1944"/>
    </w:p>
    <w:p w14:paraId="6085E7F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commentRangeStart w:id="1945"/>
      <w:r w:rsidRPr="00BC0C1B">
        <w:rPr>
          <w:rFonts w:ascii="Cambria" w:eastAsia="Times New Roman" w:hAnsi="Cambria" w:cs="Times New Roman"/>
          <w:szCs w:val="24"/>
          <w:lang w:val="en-GB" w:eastAsia="en-AU"/>
        </w:rPr>
        <w:t>See 6.2.1 (Cryptographic module standards and controls) of this CPS.</w:t>
      </w:r>
      <w:commentRangeEnd w:id="1945"/>
      <w:r w:rsidR="00726CD5">
        <w:rPr>
          <w:rStyle w:val="CommentReference"/>
          <w:rFonts w:ascii="Times New Roman" w:eastAsia="Times New Roman" w:hAnsi="Times New Roman" w:cs="Times New Roman"/>
          <w:lang w:val="en-GB" w:eastAsia="en-AU"/>
        </w:rPr>
        <w:commentReference w:id="1945"/>
      </w:r>
    </w:p>
    <w:p w14:paraId="0C204107" w14:textId="77777777" w:rsidR="00BC0C1B" w:rsidRPr="00BC0C1B" w:rsidRDefault="00BC0C1B" w:rsidP="00EF6875">
      <w:pPr>
        <w:pStyle w:val="Heading2"/>
      </w:pPr>
      <w:bookmarkStart w:id="1946" w:name="_Toc237159596"/>
      <w:bookmarkStart w:id="1947" w:name="_Toc246766536"/>
      <w:bookmarkStart w:id="1948" w:name="_Toc325181190"/>
      <w:bookmarkStart w:id="1949" w:name="_Toc325181468"/>
      <w:bookmarkStart w:id="1950" w:name="_Toc325181734"/>
      <w:bookmarkStart w:id="1951" w:name="_Toc325182868"/>
      <w:bookmarkStart w:id="1952" w:name="_Toc325183717"/>
      <w:bookmarkStart w:id="1953" w:name="_Toc297149745"/>
      <w:bookmarkStart w:id="1954" w:name="_Toc446408862"/>
      <w:bookmarkStart w:id="1955" w:name="_Toc130487748"/>
      <w:bookmarkStart w:id="1956" w:name="_Toc130491684"/>
      <w:bookmarkStart w:id="1957" w:name="_Toc166312759"/>
      <w:r w:rsidRPr="00BC0C1B">
        <w:t>Other aspects of key pair management</w:t>
      </w:r>
      <w:bookmarkEnd w:id="1946"/>
      <w:bookmarkEnd w:id="1947"/>
      <w:bookmarkEnd w:id="1948"/>
      <w:bookmarkEnd w:id="1949"/>
      <w:bookmarkEnd w:id="1950"/>
      <w:bookmarkEnd w:id="1951"/>
      <w:bookmarkEnd w:id="1952"/>
      <w:bookmarkEnd w:id="1953"/>
      <w:bookmarkEnd w:id="1954"/>
    </w:p>
    <w:p w14:paraId="4C6B64A9" w14:textId="77777777" w:rsidR="00BC0C1B" w:rsidRPr="00BC0C1B" w:rsidRDefault="00BC0C1B" w:rsidP="00EF6875">
      <w:pPr>
        <w:pStyle w:val="Heading3"/>
      </w:pPr>
      <w:bookmarkStart w:id="1958" w:name="_Toc130487749"/>
      <w:bookmarkStart w:id="1959" w:name="_Toc130491685"/>
      <w:bookmarkStart w:id="1960" w:name="_Toc166312760"/>
      <w:bookmarkStart w:id="1961" w:name="_Toc246766537"/>
      <w:bookmarkStart w:id="1962" w:name="_Toc325181191"/>
      <w:bookmarkStart w:id="1963" w:name="_Toc325181469"/>
      <w:bookmarkStart w:id="1964" w:name="_Toc325181735"/>
      <w:bookmarkStart w:id="1965" w:name="_Toc325182869"/>
      <w:bookmarkStart w:id="1966" w:name="_Toc325183718"/>
      <w:bookmarkStart w:id="1967" w:name="_Toc297149746"/>
      <w:bookmarkEnd w:id="1955"/>
      <w:bookmarkEnd w:id="1956"/>
      <w:bookmarkEnd w:id="1957"/>
      <w:r w:rsidRPr="00BC0C1B">
        <w:t>Public key archival</w:t>
      </w:r>
      <w:bookmarkEnd w:id="1958"/>
      <w:bookmarkEnd w:id="1959"/>
      <w:bookmarkEnd w:id="1960"/>
      <w:bookmarkEnd w:id="1961"/>
      <w:bookmarkEnd w:id="1962"/>
      <w:bookmarkEnd w:id="1963"/>
      <w:bookmarkEnd w:id="1964"/>
      <w:bookmarkEnd w:id="1965"/>
      <w:bookmarkEnd w:id="1966"/>
      <w:bookmarkEnd w:id="1967"/>
    </w:p>
    <w:p w14:paraId="4F018D4C" w14:textId="77777777" w:rsidR="00DC19A0" w:rsidRPr="00BC0C1B" w:rsidRDefault="00DC19A0" w:rsidP="00DC19A0">
      <w:pPr>
        <w:spacing w:after="120" w:line="240" w:lineRule="auto"/>
        <w:jc w:val="both"/>
        <w:rPr>
          <w:rFonts w:ascii="Cambria" w:eastAsia="Times New Roman" w:hAnsi="Cambria" w:cs="Times New Roman"/>
          <w:szCs w:val="24"/>
          <w:lang w:val="en-GB" w:eastAsia="en-AU"/>
        </w:rPr>
      </w:pPr>
      <w:r w:rsidRPr="00DC19A0">
        <w:rPr>
          <w:rFonts w:ascii="Cambria" w:eastAsia="Times New Roman" w:hAnsi="Cambria" w:cs="Times New Roman"/>
          <w:szCs w:val="24"/>
          <w:lang w:val="en-GB" w:eastAsia="en-AU"/>
        </w:rPr>
        <w:t xml:space="preserve">Archive of end entity </w:t>
      </w:r>
      <w:r>
        <w:rPr>
          <w:rFonts w:ascii="Cambria" w:eastAsia="Times New Roman" w:hAnsi="Cambria" w:cs="Times New Roman"/>
          <w:szCs w:val="24"/>
          <w:lang w:val="en-GB" w:eastAsia="en-AU"/>
        </w:rPr>
        <w:t>public</w:t>
      </w:r>
      <w:r w:rsidRPr="00DC19A0">
        <w:rPr>
          <w:rFonts w:ascii="Cambria" w:eastAsia="Times New Roman" w:hAnsi="Cambria" w:cs="Times New Roman"/>
          <w:szCs w:val="24"/>
          <w:lang w:val="en-GB" w:eastAsia="en-AU"/>
        </w:rPr>
        <w:t xml:space="preserve"> authentication keys does not occur</w:t>
      </w:r>
      <w:r w:rsidR="00773C51">
        <w:rPr>
          <w:rFonts w:ascii="Cambria" w:eastAsia="Times New Roman" w:hAnsi="Cambria" w:cs="Times New Roman"/>
          <w:szCs w:val="24"/>
          <w:lang w:val="en-GB" w:eastAsia="en-AU"/>
        </w:rPr>
        <w:t>.</w:t>
      </w:r>
    </w:p>
    <w:p w14:paraId="099677A7" w14:textId="77777777" w:rsidR="00BC0C1B" w:rsidRPr="00BC0C1B" w:rsidRDefault="00BC0C1B" w:rsidP="004F0DB5">
      <w:pPr>
        <w:pStyle w:val="Heading3"/>
        <w:tabs>
          <w:tab w:val="left" w:pos="9356"/>
        </w:tabs>
      </w:pPr>
      <w:bookmarkStart w:id="1968" w:name="_Toc130487750"/>
      <w:bookmarkStart w:id="1969" w:name="_Toc130491686"/>
      <w:bookmarkStart w:id="1970" w:name="_Toc166312761"/>
      <w:bookmarkStart w:id="1971" w:name="_Toc246766538"/>
      <w:bookmarkStart w:id="1972" w:name="_Toc325181192"/>
      <w:bookmarkStart w:id="1973" w:name="_Toc325181470"/>
      <w:bookmarkStart w:id="1974" w:name="_Toc325181736"/>
      <w:bookmarkStart w:id="1975" w:name="_Toc325182870"/>
      <w:bookmarkStart w:id="1976" w:name="_Toc325183719"/>
      <w:bookmarkStart w:id="1977" w:name="_Toc297149747"/>
      <w:r w:rsidRPr="00BC0C1B">
        <w:t>Certificate operational periods and key pair usage periods</w:t>
      </w:r>
      <w:bookmarkEnd w:id="1968"/>
      <w:bookmarkEnd w:id="1969"/>
      <w:bookmarkEnd w:id="1970"/>
      <w:bookmarkEnd w:id="1971"/>
      <w:bookmarkEnd w:id="1972"/>
      <w:bookmarkEnd w:id="1973"/>
      <w:bookmarkEnd w:id="1974"/>
      <w:bookmarkEnd w:id="1975"/>
      <w:bookmarkEnd w:id="1976"/>
      <w:bookmarkEnd w:id="1977"/>
    </w:p>
    <w:p w14:paraId="6C78E96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Within the PKI certificate lifetimes are nested and as such the key lifetime is dependent on the certificate life. In other words, an issued certificate (of an end entity or a CA) expires before the certificate of the CA that issued it. Otherwise, after the CAs expiration, the issued certificate becomes invalid, even if it has not expired. </w:t>
      </w:r>
    </w:p>
    <w:p w14:paraId="759E126A" w14:textId="272590C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Key lifetimes are set as a matter of policy and will </w:t>
      </w:r>
      <w:r w:rsidR="00773C51">
        <w:rPr>
          <w:rFonts w:ascii="Cambria" w:eastAsia="Times New Roman" w:hAnsi="Cambria" w:cs="Times New Roman"/>
          <w:szCs w:val="24"/>
          <w:lang w:val="en-GB" w:eastAsia="en-AU"/>
        </w:rPr>
        <w:t xml:space="preserve">typically </w:t>
      </w:r>
      <w:r w:rsidRPr="00BC0C1B">
        <w:rPr>
          <w:rFonts w:ascii="Cambria" w:eastAsia="Times New Roman" w:hAnsi="Cambria" w:cs="Times New Roman"/>
          <w:szCs w:val="24"/>
          <w:lang w:val="en-GB" w:eastAsia="en-AU"/>
        </w:rPr>
        <w:t xml:space="preserve">depend on a number of factors, </w:t>
      </w:r>
      <w:r w:rsidR="00773C51">
        <w:rPr>
          <w:rFonts w:ascii="Cambria" w:eastAsia="Times New Roman" w:hAnsi="Cambria" w:cs="Times New Roman"/>
          <w:szCs w:val="24"/>
          <w:lang w:val="en-GB" w:eastAsia="en-AU"/>
        </w:rPr>
        <w:t>including</w:t>
      </w:r>
      <w:r w:rsidRPr="00BC0C1B">
        <w:rPr>
          <w:rFonts w:ascii="Cambria" w:eastAsia="Times New Roman" w:hAnsi="Cambria" w:cs="Times New Roman"/>
          <w:szCs w:val="24"/>
          <w:lang w:val="en-GB" w:eastAsia="en-AU"/>
        </w:rPr>
        <w:t xml:space="preserve"> the </w:t>
      </w:r>
      <w:r w:rsidR="00773C51">
        <w:rPr>
          <w:rFonts w:ascii="Cambria" w:eastAsia="Times New Roman" w:hAnsi="Cambria" w:cs="Times New Roman"/>
          <w:szCs w:val="24"/>
          <w:lang w:val="en-GB" w:eastAsia="en-AU"/>
        </w:rPr>
        <w:t xml:space="preserve">algorithm type and </w:t>
      </w:r>
      <w:r w:rsidRPr="00BC0C1B">
        <w:rPr>
          <w:rFonts w:ascii="Cambria" w:eastAsia="Times New Roman" w:hAnsi="Cambria" w:cs="Times New Roman"/>
          <w:szCs w:val="24"/>
          <w:lang w:val="en-GB" w:eastAsia="en-AU"/>
        </w:rPr>
        <w:t>size of the key. As such the key lifetimes are detailed in the PKI KMP and the applicable CP</w:t>
      </w:r>
      <w:r w:rsidR="007D35F6">
        <w:rPr>
          <w:rFonts w:ascii="Cambria" w:eastAsia="Times New Roman" w:hAnsi="Cambria" w:cs="Times New Roman"/>
          <w:szCs w:val="24"/>
          <w:lang w:val="en-GB" w:eastAsia="en-AU"/>
        </w:rPr>
        <w:t xml:space="preserve"> specifications</w:t>
      </w:r>
      <w:r w:rsidRPr="00BC0C1B">
        <w:rPr>
          <w:rFonts w:ascii="Cambria" w:eastAsia="Times New Roman" w:hAnsi="Cambria" w:cs="Times New Roman"/>
          <w:szCs w:val="24"/>
          <w:lang w:val="en-GB" w:eastAsia="en-AU"/>
        </w:rPr>
        <w:t>.</w:t>
      </w:r>
    </w:p>
    <w:p w14:paraId="4C35672A" w14:textId="31C185A5" w:rsidR="007D35F6" w:rsidRDefault="007D35F6" w:rsidP="007D35F6">
      <w:pPr>
        <w:spacing w:after="120" w:line="240" w:lineRule="auto"/>
        <w:jc w:val="both"/>
        <w:rPr>
          <w:rFonts w:ascii="Cambria" w:eastAsia="Times New Roman" w:hAnsi="Cambria" w:cs="Times New Roman"/>
          <w:szCs w:val="24"/>
          <w:lang w:val="en-GB" w:eastAsia="en-AU"/>
        </w:rPr>
      </w:pPr>
      <w:commentRangeStart w:id="1978"/>
      <w:r>
        <w:rPr>
          <w:rFonts w:ascii="Cambria" w:eastAsia="Times New Roman" w:hAnsi="Cambria" w:cs="Times New Roman"/>
          <w:szCs w:val="24"/>
          <w:lang w:val="en-GB" w:eastAsia="en-AU"/>
        </w:rPr>
        <w:lastRenderedPageBreak/>
        <w:t xml:space="preserve">Key lifetimes for the RCAs dictate the maximum key periods for all Subordinate CAs, and are detailed in the New Zealand Government PKI Framework Overview document, </w:t>
      </w:r>
      <w:del w:id="1979" w:author="cogito" w:date="2016-05-08T16:59:00Z">
        <w:r w:rsidRPr="007D35F6">
          <w:rPr>
            <w:rFonts w:ascii="Cambria" w:eastAsia="Times New Roman" w:hAnsi="Cambria" w:cs="Times New Roman"/>
            <w:szCs w:val="24"/>
            <w:lang w:val="en-GB" w:eastAsia="en-AU"/>
          </w:rPr>
          <w:delText>The</w:delText>
        </w:r>
      </w:del>
      <w:ins w:id="1980" w:author="cogito" w:date="2016-05-08T16:59:00Z">
        <w:r w:rsidR="00EA193A">
          <w:rPr>
            <w:rFonts w:ascii="Cambria" w:eastAsia="Times New Roman" w:hAnsi="Cambria" w:cs="Times New Roman"/>
            <w:szCs w:val="24"/>
            <w:lang w:val="en-GB" w:eastAsia="en-AU"/>
          </w:rPr>
          <w:t>In general, t</w:t>
        </w:r>
        <w:r w:rsidRPr="007D35F6">
          <w:rPr>
            <w:rFonts w:ascii="Cambria" w:eastAsia="Times New Roman" w:hAnsi="Cambria" w:cs="Times New Roman"/>
            <w:szCs w:val="24"/>
            <w:lang w:val="en-GB" w:eastAsia="en-AU"/>
          </w:rPr>
          <w:t>he</w:t>
        </w:r>
      </w:ins>
      <w:r w:rsidRPr="007D35F6">
        <w:rPr>
          <w:rFonts w:ascii="Cambria" w:eastAsia="Times New Roman" w:hAnsi="Cambria" w:cs="Times New Roman"/>
          <w:szCs w:val="24"/>
          <w:lang w:val="en-GB" w:eastAsia="en-AU"/>
        </w:rPr>
        <w:t xml:space="preserve"> RCA signing key and certificate is valid for</w:t>
      </w:r>
      <w:r w:rsidR="00EA193A">
        <w:rPr>
          <w:rFonts w:ascii="Cambria" w:eastAsia="Times New Roman" w:hAnsi="Cambria" w:cs="Times New Roman"/>
          <w:szCs w:val="24"/>
          <w:lang w:val="en-GB" w:eastAsia="en-AU"/>
        </w:rPr>
        <w:t xml:space="preserve"> </w:t>
      </w:r>
      <w:ins w:id="1981" w:author="cogito" w:date="2016-05-08T16:59:00Z">
        <w:r w:rsidR="00EA193A">
          <w:rPr>
            <w:rFonts w:ascii="Cambria" w:eastAsia="Times New Roman" w:hAnsi="Cambria" w:cs="Times New Roman"/>
            <w:szCs w:val="24"/>
            <w:lang w:val="en-GB" w:eastAsia="en-AU"/>
          </w:rPr>
          <w:t>up to</w:t>
        </w:r>
        <w:r w:rsidRPr="007D35F6">
          <w:rPr>
            <w:rFonts w:ascii="Cambria" w:eastAsia="Times New Roman" w:hAnsi="Cambria" w:cs="Times New Roman"/>
            <w:szCs w:val="24"/>
            <w:lang w:val="en-GB" w:eastAsia="en-AU"/>
          </w:rPr>
          <w:t xml:space="preserve"> </w:t>
        </w:r>
        <w:r w:rsidR="00EA193A">
          <w:rPr>
            <w:rFonts w:ascii="Cambria" w:eastAsia="Times New Roman" w:hAnsi="Cambria" w:cs="Times New Roman"/>
            <w:szCs w:val="24"/>
            <w:lang w:val="en-GB" w:eastAsia="en-AU"/>
          </w:rPr>
          <w:t xml:space="preserve">a maximum of </w:t>
        </w:r>
      </w:ins>
      <w:r w:rsidRPr="007D35F6">
        <w:rPr>
          <w:rFonts w:ascii="Cambria" w:eastAsia="Times New Roman" w:hAnsi="Cambria" w:cs="Times New Roman"/>
          <w:szCs w:val="24"/>
          <w:lang w:val="en-GB" w:eastAsia="en-AU"/>
        </w:rPr>
        <w:t>1</w:t>
      </w:r>
      <w:r>
        <w:rPr>
          <w:rFonts w:ascii="Cambria" w:eastAsia="Times New Roman" w:hAnsi="Cambria" w:cs="Times New Roman"/>
          <w:szCs w:val="24"/>
          <w:lang w:val="en-GB" w:eastAsia="en-AU"/>
        </w:rPr>
        <w:t>0</w:t>
      </w:r>
      <w:r w:rsidRPr="007D35F6">
        <w:rPr>
          <w:rFonts w:ascii="Cambria" w:eastAsia="Times New Roman" w:hAnsi="Cambria" w:cs="Times New Roman"/>
          <w:szCs w:val="24"/>
          <w:lang w:val="en-GB" w:eastAsia="en-AU"/>
        </w:rPr>
        <w:t xml:space="preserve"> years</w:t>
      </w:r>
      <w:del w:id="1982" w:author="cogito" w:date="2016-05-08T16:59:00Z">
        <w:r>
          <w:rPr>
            <w:rFonts w:ascii="Cambria" w:eastAsia="Times New Roman" w:hAnsi="Cambria" w:cs="Times New Roman"/>
            <w:szCs w:val="24"/>
            <w:lang w:val="en-GB" w:eastAsia="en-AU"/>
          </w:rPr>
          <w:delText xml:space="preserve"> (till April 2026)</w:delText>
        </w:r>
        <w:r w:rsidRPr="007D35F6">
          <w:rPr>
            <w:rFonts w:ascii="Cambria" w:eastAsia="Times New Roman" w:hAnsi="Cambria" w:cs="Times New Roman"/>
            <w:szCs w:val="24"/>
            <w:lang w:val="en-GB" w:eastAsia="en-AU"/>
          </w:rPr>
          <w:delText>.</w:delText>
        </w:r>
      </w:del>
      <w:ins w:id="1983" w:author="cogito" w:date="2016-05-08T16:59:00Z">
        <w:r w:rsidRPr="007D35F6">
          <w:rPr>
            <w:rFonts w:ascii="Cambria" w:eastAsia="Times New Roman" w:hAnsi="Cambria" w:cs="Times New Roman"/>
            <w:szCs w:val="24"/>
            <w:lang w:val="en-GB" w:eastAsia="en-AU"/>
          </w:rPr>
          <w:t>.</w:t>
        </w:r>
      </w:ins>
      <w:r w:rsidRPr="007D35F6">
        <w:rPr>
          <w:rFonts w:ascii="Cambria" w:eastAsia="Times New Roman" w:hAnsi="Cambria" w:cs="Times New Roman"/>
          <w:szCs w:val="24"/>
          <w:lang w:val="en-GB" w:eastAsia="en-AU"/>
        </w:rPr>
        <w:t xml:space="preserve"> The </w:t>
      </w:r>
      <w:r>
        <w:rPr>
          <w:rFonts w:ascii="Cambria" w:eastAsia="Times New Roman" w:hAnsi="Cambria" w:cs="Times New Roman"/>
          <w:szCs w:val="24"/>
          <w:lang w:val="en-GB" w:eastAsia="en-AU"/>
        </w:rPr>
        <w:t xml:space="preserve">GNet </w:t>
      </w:r>
      <w:r w:rsidRPr="007D35F6">
        <w:rPr>
          <w:rFonts w:ascii="Cambria" w:eastAsia="Times New Roman" w:hAnsi="Cambria" w:cs="Times New Roman"/>
          <w:szCs w:val="24"/>
          <w:lang w:val="en-GB" w:eastAsia="en-AU"/>
        </w:rPr>
        <w:t>CA signing key and certificate is valid for</w:t>
      </w:r>
      <w:r w:rsidR="00EA193A">
        <w:rPr>
          <w:rFonts w:ascii="Cambria" w:eastAsia="Times New Roman" w:hAnsi="Cambria" w:cs="Times New Roman"/>
          <w:szCs w:val="24"/>
          <w:lang w:val="en-GB" w:eastAsia="en-AU"/>
        </w:rPr>
        <w:t xml:space="preserve"> </w:t>
      </w:r>
      <w:ins w:id="1984" w:author="cogito" w:date="2016-05-08T16:59:00Z">
        <w:r w:rsidR="00EA193A">
          <w:rPr>
            <w:rFonts w:ascii="Cambria" w:eastAsia="Times New Roman" w:hAnsi="Cambria" w:cs="Times New Roman"/>
            <w:szCs w:val="24"/>
            <w:lang w:val="en-GB" w:eastAsia="en-AU"/>
          </w:rPr>
          <w:t>up to a maximum of</w:t>
        </w:r>
        <w:r w:rsidRPr="007D35F6">
          <w:rPr>
            <w:rFonts w:ascii="Cambria" w:eastAsia="Times New Roman" w:hAnsi="Cambria" w:cs="Times New Roman"/>
            <w:szCs w:val="24"/>
            <w:lang w:val="en-GB" w:eastAsia="en-AU"/>
          </w:rPr>
          <w:t xml:space="preserve"> </w:t>
        </w:r>
      </w:ins>
      <w:r>
        <w:rPr>
          <w:rFonts w:ascii="Cambria" w:eastAsia="Times New Roman" w:hAnsi="Cambria" w:cs="Times New Roman"/>
          <w:szCs w:val="24"/>
          <w:lang w:val="en-GB" w:eastAsia="en-AU"/>
        </w:rPr>
        <w:t>5</w:t>
      </w:r>
      <w:r w:rsidRPr="007D35F6">
        <w:rPr>
          <w:rFonts w:ascii="Cambria" w:eastAsia="Times New Roman" w:hAnsi="Cambria" w:cs="Times New Roman"/>
          <w:szCs w:val="24"/>
          <w:lang w:val="en-GB" w:eastAsia="en-AU"/>
        </w:rPr>
        <w:t xml:space="preserve"> years</w:t>
      </w:r>
      <w:del w:id="1985" w:author="cogito" w:date="2016-05-08T16:59:00Z">
        <w:r>
          <w:rPr>
            <w:rFonts w:ascii="Cambria" w:eastAsia="Times New Roman" w:hAnsi="Cambria" w:cs="Times New Roman"/>
            <w:szCs w:val="24"/>
            <w:lang w:val="en-GB" w:eastAsia="en-AU"/>
          </w:rPr>
          <w:delText xml:space="preserve"> (till April 2021)</w:delText>
        </w:r>
        <w:r w:rsidRPr="007D35F6">
          <w:rPr>
            <w:rFonts w:ascii="Cambria" w:eastAsia="Times New Roman" w:hAnsi="Cambria" w:cs="Times New Roman"/>
            <w:szCs w:val="24"/>
            <w:lang w:val="en-GB" w:eastAsia="en-AU"/>
          </w:rPr>
          <w:delText>.</w:delText>
        </w:r>
      </w:del>
      <w:ins w:id="1986" w:author="cogito" w:date="2016-05-08T16:59:00Z">
        <w:r w:rsidRPr="007D35F6">
          <w:rPr>
            <w:rFonts w:ascii="Cambria" w:eastAsia="Times New Roman" w:hAnsi="Cambria" w:cs="Times New Roman"/>
            <w:szCs w:val="24"/>
            <w:lang w:val="en-GB" w:eastAsia="en-AU"/>
          </w:rPr>
          <w:t>.</w:t>
        </w:r>
      </w:ins>
      <w:r w:rsidRPr="007D35F6">
        <w:rPr>
          <w:rFonts w:ascii="Cambria" w:eastAsia="Times New Roman" w:hAnsi="Cambria" w:cs="Times New Roman"/>
          <w:szCs w:val="24"/>
          <w:lang w:val="en-GB" w:eastAsia="en-AU"/>
        </w:rPr>
        <w:t xml:space="preserve"> </w:t>
      </w:r>
      <w:r>
        <w:rPr>
          <w:rFonts w:ascii="Cambria" w:eastAsia="Times New Roman" w:hAnsi="Cambria" w:cs="Times New Roman"/>
          <w:szCs w:val="24"/>
          <w:lang w:val="en-GB" w:eastAsia="en-AU"/>
        </w:rPr>
        <w:t xml:space="preserve"> </w:t>
      </w:r>
      <w:r w:rsidRPr="007D35F6">
        <w:rPr>
          <w:rFonts w:ascii="Cambria" w:eastAsia="Times New Roman" w:hAnsi="Cambria" w:cs="Times New Roman"/>
          <w:szCs w:val="24"/>
          <w:lang w:val="en-GB" w:eastAsia="en-AU"/>
        </w:rPr>
        <w:t>This requires th</w:t>
      </w:r>
      <w:r>
        <w:rPr>
          <w:rFonts w:ascii="Cambria" w:eastAsia="Times New Roman" w:hAnsi="Cambria" w:cs="Times New Roman"/>
          <w:szCs w:val="24"/>
          <w:lang w:val="en-GB" w:eastAsia="en-AU"/>
        </w:rPr>
        <w:t>e GNet CA</w:t>
      </w:r>
      <w:r w:rsidRPr="007D35F6">
        <w:rPr>
          <w:rFonts w:ascii="Cambria" w:eastAsia="Times New Roman" w:hAnsi="Cambria" w:cs="Times New Roman"/>
          <w:szCs w:val="24"/>
          <w:lang w:val="en-GB" w:eastAsia="en-AU"/>
        </w:rPr>
        <w:t xml:space="preserve"> key and certificate to be renewed at least every 4 years, since the subscriber certificates and key pairs are valid for a maximum of 2 years.</w:t>
      </w:r>
    </w:p>
    <w:p w14:paraId="37C39D6F" w14:textId="6830CA41" w:rsidR="007D35F6" w:rsidRPr="007D35F6" w:rsidRDefault="007D35F6" w:rsidP="007D35F6">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No Subordinate CA under this PKI </w:t>
      </w:r>
      <w:del w:id="1987" w:author="cogito" w:date="2016-05-08T16:59:00Z">
        <w:r>
          <w:rPr>
            <w:rFonts w:ascii="Cambria" w:eastAsia="Times New Roman" w:hAnsi="Cambria" w:cs="Times New Roman"/>
            <w:szCs w:val="24"/>
            <w:lang w:val="en-GB" w:eastAsia="en-AU"/>
          </w:rPr>
          <w:delText xml:space="preserve">Framework </w:delText>
        </w:r>
      </w:del>
      <w:r>
        <w:rPr>
          <w:rFonts w:ascii="Cambria" w:eastAsia="Times New Roman" w:hAnsi="Cambria" w:cs="Times New Roman"/>
          <w:szCs w:val="24"/>
          <w:lang w:val="en-GB" w:eastAsia="en-AU"/>
        </w:rPr>
        <w:t>can exceed the lifetime of the RCA, which is a maximum of 10 years</w:t>
      </w:r>
      <w:r>
        <w:rPr>
          <w:rStyle w:val="FootnoteReference"/>
          <w:rFonts w:ascii="Cambria" w:eastAsia="Times New Roman" w:hAnsi="Cambria" w:cs="Times New Roman"/>
          <w:szCs w:val="24"/>
          <w:lang w:val="en-GB" w:eastAsia="en-AU"/>
        </w:rPr>
        <w:footnoteReference w:id="22"/>
      </w:r>
      <w:r>
        <w:rPr>
          <w:rFonts w:ascii="Cambria" w:eastAsia="Times New Roman" w:hAnsi="Cambria" w:cs="Times New Roman"/>
          <w:szCs w:val="24"/>
          <w:lang w:val="en-GB" w:eastAsia="en-AU"/>
        </w:rPr>
        <w:t>.</w:t>
      </w:r>
    </w:p>
    <w:p w14:paraId="667B89BB" w14:textId="77777777" w:rsidR="007D35F6" w:rsidRDefault="007D35F6" w:rsidP="007D35F6">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Subscriber and end-entity certificate lifetimes under this CPS are:</w:t>
      </w:r>
    </w:p>
    <w:p w14:paraId="2C5FC60B" w14:textId="32CC0C1C" w:rsidR="007D35F6" w:rsidRDefault="007D35F6" w:rsidP="00EA193A">
      <w:pPr>
        <w:numPr>
          <w:ilvl w:val="0"/>
          <w:numId w:val="40"/>
        </w:numPr>
        <w:spacing w:after="120" w:line="240" w:lineRule="auto"/>
        <w:contextualSpacing/>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Auto-enrolled certificates – lifetime not to exceed </w:t>
      </w:r>
      <w:del w:id="1988" w:author="cogito" w:date="2016-05-08T16:59:00Z">
        <w:r>
          <w:rPr>
            <w:rFonts w:ascii="Cambria" w:eastAsia="Times New Roman" w:hAnsi="Cambria" w:cs="Times New Roman"/>
            <w:szCs w:val="24"/>
            <w:lang w:val="en-GB" w:eastAsia="en-AU"/>
          </w:rPr>
          <w:delText>12 months.</w:delText>
        </w:r>
      </w:del>
      <w:ins w:id="1989" w:author="cogito" w:date="2016-05-08T16:59:00Z">
        <w:r w:rsidR="00DD69CE">
          <w:rPr>
            <w:rFonts w:ascii="Cambria" w:eastAsia="Times New Roman" w:hAnsi="Cambria" w:cs="Times New Roman"/>
            <w:szCs w:val="24"/>
            <w:lang w:val="en-GB" w:eastAsia="en-AU"/>
          </w:rPr>
          <w:t>24</w:t>
        </w:r>
        <w:r>
          <w:rPr>
            <w:rFonts w:ascii="Cambria" w:eastAsia="Times New Roman" w:hAnsi="Cambria" w:cs="Times New Roman"/>
            <w:szCs w:val="24"/>
            <w:lang w:val="en-GB" w:eastAsia="en-AU"/>
          </w:rPr>
          <w:t xml:space="preserve"> months</w:t>
        </w:r>
        <w:r w:rsidR="00DD69CE">
          <w:rPr>
            <w:rFonts w:ascii="Cambria" w:eastAsia="Times New Roman" w:hAnsi="Cambria" w:cs="Times New Roman"/>
            <w:szCs w:val="24"/>
            <w:lang w:val="en-GB" w:eastAsia="en-AU"/>
          </w:rPr>
          <w:t xml:space="preserve"> under special circumstances but normally not to exceed 12 months</w:t>
        </w:r>
        <w:r>
          <w:rPr>
            <w:rFonts w:ascii="Cambria" w:eastAsia="Times New Roman" w:hAnsi="Cambria" w:cs="Times New Roman"/>
            <w:szCs w:val="24"/>
            <w:lang w:val="en-GB" w:eastAsia="en-AU"/>
          </w:rPr>
          <w:t>.</w:t>
        </w:r>
      </w:ins>
    </w:p>
    <w:p w14:paraId="713D582E" w14:textId="77777777" w:rsidR="007D35F6" w:rsidRDefault="007D35F6" w:rsidP="00EA193A">
      <w:pPr>
        <w:numPr>
          <w:ilvl w:val="0"/>
          <w:numId w:val="40"/>
        </w:numPr>
        <w:spacing w:after="120" w:line="240" w:lineRule="auto"/>
        <w:rPr>
          <w:rFonts w:ascii="Cambria" w:eastAsia="Times New Roman" w:hAnsi="Cambria" w:cs="Times New Roman"/>
          <w:szCs w:val="24"/>
          <w:lang w:val="en-GB" w:eastAsia="en-AU"/>
        </w:rPr>
      </w:pPr>
      <w:r>
        <w:rPr>
          <w:rFonts w:ascii="Cambria" w:eastAsia="Times New Roman" w:hAnsi="Cambria" w:cs="Times New Roman"/>
          <w:szCs w:val="24"/>
          <w:lang w:val="en-GB" w:eastAsia="en-AU"/>
        </w:rPr>
        <w:t>Manually-enrolled certificates – lifetime not to exceed 24 months.</w:t>
      </w:r>
    </w:p>
    <w:p w14:paraId="596CC1CA" w14:textId="77777777" w:rsidR="00F73499" w:rsidRPr="00773C51" w:rsidRDefault="007D35F6" w:rsidP="007D35F6">
      <w:pPr>
        <w:spacing w:after="120" w:line="240" w:lineRule="auto"/>
        <w:jc w:val="both"/>
        <w:rPr>
          <w:rFonts w:ascii="Cambria" w:eastAsia="Times New Roman" w:hAnsi="Cambria" w:cs="Times New Roman"/>
          <w:szCs w:val="24"/>
          <w:lang w:val="en-GB" w:eastAsia="en-AU"/>
        </w:rPr>
      </w:pPr>
      <w:r w:rsidRPr="007D35F6">
        <w:rPr>
          <w:rFonts w:ascii="Cambria" w:eastAsia="Times New Roman" w:hAnsi="Cambria" w:cs="Times New Roman"/>
          <w:szCs w:val="24"/>
          <w:lang w:val="en-GB" w:eastAsia="en-AU"/>
        </w:rPr>
        <w:t xml:space="preserve">RA Operators must be able to override default key lifetimes in subscriber certificates to shorten their validity period. They must not extend key lifetimes of subscribers beyond the default. An audit process should be used to periodically confirm that there are no certificates that have been generated with </w:t>
      </w:r>
      <w:commentRangeEnd w:id="1978"/>
      <w:r w:rsidR="00A4043B">
        <w:rPr>
          <w:rStyle w:val="CommentReference"/>
          <w:rFonts w:ascii="Times New Roman" w:eastAsia="Times New Roman" w:hAnsi="Times New Roman" w:cs="Times New Roman"/>
          <w:lang w:val="en-GB" w:eastAsia="en-AU"/>
        </w:rPr>
        <w:commentReference w:id="1978"/>
      </w:r>
      <w:r w:rsidRPr="007D35F6">
        <w:rPr>
          <w:rFonts w:ascii="Cambria" w:eastAsia="Times New Roman" w:hAnsi="Cambria" w:cs="Times New Roman"/>
          <w:szCs w:val="24"/>
          <w:lang w:val="en-GB" w:eastAsia="en-AU"/>
        </w:rPr>
        <w:t>lifetimes greater than the default value.</w:t>
      </w:r>
    </w:p>
    <w:p w14:paraId="3C533D92" w14:textId="77777777" w:rsidR="00BC0C1B" w:rsidRPr="00BC0C1B" w:rsidRDefault="00BC0C1B" w:rsidP="00EF6875">
      <w:pPr>
        <w:pStyle w:val="Heading2"/>
      </w:pPr>
      <w:bookmarkStart w:id="1990" w:name="_Toc237159597"/>
      <w:bookmarkStart w:id="1991" w:name="_Toc246766539"/>
      <w:bookmarkStart w:id="1992" w:name="_Toc325181193"/>
      <w:bookmarkStart w:id="1993" w:name="_Toc325181471"/>
      <w:bookmarkStart w:id="1994" w:name="_Toc325181737"/>
      <w:bookmarkStart w:id="1995" w:name="_Toc325182871"/>
      <w:bookmarkStart w:id="1996" w:name="_Toc325183720"/>
      <w:bookmarkStart w:id="1997" w:name="_Toc297149748"/>
      <w:bookmarkStart w:id="1998" w:name="_Toc446408863"/>
      <w:bookmarkStart w:id="1999" w:name="_Toc130487751"/>
      <w:bookmarkStart w:id="2000" w:name="_Toc130491687"/>
      <w:bookmarkStart w:id="2001" w:name="_Toc166312762"/>
      <w:r w:rsidRPr="00BC0C1B">
        <w:t>Activation data</w:t>
      </w:r>
      <w:bookmarkEnd w:id="1990"/>
      <w:bookmarkEnd w:id="1991"/>
      <w:bookmarkEnd w:id="1992"/>
      <w:bookmarkEnd w:id="1993"/>
      <w:bookmarkEnd w:id="1994"/>
      <w:bookmarkEnd w:id="1995"/>
      <w:bookmarkEnd w:id="1996"/>
      <w:bookmarkEnd w:id="1997"/>
      <w:bookmarkEnd w:id="1998"/>
    </w:p>
    <w:p w14:paraId="606DE60D" w14:textId="77777777" w:rsidR="00BC0C1B" w:rsidRPr="00BC0C1B" w:rsidRDefault="00BC0C1B" w:rsidP="00EF6875">
      <w:pPr>
        <w:pStyle w:val="Heading3"/>
      </w:pPr>
      <w:bookmarkStart w:id="2002" w:name="_Toc246766540"/>
      <w:bookmarkStart w:id="2003" w:name="_Toc325181194"/>
      <w:bookmarkStart w:id="2004" w:name="_Toc325181472"/>
      <w:bookmarkStart w:id="2005" w:name="_Toc325181738"/>
      <w:bookmarkStart w:id="2006" w:name="_Toc325182872"/>
      <w:bookmarkStart w:id="2007" w:name="_Toc325183721"/>
      <w:bookmarkStart w:id="2008" w:name="_Toc297149749"/>
      <w:r w:rsidRPr="00BC0C1B">
        <w:t>Activation data generation and installation</w:t>
      </w:r>
      <w:bookmarkEnd w:id="2002"/>
      <w:bookmarkEnd w:id="2003"/>
      <w:bookmarkEnd w:id="2004"/>
      <w:bookmarkEnd w:id="2005"/>
      <w:bookmarkEnd w:id="2006"/>
      <w:bookmarkEnd w:id="2007"/>
      <w:bookmarkEnd w:id="2008"/>
    </w:p>
    <w:p w14:paraId="731F5CA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1532945E" w14:textId="77777777" w:rsidR="00BC0C1B" w:rsidRPr="00BC0C1B" w:rsidRDefault="00BC0C1B" w:rsidP="00EF6875">
      <w:pPr>
        <w:pStyle w:val="Heading3"/>
      </w:pPr>
      <w:bookmarkStart w:id="2009" w:name="_Toc246766541"/>
      <w:bookmarkStart w:id="2010" w:name="_Toc325181195"/>
      <w:bookmarkStart w:id="2011" w:name="_Toc325181473"/>
      <w:bookmarkStart w:id="2012" w:name="_Toc325181739"/>
      <w:bookmarkStart w:id="2013" w:name="_Toc325182873"/>
      <w:bookmarkStart w:id="2014" w:name="_Toc325183722"/>
      <w:bookmarkStart w:id="2015" w:name="_Toc297149750"/>
      <w:r w:rsidRPr="00BC0C1B">
        <w:t>Activation data protection</w:t>
      </w:r>
      <w:bookmarkEnd w:id="2009"/>
      <w:bookmarkEnd w:id="2010"/>
      <w:bookmarkEnd w:id="2011"/>
      <w:bookmarkEnd w:id="2012"/>
      <w:bookmarkEnd w:id="2013"/>
      <w:bookmarkEnd w:id="2014"/>
      <w:bookmarkEnd w:id="2015"/>
    </w:p>
    <w:p w14:paraId="50728D06" w14:textId="58F9689C"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All passphrases used to activate the private key s</w:t>
      </w:r>
      <w:r w:rsidR="003D05AD">
        <w:rPr>
          <w:rFonts w:ascii="Cambria" w:eastAsia="Times New Roman" w:hAnsi="Cambria" w:cs="Times New Roman"/>
          <w:szCs w:val="24"/>
          <w:lang w:val="en-GB" w:eastAsia="en-AU"/>
        </w:rPr>
        <w:t xml:space="preserve">hall be kept in accordance </w:t>
      </w:r>
      <w:commentRangeStart w:id="2016"/>
      <w:r w:rsidR="003D05AD">
        <w:rPr>
          <w:rFonts w:ascii="Cambria" w:eastAsia="Times New Roman" w:hAnsi="Cambria" w:cs="Times New Roman"/>
          <w:szCs w:val="24"/>
          <w:lang w:val="en-GB" w:eastAsia="en-AU"/>
        </w:rPr>
        <w:t>with</w:t>
      </w:r>
      <w:r w:rsidRPr="00BC0C1B">
        <w:rPr>
          <w:rFonts w:ascii="Cambria" w:eastAsia="Times New Roman" w:hAnsi="Cambria" w:cs="Times New Roman"/>
          <w:szCs w:val="24"/>
          <w:lang w:val="en-GB" w:eastAsia="en-AU"/>
        </w:rPr>
        <w:t xml:space="preserve"> </w:t>
      </w:r>
      <w:del w:id="2017" w:author="cogito" w:date="2016-05-08T16:59:00Z">
        <w:r w:rsidRPr="00BC0C1B">
          <w:rPr>
            <w:rFonts w:ascii="Cambria" w:eastAsia="Times New Roman" w:hAnsi="Cambria" w:cs="Times New Roman"/>
            <w:szCs w:val="24"/>
            <w:lang w:val="en-GB" w:eastAsia="en-AU"/>
          </w:rPr>
          <w:delText>policy</w:delText>
        </w:r>
        <w:commentRangeEnd w:id="2016"/>
        <w:r w:rsidR="00D42BDF">
          <w:rPr>
            <w:rStyle w:val="CommentReference"/>
            <w:rFonts w:ascii="Times New Roman" w:eastAsia="Times New Roman" w:hAnsi="Times New Roman" w:cs="Times New Roman"/>
            <w:lang w:val="en-GB" w:eastAsia="en-AU"/>
          </w:rPr>
          <w:commentReference w:id="2016"/>
        </w:r>
        <w:r w:rsidRPr="00BC0C1B">
          <w:rPr>
            <w:rFonts w:ascii="Cambria" w:eastAsia="Times New Roman" w:hAnsi="Cambria" w:cs="Times New Roman"/>
            <w:szCs w:val="24"/>
            <w:lang w:val="en-GB" w:eastAsia="en-AU"/>
          </w:rPr>
          <w:delText>.</w:delText>
        </w:r>
      </w:del>
      <w:ins w:id="2018" w:author="cogito" w:date="2016-05-08T16:59:00Z">
        <w:r w:rsidR="00A4043B">
          <w:rPr>
            <w:rFonts w:ascii="Cambria" w:eastAsia="Times New Roman" w:hAnsi="Cambria" w:cs="Times New Roman"/>
            <w:szCs w:val="24"/>
            <w:lang w:val="en-GB" w:eastAsia="en-AU"/>
          </w:rPr>
          <w:t>the KMP</w:t>
        </w:r>
      </w:ins>
    </w:p>
    <w:p w14:paraId="6EE1BD5A" w14:textId="77777777" w:rsidR="00D42BDF" w:rsidRDefault="00D42BDF" w:rsidP="00BC0C1B">
      <w:pPr>
        <w:spacing w:after="120" w:line="240" w:lineRule="auto"/>
        <w:jc w:val="both"/>
        <w:rPr>
          <w:del w:id="2019" w:author="cogito" w:date="2016-05-08T16:59:00Z"/>
          <w:rFonts w:ascii="Cambria" w:eastAsia="Times New Roman" w:hAnsi="Cambria" w:cs="Times New Roman"/>
          <w:szCs w:val="24"/>
          <w:lang w:val="en-GB" w:eastAsia="en-AU"/>
        </w:rPr>
      </w:pPr>
      <w:bookmarkStart w:id="2020" w:name="_Toc246766542"/>
      <w:bookmarkStart w:id="2021" w:name="_Toc325181196"/>
      <w:bookmarkStart w:id="2022" w:name="_Toc325181474"/>
      <w:bookmarkStart w:id="2023" w:name="_Toc325181740"/>
      <w:bookmarkStart w:id="2024" w:name="_Toc325182874"/>
      <w:bookmarkStart w:id="2025" w:name="_Toc325183723"/>
      <w:bookmarkStart w:id="2026" w:name="_Toc297149751"/>
      <w:del w:id="2027" w:author="cogito" w:date="2016-05-08T16:59:00Z">
        <w:r w:rsidRPr="00D42BDF">
          <w:rPr>
            <w:rFonts w:ascii="Cambria" w:eastAsia="Times New Roman" w:hAnsi="Cambria" w:cs="Times New Roman"/>
            <w:szCs w:val="24"/>
            <w:lang w:val="en-GB" w:eastAsia="en-AU"/>
          </w:rPr>
          <w:delText>Critical PKI system passwords used to protect key material (</w:delText>
        </w:r>
        <w:r>
          <w:rPr>
            <w:rFonts w:ascii="Cambria" w:eastAsia="Times New Roman" w:hAnsi="Cambria" w:cs="Times New Roman"/>
            <w:szCs w:val="24"/>
            <w:lang w:val="en-GB" w:eastAsia="en-AU"/>
          </w:rPr>
          <w:delText xml:space="preserve">eg. </w:delText>
        </w:r>
        <w:r w:rsidRPr="00D42BDF">
          <w:rPr>
            <w:rFonts w:ascii="Cambria" w:eastAsia="Times New Roman" w:hAnsi="Cambria" w:cs="Times New Roman"/>
            <w:szCs w:val="24"/>
            <w:lang w:val="en-GB" w:eastAsia="en-AU"/>
          </w:rPr>
          <w:delText>HSM</w:delText>
        </w:r>
        <w:r>
          <w:rPr>
            <w:rFonts w:ascii="Cambria" w:eastAsia="Times New Roman" w:hAnsi="Cambria" w:cs="Times New Roman"/>
            <w:szCs w:val="24"/>
            <w:lang w:val="en-GB" w:eastAsia="en-AU"/>
          </w:rPr>
          <w:delText xml:space="preserve"> or key store access</w:delText>
        </w:r>
        <w:r w:rsidRPr="00D42BDF">
          <w:rPr>
            <w:rFonts w:ascii="Cambria" w:eastAsia="Times New Roman" w:hAnsi="Cambria" w:cs="Times New Roman"/>
            <w:szCs w:val="24"/>
            <w:lang w:val="en-GB" w:eastAsia="en-AU"/>
          </w:rPr>
          <w:delText xml:space="preserve"> passwords) will be split up </w:delText>
        </w:r>
        <w:commentRangeStart w:id="2028"/>
        <w:r w:rsidRPr="00D42BDF">
          <w:rPr>
            <w:rFonts w:ascii="Cambria" w:eastAsia="Times New Roman" w:hAnsi="Cambria" w:cs="Times New Roman"/>
            <w:szCs w:val="24"/>
            <w:lang w:val="en-GB" w:eastAsia="en-AU"/>
          </w:rPr>
          <w:delText xml:space="preserve">between </w:delText>
        </w:r>
        <w:r>
          <w:rPr>
            <w:rFonts w:ascii="Cambria" w:eastAsia="Times New Roman" w:hAnsi="Cambria" w:cs="Times New Roman"/>
            <w:szCs w:val="24"/>
            <w:lang w:val="en-GB" w:eastAsia="en-AU"/>
          </w:rPr>
          <w:delText xml:space="preserve">at least, </w:delText>
        </w:r>
        <w:r w:rsidRPr="00D42BDF">
          <w:rPr>
            <w:rFonts w:ascii="Cambria" w:eastAsia="Times New Roman" w:hAnsi="Cambria" w:cs="Times New Roman"/>
            <w:szCs w:val="24"/>
            <w:lang w:val="en-GB" w:eastAsia="en-AU"/>
          </w:rPr>
          <w:delText xml:space="preserve">three nominated </w:delText>
        </w:r>
        <w:r>
          <w:rPr>
            <w:rFonts w:ascii="Cambria" w:eastAsia="Times New Roman" w:hAnsi="Cambria" w:cs="Times New Roman"/>
            <w:szCs w:val="24"/>
            <w:lang w:val="en-GB" w:eastAsia="en-AU"/>
          </w:rPr>
          <w:delText>PKI Operators</w:delText>
        </w:r>
        <w:r w:rsidRPr="00D42BDF">
          <w:rPr>
            <w:rFonts w:ascii="Cambria" w:eastAsia="Times New Roman" w:hAnsi="Cambria" w:cs="Times New Roman"/>
            <w:szCs w:val="24"/>
            <w:lang w:val="en-GB" w:eastAsia="en-AU"/>
          </w:rPr>
          <w:delText xml:space="preserve"> </w:delText>
        </w:r>
        <w:commentRangeEnd w:id="2028"/>
        <w:r>
          <w:rPr>
            <w:rStyle w:val="CommentReference"/>
            <w:rFonts w:ascii="Times New Roman" w:eastAsia="Times New Roman" w:hAnsi="Times New Roman" w:cs="Times New Roman"/>
            <w:lang w:val="en-GB" w:eastAsia="en-AU"/>
          </w:rPr>
          <w:commentReference w:id="2028"/>
        </w:r>
        <w:r w:rsidRPr="00D42BDF">
          <w:rPr>
            <w:rFonts w:ascii="Cambria" w:eastAsia="Times New Roman" w:hAnsi="Cambria" w:cs="Times New Roman"/>
            <w:szCs w:val="24"/>
            <w:lang w:val="en-GB" w:eastAsia="en-AU"/>
          </w:rPr>
          <w:delText xml:space="preserve">such that any two of these </w:delText>
        </w:r>
        <w:r>
          <w:rPr>
            <w:rFonts w:ascii="Cambria" w:eastAsia="Times New Roman" w:hAnsi="Cambria" w:cs="Times New Roman"/>
            <w:szCs w:val="24"/>
            <w:lang w:val="en-GB" w:eastAsia="en-AU"/>
          </w:rPr>
          <w:delText>Operators</w:delText>
        </w:r>
        <w:r w:rsidRPr="00D42BDF">
          <w:rPr>
            <w:rFonts w:ascii="Cambria" w:eastAsia="Times New Roman" w:hAnsi="Cambria" w:cs="Times New Roman"/>
            <w:szCs w:val="24"/>
            <w:lang w:val="en-GB" w:eastAsia="en-AU"/>
          </w:rPr>
          <w:delText xml:space="preserve"> are required to access or modify the asset protected by the password. Similarly, the PKI </w:delText>
        </w:r>
        <w:r>
          <w:rPr>
            <w:rFonts w:ascii="Cambria" w:eastAsia="Times New Roman" w:hAnsi="Cambria" w:cs="Times New Roman"/>
            <w:szCs w:val="24"/>
            <w:lang w:val="en-GB" w:eastAsia="en-AU"/>
          </w:rPr>
          <w:delText>must be</w:delText>
        </w:r>
        <w:r w:rsidRPr="00D42BDF">
          <w:rPr>
            <w:rFonts w:ascii="Cambria" w:eastAsia="Times New Roman" w:hAnsi="Cambria" w:cs="Times New Roman"/>
            <w:szCs w:val="24"/>
            <w:lang w:val="en-GB" w:eastAsia="en-AU"/>
          </w:rPr>
          <w:delText xml:space="preserve"> configured to require a</w:delText>
        </w:r>
        <w:r>
          <w:rPr>
            <w:rFonts w:ascii="Cambria" w:eastAsia="Times New Roman" w:hAnsi="Cambria" w:cs="Times New Roman"/>
            <w:szCs w:val="24"/>
            <w:lang w:val="en-GB" w:eastAsia="en-AU"/>
          </w:rPr>
          <w:delText xml:space="preserve"> minimum of an</w:delText>
        </w:r>
        <w:r w:rsidRPr="00D42BDF">
          <w:rPr>
            <w:rFonts w:ascii="Cambria" w:eastAsia="Times New Roman" w:hAnsi="Cambria" w:cs="Times New Roman"/>
            <w:szCs w:val="24"/>
            <w:lang w:val="en-GB" w:eastAsia="en-AU"/>
          </w:rPr>
          <w:delText xml:space="preserve">y two of </w:delText>
        </w:r>
        <w:r>
          <w:rPr>
            <w:rFonts w:ascii="Cambria" w:eastAsia="Times New Roman" w:hAnsi="Cambria" w:cs="Times New Roman"/>
            <w:szCs w:val="24"/>
            <w:lang w:val="en-GB" w:eastAsia="en-AU"/>
          </w:rPr>
          <w:delText>‘n’</w:delText>
        </w:r>
        <w:r w:rsidRPr="00D42BDF">
          <w:rPr>
            <w:rFonts w:ascii="Cambria" w:eastAsia="Times New Roman" w:hAnsi="Cambria" w:cs="Times New Roman"/>
            <w:szCs w:val="24"/>
            <w:lang w:val="en-GB" w:eastAsia="en-AU"/>
          </w:rPr>
          <w:delText xml:space="preserve"> CA Master User passwords (each of which is managed by a </w:delText>
        </w:r>
        <w:r>
          <w:rPr>
            <w:rFonts w:ascii="Cambria" w:eastAsia="Times New Roman" w:hAnsi="Cambria" w:cs="Times New Roman"/>
            <w:szCs w:val="24"/>
            <w:lang w:val="en-GB" w:eastAsia="en-AU"/>
          </w:rPr>
          <w:delText>trusted PKI Operator</w:delText>
        </w:r>
        <w:r w:rsidRPr="00D42BDF">
          <w:rPr>
            <w:rFonts w:ascii="Cambria" w:eastAsia="Times New Roman" w:hAnsi="Cambria" w:cs="Times New Roman"/>
            <w:szCs w:val="24"/>
            <w:lang w:val="en-GB" w:eastAsia="en-AU"/>
          </w:rPr>
          <w:delText>) to be entered for any sensitive CA operations.</w:delText>
        </w:r>
      </w:del>
    </w:p>
    <w:p w14:paraId="652A1D5B" w14:textId="77777777" w:rsidR="00D42BDF" w:rsidRPr="00D42BDF" w:rsidRDefault="00D42BDF" w:rsidP="00D42BDF">
      <w:pPr>
        <w:spacing w:after="120" w:line="240" w:lineRule="auto"/>
        <w:jc w:val="both"/>
        <w:rPr>
          <w:del w:id="2029" w:author="cogito" w:date="2016-05-08T16:59:00Z"/>
          <w:rFonts w:ascii="Cambria" w:eastAsia="Times New Roman" w:hAnsi="Cambria" w:cs="Times New Roman"/>
          <w:szCs w:val="24"/>
          <w:lang w:val="en-GB" w:eastAsia="en-AU"/>
        </w:rPr>
      </w:pPr>
      <w:del w:id="2030" w:author="cogito" w:date="2016-05-08T16:59:00Z">
        <w:r w:rsidRPr="00D42BDF">
          <w:rPr>
            <w:rFonts w:ascii="Cambria" w:eastAsia="Times New Roman" w:hAnsi="Cambria" w:cs="Times New Roman"/>
            <w:szCs w:val="24"/>
            <w:lang w:val="en-GB" w:eastAsia="en-AU"/>
          </w:rPr>
          <w:delText xml:space="preserve">All PKI system passwords and other critical system passwords must be written down to prevent their loss. Where such passwords are recorded they must be held in tamper evident </w:delText>
        </w:r>
        <w:r>
          <w:rPr>
            <w:rFonts w:ascii="Cambria" w:eastAsia="Times New Roman" w:hAnsi="Cambria" w:cs="Times New Roman"/>
            <w:szCs w:val="24"/>
            <w:lang w:val="en-GB" w:eastAsia="en-AU"/>
          </w:rPr>
          <w:delText xml:space="preserve">sealed </w:delText>
        </w:r>
        <w:r w:rsidRPr="00D42BDF">
          <w:rPr>
            <w:rFonts w:ascii="Cambria" w:eastAsia="Times New Roman" w:hAnsi="Cambria" w:cs="Times New Roman"/>
            <w:szCs w:val="24"/>
            <w:lang w:val="en-GB" w:eastAsia="en-AU"/>
          </w:rPr>
          <w:delText>envelopes</w:delText>
        </w:r>
        <w:r>
          <w:rPr>
            <w:rFonts w:ascii="Cambria" w:eastAsia="Times New Roman" w:hAnsi="Cambria" w:cs="Times New Roman"/>
            <w:szCs w:val="24"/>
            <w:lang w:val="en-GB" w:eastAsia="en-AU"/>
          </w:rPr>
          <w:delText>;</w:delText>
        </w:r>
        <w:r w:rsidRPr="00D42BDF">
          <w:rPr>
            <w:rFonts w:ascii="Cambria" w:eastAsia="Times New Roman" w:hAnsi="Cambria" w:cs="Times New Roman"/>
            <w:szCs w:val="24"/>
            <w:lang w:val="en-GB" w:eastAsia="en-AU"/>
          </w:rPr>
          <w:delText xml:space="preserve"> and they must be kept in Class C (or higher) safes owned and locked by the authorised person and accessible to no-one else. Access to the passwords must be logged.</w:delText>
        </w:r>
      </w:del>
    </w:p>
    <w:p w14:paraId="1BB5090C" w14:textId="77777777" w:rsidR="00D42BDF" w:rsidRPr="00D42BDF" w:rsidRDefault="00D42BDF" w:rsidP="00D42BDF">
      <w:pPr>
        <w:spacing w:after="120" w:line="240" w:lineRule="auto"/>
        <w:jc w:val="both"/>
        <w:rPr>
          <w:del w:id="2031" w:author="cogito" w:date="2016-05-08T16:59:00Z"/>
          <w:rFonts w:ascii="Cambria" w:eastAsia="Times New Roman" w:hAnsi="Cambria" w:cs="Times New Roman"/>
          <w:szCs w:val="24"/>
          <w:lang w:val="en-GB" w:eastAsia="en-AU"/>
        </w:rPr>
      </w:pPr>
      <w:del w:id="2032" w:author="cogito" w:date="2016-05-08T16:59:00Z">
        <w:r w:rsidRPr="00D42BDF">
          <w:rPr>
            <w:rFonts w:ascii="Cambria" w:eastAsia="Times New Roman" w:hAnsi="Cambria" w:cs="Times New Roman"/>
            <w:szCs w:val="24"/>
            <w:lang w:val="en-GB" w:eastAsia="en-AU"/>
          </w:rPr>
          <w:delText xml:space="preserve">The </w:delText>
        </w:r>
        <w:r>
          <w:rPr>
            <w:rFonts w:ascii="Cambria" w:eastAsia="Times New Roman" w:hAnsi="Cambria" w:cs="Times New Roman"/>
            <w:szCs w:val="24"/>
            <w:lang w:val="en-GB" w:eastAsia="en-AU"/>
          </w:rPr>
          <w:delText>Security Officer, Operations Manager, or delegated trusted person w</w:delText>
        </w:r>
        <w:r w:rsidRPr="00D42BDF">
          <w:rPr>
            <w:rFonts w:ascii="Cambria" w:eastAsia="Times New Roman" w:hAnsi="Cambria" w:cs="Times New Roman"/>
            <w:szCs w:val="24"/>
            <w:lang w:val="en-GB" w:eastAsia="en-AU"/>
          </w:rPr>
          <w:delText>ill check all tamper evident envelopes quarterly</w:delText>
        </w:r>
        <w:r>
          <w:rPr>
            <w:rFonts w:ascii="Cambria" w:eastAsia="Times New Roman" w:hAnsi="Cambria" w:cs="Times New Roman"/>
            <w:szCs w:val="24"/>
            <w:lang w:val="en-GB" w:eastAsia="en-AU"/>
          </w:rPr>
          <w:delText xml:space="preserve"> as a minimum</w:delText>
        </w:r>
        <w:r w:rsidRPr="00D42BDF">
          <w:rPr>
            <w:rFonts w:ascii="Cambria" w:eastAsia="Times New Roman" w:hAnsi="Cambria" w:cs="Times New Roman"/>
            <w:szCs w:val="24"/>
            <w:lang w:val="en-GB" w:eastAsia="en-AU"/>
          </w:rPr>
          <w:delText xml:space="preserve">. </w:delText>
        </w:r>
        <w:r>
          <w:rPr>
            <w:rFonts w:ascii="Cambria" w:eastAsia="Times New Roman" w:hAnsi="Cambria" w:cs="Times New Roman"/>
            <w:szCs w:val="24"/>
            <w:lang w:val="en-GB" w:eastAsia="en-AU"/>
          </w:rPr>
          <w:delText>T</w:delText>
        </w:r>
        <w:r w:rsidRPr="00D42BDF">
          <w:rPr>
            <w:rFonts w:ascii="Cambria" w:eastAsia="Times New Roman" w:hAnsi="Cambria" w:cs="Times New Roman"/>
            <w:szCs w:val="24"/>
            <w:lang w:val="en-GB" w:eastAsia="en-AU"/>
          </w:rPr>
          <w:delText xml:space="preserve">wo </w:delText>
        </w:r>
        <w:r>
          <w:rPr>
            <w:rFonts w:ascii="Cambria" w:eastAsia="Times New Roman" w:hAnsi="Cambria" w:cs="Times New Roman"/>
            <w:szCs w:val="24"/>
            <w:lang w:val="en-GB" w:eastAsia="en-AU"/>
          </w:rPr>
          <w:delText xml:space="preserve">of these </w:delText>
        </w:r>
        <w:r w:rsidRPr="00D42BDF">
          <w:rPr>
            <w:rFonts w:ascii="Cambria" w:eastAsia="Times New Roman" w:hAnsi="Cambria" w:cs="Times New Roman"/>
            <w:szCs w:val="24"/>
            <w:lang w:val="en-GB" w:eastAsia="en-AU"/>
          </w:rPr>
          <w:delText>people must sight and sign the quarterly inspection form.</w:delText>
        </w:r>
      </w:del>
    </w:p>
    <w:p w14:paraId="0B28D4CC" w14:textId="77777777" w:rsidR="00D42BDF" w:rsidRDefault="00D42BDF" w:rsidP="00D42BDF">
      <w:pPr>
        <w:spacing w:after="120" w:line="240" w:lineRule="auto"/>
        <w:jc w:val="both"/>
        <w:rPr>
          <w:del w:id="2033" w:author="cogito" w:date="2016-05-08T16:59:00Z"/>
          <w:rFonts w:ascii="Cambria" w:eastAsia="Times New Roman" w:hAnsi="Cambria" w:cs="Times New Roman"/>
          <w:szCs w:val="24"/>
          <w:lang w:val="en-GB" w:eastAsia="en-AU"/>
        </w:rPr>
      </w:pPr>
      <w:del w:id="2034" w:author="cogito" w:date="2016-05-08T16:59:00Z">
        <w:r w:rsidRPr="00D42BDF">
          <w:rPr>
            <w:rFonts w:ascii="Cambria" w:eastAsia="Times New Roman" w:hAnsi="Cambria" w:cs="Times New Roman"/>
            <w:szCs w:val="24"/>
            <w:lang w:val="en-GB" w:eastAsia="en-AU"/>
          </w:rPr>
          <w:delText xml:space="preserve">Subscribers must memorise their token password and adhere to the provisions of the relevant contract and CP in order to protect this from compromise. RA tokens are protected in the same way. </w:delText>
        </w:r>
      </w:del>
    </w:p>
    <w:p w14:paraId="38785BDE" w14:textId="77777777" w:rsidR="00D42BDF" w:rsidRPr="00BC0C1B" w:rsidRDefault="00D42BDF" w:rsidP="00D42BDF">
      <w:pPr>
        <w:spacing w:after="120" w:line="240" w:lineRule="auto"/>
        <w:jc w:val="both"/>
        <w:rPr>
          <w:del w:id="2035" w:author="cogito" w:date="2016-05-08T16:59:00Z"/>
          <w:rFonts w:ascii="Cambria" w:eastAsia="Times New Roman" w:hAnsi="Cambria" w:cs="Times New Roman"/>
          <w:szCs w:val="24"/>
          <w:lang w:val="en-GB" w:eastAsia="en-AU"/>
        </w:rPr>
      </w:pPr>
      <w:del w:id="2036" w:author="cogito" w:date="2016-05-08T16:59:00Z">
        <w:r>
          <w:rPr>
            <w:rFonts w:ascii="Cambria" w:eastAsia="Times New Roman" w:hAnsi="Cambria" w:cs="Times New Roman"/>
            <w:szCs w:val="24"/>
            <w:lang w:val="en-GB" w:eastAsia="en-AU"/>
          </w:rPr>
          <w:delText>A</w:delText>
        </w:r>
        <w:r w:rsidRPr="00D42BDF">
          <w:rPr>
            <w:rFonts w:ascii="Cambria" w:eastAsia="Times New Roman" w:hAnsi="Cambria" w:cs="Times New Roman"/>
            <w:szCs w:val="24"/>
            <w:lang w:val="en-GB" w:eastAsia="en-AU"/>
          </w:rPr>
          <w:delText xml:space="preserve">ctivation codes initially provided to </w:delText>
        </w:r>
        <w:r>
          <w:rPr>
            <w:rFonts w:ascii="Cambria" w:eastAsia="Times New Roman" w:hAnsi="Cambria" w:cs="Times New Roman"/>
            <w:szCs w:val="24"/>
            <w:lang w:val="en-GB" w:eastAsia="en-AU"/>
          </w:rPr>
          <w:delText>a</w:delText>
        </w:r>
        <w:r w:rsidRPr="00D42BDF">
          <w:rPr>
            <w:rFonts w:ascii="Cambria" w:eastAsia="Times New Roman" w:hAnsi="Cambria" w:cs="Times New Roman"/>
            <w:szCs w:val="24"/>
            <w:lang w:val="en-GB" w:eastAsia="en-AU"/>
          </w:rPr>
          <w:delText xml:space="preserve"> </w:delText>
        </w:r>
        <w:r>
          <w:rPr>
            <w:rFonts w:ascii="Cambria" w:eastAsia="Times New Roman" w:hAnsi="Cambria" w:cs="Times New Roman"/>
            <w:szCs w:val="24"/>
            <w:lang w:val="en-GB" w:eastAsia="en-AU"/>
          </w:rPr>
          <w:delText>S</w:delText>
        </w:r>
        <w:r w:rsidRPr="00D42BDF">
          <w:rPr>
            <w:rFonts w:ascii="Cambria" w:eastAsia="Times New Roman" w:hAnsi="Cambria" w:cs="Times New Roman"/>
            <w:szCs w:val="24"/>
            <w:lang w:val="en-GB" w:eastAsia="en-AU"/>
          </w:rPr>
          <w:delText xml:space="preserve">ubscriber are </w:delText>
        </w:r>
        <w:r>
          <w:rPr>
            <w:rFonts w:ascii="Cambria" w:eastAsia="Times New Roman" w:hAnsi="Cambria" w:cs="Times New Roman"/>
            <w:szCs w:val="24"/>
            <w:lang w:val="en-GB" w:eastAsia="en-AU"/>
          </w:rPr>
          <w:delText xml:space="preserve">to be </w:delText>
        </w:r>
        <w:r w:rsidRPr="00D42BDF">
          <w:rPr>
            <w:rFonts w:ascii="Cambria" w:eastAsia="Times New Roman" w:hAnsi="Cambria" w:cs="Times New Roman"/>
            <w:szCs w:val="24"/>
            <w:lang w:val="en-GB" w:eastAsia="en-AU"/>
          </w:rPr>
          <w:delText>valid for a maximum for 4 days</w:delText>
        </w:r>
        <w:r>
          <w:rPr>
            <w:rFonts w:ascii="Cambria" w:eastAsia="Times New Roman" w:hAnsi="Cambria" w:cs="Times New Roman"/>
            <w:szCs w:val="24"/>
            <w:lang w:val="en-GB" w:eastAsia="en-AU"/>
          </w:rPr>
          <w:delText>,</w:delText>
        </w:r>
        <w:r w:rsidRPr="00D42BDF">
          <w:rPr>
            <w:rFonts w:ascii="Cambria" w:eastAsia="Times New Roman" w:hAnsi="Cambria" w:cs="Times New Roman"/>
            <w:szCs w:val="24"/>
            <w:lang w:val="en-GB" w:eastAsia="en-AU"/>
          </w:rPr>
          <w:delText xml:space="preserve"> to limit the window within which an attacker could take advantage of any compromise.</w:delText>
        </w:r>
      </w:del>
    </w:p>
    <w:p w14:paraId="558EDBA2" w14:textId="77777777" w:rsidR="00BC0C1B" w:rsidRPr="00BC0C1B" w:rsidRDefault="00BC0C1B" w:rsidP="00EF6875">
      <w:pPr>
        <w:pStyle w:val="Heading3"/>
      </w:pPr>
      <w:r w:rsidRPr="00BC0C1B">
        <w:t>Other aspects of activation data</w:t>
      </w:r>
      <w:bookmarkEnd w:id="2020"/>
      <w:bookmarkEnd w:id="2021"/>
      <w:bookmarkEnd w:id="2022"/>
      <w:bookmarkEnd w:id="2023"/>
      <w:bookmarkEnd w:id="2024"/>
      <w:bookmarkEnd w:id="2025"/>
      <w:bookmarkEnd w:id="2026"/>
    </w:p>
    <w:p w14:paraId="648CC425"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No stipulation.</w:t>
      </w:r>
    </w:p>
    <w:p w14:paraId="074DA7AC" w14:textId="77777777" w:rsidR="00BC0C1B" w:rsidRPr="00BC0C1B" w:rsidRDefault="00BC0C1B" w:rsidP="00EF6875">
      <w:pPr>
        <w:pStyle w:val="Heading2"/>
      </w:pPr>
      <w:bookmarkStart w:id="2037" w:name="_Toc237159598"/>
      <w:bookmarkStart w:id="2038" w:name="_Toc246766543"/>
      <w:bookmarkStart w:id="2039" w:name="_Toc325181197"/>
      <w:bookmarkStart w:id="2040" w:name="_Toc325181475"/>
      <w:bookmarkStart w:id="2041" w:name="_Toc325181741"/>
      <w:bookmarkStart w:id="2042" w:name="_Toc325182875"/>
      <w:bookmarkStart w:id="2043" w:name="_Toc325183724"/>
      <w:bookmarkStart w:id="2044" w:name="_Toc297149752"/>
      <w:bookmarkStart w:id="2045" w:name="_Toc446408864"/>
      <w:r w:rsidRPr="00BC0C1B">
        <w:lastRenderedPageBreak/>
        <w:t>Computer security controls</w:t>
      </w:r>
      <w:bookmarkEnd w:id="2037"/>
      <w:bookmarkEnd w:id="2038"/>
      <w:bookmarkEnd w:id="2039"/>
      <w:bookmarkEnd w:id="2040"/>
      <w:bookmarkEnd w:id="2041"/>
      <w:bookmarkEnd w:id="2042"/>
      <w:bookmarkEnd w:id="2043"/>
      <w:bookmarkEnd w:id="2044"/>
      <w:bookmarkEnd w:id="2045"/>
    </w:p>
    <w:p w14:paraId="492617FF" w14:textId="06C8244A" w:rsidR="00BC0C1B" w:rsidRPr="00BC0C1B" w:rsidRDefault="00BC0C1B" w:rsidP="00EF6875">
      <w:pPr>
        <w:pStyle w:val="Heading3"/>
      </w:pPr>
      <w:bookmarkStart w:id="2046" w:name="_Toc36980726"/>
      <w:bookmarkStart w:id="2047" w:name="_Toc166312770"/>
      <w:bookmarkStart w:id="2048" w:name="_Toc246766544"/>
      <w:bookmarkStart w:id="2049" w:name="_Toc325181198"/>
      <w:bookmarkStart w:id="2050" w:name="_Toc325181476"/>
      <w:bookmarkStart w:id="2051" w:name="_Toc325181742"/>
      <w:bookmarkStart w:id="2052" w:name="_Toc325182876"/>
      <w:bookmarkStart w:id="2053" w:name="_Toc325183725"/>
      <w:bookmarkStart w:id="2054" w:name="_Toc297149753"/>
      <w:bookmarkEnd w:id="1999"/>
      <w:bookmarkEnd w:id="2000"/>
      <w:bookmarkEnd w:id="2001"/>
      <w:r w:rsidRPr="00BC0C1B">
        <w:t>Specific computer security technical requirements</w:t>
      </w:r>
      <w:bookmarkEnd w:id="2046"/>
      <w:bookmarkEnd w:id="2047"/>
      <w:bookmarkEnd w:id="2048"/>
      <w:bookmarkEnd w:id="2049"/>
      <w:bookmarkEnd w:id="2050"/>
      <w:bookmarkEnd w:id="2051"/>
      <w:bookmarkEnd w:id="2052"/>
      <w:bookmarkEnd w:id="2053"/>
      <w:bookmarkEnd w:id="2054"/>
    </w:p>
    <w:p w14:paraId="55737969" w14:textId="77777777" w:rsidR="003615EC" w:rsidRDefault="003615EC"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core components of the PKI system, including RCA, HSMs, and other modules that handle private keys, must meet New Zealand security standards, including:</w:t>
      </w:r>
    </w:p>
    <w:p w14:paraId="4A05A0F0" w14:textId="77777777" w:rsidR="003615EC" w:rsidRDefault="003615EC" w:rsidP="000C67C3">
      <w:pPr>
        <w:pStyle w:val="ListRoman"/>
        <w:numPr>
          <w:ilvl w:val="0"/>
          <w:numId w:val="40"/>
        </w:numPr>
        <w:rPr>
          <w:szCs w:val="24"/>
          <w:lang w:val="en-GB"/>
        </w:rPr>
      </w:pPr>
      <w:r w:rsidRPr="000C67C3">
        <w:t>Common</w:t>
      </w:r>
      <w:r w:rsidRPr="003615EC">
        <w:rPr>
          <w:szCs w:val="24"/>
          <w:lang w:val="en-GB"/>
        </w:rPr>
        <w:t xml:space="preserve"> Criteria EAL4 (or </w:t>
      </w:r>
      <w:r w:rsidR="007F1330">
        <w:rPr>
          <w:szCs w:val="24"/>
          <w:lang w:val="en-GB"/>
        </w:rPr>
        <w:t>higher</w:t>
      </w:r>
      <w:r w:rsidRPr="003615EC">
        <w:rPr>
          <w:szCs w:val="24"/>
          <w:lang w:val="en-GB"/>
        </w:rPr>
        <w:t xml:space="preserve">), </w:t>
      </w:r>
    </w:p>
    <w:p w14:paraId="54FBF153" w14:textId="77777777" w:rsidR="003615EC" w:rsidRDefault="003615EC" w:rsidP="000C67C3">
      <w:pPr>
        <w:pStyle w:val="ListRoman"/>
        <w:numPr>
          <w:ilvl w:val="0"/>
          <w:numId w:val="40"/>
        </w:numPr>
        <w:rPr>
          <w:szCs w:val="24"/>
          <w:lang w:val="en-GB"/>
        </w:rPr>
      </w:pPr>
      <w:r w:rsidRPr="003615EC">
        <w:rPr>
          <w:szCs w:val="24"/>
          <w:lang w:val="en-GB"/>
        </w:rPr>
        <w:t>FIPS PUB 140-2 for non-cryptographic hardware,</w:t>
      </w:r>
    </w:p>
    <w:p w14:paraId="6065EAB2" w14:textId="77777777" w:rsidR="003615EC" w:rsidRDefault="003615EC" w:rsidP="000C67C3">
      <w:pPr>
        <w:pStyle w:val="ListRoman"/>
        <w:numPr>
          <w:ilvl w:val="0"/>
          <w:numId w:val="40"/>
        </w:numPr>
        <w:rPr>
          <w:szCs w:val="24"/>
          <w:lang w:val="en-GB"/>
        </w:rPr>
      </w:pPr>
      <w:r w:rsidRPr="003615EC">
        <w:rPr>
          <w:szCs w:val="24"/>
          <w:lang w:val="en-GB"/>
        </w:rPr>
        <w:t>FIPS PUB 140-3 for cryptographic modules (eg HSM), and</w:t>
      </w:r>
    </w:p>
    <w:p w14:paraId="40E99DEF" w14:textId="77777777" w:rsidR="003615EC" w:rsidRPr="003615EC" w:rsidRDefault="003615EC" w:rsidP="000C67C3">
      <w:pPr>
        <w:pStyle w:val="ListRoman"/>
        <w:numPr>
          <w:ilvl w:val="0"/>
          <w:numId w:val="40"/>
        </w:numPr>
        <w:rPr>
          <w:szCs w:val="24"/>
          <w:lang w:val="en-GB"/>
        </w:rPr>
      </w:pPr>
      <w:r w:rsidRPr="003615EC">
        <w:rPr>
          <w:szCs w:val="24"/>
          <w:lang w:val="en-GB"/>
        </w:rPr>
        <w:t>GCSB/ASD Evaluated Products List.</w:t>
      </w:r>
    </w:p>
    <w:p w14:paraId="5D5CA98C" w14:textId="77777777" w:rsidR="004663C8" w:rsidRDefault="00DC19A0"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Cogito Group</w:t>
      </w:r>
      <w:r w:rsidR="00BC0C1B" w:rsidRPr="00BC0C1B">
        <w:rPr>
          <w:rFonts w:ascii="Cambria" w:eastAsia="Times New Roman" w:hAnsi="Cambria" w:cs="Times New Roman"/>
          <w:szCs w:val="24"/>
          <w:lang w:val="en-GB" w:eastAsia="en-AU"/>
        </w:rPr>
        <w:t xml:space="preserve"> </w:t>
      </w:r>
      <w:r w:rsidR="003D05AD">
        <w:rPr>
          <w:rFonts w:ascii="Cambria" w:eastAsia="Times New Roman" w:hAnsi="Cambria" w:cs="Times New Roman"/>
          <w:szCs w:val="24"/>
          <w:lang w:val="en-GB" w:eastAsia="en-AU"/>
        </w:rPr>
        <w:t xml:space="preserve">has established an ICTSP and </w:t>
      </w:r>
      <w:r w:rsidR="00984823">
        <w:rPr>
          <w:rFonts w:ascii="Cambria" w:eastAsia="Times New Roman" w:hAnsi="Cambria" w:cs="Times New Roman"/>
          <w:szCs w:val="24"/>
          <w:lang w:val="en-GB" w:eastAsia="en-AU"/>
        </w:rPr>
        <w:t>S</w:t>
      </w:r>
      <w:r w:rsidR="00984823" w:rsidRPr="00BC0C1B">
        <w:rPr>
          <w:rFonts w:ascii="Cambria" w:eastAsia="Times New Roman" w:hAnsi="Cambria" w:cs="Times New Roman"/>
          <w:szCs w:val="24"/>
          <w:lang w:val="en-GB" w:eastAsia="en-AU"/>
        </w:rPr>
        <w:t>SP</w:t>
      </w:r>
      <w:r w:rsidR="0035320B">
        <w:rPr>
          <w:rFonts w:ascii="Cambria" w:eastAsia="Times New Roman" w:hAnsi="Cambria" w:cs="Times New Roman"/>
          <w:szCs w:val="24"/>
          <w:lang w:val="en-GB" w:eastAsia="en-AU"/>
        </w:rPr>
        <w:t xml:space="preserve"> for the New Zealand Government PKI</w:t>
      </w:r>
      <w:r w:rsidR="00984823" w:rsidRPr="00BC0C1B">
        <w:rPr>
          <w:rFonts w:ascii="Cambria" w:eastAsia="Times New Roman" w:hAnsi="Cambria" w:cs="Times New Roman"/>
          <w:szCs w:val="24"/>
          <w:lang w:val="en-GB" w:eastAsia="en-AU"/>
        </w:rPr>
        <w:t xml:space="preserve"> </w:t>
      </w:r>
      <w:r w:rsidR="00BC0C1B" w:rsidRPr="00BC0C1B">
        <w:rPr>
          <w:rFonts w:ascii="Cambria" w:eastAsia="Times New Roman" w:hAnsi="Cambria" w:cs="Times New Roman"/>
          <w:szCs w:val="24"/>
          <w:lang w:val="en-GB" w:eastAsia="en-AU"/>
        </w:rPr>
        <w:t>for computer security technical requirements for</w:t>
      </w:r>
      <w:r w:rsidR="004663C8">
        <w:rPr>
          <w:rFonts w:ascii="Cambria" w:eastAsia="Times New Roman" w:hAnsi="Cambria" w:cs="Times New Roman"/>
          <w:szCs w:val="24"/>
          <w:lang w:val="en-GB" w:eastAsia="en-AU"/>
        </w:rPr>
        <w:t>:</w:t>
      </w:r>
    </w:p>
    <w:p w14:paraId="46E143E3" w14:textId="6A4B416F" w:rsidR="004663C8" w:rsidRPr="000C67C3" w:rsidRDefault="004663C8" w:rsidP="000C67C3">
      <w:pPr>
        <w:pStyle w:val="ListRoman"/>
        <w:numPr>
          <w:ilvl w:val="0"/>
          <w:numId w:val="80"/>
        </w:numPr>
      </w:pPr>
      <w:r w:rsidRPr="003615EC">
        <w:t>Government R</w:t>
      </w:r>
      <w:r w:rsidRPr="00A8619E">
        <w:t>CA; and</w:t>
      </w:r>
    </w:p>
    <w:p w14:paraId="4AF6481C" w14:textId="641A3961" w:rsidR="004663C8" w:rsidRPr="004663C8" w:rsidRDefault="0035320B" w:rsidP="000C67C3">
      <w:pPr>
        <w:numPr>
          <w:ilvl w:val="0"/>
          <w:numId w:val="40"/>
        </w:numPr>
        <w:spacing w:after="120" w:line="240" w:lineRule="auto"/>
        <w:rPr>
          <w:rFonts w:ascii="Cambria" w:eastAsia="Times New Roman" w:hAnsi="Cambria" w:cs="Times New Roman"/>
          <w:szCs w:val="20"/>
          <w:lang w:eastAsia="en-AU"/>
        </w:rPr>
      </w:pPr>
      <w:r w:rsidRPr="000C67C3">
        <w:rPr>
          <w:rFonts w:ascii="Cambria" w:eastAsia="Times New Roman" w:hAnsi="Cambria" w:cs="Times New Roman"/>
          <w:szCs w:val="20"/>
          <w:lang w:eastAsia="en-AU"/>
        </w:rPr>
        <w:t xml:space="preserve">Authentication Service </w:t>
      </w:r>
      <w:r w:rsidR="00BC0C1B" w:rsidRPr="000C67C3">
        <w:rPr>
          <w:rFonts w:ascii="Cambria" w:eastAsia="Times New Roman" w:hAnsi="Cambria" w:cs="Times New Roman"/>
          <w:szCs w:val="20"/>
          <w:lang w:eastAsia="en-AU"/>
        </w:rPr>
        <w:t>operations</w:t>
      </w:r>
      <w:r w:rsidR="004663C8">
        <w:rPr>
          <w:rFonts w:ascii="Cambria" w:eastAsia="Times New Roman" w:hAnsi="Cambria" w:cs="Times New Roman"/>
          <w:szCs w:val="20"/>
          <w:lang w:eastAsia="en-AU"/>
        </w:rPr>
        <w:t>, for TaaS GNet</w:t>
      </w:r>
      <w:r w:rsidR="00BC0C1B" w:rsidRPr="000C67C3">
        <w:rPr>
          <w:rFonts w:ascii="Cambria" w:eastAsia="Times New Roman" w:hAnsi="Cambria" w:cs="Times New Roman"/>
          <w:szCs w:val="20"/>
          <w:lang w:eastAsia="en-AU"/>
        </w:rPr>
        <w:t xml:space="preserve">. </w:t>
      </w:r>
    </w:p>
    <w:p w14:paraId="6539428C" w14:textId="05822DD7" w:rsidR="00BC0C1B" w:rsidRDefault="00BC0C1B" w:rsidP="000C67C3">
      <w:pPr>
        <w:spacing w:after="120" w:line="240" w:lineRule="auto"/>
        <w:contextualSpacing/>
        <w:rPr>
          <w:rFonts w:ascii="Cambria" w:eastAsia="Times New Roman" w:hAnsi="Cambria" w:cs="Times New Roman"/>
          <w:szCs w:val="20"/>
          <w:lang w:eastAsia="en-AU"/>
        </w:rPr>
      </w:pPr>
      <w:r w:rsidRPr="000C67C3">
        <w:rPr>
          <w:rFonts w:ascii="Cambria" w:eastAsia="Times New Roman" w:hAnsi="Cambria" w:cs="Times New Roman"/>
          <w:szCs w:val="20"/>
          <w:lang w:eastAsia="en-AU"/>
        </w:rPr>
        <w:t xml:space="preserve">These </w:t>
      </w:r>
      <w:r w:rsidR="004663C8">
        <w:rPr>
          <w:rFonts w:ascii="Cambria" w:eastAsia="Times New Roman" w:hAnsi="Cambria" w:cs="Times New Roman"/>
          <w:szCs w:val="20"/>
          <w:lang w:eastAsia="en-AU"/>
        </w:rPr>
        <w:t xml:space="preserve">are controlled </w:t>
      </w:r>
      <w:r w:rsidRPr="000C67C3">
        <w:rPr>
          <w:rFonts w:ascii="Cambria" w:eastAsia="Times New Roman" w:hAnsi="Cambria" w:cs="Times New Roman"/>
          <w:szCs w:val="20"/>
          <w:lang w:eastAsia="en-AU"/>
        </w:rPr>
        <w:t xml:space="preserve">documents </w:t>
      </w:r>
      <w:r w:rsidR="006063D2" w:rsidRPr="000C67C3">
        <w:rPr>
          <w:rFonts w:ascii="Cambria" w:eastAsia="Times New Roman" w:hAnsi="Cambria" w:cs="Times New Roman"/>
          <w:szCs w:val="20"/>
          <w:lang w:eastAsia="en-AU"/>
        </w:rPr>
        <w:t xml:space="preserve">for internal use only </w:t>
      </w:r>
      <w:r w:rsidRPr="000C67C3">
        <w:rPr>
          <w:rFonts w:ascii="Cambria" w:eastAsia="Times New Roman" w:hAnsi="Cambria" w:cs="Times New Roman"/>
          <w:szCs w:val="20"/>
          <w:lang w:eastAsia="en-AU"/>
        </w:rPr>
        <w:t>and are only available to appropriately cleared personnel on a need-to-know basis.</w:t>
      </w:r>
      <w:r w:rsidR="004663C8">
        <w:rPr>
          <w:rFonts w:ascii="Cambria" w:eastAsia="Times New Roman" w:hAnsi="Cambria" w:cs="Times New Roman"/>
          <w:szCs w:val="20"/>
          <w:lang w:eastAsia="en-AU"/>
        </w:rPr>
        <w:t xml:space="preserve">  The Government RCA </w:t>
      </w:r>
      <w:r w:rsidR="00CE0B09">
        <w:rPr>
          <w:rFonts w:ascii="Cambria" w:eastAsia="Times New Roman" w:hAnsi="Cambria" w:cs="Times New Roman"/>
          <w:szCs w:val="20"/>
          <w:lang w:eastAsia="en-AU"/>
        </w:rPr>
        <w:t xml:space="preserve">security requirements </w:t>
      </w:r>
      <w:r w:rsidR="004663C8">
        <w:rPr>
          <w:rFonts w:ascii="Cambria" w:eastAsia="Times New Roman" w:hAnsi="Cambria" w:cs="Times New Roman"/>
          <w:szCs w:val="20"/>
          <w:lang w:eastAsia="en-AU"/>
        </w:rPr>
        <w:t>documentation may be provided to other Government PKI Service Providers upon approval by the Lead Agency</w:t>
      </w:r>
      <w:r w:rsidR="00CE0B09">
        <w:rPr>
          <w:rStyle w:val="FootnoteReference"/>
          <w:rFonts w:ascii="Cambria" w:eastAsia="Times New Roman" w:hAnsi="Cambria" w:cs="Times New Roman"/>
          <w:szCs w:val="20"/>
          <w:lang w:eastAsia="en-AU"/>
        </w:rPr>
        <w:footnoteReference w:id="23"/>
      </w:r>
      <w:r w:rsidR="004663C8">
        <w:rPr>
          <w:rFonts w:ascii="Cambria" w:eastAsia="Times New Roman" w:hAnsi="Cambria" w:cs="Times New Roman"/>
          <w:szCs w:val="20"/>
          <w:lang w:eastAsia="en-AU"/>
        </w:rPr>
        <w:t>.</w:t>
      </w:r>
    </w:p>
    <w:p w14:paraId="60BACFAC" w14:textId="77777777" w:rsidR="004663C8" w:rsidRPr="000C67C3" w:rsidRDefault="004663C8" w:rsidP="000C67C3">
      <w:pPr>
        <w:spacing w:after="120" w:line="240" w:lineRule="auto"/>
        <w:contextualSpacing/>
        <w:rPr>
          <w:rFonts w:ascii="Cambria" w:eastAsia="Times New Roman" w:hAnsi="Cambria" w:cs="Times New Roman"/>
          <w:szCs w:val="20"/>
          <w:lang w:eastAsia="en-AU"/>
        </w:rPr>
      </w:pPr>
    </w:p>
    <w:p w14:paraId="79BDD904" w14:textId="6E25409C"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Appropriate levels of trustworthiness and security exist throughout the PKI. Security meets </w:t>
      </w:r>
      <w:r w:rsidR="00796DA2">
        <w:rPr>
          <w:rFonts w:ascii="Cambria" w:eastAsia="Times New Roman" w:hAnsi="Cambria" w:cs="Times New Roman"/>
          <w:szCs w:val="24"/>
          <w:lang w:val="en-GB" w:eastAsia="en-AU"/>
        </w:rPr>
        <w:t>New Zealand Government</w:t>
      </w:r>
      <w:r w:rsidR="00796DA2"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requirements for systems cleared to store and process data that is </w:t>
      </w:r>
      <w:r w:rsidR="0081291E">
        <w:rPr>
          <w:rFonts w:ascii="Cambria" w:eastAsia="Times New Roman" w:hAnsi="Cambria" w:cs="Times New Roman"/>
          <w:szCs w:val="24"/>
          <w:lang w:val="en-GB" w:eastAsia="en-AU"/>
        </w:rPr>
        <w:t xml:space="preserve">RESTRICTED and </w:t>
      </w:r>
      <w:proofErr w:type="gramStart"/>
      <w:r w:rsidR="0081291E">
        <w:rPr>
          <w:rFonts w:ascii="Cambria" w:eastAsia="Times New Roman" w:hAnsi="Cambria" w:cs="Times New Roman"/>
          <w:szCs w:val="24"/>
          <w:lang w:val="en-GB" w:eastAsia="en-AU"/>
        </w:rPr>
        <w:t>Below</w:t>
      </w:r>
      <w:proofErr w:type="gramEnd"/>
      <w:r w:rsidRPr="00BC0C1B">
        <w:rPr>
          <w:rFonts w:ascii="Cambria" w:eastAsia="Times New Roman" w:hAnsi="Cambria" w:cs="Times New Roman"/>
          <w:szCs w:val="24"/>
          <w:lang w:val="en-GB" w:eastAsia="en-AU"/>
        </w:rPr>
        <w:t xml:space="preserve">, which meets or exceeds the requirements mandated for a </w:t>
      </w:r>
      <w:r w:rsidRPr="00BC0C1B">
        <w:rPr>
          <w:rFonts w:ascii="Cambria" w:eastAsia="Times New Roman" w:hAnsi="Cambria" w:cs="Times New Roman"/>
          <w:i/>
          <w:szCs w:val="24"/>
          <w:lang w:val="en-GB" w:eastAsia="en-AU"/>
        </w:rPr>
        <w:t>High Assurance</w:t>
      </w:r>
      <w:r w:rsidRPr="00BC0C1B">
        <w:rPr>
          <w:rFonts w:ascii="Cambria" w:eastAsia="Times New Roman" w:hAnsi="Cambria" w:cs="Times New Roman"/>
          <w:szCs w:val="24"/>
          <w:lang w:val="en-GB" w:eastAsia="en-AU"/>
        </w:rPr>
        <w:t xml:space="preserve"> service.</w:t>
      </w:r>
    </w:p>
    <w:p w14:paraId="033B5F00" w14:textId="6AA0FEF8" w:rsidR="0081291E" w:rsidRPr="00BC0C1B" w:rsidRDefault="0081291E"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RCA systems are a unique case within the PKI</w:t>
      </w:r>
      <w:del w:id="2055" w:author="cogito" w:date="2016-05-08T16:59:00Z">
        <w:r>
          <w:rPr>
            <w:rFonts w:ascii="Cambria" w:eastAsia="Times New Roman" w:hAnsi="Cambria" w:cs="Times New Roman"/>
            <w:szCs w:val="24"/>
            <w:lang w:val="en-GB" w:eastAsia="en-AU"/>
          </w:rPr>
          <w:delText xml:space="preserve"> Framework</w:delText>
        </w:r>
      </w:del>
      <w:r>
        <w:rPr>
          <w:rFonts w:ascii="Cambria" w:eastAsia="Times New Roman" w:hAnsi="Cambria" w:cs="Times New Roman"/>
          <w:szCs w:val="24"/>
          <w:lang w:val="en-GB" w:eastAsia="en-AU"/>
        </w:rPr>
        <w:t>, being handled, managed, stored and operated as CONFIDENTIAL systems. Though the highest classification level of any single information component (including private keys) in the RCA systems is no higher than RESTRICTED.</w:t>
      </w:r>
    </w:p>
    <w:p w14:paraId="17B82FE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Controls in place include:</w:t>
      </w:r>
    </w:p>
    <w:p w14:paraId="1011C361" w14:textId="77777777" w:rsidR="00A8619E" w:rsidRDefault="00A8619E" w:rsidP="000C67C3">
      <w:pPr>
        <w:pStyle w:val="ListRoman"/>
        <w:numPr>
          <w:ilvl w:val="0"/>
          <w:numId w:val="81"/>
        </w:numPr>
      </w:pPr>
      <w:r>
        <w:t>PKI system security ownership and roles allocated;</w:t>
      </w:r>
    </w:p>
    <w:p w14:paraId="1481154A" w14:textId="77777777" w:rsidR="00BC0C1B" w:rsidRPr="00A8619E" w:rsidRDefault="00BC0C1B" w:rsidP="000C67C3">
      <w:pPr>
        <w:pStyle w:val="ListRoman"/>
        <w:numPr>
          <w:ilvl w:val="0"/>
          <w:numId w:val="81"/>
        </w:numPr>
      </w:pPr>
      <w:r w:rsidRPr="003615EC">
        <w:t>a configuration baseline and a c</w:t>
      </w:r>
      <w:r w:rsidRPr="00A8619E">
        <w:t>onfiguration change control process;</w:t>
      </w:r>
    </w:p>
    <w:p w14:paraId="371A8270" w14:textId="77777777" w:rsidR="00BC0C1B" w:rsidRPr="00BC0C1B" w:rsidRDefault="00BC0C1B" w:rsidP="000C67C3">
      <w:pPr>
        <w:pStyle w:val="ListRoman"/>
        <w:numPr>
          <w:ilvl w:val="0"/>
          <w:numId w:val="81"/>
        </w:numPr>
      </w:pPr>
      <w:r w:rsidRPr="00BC0C1B">
        <w:t>performance of regular and frequent systems operability tests to prove the correct operation of critical PKI components;</w:t>
      </w:r>
    </w:p>
    <w:p w14:paraId="0F0AD244" w14:textId="77777777" w:rsidR="00BC0C1B" w:rsidRPr="00BC0C1B" w:rsidRDefault="00BC0C1B" w:rsidP="000C67C3">
      <w:pPr>
        <w:pStyle w:val="ListRoman"/>
        <w:numPr>
          <w:ilvl w:val="0"/>
          <w:numId w:val="81"/>
        </w:numPr>
      </w:pPr>
      <w:r w:rsidRPr="00BC0C1B">
        <w:t>strong authentication</w:t>
      </w:r>
      <w:r w:rsidR="00A8619E">
        <w:t xml:space="preserve"> and access control</w:t>
      </w:r>
      <w:r w:rsidRPr="00BC0C1B">
        <w:t xml:space="preserve"> required for core PKI system access</w:t>
      </w:r>
      <w:r w:rsidR="00A1305E">
        <w:t xml:space="preserve"> (including remote access)</w:t>
      </w:r>
      <w:r w:rsidRPr="00BC0C1B">
        <w:t>;</w:t>
      </w:r>
    </w:p>
    <w:p w14:paraId="2D312A6F" w14:textId="77777777" w:rsidR="00BC0C1B" w:rsidRPr="00BC0C1B" w:rsidRDefault="00BC0C1B" w:rsidP="00F63A95">
      <w:pPr>
        <w:numPr>
          <w:ilvl w:val="0"/>
          <w:numId w:val="4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proactive user account management including comprehensive auditing and timely removal of access;</w:t>
      </w:r>
    </w:p>
    <w:p w14:paraId="5235B2D9" w14:textId="77777777" w:rsidR="00BC0C1B" w:rsidRDefault="00BC0C1B" w:rsidP="00F63A95">
      <w:pPr>
        <w:numPr>
          <w:ilvl w:val="0"/>
          <w:numId w:val="40"/>
        </w:numPr>
        <w:spacing w:after="120" w:line="240" w:lineRule="auto"/>
        <w:contextualSpacing/>
        <w:rPr>
          <w:rFonts w:ascii="Cambria" w:eastAsia="Times New Roman" w:hAnsi="Cambria" w:cs="Times New Roman"/>
          <w:szCs w:val="20"/>
          <w:lang w:eastAsia="en-AU"/>
        </w:rPr>
      </w:pPr>
      <w:r w:rsidRPr="00984823">
        <w:rPr>
          <w:rFonts w:ascii="Cambria" w:eastAsia="Times New Roman" w:hAnsi="Cambria" w:cs="Times New Roman"/>
          <w:szCs w:val="20"/>
          <w:lang w:eastAsia="en-AU"/>
        </w:rPr>
        <w:t>role segregation and</w:t>
      </w:r>
      <w:r w:rsidRPr="00BC0C1B">
        <w:rPr>
          <w:rFonts w:ascii="Cambria" w:eastAsia="Times New Roman" w:hAnsi="Cambria" w:cs="Times New Roman"/>
          <w:szCs w:val="20"/>
          <w:lang w:eastAsia="en-AU"/>
        </w:rPr>
        <w:t xml:space="preserve"> </w:t>
      </w:r>
      <w:r w:rsidR="00A1305E">
        <w:rPr>
          <w:rFonts w:ascii="Cambria" w:eastAsia="Times New Roman" w:hAnsi="Cambria" w:cs="Times New Roman"/>
          <w:szCs w:val="20"/>
          <w:lang w:eastAsia="en-AU"/>
        </w:rPr>
        <w:t xml:space="preserve">application of </w:t>
      </w:r>
      <w:r w:rsidR="000B2C8A">
        <w:rPr>
          <w:rFonts w:ascii="Cambria" w:eastAsia="Times New Roman" w:hAnsi="Cambria" w:cs="Times New Roman"/>
          <w:szCs w:val="20"/>
          <w:lang w:eastAsia="en-AU"/>
        </w:rPr>
        <w:t>strict policy</w:t>
      </w:r>
      <w:r w:rsidRPr="00BC0C1B">
        <w:rPr>
          <w:rFonts w:ascii="Cambria" w:eastAsia="Times New Roman" w:hAnsi="Cambria" w:cs="Times New Roman"/>
          <w:szCs w:val="20"/>
          <w:lang w:eastAsia="en-AU"/>
        </w:rPr>
        <w:t xml:space="preserve"> procedures;</w:t>
      </w:r>
    </w:p>
    <w:p w14:paraId="711B1675" w14:textId="6F7312AC" w:rsidR="00BC45C7" w:rsidRDefault="00BC45C7" w:rsidP="00F63A95">
      <w:pPr>
        <w:numPr>
          <w:ilvl w:val="0"/>
          <w:numId w:val="40"/>
        </w:numPr>
        <w:spacing w:after="120" w:line="240" w:lineRule="auto"/>
        <w:contextualSpacing/>
        <w:rPr>
          <w:rFonts w:ascii="Cambria" w:eastAsia="Times New Roman" w:hAnsi="Cambria" w:cs="Times New Roman"/>
          <w:szCs w:val="20"/>
          <w:lang w:eastAsia="en-AU"/>
        </w:rPr>
      </w:pPr>
      <w:proofErr w:type="gramStart"/>
      <w:r>
        <w:rPr>
          <w:rFonts w:ascii="Cambria" w:eastAsia="Times New Roman" w:hAnsi="Cambria" w:cs="Times New Roman"/>
          <w:szCs w:val="20"/>
          <w:lang w:eastAsia="en-AU"/>
        </w:rPr>
        <w:t>organisational</w:t>
      </w:r>
      <w:proofErr w:type="gramEnd"/>
      <w:r>
        <w:rPr>
          <w:rFonts w:ascii="Cambria" w:eastAsia="Times New Roman" w:hAnsi="Cambria" w:cs="Times New Roman"/>
          <w:szCs w:val="20"/>
          <w:lang w:eastAsia="en-AU"/>
        </w:rPr>
        <w:t xml:space="preserve"> segregation and policy controls for the RCA systems (ie. Service Provider personnel cannot access the systems without government personnel being in attendance);</w:t>
      </w:r>
    </w:p>
    <w:p w14:paraId="3739685C" w14:textId="77777777" w:rsidR="00BC45C7" w:rsidRPr="00BC0C1B" w:rsidRDefault="00BC45C7" w:rsidP="00F63A95">
      <w:pPr>
        <w:numPr>
          <w:ilvl w:val="0"/>
          <w:numId w:val="40"/>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 xml:space="preserve">multiple organisations and personnel required to conduct Key Generation and Signing Ceremonies, with robust procedure controls; </w:t>
      </w:r>
    </w:p>
    <w:p w14:paraId="306573F4" w14:textId="77777777" w:rsidR="00BC0C1B" w:rsidRPr="00BC0C1B" w:rsidRDefault="00BC0C1B" w:rsidP="00F63A95">
      <w:pPr>
        <w:numPr>
          <w:ilvl w:val="0"/>
          <w:numId w:val="4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restrictions and controls on the use of system utilities;</w:t>
      </w:r>
    </w:p>
    <w:p w14:paraId="3F1E2C03" w14:textId="77777777" w:rsidR="00A8619E" w:rsidRDefault="00A8619E" w:rsidP="00F63A95">
      <w:pPr>
        <w:numPr>
          <w:ilvl w:val="0"/>
          <w:numId w:val="40"/>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hardening and accredited OS and firmware used as per NZISM and GCSB guidance;</w:t>
      </w:r>
    </w:p>
    <w:p w14:paraId="038B36CD" w14:textId="77777777" w:rsidR="007B50DB" w:rsidRDefault="007B50DB" w:rsidP="00F63A95">
      <w:pPr>
        <w:numPr>
          <w:ilvl w:val="0"/>
          <w:numId w:val="40"/>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patch management, including OS, AV and malware protection (as per ASD Top 4 mitigations and NIST CSC)</w:t>
      </w:r>
      <w:r>
        <w:rPr>
          <w:rStyle w:val="FootnoteReference"/>
          <w:rFonts w:ascii="Cambria" w:eastAsia="Times New Roman" w:hAnsi="Cambria" w:cs="Times New Roman"/>
          <w:szCs w:val="20"/>
          <w:lang w:eastAsia="en-AU"/>
        </w:rPr>
        <w:footnoteReference w:id="24"/>
      </w:r>
      <w:r>
        <w:rPr>
          <w:rFonts w:ascii="Cambria" w:eastAsia="Times New Roman" w:hAnsi="Cambria" w:cs="Times New Roman"/>
          <w:szCs w:val="20"/>
          <w:lang w:eastAsia="en-AU"/>
        </w:rPr>
        <w:t>;</w:t>
      </w:r>
    </w:p>
    <w:p w14:paraId="0EC2036F" w14:textId="2CA0552F" w:rsidR="00BC0C1B" w:rsidRPr="00BC0C1B" w:rsidRDefault="00BC0C1B" w:rsidP="00F63A95">
      <w:pPr>
        <w:numPr>
          <w:ilvl w:val="0"/>
          <w:numId w:val="4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use of monitoring and alarm systems to detect and warn of unauthorised access to computer system resources; </w:t>
      </w:r>
    </w:p>
    <w:p w14:paraId="440A6C33" w14:textId="77777777" w:rsidR="00CD5E21" w:rsidRDefault="00BC0C1B" w:rsidP="00F63A95">
      <w:pPr>
        <w:numPr>
          <w:ilvl w:val="0"/>
          <w:numId w:val="4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lastRenderedPageBreak/>
        <w:t>logging of all system access and use</w:t>
      </w:r>
      <w:r w:rsidR="00CD5E21">
        <w:rPr>
          <w:rFonts w:ascii="Cambria" w:eastAsia="Times New Roman" w:hAnsi="Cambria" w:cs="Times New Roman"/>
          <w:szCs w:val="20"/>
          <w:lang w:eastAsia="en-AU"/>
        </w:rPr>
        <w:t>; and</w:t>
      </w:r>
    </w:p>
    <w:p w14:paraId="5EE5C72D" w14:textId="77777777" w:rsidR="00BC0C1B" w:rsidRPr="00BC0C1B" w:rsidRDefault="00CD5E21" w:rsidP="00F63A95">
      <w:pPr>
        <w:numPr>
          <w:ilvl w:val="0"/>
          <w:numId w:val="40"/>
        </w:numPr>
        <w:spacing w:after="120" w:line="240" w:lineRule="auto"/>
        <w:contextualSpacing/>
        <w:rPr>
          <w:rFonts w:ascii="Cambria" w:eastAsia="Times New Roman" w:hAnsi="Cambria" w:cs="Times New Roman"/>
          <w:szCs w:val="20"/>
          <w:lang w:eastAsia="en-AU"/>
        </w:rPr>
      </w:pPr>
      <w:proofErr w:type="gramStart"/>
      <w:r>
        <w:rPr>
          <w:rFonts w:ascii="Cambria" w:eastAsia="Times New Roman" w:hAnsi="Cambria" w:cs="Times New Roman"/>
          <w:szCs w:val="20"/>
          <w:lang w:eastAsia="en-AU"/>
        </w:rPr>
        <w:t>regular</w:t>
      </w:r>
      <w:proofErr w:type="gramEnd"/>
      <w:r>
        <w:rPr>
          <w:rFonts w:ascii="Cambria" w:eastAsia="Times New Roman" w:hAnsi="Cambria" w:cs="Times New Roman"/>
          <w:szCs w:val="20"/>
          <w:lang w:eastAsia="en-AU"/>
        </w:rPr>
        <w:t xml:space="preserve"> internal reviews and independent audits by Service Providers and Lead Agency</w:t>
      </w:r>
      <w:r w:rsidR="00BC0C1B" w:rsidRPr="00BC0C1B">
        <w:rPr>
          <w:rFonts w:ascii="Cambria" w:eastAsia="Times New Roman" w:hAnsi="Cambria" w:cs="Times New Roman"/>
          <w:szCs w:val="20"/>
          <w:lang w:eastAsia="en-AU"/>
        </w:rPr>
        <w:t>.</w:t>
      </w:r>
    </w:p>
    <w:p w14:paraId="301703B5" w14:textId="77777777" w:rsidR="00BC0C1B" w:rsidRPr="00BC0C1B" w:rsidRDefault="00BC0C1B" w:rsidP="00EF6875">
      <w:pPr>
        <w:pStyle w:val="Heading3"/>
      </w:pPr>
      <w:bookmarkStart w:id="2056" w:name="_Toc36980727"/>
      <w:bookmarkStart w:id="2057" w:name="_Toc166312771"/>
      <w:bookmarkStart w:id="2058" w:name="_Toc246766545"/>
      <w:bookmarkStart w:id="2059" w:name="_Toc325181199"/>
      <w:bookmarkStart w:id="2060" w:name="_Toc325181477"/>
      <w:bookmarkStart w:id="2061" w:name="_Toc325181743"/>
      <w:bookmarkStart w:id="2062" w:name="_Toc325182877"/>
      <w:bookmarkStart w:id="2063" w:name="_Toc325183726"/>
      <w:bookmarkStart w:id="2064" w:name="_Toc297149754"/>
      <w:r w:rsidRPr="00BC0C1B">
        <w:t>Computer security rating</w:t>
      </w:r>
      <w:bookmarkEnd w:id="2056"/>
      <w:bookmarkEnd w:id="2057"/>
      <w:bookmarkEnd w:id="2058"/>
      <w:bookmarkEnd w:id="2059"/>
      <w:bookmarkEnd w:id="2060"/>
      <w:bookmarkEnd w:id="2061"/>
      <w:bookmarkEnd w:id="2062"/>
      <w:bookmarkEnd w:id="2063"/>
      <w:bookmarkEnd w:id="2064"/>
    </w:p>
    <w:p w14:paraId="7DF601FA" w14:textId="1DF0B9ED"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All facilities and equipment have been constructed or selected</w:t>
      </w:r>
      <w:r w:rsidR="0097682E">
        <w:rPr>
          <w:rFonts w:ascii="Cambria" w:eastAsia="Times New Roman" w:hAnsi="Cambria" w:cs="Times New Roman"/>
          <w:szCs w:val="24"/>
          <w:lang w:val="en-GB" w:eastAsia="en-AU"/>
        </w:rPr>
        <w:t xml:space="preserve"> to satisfy appropriate </w:t>
      </w:r>
      <w:r w:rsidR="003D61B3">
        <w:rPr>
          <w:rFonts w:ascii="Cambria" w:eastAsia="Times New Roman" w:hAnsi="Cambria" w:cs="Times New Roman"/>
          <w:szCs w:val="24"/>
          <w:lang w:val="en-GB" w:eastAsia="en-AU"/>
        </w:rPr>
        <w:t xml:space="preserve">PSR and NZISM </w:t>
      </w:r>
      <w:r w:rsidR="0097682E">
        <w:rPr>
          <w:rFonts w:ascii="Cambria" w:eastAsia="Times New Roman" w:hAnsi="Cambria" w:cs="Times New Roman"/>
          <w:szCs w:val="24"/>
          <w:lang w:val="en-GB" w:eastAsia="en-AU"/>
        </w:rPr>
        <w:t>security requirements</w:t>
      </w:r>
      <w:r w:rsidR="007D6672">
        <w:rPr>
          <w:rFonts w:ascii="Cambria" w:eastAsia="Times New Roman" w:hAnsi="Cambria" w:cs="Times New Roman"/>
          <w:szCs w:val="24"/>
          <w:lang w:val="en-GB" w:eastAsia="en-AU"/>
        </w:rPr>
        <w:t>, as per Section 6.5.1</w:t>
      </w:r>
      <w:r w:rsidRPr="00BC0C1B">
        <w:rPr>
          <w:rFonts w:ascii="Cambria" w:eastAsia="Times New Roman" w:hAnsi="Cambria" w:cs="Times New Roman"/>
          <w:szCs w:val="24"/>
          <w:lang w:val="en-GB" w:eastAsia="en-AU"/>
        </w:rPr>
        <w:t xml:space="preserve">.  </w:t>
      </w:r>
    </w:p>
    <w:p w14:paraId="61B6E21B" w14:textId="77777777" w:rsidR="00BC0C1B" w:rsidRPr="00B93702" w:rsidRDefault="00BC0C1B" w:rsidP="00EF6875">
      <w:pPr>
        <w:pStyle w:val="Heading2"/>
      </w:pPr>
      <w:bookmarkStart w:id="2065" w:name="_Toc237159599"/>
      <w:bookmarkStart w:id="2066" w:name="_Toc246766546"/>
      <w:bookmarkStart w:id="2067" w:name="_Toc325181200"/>
      <w:bookmarkStart w:id="2068" w:name="_Toc325181478"/>
      <w:bookmarkStart w:id="2069" w:name="_Toc325181744"/>
      <w:bookmarkStart w:id="2070" w:name="_Toc325182878"/>
      <w:bookmarkStart w:id="2071" w:name="_Toc325183727"/>
      <w:bookmarkStart w:id="2072" w:name="_Toc297149755"/>
      <w:bookmarkStart w:id="2073" w:name="_Toc446408865"/>
      <w:bookmarkStart w:id="2074" w:name="_Toc130487758"/>
      <w:bookmarkStart w:id="2075" w:name="_Toc130491694"/>
      <w:bookmarkStart w:id="2076" w:name="_Toc166312772"/>
      <w:r w:rsidRPr="00B93702">
        <w:t>Life cycle technical controls</w:t>
      </w:r>
      <w:bookmarkEnd w:id="2065"/>
      <w:bookmarkEnd w:id="2066"/>
      <w:bookmarkEnd w:id="2067"/>
      <w:bookmarkEnd w:id="2068"/>
      <w:bookmarkEnd w:id="2069"/>
      <w:bookmarkEnd w:id="2070"/>
      <w:bookmarkEnd w:id="2071"/>
      <w:bookmarkEnd w:id="2072"/>
      <w:bookmarkEnd w:id="2073"/>
    </w:p>
    <w:p w14:paraId="400D239D" w14:textId="77777777" w:rsidR="00BC0C1B" w:rsidRPr="00BC0C1B" w:rsidRDefault="00BC0C1B" w:rsidP="00EF6875">
      <w:pPr>
        <w:pStyle w:val="Heading3"/>
      </w:pPr>
      <w:bookmarkStart w:id="2077" w:name="_Toc130487759"/>
      <w:bookmarkStart w:id="2078" w:name="_Toc130491695"/>
      <w:bookmarkStart w:id="2079" w:name="_Toc166312773"/>
      <w:bookmarkStart w:id="2080" w:name="_Toc246766547"/>
      <w:bookmarkStart w:id="2081" w:name="_Toc325181201"/>
      <w:bookmarkStart w:id="2082" w:name="_Toc325181479"/>
      <w:bookmarkStart w:id="2083" w:name="_Toc325181745"/>
      <w:bookmarkStart w:id="2084" w:name="_Toc325182879"/>
      <w:bookmarkStart w:id="2085" w:name="_Toc325183728"/>
      <w:bookmarkStart w:id="2086" w:name="_Toc297149756"/>
      <w:bookmarkEnd w:id="2074"/>
      <w:bookmarkEnd w:id="2075"/>
      <w:bookmarkEnd w:id="2076"/>
      <w:r w:rsidRPr="00BC0C1B">
        <w:t>System development controls</w:t>
      </w:r>
      <w:bookmarkEnd w:id="2077"/>
      <w:bookmarkEnd w:id="2078"/>
      <w:bookmarkEnd w:id="2079"/>
      <w:bookmarkEnd w:id="2080"/>
      <w:bookmarkEnd w:id="2081"/>
      <w:bookmarkEnd w:id="2082"/>
      <w:bookmarkEnd w:id="2083"/>
      <w:bookmarkEnd w:id="2084"/>
      <w:bookmarkEnd w:id="2085"/>
      <w:bookmarkEnd w:id="2086"/>
    </w:p>
    <w:p w14:paraId="531C16E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97087C">
        <w:rPr>
          <w:rFonts w:ascii="Cambria" w:eastAsia="Times New Roman" w:hAnsi="Cambria" w:cs="Times New Roman"/>
          <w:szCs w:val="24"/>
          <w:lang w:val="en-GB" w:eastAsia="en-AU"/>
        </w:rPr>
        <w:t>The software development controls applied in the development of the CA software ha</w:t>
      </w:r>
      <w:r w:rsidR="00103CB8">
        <w:rPr>
          <w:rFonts w:ascii="Cambria" w:eastAsia="Times New Roman" w:hAnsi="Cambria" w:cs="Times New Roman"/>
          <w:szCs w:val="24"/>
          <w:lang w:val="en-GB" w:eastAsia="en-AU"/>
        </w:rPr>
        <w:t xml:space="preserve">s </w:t>
      </w:r>
      <w:r w:rsidRPr="0097087C">
        <w:rPr>
          <w:rFonts w:ascii="Cambria" w:eastAsia="Times New Roman" w:hAnsi="Cambria" w:cs="Times New Roman"/>
          <w:szCs w:val="24"/>
          <w:lang w:val="en-GB" w:eastAsia="en-AU"/>
        </w:rPr>
        <w:t>been evaluated and certified to meet, or exceed the requirements of ITSEC E3 or Common Criteria EAL4.</w:t>
      </w:r>
      <w:r w:rsidRPr="00BC0C1B">
        <w:rPr>
          <w:rFonts w:ascii="Cambria" w:eastAsia="Times New Roman" w:hAnsi="Cambria" w:cs="Times New Roman"/>
          <w:szCs w:val="24"/>
          <w:lang w:val="en-GB" w:eastAsia="en-AU"/>
        </w:rPr>
        <w:t xml:space="preserve"> </w:t>
      </w:r>
    </w:p>
    <w:p w14:paraId="77A75FBA"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Changes in the production environment are tested in the PKI test environment, which is operated and maintained within a physically secure environment. Proposed changes are then approved for deployment by the </w:t>
      </w:r>
      <w:r w:rsidR="00984823">
        <w:rPr>
          <w:rFonts w:ascii="Cambria" w:eastAsia="Times New Roman" w:hAnsi="Cambria" w:cs="Times New Roman"/>
          <w:szCs w:val="24"/>
          <w:lang w:val="en-GB" w:eastAsia="en-AU"/>
        </w:rPr>
        <w:t>Lead Agency</w:t>
      </w:r>
      <w:r w:rsidR="00CB5AB9">
        <w:rPr>
          <w:rFonts w:ascii="Cambria" w:eastAsia="Times New Roman" w:hAnsi="Cambria" w:cs="Times New Roman"/>
          <w:szCs w:val="24"/>
          <w:lang w:val="en-GB" w:eastAsia="en-AU"/>
        </w:rPr>
        <w:t xml:space="preserve"> in accordance with the PKI Change Control Management Procedures</w:t>
      </w:r>
      <w:r w:rsidRPr="00BC0C1B">
        <w:rPr>
          <w:rFonts w:ascii="Cambria" w:eastAsia="Times New Roman" w:hAnsi="Cambria" w:cs="Times New Roman"/>
          <w:szCs w:val="24"/>
          <w:lang w:val="en-GB" w:eastAsia="en-AU"/>
        </w:rPr>
        <w:t xml:space="preserve">. </w:t>
      </w:r>
    </w:p>
    <w:p w14:paraId="3D624D15" w14:textId="77777777" w:rsidR="00CB5AB9" w:rsidRDefault="00CB5AB9" w:rsidP="00BC0C1B">
      <w:pPr>
        <w:spacing w:after="120" w:line="240" w:lineRule="auto"/>
        <w:jc w:val="both"/>
        <w:rPr>
          <w:del w:id="2087" w:author="cogito" w:date="2016-05-08T16:59:00Z"/>
          <w:rFonts w:ascii="Cambria" w:eastAsia="Times New Roman" w:hAnsi="Cambria" w:cs="Times New Roman"/>
          <w:szCs w:val="24"/>
          <w:lang w:val="en-GB" w:eastAsia="en-AU"/>
        </w:rPr>
      </w:pPr>
      <w:del w:id="2088" w:author="cogito" w:date="2016-05-08T16:59:00Z">
        <w:r>
          <w:rPr>
            <w:rFonts w:ascii="Cambria" w:eastAsia="Times New Roman" w:hAnsi="Cambria" w:cs="Times New Roman"/>
            <w:szCs w:val="24"/>
            <w:lang w:val="en-GB" w:eastAsia="en-AU"/>
          </w:rPr>
          <w:delText>Changes to the RCA should only be conducted prior to key generation and signing ceremonies, and included in the ‘pre ceremony’ scripted procedure; or when a routine CRL refresh is required (ie. changes applied upto no more than 6 months after approval).</w:delText>
        </w:r>
      </w:del>
    </w:p>
    <w:p w14:paraId="7F33E210" w14:textId="77777777" w:rsidR="00FF2F89" w:rsidRDefault="00FF2F89" w:rsidP="00BC0C1B">
      <w:pPr>
        <w:spacing w:after="120" w:line="240" w:lineRule="auto"/>
        <w:jc w:val="both"/>
        <w:rPr>
          <w:del w:id="2089" w:author="cogito" w:date="2016-05-08T16:59:00Z"/>
          <w:rFonts w:ascii="Cambria" w:eastAsia="Times New Roman" w:hAnsi="Cambria" w:cs="Times New Roman"/>
          <w:szCs w:val="24"/>
          <w:lang w:val="en-GB" w:eastAsia="en-AU"/>
        </w:rPr>
      </w:pPr>
      <w:del w:id="2090" w:author="cogito" w:date="2016-05-08T16:59:00Z">
        <w:r>
          <w:rPr>
            <w:rFonts w:ascii="Cambria" w:eastAsia="Times New Roman" w:hAnsi="Cambria" w:cs="Times New Roman"/>
            <w:szCs w:val="24"/>
            <w:lang w:val="en-GB" w:eastAsia="en-AU"/>
          </w:rPr>
          <w:delText xml:space="preserve">Development staff must not have access to the Production/Live PKI environment under any circumstances (eg. trouble-shooting or investigating the cause of a realtime fault/error). </w:delText>
        </w:r>
      </w:del>
    </w:p>
    <w:p w14:paraId="04746BF0" w14:textId="77777777" w:rsidR="00FF2F89" w:rsidRPr="00BC0C1B" w:rsidRDefault="00FF2F89" w:rsidP="00BC0C1B">
      <w:pPr>
        <w:spacing w:after="120" w:line="240" w:lineRule="auto"/>
        <w:jc w:val="both"/>
        <w:rPr>
          <w:del w:id="2091" w:author="cogito" w:date="2016-05-08T16:59:00Z"/>
          <w:rFonts w:ascii="Cambria" w:eastAsia="Times New Roman" w:hAnsi="Cambria" w:cs="Times New Roman"/>
          <w:szCs w:val="24"/>
          <w:lang w:val="en-GB" w:eastAsia="en-AU"/>
        </w:rPr>
      </w:pPr>
      <w:del w:id="2092" w:author="cogito" w:date="2016-05-08T16:59:00Z">
        <w:r>
          <w:rPr>
            <w:rFonts w:ascii="Cambria" w:eastAsia="Times New Roman" w:hAnsi="Cambria" w:cs="Times New Roman"/>
            <w:szCs w:val="24"/>
            <w:lang w:val="en-GB" w:eastAsia="en-AU"/>
          </w:rPr>
          <w:delText>Development systems and staff are not to use or hold ‘live’ keys or certificates.</w:delText>
        </w:r>
      </w:del>
    </w:p>
    <w:p w14:paraId="5DB3FCD9" w14:textId="029590C3" w:rsidR="00FF2F89" w:rsidRPr="00BC0C1B" w:rsidRDefault="00FF2F89" w:rsidP="00BC0C1B">
      <w:pPr>
        <w:spacing w:after="120" w:line="240" w:lineRule="auto"/>
        <w:jc w:val="both"/>
        <w:rPr>
          <w:ins w:id="2093" w:author="cogito" w:date="2016-05-08T16:59:00Z"/>
          <w:rFonts w:ascii="Cambria" w:eastAsia="Times New Roman" w:hAnsi="Cambria" w:cs="Times New Roman"/>
          <w:szCs w:val="24"/>
          <w:lang w:val="en-GB" w:eastAsia="en-AU"/>
        </w:rPr>
      </w:pPr>
      <w:commentRangeStart w:id="2094"/>
      <w:ins w:id="2095" w:author="cogito" w:date="2016-05-08T16:59:00Z">
        <w:r>
          <w:rPr>
            <w:rFonts w:ascii="Cambria" w:eastAsia="Times New Roman" w:hAnsi="Cambria" w:cs="Times New Roman"/>
            <w:szCs w:val="24"/>
            <w:lang w:val="en-GB" w:eastAsia="en-AU"/>
          </w:rPr>
          <w:t>.</w:t>
        </w:r>
        <w:commentRangeEnd w:id="2094"/>
        <w:r w:rsidR="00DF3B93">
          <w:rPr>
            <w:rStyle w:val="CommentReference"/>
            <w:rFonts w:ascii="Times New Roman" w:eastAsia="Times New Roman" w:hAnsi="Times New Roman" w:cs="Times New Roman"/>
            <w:lang w:val="en-GB" w:eastAsia="en-AU"/>
          </w:rPr>
          <w:commentReference w:id="2094"/>
        </w:r>
      </w:ins>
    </w:p>
    <w:p w14:paraId="5CF8098A" w14:textId="77777777" w:rsidR="00BC0C1B" w:rsidRPr="00BC0C1B" w:rsidRDefault="00BC0C1B" w:rsidP="00EF6875">
      <w:pPr>
        <w:pStyle w:val="Heading3"/>
      </w:pPr>
      <w:bookmarkStart w:id="2096" w:name="_Toc130487760"/>
      <w:bookmarkStart w:id="2097" w:name="_Toc130491696"/>
      <w:bookmarkStart w:id="2098" w:name="_Toc166312774"/>
      <w:bookmarkStart w:id="2099" w:name="_Toc246766548"/>
      <w:bookmarkStart w:id="2100" w:name="_Toc325181202"/>
      <w:bookmarkStart w:id="2101" w:name="_Toc325181480"/>
      <w:bookmarkStart w:id="2102" w:name="_Toc325181746"/>
      <w:bookmarkStart w:id="2103" w:name="_Toc325182880"/>
      <w:bookmarkStart w:id="2104" w:name="_Toc325183729"/>
      <w:bookmarkStart w:id="2105" w:name="_Toc297149757"/>
      <w:r w:rsidRPr="00BC0C1B">
        <w:t>Security management controls</w:t>
      </w:r>
      <w:bookmarkEnd w:id="2096"/>
      <w:bookmarkEnd w:id="2097"/>
      <w:bookmarkEnd w:id="2098"/>
      <w:bookmarkEnd w:id="2099"/>
      <w:bookmarkEnd w:id="2100"/>
      <w:bookmarkEnd w:id="2101"/>
      <w:bookmarkEnd w:id="2102"/>
      <w:bookmarkEnd w:id="2103"/>
      <w:bookmarkEnd w:id="2104"/>
      <w:bookmarkEnd w:id="2105"/>
    </w:p>
    <w:p w14:paraId="3292E4E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Security management controls exist to ensure that PKI systems are operating correctly and in a manner consistent with the PKI configuration baseline. The </w:t>
      </w:r>
      <w:commentRangeStart w:id="2106"/>
      <w:r w:rsidRPr="00BC0C1B">
        <w:rPr>
          <w:rFonts w:ascii="Cambria" w:eastAsia="Times New Roman" w:hAnsi="Cambria" w:cs="Times New Roman"/>
          <w:szCs w:val="24"/>
          <w:lang w:val="en-GB" w:eastAsia="en-AU"/>
        </w:rPr>
        <w:t>configuration baseline</w:t>
      </w:r>
      <w:r w:rsidRPr="00BC0C1B">
        <w:rPr>
          <w:rFonts w:ascii="Cambria" w:eastAsia="Times New Roman" w:hAnsi="Cambria" w:cs="Times New Roman"/>
          <w:i/>
          <w:szCs w:val="24"/>
          <w:lang w:val="en-GB" w:eastAsia="en-AU"/>
        </w:rPr>
        <w:t xml:space="preserve"> </w:t>
      </w:r>
      <w:r w:rsidRPr="00BC0C1B">
        <w:rPr>
          <w:rFonts w:ascii="Cambria" w:eastAsia="Times New Roman" w:hAnsi="Cambria" w:cs="Times New Roman"/>
          <w:szCs w:val="24"/>
          <w:lang w:val="en-GB" w:eastAsia="en-AU"/>
        </w:rPr>
        <w:t>document</w:t>
      </w:r>
      <w:commentRangeEnd w:id="2106"/>
      <w:r w:rsidR="00CB5AB9">
        <w:rPr>
          <w:rStyle w:val="CommentReference"/>
          <w:rFonts w:ascii="Times New Roman" w:eastAsia="Times New Roman" w:hAnsi="Times New Roman" w:cs="Times New Roman"/>
          <w:lang w:val="en-GB" w:eastAsia="en-AU"/>
        </w:rPr>
        <w:commentReference w:id="2106"/>
      </w:r>
      <w:r w:rsidRPr="00BC0C1B">
        <w:rPr>
          <w:rFonts w:ascii="Cambria" w:eastAsia="Times New Roman" w:hAnsi="Cambria" w:cs="Times New Roman"/>
          <w:szCs w:val="24"/>
          <w:lang w:val="en-GB" w:eastAsia="en-AU"/>
        </w:rPr>
        <w:t xml:space="preserve"> includes a schedule of configured items, including details of the hardware and software configuration parameters and a mechanism for identifying appropriate documentation and known security flaws for each item. </w:t>
      </w:r>
    </w:p>
    <w:p w14:paraId="486334E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Operations Manager is responsible for maintaining the configuration baseline and for managing any </w:t>
      </w:r>
      <w:r w:rsidR="003A1119">
        <w:rPr>
          <w:rFonts w:ascii="Cambria" w:eastAsia="Times New Roman" w:hAnsi="Cambria" w:cs="Times New Roman"/>
          <w:szCs w:val="24"/>
          <w:lang w:val="en-GB" w:eastAsia="en-AU"/>
        </w:rPr>
        <w:t xml:space="preserve">changes in accordance with the </w:t>
      </w:r>
      <w:r w:rsidR="00E0600F">
        <w:rPr>
          <w:rFonts w:ascii="Cambria" w:eastAsia="Times New Roman" w:hAnsi="Cambria" w:cs="Times New Roman"/>
          <w:szCs w:val="24"/>
          <w:lang w:val="en-GB" w:eastAsia="en-AU"/>
        </w:rPr>
        <w:t>S</w:t>
      </w:r>
      <w:r w:rsidR="00E0600F" w:rsidRPr="00BC0C1B">
        <w:rPr>
          <w:rFonts w:ascii="Cambria" w:eastAsia="Times New Roman" w:hAnsi="Cambria" w:cs="Times New Roman"/>
          <w:szCs w:val="24"/>
          <w:lang w:val="en-GB" w:eastAsia="en-AU"/>
        </w:rPr>
        <w:t>SP</w:t>
      </w:r>
      <w:r w:rsidRPr="00BC0C1B">
        <w:rPr>
          <w:rFonts w:ascii="Cambria" w:eastAsia="Times New Roman" w:hAnsi="Cambria" w:cs="Times New Roman"/>
          <w:szCs w:val="24"/>
          <w:lang w:val="en-GB" w:eastAsia="en-AU"/>
        </w:rPr>
        <w:t xml:space="preserve">. </w:t>
      </w:r>
      <w:r w:rsidR="0097682E">
        <w:rPr>
          <w:rFonts w:ascii="Cambria" w:eastAsia="Times New Roman" w:hAnsi="Cambria" w:cs="Times New Roman"/>
          <w:snapToGrid w:val="0"/>
          <w:szCs w:val="24"/>
          <w:lang w:val="en-GB" w:eastAsia="en-AU"/>
        </w:rPr>
        <w:t xml:space="preserve">The </w:t>
      </w:r>
      <w:r w:rsidR="003A1119">
        <w:rPr>
          <w:rFonts w:ascii="Cambria" w:eastAsia="Times New Roman" w:hAnsi="Cambria" w:cs="Times New Roman"/>
          <w:snapToGrid w:val="0"/>
          <w:szCs w:val="24"/>
          <w:lang w:val="en-GB" w:eastAsia="en-AU"/>
        </w:rPr>
        <w:t>SO</w:t>
      </w:r>
      <w:r w:rsidRPr="00BC0C1B">
        <w:rPr>
          <w:rFonts w:ascii="Cambria" w:eastAsia="Times New Roman" w:hAnsi="Cambria" w:cs="Times New Roman"/>
          <w:snapToGrid w:val="0"/>
          <w:szCs w:val="24"/>
          <w:lang w:val="en-GB" w:eastAsia="en-AU"/>
        </w:rPr>
        <w:t xml:space="preserve"> is responsible for maintaining a change control process at the PKI that records all changes to the PKI configuration, including all hardware and software changes.</w:t>
      </w:r>
    </w:p>
    <w:p w14:paraId="20F04480"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Security management controls are describe</w:t>
      </w:r>
      <w:r w:rsidR="003A1119">
        <w:rPr>
          <w:rFonts w:ascii="Cambria" w:eastAsia="Times New Roman" w:hAnsi="Cambria" w:cs="Times New Roman"/>
          <w:szCs w:val="24"/>
          <w:lang w:val="en-GB" w:eastAsia="en-AU"/>
        </w:rPr>
        <w:t xml:space="preserve">d in further detail in the </w:t>
      </w:r>
      <w:r w:rsidR="00E0600F">
        <w:rPr>
          <w:rFonts w:ascii="Cambria" w:eastAsia="Times New Roman" w:hAnsi="Cambria" w:cs="Times New Roman"/>
          <w:szCs w:val="24"/>
          <w:lang w:val="en-GB" w:eastAsia="en-AU"/>
        </w:rPr>
        <w:t>S</w:t>
      </w:r>
      <w:r w:rsidR="00E0600F" w:rsidRPr="00BC0C1B">
        <w:rPr>
          <w:rFonts w:ascii="Cambria" w:eastAsia="Times New Roman" w:hAnsi="Cambria" w:cs="Times New Roman"/>
          <w:szCs w:val="24"/>
          <w:lang w:val="en-GB" w:eastAsia="en-AU"/>
        </w:rPr>
        <w:t>SP</w:t>
      </w:r>
      <w:r w:rsidRPr="00BC0C1B">
        <w:rPr>
          <w:rFonts w:ascii="Cambria" w:eastAsia="Times New Roman" w:hAnsi="Cambria" w:cs="Times New Roman"/>
          <w:i/>
          <w:szCs w:val="24"/>
          <w:lang w:val="en-GB" w:eastAsia="en-AU"/>
        </w:rPr>
        <w:t>.</w:t>
      </w:r>
    </w:p>
    <w:p w14:paraId="3C80B525" w14:textId="77777777" w:rsidR="00A0429C" w:rsidRPr="00CB5AB9" w:rsidRDefault="00A0429C"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Lead Agency regular audits </w:t>
      </w:r>
      <w:r w:rsidR="00A51F10">
        <w:rPr>
          <w:rFonts w:ascii="Cambria" w:eastAsia="Times New Roman" w:hAnsi="Cambria" w:cs="Times New Roman"/>
          <w:szCs w:val="24"/>
          <w:lang w:val="en-GB" w:eastAsia="en-AU"/>
        </w:rPr>
        <w:t>are to</w:t>
      </w:r>
      <w:r>
        <w:rPr>
          <w:rFonts w:ascii="Cambria" w:eastAsia="Times New Roman" w:hAnsi="Cambria" w:cs="Times New Roman"/>
          <w:szCs w:val="24"/>
          <w:lang w:val="en-GB" w:eastAsia="en-AU"/>
        </w:rPr>
        <w:t xml:space="preserve"> check the baseline configuration matches the actual system components deployed and the change control register.</w:t>
      </w:r>
    </w:p>
    <w:p w14:paraId="30B233B2" w14:textId="77777777" w:rsidR="00BC0C1B" w:rsidRPr="00BC0C1B" w:rsidRDefault="00BC0C1B" w:rsidP="00EF6875">
      <w:pPr>
        <w:pStyle w:val="Heading3"/>
      </w:pPr>
      <w:bookmarkStart w:id="2107" w:name="_Toc130487761"/>
      <w:bookmarkStart w:id="2108" w:name="_Toc130491697"/>
      <w:bookmarkStart w:id="2109" w:name="_Toc166312775"/>
      <w:bookmarkStart w:id="2110" w:name="_Toc246766549"/>
      <w:bookmarkStart w:id="2111" w:name="_Toc325181203"/>
      <w:bookmarkStart w:id="2112" w:name="_Toc325181481"/>
      <w:bookmarkStart w:id="2113" w:name="_Toc325181747"/>
      <w:bookmarkStart w:id="2114" w:name="_Toc325182881"/>
      <w:bookmarkStart w:id="2115" w:name="_Toc325183730"/>
      <w:bookmarkStart w:id="2116" w:name="_Toc297149758"/>
      <w:r w:rsidRPr="00BC0C1B">
        <w:t>Life cycle security controls</w:t>
      </w:r>
      <w:bookmarkEnd w:id="2107"/>
      <w:bookmarkEnd w:id="2108"/>
      <w:bookmarkEnd w:id="2109"/>
      <w:bookmarkEnd w:id="2110"/>
      <w:bookmarkEnd w:id="2111"/>
      <w:bookmarkEnd w:id="2112"/>
      <w:bookmarkEnd w:id="2113"/>
      <w:bookmarkEnd w:id="2114"/>
      <w:bookmarkEnd w:id="2115"/>
      <w:bookmarkEnd w:id="2116"/>
    </w:p>
    <w:p w14:paraId="3F75F2AE" w14:textId="7885F8E3" w:rsidR="00BC0C1B" w:rsidRDefault="00BC0C1B" w:rsidP="00BC0C1B">
      <w:pPr>
        <w:spacing w:after="120" w:line="240" w:lineRule="auto"/>
        <w:jc w:val="both"/>
        <w:rPr>
          <w:rFonts w:ascii="Cambria" w:eastAsia="Times New Roman" w:hAnsi="Cambria" w:cs="Times New Roman"/>
          <w:szCs w:val="24"/>
          <w:lang w:val="en-GB" w:eastAsia="en-AU"/>
        </w:rPr>
      </w:pPr>
      <w:bookmarkStart w:id="2117" w:name="_Toc130487762"/>
      <w:bookmarkStart w:id="2118" w:name="_Toc130491698"/>
    </w:p>
    <w:p w14:paraId="2AEBCDD6" w14:textId="77777777" w:rsidR="00A51F10" w:rsidRDefault="00A51F10"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All the PKI RCA components are to be considered and managed as CONFIDENTIAL security classification, to maintain the integrity, assurance and trust of the PKI Framework.</w:t>
      </w:r>
    </w:p>
    <w:p w14:paraId="33444F4D" w14:textId="77777777" w:rsidR="008F6BB1" w:rsidRDefault="008F6BB1"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All Subordinate CA’s and associated RA’s are to be considered and managed as RESTRICTED security classification.</w:t>
      </w:r>
    </w:p>
    <w:p w14:paraId="5EA31E87" w14:textId="77777777" w:rsidR="00DB5634" w:rsidRPr="00DC19A0" w:rsidRDefault="008F6BB1" w:rsidP="00BC0C1B">
      <w:pPr>
        <w:spacing w:after="120" w:line="240" w:lineRule="auto"/>
        <w:jc w:val="both"/>
        <w:rPr>
          <w:rFonts w:ascii="Cambria" w:eastAsia="Times New Roman" w:hAnsi="Cambria" w:cs="Times New Roman"/>
          <w:szCs w:val="24"/>
          <w:lang w:val="en-GB" w:eastAsia="en-AU"/>
        </w:rPr>
      </w:pPr>
      <w:r w:rsidRPr="000C67C3">
        <w:rPr>
          <w:rFonts w:ascii="Cambria" w:eastAsia="Times New Roman" w:hAnsi="Cambria" w:cs="Times New Roman"/>
          <w:szCs w:val="24"/>
          <w:lang w:val="en-GB" w:eastAsia="en-AU"/>
        </w:rPr>
        <w:t>Regular internal reviews and independent audits are to be conducted by Service Providers and Lead Agency.</w:t>
      </w:r>
    </w:p>
    <w:p w14:paraId="32D70DEA" w14:textId="77777777" w:rsidR="00BC0C1B" w:rsidRPr="00DC19A0" w:rsidRDefault="00BC0C1B" w:rsidP="00EF6875">
      <w:pPr>
        <w:pStyle w:val="Heading2"/>
      </w:pPr>
      <w:bookmarkStart w:id="2119" w:name="_Toc237159600"/>
      <w:bookmarkStart w:id="2120" w:name="_Toc246766550"/>
      <w:bookmarkStart w:id="2121" w:name="_Toc325181204"/>
      <w:bookmarkStart w:id="2122" w:name="_Toc325181482"/>
      <w:bookmarkStart w:id="2123" w:name="_Toc325181748"/>
      <w:bookmarkStart w:id="2124" w:name="_Toc325182882"/>
      <w:bookmarkStart w:id="2125" w:name="_Toc325183731"/>
      <w:bookmarkStart w:id="2126" w:name="_Toc297149759"/>
      <w:bookmarkStart w:id="2127" w:name="_Toc446408866"/>
      <w:bookmarkStart w:id="2128" w:name="_Toc166312776"/>
      <w:r w:rsidRPr="00DC19A0">
        <w:lastRenderedPageBreak/>
        <w:t>Network security controls</w:t>
      </w:r>
      <w:bookmarkEnd w:id="2119"/>
      <w:bookmarkEnd w:id="2120"/>
      <w:bookmarkEnd w:id="2121"/>
      <w:bookmarkEnd w:id="2122"/>
      <w:bookmarkEnd w:id="2123"/>
      <w:bookmarkEnd w:id="2124"/>
      <w:bookmarkEnd w:id="2125"/>
      <w:bookmarkEnd w:id="2126"/>
      <w:bookmarkEnd w:id="2127"/>
    </w:p>
    <w:p w14:paraId="7F3DA0EC" w14:textId="015D8DDD" w:rsidR="00E47402" w:rsidRDefault="00E47402" w:rsidP="00BC0C1B">
      <w:pPr>
        <w:spacing w:after="120" w:line="240" w:lineRule="auto"/>
        <w:jc w:val="both"/>
        <w:rPr>
          <w:rFonts w:ascii="Cambria" w:eastAsia="Times New Roman" w:hAnsi="Cambria" w:cs="Times New Roman"/>
          <w:szCs w:val="24"/>
          <w:lang w:val="en-GB" w:eastAsia="en-AU"/>
        </w:rPr>
      </w:pPr>
      <w:bookmarkStart w:id="2129" w:name="_Toc130487763"/>
      <w:bookmarkStart w:id="2130" w:name="_Toc130491699"/>
      <w:bookmarkEnd w:id="2117"/>
      <w:bookmarkEnd w:id="2118"/>
      <w:bookmarkEnd w:id="2128"/>
      <w:r>
        <w:rPr>
          <w:rFonts w:ascii="Cambria" w:eastAsia="Times New Roman" w:hAnsi="Cambria" w:cs="Times New Roman"/>
          <w:szCs w:val="24"/>
          <w:lang w:val="en-GB" w:eastAsia="en-AU"/>
        </w:rPr>
        <w:t>The RCAs are maintained as offline systems</w:t>
      </w:r>
      <w:r w:rsidR="00B93702">
        <w:rPr>
          <w:rFonts w:ascii="Cambria" w:eastAsia="Times New Roman" w:hAnsi="Cambria" w:cs="Times New Roman"/>
          <w:szCs w:val="24"/>
          <w:lang w:val="en-GB" w:eastAsia="en-AU"/>
        </w:rPr>
        <w:t xml:space="preserve"> and </w:t>
      </w:r>
      <w:del w:id="2131" w:author="cogito" w:date="2016-05-08T16:59:00Z">
        <w:r w:rsidR="00B93702">
          <w:rPr>
            <w:rFonts w:ascii="Cambria" w:eastAsia="Times New Roman" w:hAnsi="Cambria" w:cs="Times New Roman"/>
            <w:szCs w:val="24"/>
            <w:lang w:val="en-GB" w:eastAsia="en-AU"/>
          </w:rPr>
          <w:delText>must</w:delText>
        </w:r>
      </w:del>
      <w:commentRangeStart w:id="2132"/>
      <w:ins w:id="2133" w:author="cogito" w:date="2016-05-08T16:59:00Z">
        <w:r w:rsidR="00604339">
          <w:rPr>
            <w:rFonts w:ascii="Cambria" w:eastAsia="Times New Roman" w:hAnsi="Cambria" w:cs="Times New Roman"/>
            <w:szCs w:val="24"/>
            <w:lang w:val="en-GB" w:eastAsia="en-AU"/>
          </w:rPr>
          <w:t>will</w:t>
        </w:r>
      </w:ins>
      <w:r w:rsidR="00B93702">
        <w:rPr>
          <w:rFonts w:ascii="Cambria" w:eastAsia="Times New Roman" w:hAnsi="Cambria" w:cs="Times New Roman"/>
          <w:szCs w:val="24"/>
          <w:lang w:val="en-GB" w:eastAsia="en-AU"/>
        </w:rPr>
        <w:t xml:space="preserve"> not </w:t>
      </w:r>
      <w:commentRangeEnd w:id="2132"/>
      <w:r w:rsidR="00DF3B93">
        <w:rPr>
          <w:rStyle w:val="CommentReference"/>
          <w:rFonts w:ascii="Times New Roman" w:eastAsia="Times New Roman" w:hAnsi="Times New Roman" w:cs="Times New Roman"/>
          <w:lang w:val="en-GB" w:eastAsia="en-AU"/>
        </w:rPr>
        <w:commentReference w:id="2132"/>
      </w:r>
      <w:r w:rsidR="00B93702">
        <w:rPr>
          <w:rFonts w:ascii="Cambria" w:eastAsia="Times New Roman" w:hAnsi="Cambria" w:cs="Times New Roman"/>
          <w:szCs w:val="24"/>
          <w:lang w:val="en-GB" w:eastAsia="en-AU"/>
        </w:rPr>
        <w:t>be connected to networked environments under any circumstances</w:t>
      </w:r>
      <w:r>
        <w:rPr>
          <w:rFonts w:ascii="Cambria" w:eastAsia="Times New Roman" w:hAnsi="Cambria" w:cs="Times New Roman"/>
          <w:szCs w:val="24"/>
          <w:lang w:val="en-GB" w:eastAsia="en-AU"/>
        </w:rPr>
        <w:t xml:space="preserve">; hence network security controls are not applicable. </w:t>
      </w:r>
    </w:p>
    <w:p w14:paraId="7A53728B" w14:textId="77777777" w:rsidR="00BC0C1B" w:rsidRPr="00DC19A0" w:rsidRDefault="00BC0C1B" w:rsidP="00BC0C1B">
      <w:pPr>
        <w:spacing w:after="120" w:line="240" w:lineRule="auto"/>
        <w:jc w:val="both"/>
        <w:rPr>
          <w:rFonts w:ascii="Cambria" w:eastAsia="Times New Roman" w:hAnsi="Cambria" w:cs="Times New Roman"/>
          <w:szCs w:val="24"/>
          <w:lang w:val="en-GB" w:eastAsia="en-AU"/>
        </w:rPr>
      </w:pPr>
      <w:r w:rsidRPr="00DC19A0">
        <w:rPr>
          <w:rFonts w:ascii="Cambria" w:eastAsia="Times New Roman" w:hAnsi="Cambria" w:cs="Times New Roman"/>
          <w:szCs w:val="24"/>
          <w:lang w:val="en-GB" w:eastAsia="en-AU"/>
        </w:rPr>
        <w:t xml:space="preserve">The </w:t>
      </w:r>
      <w:r w:rsidR="00E0600F" w:rsidRPr="00DC19A0">
        <w:rPr>
          <w:rFonts w:ascii="Cambria" w:eastAsia="Times New Roman" w:hAnsi="Cambria" w:cs="Times New Roman"/>
          <w:szCs w:val="24"/>
          <w:lang w:val="en-GB" w:eastAsia="en-AU"/>
        </w:rPr>
        <w:t>New Zealand Government</w:t>
      </w:r>
      <w:r w:rsidRPr="00DC19A0">
        <w:rPr>
          <w:rFonts w:ascii="Cambria" w:eastAsia="Times New Roman" w:hAnsi="Cambria" w:cs="Times New Roman"/>
          <w:szCs w:val="24"/>
          <w:lang w:val="en-GB" w:eastAsia="en-AU"/>
        </w:rPr>
        <w:t xml:space="preserve"> PKI network security controls include:</w:t>
      </w:r>
    </w:p>
    <w:p w14:paraId="6E5E4597" w14:textId="77777777" w:rsidR="00BC0C1B" w:rsidRPr="00DC19A0" w:rsidRDefault="00BC0C1B" w:rsidP="00F63A95">
      <w:pPr>
        <w:numPr>
          <w:ilvl w:val="0"/>
          <w:numId w:val="41"/>
        </w:numPr>
        <w:spacing w:after="120" w:line="240" w:lineRule="auto"/>
        <w:contextualSpacing/>
        <w:rPr>
          <w:rFonts w:ascii="Cambria" w:eastAsia="Times New Roman" w:hAnsi="Cambria" w:cs="Times New Roman"/>
          <w:szCs w:val="20"/>
          <w:lang w:eastAsia="en-AU"/>
        </w:rPr>
      </w:pPr>
      <w:r w:rsidRPr="00DC19A0">
        <w:rPr>
          <w:rFonts w:ascii="Cambria" w:eastAsia="Times New Roman" w:hAnsi="Cambria" w:cs="Times New Roman"/>
          <w:szCs w:val="20"/>
          <w:lang w:eastAsia="en-AU"/>
        </w:rPr>
        <w:t>firewalls;</w:t>
      </w:r>
    </w:p>
    <w:p w14:paraId="31A09EE1" w14:textId="77777777" w:rsidR="00BC0C1B" w:rsidRPr="00DC19A0" w:rsidRDefault="00BC0C1B" w:rsidP="00F63A95">
      <w:pPr>
        <w:numPr>
          <w:ilvl w:val="0"/>
          <w:numId w:val="41"/>
        </w:numPr>
        <w:spacing w:after="120" w:line="240" w:lineRule="auto"/>
        <w:contextualSpacing/>
        <w:rPr>
          <w:rFonts w:ascii="Cambria" w:eastAsia="Times New Roman" w:hAnsi="Cambria" w:cs="Times New Roman"/>
          <w:szCs w:val="20"/>
          <w:lang w:eastAsia="en-AU"/>
        </w:rPr>
      </w:pPr>
      <w:r w:rsidRPr="00DC19A0">
        <w:rPr>
          <w:rFonts w:ascii="Cambria" w:eastAsia="Times New Roman" w:hAnsi="Cambria" w:cs="Times New Roman"/>
          <w:szCs w:val="20"/>
          <w:lang w:eastAsia="en-AU"/>
        </w:rPr>
        <w:t>strong authentication</w:t>
      </w:r>
      <w:r w:rsidR="00E357D4">
        <w:rPr>
          <w:rFonts w:ascii="Cambria" w:eastAsia="Times New Roman" w:hAnsi="Cambria" w:cs="Times New Roman"/>
          <w:szCs w:val="20"/>
          <w:lang w:eastAsia="en-AU"/>
        </w:rPr>
        <w:t xml:space="preserve"> and technical access control</w:t>
      </w:r>
      <w:r w:rsidRPr="00DC19A0">
        <w:rPr>
          <w:rFonts w:ascii="Cambria" w:eastAsia="Times New Roman" w:hAnsi="Cambria" w:cs="Times New Roman"/>
          <w:szCs w:val="20"/>
          <w:lang w:eastAsia="en-AU"/>
        </w:rPr>
        <w:t>;</w:t>
      </w:r>
    </w:p>
    <w:p w14:paraId="79FBDC4D" w14:textId="77777777" w:rsidR="00BC0C1B" w:rsidRDefault="00BC0C1B" w:rsidP="00F63A95">
      <w:pPr>
        <w:numPr>
          <w:ilvl w:val="0"/>
          <w:numId w:val="41"/>
        </w:numPr>
        <w:spacing w:after="120" w:line="240" w:lineRule="auto"/>
        <w:contextualSpacing/>
        <w:rPr>
          <w:rFonts w:ascii="Cambria" w:eastAsia="Times New Roman" w:hAnsi="Cambria" w:cs="Times New Roman"/>
          <w:szCs w:val="20"/>
          <w:lang w:eastAsia="en-AU"/>
        </w:rPr>
      </w:pPr>
      <w:r w:rsidRPr="00DC19A0">
        <w:rPr>
          <w:rFonts w:ascii="Cambria" w:eastAsia="Times New Roman" w:hAnsi="Cambria" w:cs="Times New Roman"/>
          <w:szCs w:val="20"/>
          <w:lang w:eastAsia="en-AU"/>
        </w:rPr>
        <w:t>physical access controls;</w:t>
      </w:r>
    </w:p>
    <w:p w14:paraId="4E3F6983" w14:textId="77777777" w:rsidR="00E357D4" w:rsidRDefault="00E357D4" w:rsidP="00F63A95">
      <w:pPr>
        <w:numPr>
          <w:ilvl w:val="0"/>
          <w:numId w:val="41"/>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resilient, secure and appropriately containerised network architecture and configuration;</w:t>
      </w:r>
    </w:p>
    <w:p w14:paraId="71BFA406" w14:textId="77777777" w:rsidR="001E6FF2" w:rsidRPr="00DC19A0" w:rsidRDefault="001E6FF2" w:rsidP="00F63A95">
      <w:pPr>
        <w:numPr>
          <w:ilvl w:val="0"/>
          <w:numId w:val="41"/>
        </w:numPr>
        <w:spacing w:after="120" w:line="240" w:lineRule="auto"/>
        <w:contextualSpacing/>
        <w:rPr>
          <w:rFonts w:ascii="Cambria" w:eastAsia="Times New Roman" w:hAnsi="Cambria" w:cs="Times New Roman"/>
          <w:szCs w:val="20"/>
          <w:lang w:eastAsia="en-AU"/>
        </w:rPr>
      </w:pPr>
      <w:r>
        <w:rPr>
          <w:rFonts w:ascii="Cambria" w:eastAsia="Times New Roman" w:hAnsi="Cambria" w:cs="Times New Roman"/>
          <w:szCs w:val="20"/>
          <w:lang w:eastAsia="en-AU"/>
        </w:rPr>
        <w:t>strong management traffic protection;</w:t>
      </w:r>
    </w:p>
    <w:p w14:paraId="6004676C" w14:textId="77777777" w:rsidR="00BC0C1B" w:rsidRPr="00DC19A0" w:rsidRDefault="00BC0C1B" w:rsidP="00F63A95">
      <w:pPr>
        <w:numPr>
          <w:ilvl w:val="0"/>
          <w:numId w:val="41"/>
        </w:numPr>
        <w:spacing w:after="120" w:line="240" w:lineRule="auto"/>
        <w:contextualSpacing/>
        <w:rPr>
          <w:rFonts w:ascii="Cambria" w:eastAsia="Times New Roman" w:hAnsi="Cambria" w:cs="Times New Roman"/>
          <w:szCs w:val="20"/>
          <w:lang w:eastAsia="en-AU"/>
        </w:rPr>
      </w:pPr>
      <w:r w:rsidRPr="00DC19A0">
        <w:rPr>
          <w:rFonts w:ascii="Cambria" w:eastAsia="Times New Roman" w:hAnsi="Cambria" w:cs="Times New Roman"/>
          <w:szCs w:val="20"/>
          <w:lang w:eastAsia="en-AU"/>
        </w:rPr>
        <w:t>mechanisms to prevent denial-of-service attacks; and</w:t>
      </w:r>
    </w:p>
    <w:p w14:paraId="24009425" w14:textId="77777777" w:rsidR="00BC0C1B" w:rsidRPr="00DC19A0" w:rsidRDefault="00BC0C1B" w:rsidP="00F63A95">
      <w:pPr>
        <w:numPr>
          <w:ilvl w:val="0"/>
          <w:numId w:val="41"/>
        </w:numPr>
        <w:spacing w:after="120" w:line="240" w:lineRule="auto"/>
        <w:contextualSpacing/>
        <w:rPr>
          <w:rFonts w:ascii="Cambria" w:eastAsia="Times New Roman" w:hAnsi="Cambria" w:cs="Times New Roman"/>
          <w:szCs w:val="20"/>
          <w:lang w:eastAsia="en-AU"/>
        </w:rPr>
      </w:pPr>
      <w:proofErr w:type="gramStart"/>
      <w:r w:rsidRPr="00DC19A0">
        <w:rPr>
          <w:rFonts w:ascii="Cambria" w:eastAsia="Times New Roman" w:hAnsi="Cambria" w:cs="Times New Roman"/>
          <w:szCs w:val="20"/>
          <w:lang w:eastAsia="en-AU"/>
        </w:rPr>
        <w:t>password</w:t>
      </w:r>
      <w:proofErr w:type="gramEnd"/>
      <w:r w:rsidRPr="00DC19A0">
        <w:rPr>
          <w:rFonts w:ascii="Cambria" w:eastAsia="Times New Roman" w:hAnsi="Cambria" w:cs="Times New Roman"/>
          <w:szCs w:val="20"/>
          <w:lang w:eastAsia="en-AU"/>
        </w:rPr>
        <w:t xml:space="preserve"> and other logical access control.</w:t>
      </w:r>
    </w:p>
    <w:p w14:paraId="45401739" w14:textId="77777777" w:rsidR="003A1119" w:rsidRPr="00BC0C1B" w:rsidRDefault="003A1119" w:rsidP="003A1119">
      <w:pPr>
        <w:spacing w:after="120" w:line="240" w:lineRule="auto"/>
        <w:ind w:left="851"/>
        <w:contextualSpacing/>
        <w:rPr>
          <w:rFonts w:ascii="Cambria" w:eastAsia="Times New Roman" w:hAnsi="Cambria" w:cs="Times New Roman"/>
          <w:szCs w:val="20"/>
          <w:lang w:eastAsia="en-AU"/>
        </w:rPr>
      </w:pPr>
    </w:p>
    <w:p w14:paraId="46C7BFFF" w14:textId="1E254F3B" w:rsidR="00BC0C1B" w:rsidRPr="00BC0C1B" w:rsidRDefault="00BC0C1B" w:rsidP="00BC0C1B">
      <w:pPr>
        <w:spacing w:after="120" w:line="240" w:lineRule="auto"/>
        <w:jc w:val="both"/>
        <w:rPr>
          <w:rFonts w:ascii="Cambria" w:eastAsia="Batang" w:hAnsi="Cambria" w:cs="Times New Roman"/>
          <w:b/>
          <w:caps/>
          <w:sz w:val="28"/>
          <w:szCs w:val="20"/>
          <w:lang w:val="en-GB" w:eastAsia="en-AU"/>
        </w:rPr>
      </w:pPr>
      <w:r w:rsidRPr="00BC0C1B">
        <w:rPr>
          <w:rFonts w:ascii="Cambria" w:eastAsia="Times New Roman" w:hAnsi="Cambria" w:cs="Times New Roman"/>
          <w:szCs w:val="24"/>
          <w:lang w:val="en-GB" w:eastAsia="en-AU"/>
        </w:rPr>
        <w:t xml:space="preserve">The network security controls </w:t>
      </w:r>
      <w:r w:rsidR="006E21CA">
        <w:rPr>
          <w:rFonts w:ascii="Cambria" w:eastAsia="Times New Roman" w:hAnsi="Cambria" w:cs="Times New Roman"/>
          <w:szCs w:val="24"/>
          <w:lang w:val="en-GB" w:eastAsia="en-AU"/>
        </w:rPr>
        <w:t xml:space="preserve">for the PKI </w:t>
      </w:r>
      <w:del w:id="2134" w:author="cogito" w:date="2016-05-08T16:59:00Z">
        <w:r w:rsidR="00BE7965">
          <w:rPr>
            <w:rFonts w:ascii="Cambria" w:eastAsia="Times New Roman" w:hAnsi="Cambria" w:cs="Times New Roman"/>
            <w:szCs w:val="24"/>
            <w:lang w:val="en-GB" w:eastAsia="en-AU"/>
          </w:rPr>
          <w:delText xml:space="preserve">Framework </w:delText>
        </w:r>
      </w:del>
      <w:r w:rsidR="006E21CA">
        <w:rPr>
          <w:rFonts w:ascii="Cambria" w:eastAsia="Times New Roman" w:hAnsi="Cambria" w:cs="Times New Roman"/>
          <w:szCs w:val="24"/>
          <w:lang w:val="en-GB" w:eastAsia="en-AU"/>
        </w:rPr>
        <w:t xml:space="preserve">environments </w:t>
      </w:r>
      <w:del w:id="2135" w:author="cogito" w:date="2016-05-08T16:59:00Z">
        <w:r w:rsidR="00BE7965">
          <w:rPr>
            <w:rFonts w:ascii="Cambria" w:eastAsia="Times New Roman" w:hAnsi="Cambria" w:cs="Times New Roman"/>
            <w:szCs w:val="24"/>
            <w:lang w:val="en-GB" w:eastAsia="en-AU"/>
          </w:rPr>
          <w:delText>are to be</w:delText>
        </w:r>
      </w:del>
      <w:ins w:id="2136" w:author="cogito" w:date="2016-05-08T16:59:00Z">
        <w:r w:rsidRPr="00BC0C1B">
          <w:rPr>
            <w:rFonts w:ascii="Cambria" w:eastAsia="Times New Roman" w:hAnsi="Cambria" w:cs="Times New Roman"/>
            <w:szCs w:val="24"/>
            <w:lang w:val="en-GB" w:eastAsia="en-AU"/>
          </w:rPr>
          <w:t>were</w:t>
        </w:r>
      </w:ins>
      <w:r w:rsidRPr="00BC0C1B">
        <w:rPr>
          <w:rFonts w:ascii="Cambria" w:eastAsia="Times New Roman" w:hAnsi="Cambria" w:cs="Times New Roman"/>
          <w:szCs w:val="24"/>
          <w:lang w:val="en-GB" w:eastAsia="en-AU"/>
        </w:rPr>
        <w:t xml:space="preserve"> developed </w:t>
      </w:r>
      <w:r w:rsidR="00BB5E2A">
        <w:rPr>
          <w:rFonts w:ascii="Cambria" w:eastAsia="Times New Roman" w:hAnsi="Cambria" w:cs="Times New Roman"/>
          <w:szCs w:val="24"/>
          <w:lang w:val="en-GB" w:eastAsia="en-AU"/>
        </w:rPr>
        <w:t xml:space="preserve">in accordance with the NZISM, </w:t>
      </w:r>
      <w:r w:rsidRPr="00BC0C1B">
        <w:rPr>
          <w:rFonts w:ascii="Cambria" w:eastAsia="Times New Roman" w:hAnsi="Cambria" w:cs="Times New Roman"/>
          <w:szCs w:val="24"/>
          <w:lang w:val="en-GB" w:eastAsia="en-AU"/>
        </w:rPr>
        <w:t>after conducting a</w:t>
      </w:r>
      <w:r w:rsidR="00BE7965">
        <w:rPr>
          <w:rFonts w:ascii="Cambria" w:eastAsia="Times New Roman" w:hAnsi="Cambria" w:cs="Times New Roman"/>
          <w:szCs w:val="24"/>
          <w:lang w:val="en-GB" w:eastAsia="en-AU"/>
        </w:rPr>
        <w:t>n appropriate</w:t>
      </w:r>
      <w:r w:rsidRPr="00BC0C1B">
        <w:rPr>
          <w:rFonts w:ascii="Cambria" w:eastAsia="Times New Roman" w:hAnsi="Cambria" w:cs="Times New Roman"/>
          <w:szCs w:val="24"/>
          <w:lang w:val="en-GB" w:eastAsia="en-AU"/>
        </w:rPr>
        <w:t xml:space="preserve"> threat and risk assessment.</w:t>
      </w:r>
      <w:r w:rsidR="00BE7965">
        <w:rPr>
          <w:rFonts w:ascii="Cambria" w:eastAsia="Times New Roman" w:hAnsi="Cambria" w:cs="Times New Roman"/>
          <w:szCs w:val="24"/>
          <w:lang w:val="en-GB" w:eastAsia="en-AU"/>
        </w:rPr>
        <w:t xml:space="preserve">  The risk assessment and Certification report for the RCA is available to New Zealand Government PKI Service Providers</w:t>
      </w:r>
      <w:r w:rsidR="00BE7965">
        <w:rPr>
          <w:rStyle w:val="FootnoteReference"/>
          <w:rFonts w:ascii="Cambria" w:eastAsia="Times New Roman" w:hAnsi="Cambria" w:cs="Times New Roman"/>
          <w:szCs w:val="24"/>
          <w:lang w:val="en-GB" w:eastAsia="en-AU"/>
        </w:rPr>
        <w:footnoteReference w:id="25"/>
      </w:r>
      <w:r w:rsidR="00BE7965">
        <w:rPr>
          <w:rFonts w:ascii="Cambria" w:eastAsia="Times New Roman" w:hAnsi="Cambria" w:cs="Times New Roman"/>
          <w:szCs w:val="24"/>
          <w:lang w:val="en-GB" w:eastAsia="en-AU"/>
        </w:rPr>
        <w:t xml:space="preserve"> and Subscribing Agencies to review as part of their own risk assessment and service Accreditation requirements. </w:t>
      </w:r>
      <w:r w:rsidR="00BB5E2A">
        <w:rPr>
          <w:rFonts w:ascii="Cambria" w:eastAsia="Times New Roman" w:hAnsi="Cambria" w:cs="Times New Roman"/>
          <w:szCs w:val="24"/>
          <w:lang w:val="en-GB" w:eastAsia="en-AU"/>
        </w:rPr>
        <w:t xml:space="preserve"> </w:t>
      </w:r>
      <w:r w:rsidR="006E21CA">
        <w:rPr>
          <w:rFonts w:ascii="Cambria" w:eastAsia="Times New Roman" w:hAnsi="Cambria" w:cs="Times New Roman"/>
          <w:szCs w:val="24"/>
          <w:lang w:val="en-GB" w:eastAsia="en-AU"/>
        </w:rPr>
        <w:t>See Section 8 for details of the C&amp;A processes.</w:t>
      </w:r>
    </w:p>
    <w:p w14:paraId="781D6EC1" w14:textId="185D52E4"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2137" w:name="_Toc166312777"/>
      <w:r w:rsidRPr="00BC0C1B">
        <w:rPr>
          <w:rFonts w:ascii="Cambria" w:eastAsia="Times New Roman" w:hAnsi="Cambria" w:cs="Times New Roman"/>
          <w:szCs w:val="24"/>
          <w:lang w:val="en-GB" w:eastAsia="en-AU"/>
        </w:rPr>
        <w:t>PKI network services are</w:t>
      </w:r>
      <w:commentRangeStart w:id="2138"/>
      <w:r w:rsidR="00BE7965">
        <w:rPr>
          <w:rFonts w:ascii="Cambria" w:eastAsia="Times New Roman" w:hAnsi="Cambria" w:cs="Times New Roman"/>
          <w:szCs w:val="24"/>
          <w:lang w:val="en-GB" w:eastAsia="en-AU"/>
        </w:rPr>
        <w:t xml:space="preserve"> </w:t>
      </w:r>
      <w:commentRangeEnd w:id="2138"/>
      <w:del w:id="2139" w:author="cogito" w:date="2016-05-08T16:59:00Z">
        <w:r w:rsidR="00BE7965">
          <w:rPr>
            <w:rFonts w:ascii="Cambria" w:eastAsia="Times New Roman" w:hAnsi="Cambria" w:cs="Times New Roman"/>
            <w:szCs w:val="24"/>
            <w:lang w:val="en-GB" w:eastAsia="en-AU"/>
          </w:rPr>
          <w:delText xml:space="preserve">to be </w:delText>
        </w:r>
      </w:del>
      <w:r w:rsidR="00DF3B93">
        <w:rPr>
          <w:rStyle w:val="CommentReference"/>
          <w:rFonts w:ascii="Times New Roman" w:eastAsia="Times New Roman" w:hAnsi="Times New Roman" w:cs="Times New Roman"/>
          <w:lang w:val="en-GB" w:eastAsia="en-AU"/>
        </w:rPr>
        <w:commentReference w:id="2138"/>
      </w:r>
      <w:r w:rsidRPr="00BC0C1B">
        <w:rPr>
          <w:rFonts w:ascii="Cambria" w:eastAsia="Times New Roman" w:hAnsi="Cambria" w:cs="Times New Roman"/>
          <w:szCs w:val="24"/>
          <w:lang w:val="en-GB" w:eastAsia="en-AU"/>
        </w:rPr>
        <w:t>operated and maintained within the physically secure environment of the PKI.</w:t>
      </w:r>
      <w:r w:rsidR="000F0977">
        <w:rPr>
          <w:rFonts w:ascii="Cambria" w:eastAsia="Times New Roman" w:hAnsi="Cambria" w:cs="Times New Roman"/>
          <w:szCs w:val="24"/>
          <w:lang w:val="en-GB" w:eastAsia="en-AU"/>
        </w:rPr>
        <w:t xml:space="preserve"> AoG Infrastructure as a Service (IaaS) facilities should be used in preference to other facilities, in order to simplify the C&amp;A </w:t>
      </w:r>
      <w:r w:rsidR="00B93702">
        <w:rPr>
          <w:rFonts w:ascii="Cambria" w:eastAsia="Times New Roman" w:hAnsi="Cambria" w:cs="Times New Roman"/>
          <w:szCs w:val="24"/>
          <w:lang w:val="en-GB" w:eastAsia="en-AU"/>
        </w:rPr>
        <w:t>and audit requirements.</w:t>
      </w:r>
    </w:p>
    <w:p w14:paraId="49E73AA0" w14:textId="4F41C11B" w:rsidR="00E47402"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PKI </w:t>
      </w:r>
      <w:r w:rsidR="00E47402">
        <w:rPr>
          <w:rFonts w:ascii="Cambria" w:eastAsia="Times New Roman" w:hAnsi="Cambria" w:cs="Times New Roman"/>
          <w:szCs w:val="24"/>
          <w:lang w:val="en-GB" w:eastAsia="en-AU"/>
        </w:rPr>
        <w:t xml:space="preserve">Subordinate CA </w:t>
      </w:r>
      <w:r w:rsidRPr="00BC0C1B">
        <w:rPr>
          <w:rFonts w:ascii="Cambria" w:eastAsia="Times New Roman" w:hAnsi="Cambria" w:cs="Times New Roman"/>
          <w:szCs w:val="24"/>
          <w:lang w:val="en-GB" w:eastAsia="en-AU"/>
        </w:rPr>
        <w:t xml:space="preserve">network </w:t>
      </w:r>
      <w:del w:id="2140" w:author="cogito" w:date="2016-05-08T16:59:00Z">
        <w:r w:rsidR="00E47402">
          <w:rPr>
            <w:rFonts w:ascii="Cambria" w:eastAsia="Times New Roman" w:hAnsi="Cambria" w:cs="Times New Roman"/>
            <w:szCs w:val="24"/>
            <w:lang w:val="en-GB" w:eastAsia="en-AU"/>
          </w:rPr>
          <w:delText>must be</w:delText>
        </w:r>
      </w:del>
      <w:ins w:id="2141" w:author="cogito" w:date="2016-05-08T16:59:00Z">
        <w:r w:rsidRPr="00BC0C1B">
          <w:rPr>
            <w:rFonts w:ascii="Cambria" w:eastAsia="Times New Roman" w:hAnsi="Cambria" w:cs="Times New Roman"/>
            <w:szCs w:val="24"/>
            <w:lang w:val="en-GB" w:eastAsia="en-AU"/>
          </w:rPr>
          <w:t>is</w:t>
        </w:r>
      </w:ins>
      <w:r w:rsidRPr="00BC0C1B">
        <w:rPr>
          <w:rFonts w:ascii="Cambria" w:eastAsia="Times New Roman" w:hAnsi="Cambria" w:cs="Times New Roman"/>
          <w:szCs w:val="24"/>
          <w:lang w:val="en-GB" w:eastAsia="en-AU"/>
        </w:rPr>
        <w:t xml:space="preserve"> a discrete network, controlled </w:t>
      </w:r>
      <w:r w:rsidR="00E47402">
        <w:rPr>
          <w:rFonts w:ascii="Cambria" w:eastAsia="Times New Roman" w:hAnsi="Cambria" w:cs="Times New Roman"/>
          <w:szCs w:val="24"/>
          <w:lang w:val="en-GB" w:eastAsia="en-AU"/>
        </w:rPr>
        <w:t>from</w:t>
      </w:r>
      <w:r w:rsidRPr="00BC0C1B">
        <w:rPr>
          <w:rFonts w:ascii="Cambria" w:eastAsia="Times New Roman" w:hAnsi="Cambria" w:cs="Times New Roman"/>
          <w:szCs w:val="24"/>
          <w:lang w:val="en-GB" w:eastAsia="en-AU"/>
        </w:rPr>
        <w:t xml:space="preserve"> the PKI Facility.  The only network traffic allowed is from authorised PKI entities and essential core services such as directories, time and synchronisation with any back-up or alternate sites.  All other traffic is denied by default. </w:t>
      </w:r>
      <w:r w:rsidR="00E47402">
        <w:rPr>
          <w:rFonts w:ascii="Cambria" w:eastAsia="Times New Roman" w:hAnsi="Cambria" w:cs="Times New Roman"/>
          <w:szCs w:val="24"/>
          <w:lang w:val="en-GB" w:eastAsia="en-AU"/>
        </w:rPr>
        <w:t>PKI management traffic must be protected in transit in accordance with NZISM requirements.</w:t>
      </w:r>
    </w:p>
    <w:p w14:paraId="46C0F01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Direct access to networks external to </w:t>
      </w:r>
      <w:r w:rsidR="002276BE">
        <w:rPr>
          <w:rFonts w:ascii="Cambria" w:eastAsia="Times New Roman" w:hAnsi="Cambria" w:cs="Times New Roman"/>
          <w:szCs w:val="24"/>
          <w:lang w:val="en-GB" w:eastAsia="en-AU"/>
        </w:rPr>
        <w:t>the PKI environment</w:t>
      </w:r>
      <w:r w:rsidRPr="00BC0C1B">
        <w:rPr>
          <w:rFonts w:ascii="Cambria" w:eastAsia="Times New Roman" w:hAnsi="Cambria" w:cs="Times New Roman"/>
          <w:szCs w:val="24"/>
          <w:lang w:val="en-GB" w:eastAsia="en-AU"/>
        </w:rPr>
        <w:t xml:space="preserve"> (e.g. Internet</w:t>
      </w:r>
      <w:r w:rsidR="00E47402">
        <w:rPr>
          <w:rFonts w:ascii="Cambria" w:eastAsia="Times New Roman" w:hAnsi="Cambria" w:cs="Times New Roman"/>
          <w:szCs w:val="24"/>
          <w:lang w:val="en-GB" w:eastAsia="en-AU"/>
        </w:rPr>
        <w:t>, or agency networks</w:t>
      </w:r>
      <w:r w:rsidRPr="00BC0C1B">
        <w:rPr>
          <w:rFonts w:ascii="Cambria" w:eastAsia="Times New Roman" w:hAnsi="Cambria" w:cs="Times New Roman"/>
          <w:szCs w:val="24"/>
          <w:lang w:val="en-GB" w:eastAsia="en-AU"/>
        </w:rPr>
        <w:t>) is not available from the PKI network.</w:t>
      </w:r>
    </w:p>
    <w:p w14:paraId="72C714F1" w14:textId="77777777" w:rsidR="00B93702" w:rsidRDefault="00B93702" w:rsidP="000C67C3">
      <w:pPr>
        <w:pStyle w:val="Heading2"/>
      </w:pPr>
      <w:bookmarkStart w:id="2142" w:name="_Toc233602380"/>
      <w:bookmarkStart w:id="2143" w:name="_Toc233602381"/>
      <w:bookmarkStart w:id="2144" w:name="_Toc233602382"/>
      <w:bookmarkStart w:id="2145" w:name="_Toc233602383"/>
      <w:bookmarkStart w:id="2146" w:name="_Toc233602384"/>
      <w:bookmarkStart w:id="2147" w:name="_Toc327974928"/>
      <w:bookmarkStart w:id="2148" w:name="_Toc328240026"/>
      <w:bookmarkStart w:id="2149" w:name="_Toc237159602"/>
      <w:bookmarkStart w:id="2150" w:name="_Toc246766552"/>
      <w:bookmarkStart w:id="2151" w:name="_Toc325181206"/>
      <w:bookmarkStart w:id="2152" w:name="_Toc325181484"/>
      <w:bookmarkStart w:id="2153" w:name="_Toc325181750"/>
      <w:bookmarkStart w:id="2154" w:name="_Toc325182884"/>
      <w:bookmarkStart w:id="2155" w:name="_Toc325183733"/>
      <w:bookmarkStart w:id="2156" w:name="_Toc297149761"/>
      <w:bookmarkStart w:id="2157" w:name="_Toc446408867"/>
      <w:bookmarkStart w:id="2158" w:name="_Toc130487764"/>
      <w:bookmarkStart w:id="2159" w:name="_Toc130491700"/>
      <w:bookmarkStart w:id="2160" w:name="_Toc166312778"/>
      <w:bookmarkEnd w:id="2129"/>
      <w:bookmarkEnd w:id="2130"/>
      <w:bookmarkEnd w:id="2137"/>
      <w:bookmarkEnd w:id="2142"/>
      <w:bookmarkEnd w:id="2143"/>
      <w:bookmarkEnd w:id="2144"/>
      <w:bookmarkEnd w:id="2145"/>
      <w:bookmarkEnd w:id="2146"/>
      <w:bookmarkEnd w:id="2147"/>
      <w:bookmarkEnd w:id="2148"/>
      <w:commentRangeStart w:id="2161"/>
      <w:r>
        <w:t>Time stamping</w:t>
      </w:r>
      <w:commentRangeEnd w:id="2161"/>
      <w:r>
        <w:rPr>
          <w:rStyle w:val="CommentReference"/>
          <w:rFonts w:ascii="Times New Roman" w:eastAsia="Times New Roman" w:hAnsi="Times New Roman"/>
          <w:b w:val="0"/>
          <w:bCs w:val="0"/>
          <w:kern w:val="0"/>
          <w:lang w:val="en-GB"/>
        </w:rPr>
        <w:commentReference w:id="2161"/>
      </w:r>
    </w:p>
    <w:p w14:paraId="5A7B4E0C" w14:textId="77777777" w:rsidR="00D70A9C" w:rsidRDefault="00D70A9C" w:rsidP="00D70A9C">
      <w:pPr>
        <w:spacing w:after="120" w:line="240" w:lineRule="auto"/>
        <w:jc w:val="both"/>
        <w:rPr>
          <w:rFonts w:ascii="Cambria" w:eastAsia="Times New Roman" w:hAnsi="Cambria" w:cs="Times New Roman"/>
          <w:szCs w:val="24"/>
          <w:lang w:val="en-GB" w:eastAsia="en-AU"/>
        </w:rPr>
      </w:pPr>
      <w:r w:rsidRPr="00D70A9C">
        <w:rPr>
          <w:rFonts w:ascii="Cambria" w:eastAsia="Times New Roman" w:hAnsi="Cambria" w:cs="Times New Roman"/>
          <w:szCs w:val="24"/>
          <w:lang w:val="en-GB" w:eastAsia="en-AU"/>
        </w:rPr>
        <w:t xml:space="preserve">No trusted time sources or other external time-stamping services </w:t>
      </w:r>
      <w:r>
        <w:rPr>
          <w:rFonts w:ascii="Cambria" w:eastAsia="Times New Roman" w:hAnsi="Cambria" w:cs="Times New Roman"/>
          <w:szCs w:val="24"/>
          <w:lang w:val="en-GB" w:eastAsia="en-AU"/>
        </w:rPr>
        <w:t>are</w:t>
      </w:r>
      <w:r w:rsidRPr="009F7BC1">
        <w:rPr>
          <w:rFonts w:ascii="Cambria" w:eastAsia="Times New Roman" w:hAnsi="Cambria" w:cs="Times New Roman"/>
          <w:szCs w:val="24"/>
          <w:lang w:val="en-GB" w:eastAsia="en-AU"/>
        </w:rPr>
        <w:t xml:space="preserve"> used</w:t>
      </w:r>
      <w:r>
        <w:rPr>
          <w:rFonts w:ascii="Cambria" w:eastAsia="Times New Roman" w:hAnsi="Cambria" w:cs="Times New Roman"/>
          <w:szCs w:val="24"/>
          <w:lang w:val="en-GB" w:eastAsia="en-AU"/>
        </w:rPr>
        <w:t xml:space="preserve"> for the RCA or associated Subordinate CAs. </w:t>
      </w:r>
    </w:p>
    <w:p w14:paraId="476DFCCC" w14:textId="77777777" w:rsidR="00D70A9C" w:rsidRDefault="00D70A9C" w:rsidP="00D70A9C">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There are presently no identified </w:t>
      </w:r>
      <w:r w:rsidRPr="000C67C3">
        <w:rPr>
          <w:rFonts w:ascii="Cambria" w:eastAsia="Times New Roman" w:hAnsi="Cambria" w:cs="Times New Roman"/>
          <w:szCs w:val="24"/>
          <w:lang w:val="en-GB" w:eastAsia="en-AU"/>
        </w:rPr>
        <w:t>requirements for trusted time-stamping of certificates, or signature requests, in the New Zealand Government PKI Framework.</w:t>
      </w:r>
    </w:p>
    <w:p w14:paraId="6188012A" w14:textId="77777777" w:rsidR="00D70A9C" w:rsidRPr="000C67C3" w:rsidRDefault="00D70A9C" w:rsidP="00D70A9C">
      <w:pPr>
        <w:spacing w:after="120" w:line="240" w:lineRule="auto"/>
        <w:jc w:val="both"/>
        <w:rPr>
          <w:rFonts w:ascii="Cambria" w:eastAsia="Times New Roman" w:hAnsi="Cambria" w:cs="Times New Roman"/>
          <w:szCs w:val="24"/>
          <w:lang w:val="en-GB" w:eastAsia="en-AU"/>
        </w:rPr>
      </w:pPr>
      <w:r w:rsidRPr="000C67C3">
        <w:rPr>
          <w:rFonts w:ascii="Cambria" w:eastAsia="Times New Roman" w:hAnsi="Cambria" w:cs="Times New Roman"/>
          <w:szCs w:val="24"/>
          <w:lang w:val="en-GB" w:eastAsia="en-AU"/>
        </w:rPr>
        <w:t>Audit log entries record current system time with every entry, and RCA system clocks are set according to a reasonably accurate wall clock provided in the key generation ceremony secure facility.</w:t>
      </w:r>
    </w:p>
    <w:p w14:paraId="39A1870B" w14:textId="77777777" w:rsidR="00BC0C1B" w:rsidRPr="00BC0C1B" w:rsidRDefault="00BC0C1B" w:rsidP="002E7721">
      <w:pPr>
        <w:pStyle w:val="Heading1"/>
      </w:pPr>
      <w:r w:rsidRPr="00BC0C1B">
        <w:t>Certificate, CRL, and OCSP Profiles</w:t>
      </w:r>
      <w:bookmarkEnd w:id="2149"/>
      <w:bookmarkEnd w:id="2150"/>
      <w:bookmarkEnd w:id="2151"/>
      <w:bookmarkEnd w:id="2152"/>
      <w:bookmarkEnd w:id="2153"/>
      <w:bookmarkEnd w:id="2154"/>
      <w:bookmarkEnd w:id="2155"/>
      <w:bookmarkEnd w:id="2156"/>
      <w:bookmarkEnd w:id="2157"/>
    </w:p>
    <w:bookmarkEnd w:id="2158"/>
    <w:bookmarkEnd w:id="2159"/>
    <w:bookmarkEnd w:id="2160"/>
    <w:p w14:paraId="04C68239" w14:textId="77777777" w:rsidR="00BC0C1B" w:rsidRDefault="00740939"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Appendix D </w:t>
      </w:r>
      <w:r w:rsidR="00BC0C1B" w:rsidRPr="006053FD">
        <w:rPr>
          <w:rFonts w:ascii="Cambria" w:eastAsia="Times New Roman" w:hAnsi="Cambria" w:cs="Times New Roman"/>
          <w:szCs w:val="24"/>
          <w:lang w:val="en-GB" w:eastAsia="en-AU"/>
        </w:rPr>
        <w:t>contains a list of OIDs</w:t>
      </w:r>
      <w:r>
        <w:rPr>
          <w:rStyle w:val="FootnoteReference"/>
          <w:rFonts w:ascii="Cambria" w:eastAsia="Times New Roman" w:hAnsi="Cambria" w:cs="Times New Roman"/>
          <w:szCs w:val="24"/>
          <w:lang w:val="en-GB" w:eastAsia="en-AU"/>
        </w:rPr>
        <w:footnoteReference w:id="26"/>
      </w:r>
      <w:r w:rsidR="00BC0C1B" w:rsidRPr="00BC0C1B">
        <w:rPr>
          <w:rFonts w:ascii="Cambria" w:eastAsia="Times New Roman" w:hAnsi="Cambria" w:cs="Times New Roman"/>
          <w:szCs w:val="24"/>
          <w:lang w:val="en-GB" w:eastAsia="en-AU"/>
        </w:rPr>
        <w:t xml:space="preserve"> (for CPs) approved to operate under this CPS.  The relevant CPs detail the specific Certificate, CRL and OCSP profiles.  Accreditation processes ensure that this CPS is suitable for a CP, prior to the CP being approved for use by the </w:t>
      </w:r>
      <w:r w:rsidR="001B3BEC">
        <w:rPr>
          <w:rFonts w:ascii="Cambria" w:eastAsia="Times New Roman" w:hAnsi="Cambria" w:cs="Times New Roman"/>
          <w:szCs w:val="24"/>
          <w:lang w:val="en-GB" w:eastAsia="en-AU"/>
        </w:rPr>
        <w:t>Lead Agency</w:t>
      </w:r>
      <w:r w:rsidR="00BC0C1B" w:rsidRPr="00BC0C1B">
        <w:rPr>
          <w:rFonts w:ascii="Cambria" w:eastAsia="Times New Roman" w:hAnsi="Cambria" w:cs="Times New Roman"/>
          <w:szCs w:val="24"/>
          <w:lang w:val="en-GB" w:eastAsia="en-AU"/>
        </w:rPr>
        <w:t>.</w:t>
      </w:r>
      <w:bookmarkStart w:id="2162" w:name="_Toc130487765"/>
      <w:bookmarkStart w:id="2163" w:name="_Toc130491701"/>
    </w:p>
    <w:p w14:paraId="4E7E7449" w14:textId="77777777" w:rsidR="00F154CA" w:rsidRDefault="00FE7B72"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Cogito Group will maintain the CRL for the New Zealand Government PKI on behalf of the Lead Agency.</w:t>
      </w:r>
    </w:p>
    <w:p w14:paraId="643FFB78" w14:textId="77777777" w:rsidR="00FE7B72" w:rsidRDefault="00FE7B72"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CRL updates will be issued at least every 180 days (6 months), but not more frequently than every 5 days.  </w:t>
      </w:r>
    </w:p>
    <w:p w14:paraId="059F1A77" w14:textId="77777777" w:rsidR="00FE7B72" w:rsidRDefault="00FE7B72"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lastRenderedPageBreak/>
        <w:t xml:space="preserve">Updates of the </w:t>
      </w:r>
      <w:commentRangeStart w:id="2164"/>
      <w:commentRangeStart w:id="2165"/>
      <w:r>
        <w:rPr>
          <w:rFonts w:ascii="Cambria" w:eastAsia="Times New Roman" w:hAnsi="Cambria" w:cs="Times New Roman"/>
          <w:szCs w:val="24"/>
          <w:lang w:val="en-GB" w:eastAsia="en-AU"/>
        </w:rPr>
        <w:t>certificates list will be issued at least every xx days, but not more frequently than every xx days.</w:t>
      </w:r>
      <w:commentRangeEnd w:id="2164"/>
      <w:r>
        <w:rPr>
          <w:rStyle w:val="CommentReference"/>
          <w:rFonts w:ascii="Times New Roman" w:eastAsia="Times New Roman" w:hAnsi="Times New Roman" w:cs="Times New Roman"/>
          <w:lang w:val="en-GB" w:eastAsia="en-AU"/>
        </w:rPr>
        <w:commentReference w:id="2164"/>
      </w:r>
      <w:commentRangeEnd w:id="2165"/>
      <w:r w:rsidR="00395376">
        <w:rPr>
          <w:rStyle w:val="CommentReference"/>
          <w:rFonts w:ascii="Times New Roman" w:eastAsia="Times New Roman" w:hAnsi="Times New Roman" w:cs="Times New Roman"/>
          <w:lang w:val="en-GB" w:eastAsia="en-AU"/>
        </w:rPr>
        <w:commentReference w:id="2165"/>
      </w:r>
    </w:p>
    <w:p w14:paraId="43C701F9" w14:textId="77777777" w:rsidR="00FE7B72" w:rsidRPr="00BC0C1B" w:rsidRDefault="00FE7B72"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Revocation of the RCA certificates must be through out-of-band processes, not through the New Zealand Government PKI.</w:t>
      </w:r>
    </w:p>
    <w:p w14:paraId="44A396E2" w14:textId="77777777" w:rsidR="00BC0C1B" w:rsidRPr="00BC0C1B" w:rsidRDefault="00BC0C1B" w:rsidP="00EF6875">
      <w:pPr>
        <w:pStyle w:val="Heading2"/>
      </w:pPr>
      <w:bookmarkStart w:id="2166" w:name="_Toc237159603"/>
      <w:bookmarkStart w:id="2167" w:name="_Toc246766553"/>
      <w:bookmarkStart w:id="2168" w:name="_Toc325181207"/>
      <w:bookmarkStart w:id="2169" w:name="_Toc325181485"/>
      <w:bookmarkStart w:id="2170" w:name="_Toc325181751"/>
      <w:bookmarkStart w:id="2171" w:name="_Toc325182885"/>
      <w:bookmarkStart w:id="2172" w:name="_Toc325183734"/>
      <w:bookmarkStart w:id="2173" w:name="_Toc297149762"/>
      <w:bookmarkStart w:id="2174" w:name="_Toc446408868"/>
      <w:bookmarkStart w:id="2175" w:name="_Toc166312779"/>
      <w:r w:rsidRPr="00BC0C1B">
        <w:t>Certificate profile</w:t>
      </w:r>
      <w:bookmarkEnd w:id="2166"/>
      <w:bookmarkEnd w:id="2167"/>
      <w:bookmarkEnd w:id="2168"/>
      <w:bookmarkEnd w:id="2169"/>
      <w:bookmarkEnd w:id="2170"/>
      <w:bookmarkEnd w:id="2171"/>
      <w:bookmarkEnd w:id="2172"/>
      <w:bookmarkEnd w:id="2173"/>
      <w:bookmarkEnd w:id="2174"/>
    </w:p>
    <w:p w14:paraId="52E02561" w14:textId="77777777" w:rsidR="00BC0C1B" w:rsidRPr="00BC0C1B" w:rsidRDefault="00BC0C1B" w:rsidP="00EF6875">
      <w:pPr>
        <w:pStyle w:val="Heading3"/>
      </w:pPr>
      <w:bookmarkStart w:id="2176" w:name="_Toc246766554"/>
      <w:bookmarkStart w:id="2177" w:name="_Toc325181208"/>
      <w:bookmarkStart w:id="2178" w:name="_Toc325181486"/>
      <w:bookmarkStart w:id="2179" w:name="_Toc325181752"/>
      <w:bookmarkStart w:id="2180" w:name="_Toc325182886"/>
      <w:bookmarkStart w:id="2181" w:name="_Toc325183735"/>
      <w:bookmarkStart w:id="2182" w:name="_Toc297149763"/>
      <w:r w:rsidRPr="00BC0C1B">
        <w:t>Version number(s)</w:t>
      </w:r>
      <w:bookmarkEnd w:id="2176"/>
      <w:bookmarkEnd w:id="2177"/>
      <w:bookmarkEnd w:id="2178"/>
      <w:bookmarkEnd w:id="2179"/>
      <w:bookmarkEnd w:id="2180"/>
      <w:bookmarkEnd w:id="2181"/>
      <w:bookmarkEnd w:id="2182"/>
    </w:p>
    <w:bookmarkEnd w:id="2162"/>
    <w:bookmarkEnd w:id="2163"/>
    <w:bookmarkEnd w:id="2175"/>
    <w:p w14:paraId="7C06ECC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CAs operating under this CPS shall only issue X.509 Version 3 certificates.</w:t>
      </w:r>
    </w:p>
    <w:p w14:paraId="30B76A43" w14:textId="77777777" w:rsidR="00BC0C1B" w:rsidRPr="00BC0C1B" w:rsidRDefault="00BC0C1B" w:rsidP="00EF6875">
      <w:pPr>
        <w:pStyle w:val="Heading3"/>
      </w:pPr>
      <w:bookmarkStart w:id="2183" w:name="_Toc246766555"/>
      <w:bookmarkStart w:id="2184" w:name="_Toc325181209"/>
      <w:bookmarkStart w:id="2185" w:name="_Toc325181487"/>
      <w:bookmarkStart w:id="2186" w:name="_Toc325181753"/>
      <w:bookmarkStart w:id="2187" w:name="_Toc325182887"/>
      <w:bookmarkStart w:id="2188" w:name="_Toc325183736"/>
      <w:bookmarkStart w:id="2189" w:name="_Toc297149764"/>
      <w:bookmarkStart w:id="2190" w:name="_Toc130487767"/>
      <w:bookmarkStart w:id="2191" w:name="_Toc130491703"/>
      <w:bookmarkStart w:id="2192" w:name="_Toc166312781"/>
      <w:r w:rsidRPr="00BC0C1B">
        <w:t>Certificate extensions</w:t>
      </w:r>
      <w:bookmarkEnd w:id="2183"/>
      <w:bookmarkEnd w:id="2184"/>
      <w:bookmarkEnd w:id="2185"/>
      <w:bookmarkEnd w:id="2186"/>
      <w:bookmarkEnd w:id="2187"/>
      <w:bookmarkEnd w:id="2188"/>
      <w:bookmarkEnd w:id="2189"/>
    </w:p>
    <w:bookmarkEnd w:id="2190"/>
    <w:bookmarkEnd w:id="2191"/>
    <w:bookmarkEnd w:id="2192"/>
    <w:p w14:paraId="0774548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14DA62E8" w14:textId="77777777" w:rsidR="00BC0C1B" w:rsidRPr="00BC0C1B" w:rsidRDefault="00BC0C1B" w:rsidP="00EF6875">
      <w:pPr>
        <w:pStyle w:val="Heading3"/>
      </w:pPr>
      <w:bookmarkStart w:id="2193" w:name="_Toc246766556"/>
      <w:bookmarkStart w:id="2194" w:name="_Toc325181210"/>
      <w:bookmarkStart w:id="2195" w:name="_Toc325181488"/>
      <w:bookmarkStart w:id="2196" w:name="_Toc325181754"/>
      <w:bookmarkStart w:id="2197" w:name="_Toc325182888"/>
      <w:bookmarkStart w:id="2198" w:name="_Toc325183737"/>
      <w:bookmarkStart w:id="2199" w:name="_Toc297149765"/>
      <w:bookmarkStart w:id="2200" w:name="_Toc130487768"/>
      <w:bookmarkStart w:id="2201" w:name="_Toc130491704"/>
      <w:bookmarkStart w:id="2202" w:name="_Toc166312782"/>
      <w:r w:rsidRPr="00BC0C1B">
        <w:t>Algorithm object identifiers</w:t>
      </w:r>
      <w:bookmarkEnd w:id="2193"/>
      <w:bookmarkEnd w:id="2194"/>
      <w:bookmarkEnd w:id="2195"/>
      <w:bookmarkEnd w:id="2196"/>
      <w:bookmarkEnd w:id="2197"/>
      <w:bookmarkEnd w:id="2198"/>
      <w:bookmarkEnd w:id="2199"/>
    </w:p>
    <w:bookmarkEnd w:id="2200"/>
    <w:bookmarkEnd w:id="2201"/>
    <w:bookmarkEnd w:id="2202"/>
    <w:p w14:paraId="19111EC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40D73AA5" w14:textId="77777777" w:rsidR="00BC0C1B" w:rsidRPr="00BC0C1B" w:rsidRDefault="00BC0C1B" w:rsidP="00EF6875">
      <w:pPr>
        <w:pStyle w:val="Heading3"/>
      </w:pPr>
      <w:bookmarkStart w:id="2203" w:name="_Toc130487769"/>
      <w:bookmarkStart w:id="2204" w:name="_Toc130491705"/>
      <w:bookmarkStart w:id="2205" w:name="_Toc166312783"/>
      <w:bookmarkStart w:id="2206" w:name="_Toc246766557"/>
      <w:bookmarkStart w:id="2207" w:name="_Toc325181211"/>
      <w:bookmarkStart w:id="2208" w:name="_Toc325181489"/>
      <w:bookmarkStart w:id="2209" w:name="_Toc325181755"/>
      <w:bookmarkStart w:id="2210" w:name="_Toc325182889"/>
      <w:bookmarkStart w:id="2211" w:name="_Toc325183738"/>
      <w:bookmarkStart w:id="2212" w:name="_Toc297149766"/>
      <w:r w:rsidRPr="00BC0C1B">
        <w:t>Name forms</w:t>
      </w:r>
      <w:bookmarkEnd w:id="2203"/>
      <w:bookmarkEnd w:id="2204"/>
      <w:bookmarkEnd w:id="2205"/>
      <w:bookmarkEnd w:id="2206"/>
      <w:bookmarkEnd w:id="2207"/>
      <w:bookmarkEnd w:id="2208"/>
      <w:bookmarkEnd w:id="2209"/>
      <w:bookmarkEnd w:id="2210"/>
      <w:bookmarkEnd w:id="2211"/>
      <w:bookmarkEnd w:id="2212"/>
    </w:p>
    <w:p w14:paraId="1BF1B12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Distinguished Names (DN) will be used by the CAs in the issuer and in subject fields of the certificates. The DN shall not be blank.  Directories use the DN for lookups. Names must be meaningfully related to the identity presented for EOI check and relate directly to the identity of the subscriber, except as otherwise provided in the relevant CP.   Some communities or installations may choose to use other names, for example, certificates used to implement a hardware protocol, where device addresses are more useful.  In this case, an alternate name form may be included in the subjectAltName extension.  Use of alternate name forms shall be in accordance with the CP, including criticality, types, and name constraints. The combination of DN and subjectAltName must be unique within the PKI.</w:t>
      </w:r>
    </w:p>
    <w:p w14:paraId="2226A7A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 for name forms.</w:t>
      </w:r>
    </w:p>
    <w:p w14:paraId="3FFB3E49" w14:textId="77777777" w:rsidR="00BC0C1B" w:rsidRPr="00BC0C1B" w:rsidRDefault="00BC0C1B" w:rsidP="00EF6875">
      <w:pPr>
        <w:pStyle w:val="Heading3"/>
      </w:pPr>
      <w:bookmarkStart w:id="2213" w:name="_Toc246766558"/>
      <w:bookmarkStart w:id="2214" w:name="_Toc325181212"/>
      <w:bookmarkStart w:id="2215" w:name="_Toc325181490"/>
      <w:bookmarkStart w:id="2216" w:name="_Toc325181756"/>
      <w:bookmarkStart w:id="2217" w:name="_Toc325182890"/>
      <w:bookmarkStart w:id="2218" w:name="_Toc325183739"/>
      <w:bookmarkStart w:id="2219" w:name="_Toc297149767"/>
      <w:bookmarkStart w:id="2220" w:name="_Toc130487770"/>
      <w:bookmarkStart w:id="2221" w:name="_Toc130491706"/>
      <w:bookmarkStart w:id="2222" w:name="_Toc166312784"/>
      <w:r w:rsidRPr="00BC0C1B">
        <w:t>Name constraints</w:t>
      </w:r>
      <w:bookmarkEnd w:id="2213"/>
      <w:bookmarkEnd w:id="2214"/>
      <w:bookmarkEnd w:id="2215"/>
      <w:bookmarkEnd w:id="2216"/>
      <w:bookmarkEnd w:id="2217"/>
      <w:bookmarkEnd w:id="2218"/>
      <w:bookmarkEnd w:id="2219"/>
    </w:p>
    <w:bookmarkEnd w:id="2220"/>
    <w:bookmarkEnd w:id="2221"/>
    <w:bookmarkEnd w:id="2222"/>
    <w:p w14:paraId="2491575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76CFFF10" w14:textId="77777777" w:rsidR="00BC0C1B" w:rsidRPr="00BC0C1B" w:rsidRDefault="00BC0C1B" w:rsidP="00EF6875">
      <w:pPr>
        <w:pStyle w:val="Heading3"/>
      </w:pPr>
      <w:bookmarkStart w:id="2223" w:name="_Toc246766559"/>
      <w:bookmarkStart w:id="2224" w:name="_Toc325181213"/>
      <w:bookmarkStart w:id="2225" w:name="_Toc325181491"/>
      <w:bookmarkStart w:id="2226" w:name="_Toc325181757"/>
      <w:bookmarkStart w:id="2227" w:name="_Toc325182891"/>
      <w:bookmarkStart w:id="2228" w:name="_Toc325183740"/>
      <w:bookmarkStart w:id="2229" w:name="_Toc297149768"/>
      <w:bookmarkStart w:id="2230" w:name="_Toc130487771"/>
      <w:bookmarkStart w:id="2231" w:name="_Toc130491707"/>
      <w:bookmarkStart w:id="2232" w:name="_Toc166312785"/>
      <w:r w:rsidRPr="00BC0C1B">
        <w:t>Certificate policy object identifier</w:t>
      </w:r>
      <w:bookmarkEnd w:id="2223"/>
      <w:bookmarkEnd w:id="2224"/>
      <w:bookmarkEnd w:id="2225"/>
      <w:bookmarkEnd w:id="2226"/>
      <w:bookmarkEnd w:id="2227"/>
      <w:bookmarkEnd w:id="2228"/>
      <w:bookmarkEnd w:id="2229"/>
    </w:p>
    <w:bookmarkEnd w:id="2230"/>
    <w:bookmarkEnd w:id="2231"/>
    <w:bookmarkEnd w:id="2232"/>
    <w:p w14:paraId="247908F1" w14:textId="77777777" w:rsidR="00850B94" w:rsidRDefault="00850B94"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See Appendix C for the New Zealand Government PKI Framework OID structure.</w:t>
      </w:r>
    </w:p>
    <w:p w14:paraId="5258D067" w14:textId="78C81F7F" w:rsidR="00BC0C1B" w:rsidRPr="00BC0C1B" w:rsidRDefault="00850B94"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Refer to </w:t>
      </w:r>
      <w:r w:rsidR="00BC0C1B" w:rsidRPr="00BC0C1B">
        <w:rPr>
          <w:rFonts w:ascii="Cambria" w:eastAsia="Times New Roman" w:hAnsi="Cambria" w:cs="Times New Roman"/>
          <w:szCs w:val="24"/>
          <w:lang w:val="en-GB" w:eastAsia="en-AU"/>
        </w:rPr>
        <w:t>relevant CP</w:t>
      </w:r>
      <w:r>
        <w:rPr>
          <w:rFonts w:ascii="Cambria" w:eastAsia="Times New Roman" w:hAnsi="Cambria" w:cs="Times New Roman"/>
          <w:szCs w:val="24"/>
          <w:lang w:val="en-GB" w:eastAsia="en-AU"/>
        </w:rPr>
        <w:t xml:space="preserve"> for details.</w:t>
      </w:r>
    </w:p>
    <w:p w14:paraId="343FEADE" w14:textId="77777777" w:rsidR="00BC0C1B" w:rsidRPr="00BC0C1B" w:rsidRDefault="00BC0C1B" w:rsidP="00EF6875">
      <w:pPr>
        <w:pStyle w:val="Heading3"/>
      </w:pPr>
      <w:bookmarkStart w:id="2233" w:name="_Toc246766560"/>
      <w:bookmarkStart w:id="2234" w:name="_Toc325181214"/>
      <w:bookmarkStart w:id="2235" w:name="_Toc325181492"/>
      <w:bookmarkStart w:id="2236" w:name="_Toc325181758"/>
      <w:bookmarkStart w:id="2237" w:name="_Toc325182892"/>
      <w:bookmarkStart w:id="2238" w:name="_Toc325183741"/>
      <w:bookmarkStart w:id="2239" w:name="_Toc297149769"/>
      <w:bookmarkStart w:id="2240" w:name="_Toc130487772"/>
      <w:bookmarkStart w:id="2241" w:name="_Toc130491708"/>
      <w:bookmarkStart w:id="2242" w:name="_Toc166312786"/>
      <w:r w:rsidRPr="00BC0C1B">
        <w:t>Usage of policy constraints extension</w:t>
      </w:r>
      <w:bookmarkEnd w:id="2233"/>
      <w:bookmarkEnd w:id="2234"/>
      <w:bookmarkEnd w:id="2235"/>
      <w:bookmarkEnd w:id="2236"/>
      <w:bookmarkEnd w:id="2237"/>
      <w:bookmarkEnd w:id="2238"/>
      <w:bookmarkEnd w:id="2239"/>
    </w:p>
    <w:bookmarkEnd w:id="2240"/>
    <w:bookmarkEnd w:id="2241"/>
    <w:bookmarkEnd w:id="2242"/>
    <w:p w14:paraId="13220C4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1C3D1001" w14:textId="77777777" w:rsidR="00BC0C1B" w:rsidRPr="00BC0C1B" w:rsidRDefault="00BC0C1B" w:rsidP="00EF6875">
      <w:pPr>
        <w:pStyle w:val="Heading3"/>
      </w:pPr>
      <w:bookmarkStart w:id="2243" w:name="_Toc246766561"/>
      <w:bookmarkStart w:id="2244" w:name="_Toc325181215"/>
      <w:bookmarkStart w:id="2245" w:name="_Toc325181493"/>
      <w:bookmarkStart w:id="2246" w:name="_Toc325181759"/>
      <w:bookmarkStart w:id="2247" w:name="_Toc325182893"/>
      <w:bookmarkStart w:id="2248" w:name="_Toc325183742"/>
      <w:bookmarkStart w:id="2249" w:name="_Toc297149770"/>
      <w:bookmarkStart w:id="2250" w:name="_Toc130487773"/>
      <w:bookmarkStart w:id="2251" w:name="_Toc130491709"/>
      <w:bookmarkStart w:id="2252" w:name="_Toc166312787"/>
      <w:r w:rsidRPr="00BC0C1B">
        <w:t>Policy qualifiers syntax and semantics</w:t>
      </w:r>
      <w:bookmarkEnd w:id="2243"/>
      <w:bookmarkEnd w:id="2244"/>
      <w:bookmarkEnd w:id="2245"/>
      <w:bookmarkEnd w:id="2246"/>
      <w:bookmarkEnd w:id="2247"/>
      <w:bookmarkEnd w:id="2248"/>
      <w:bookmarkEnd w:id="2249"/>
    </w:p>
    <w:bookmarkEnd w:id="2250"/>
    <w:bookmarkEnd w:id="2251"/>
    <w:bookmarkEnd w:id="2252"/>
    <w:p w14:paraId="6D9BA989" w14:textId="77777777" w:rsidR="00167F40" w:rsidRDefault="00167F40" w:rsidP="00BC0C1B">
      <w:pPr>
        <w:spacing w:after="120" w:line="240" w:lineRule="auto"/>
        <w:jc w:val="both"/>
        <w:rPr>
          <w:rFonts w:ascii="Cambria" w:eastAsia="Times New Roman" w:hAnsi="Cambria" w:cs="Times New Roman"/>
          <w:szCs w:val="24"/>
          <w:lang w:val="en-GB" w:eastAsia="en-AU"/>
        </w:rPr>
      </w:pPr>
      <w:r w:rsidRPr="00167F40">
        <w:rPr>
          <w:rFonts w:ascii="Cambria" w:eastAsia="Times New Roman" w:hAnsi="Cambria" w:cs="Times New Roman"/>
          <w:szCs w:val="24"/>
          <w:lang w:val="en-GB" w:eastAsia="en-AU"/>
        </w:rPr>
        <w:t>The certificate policies extension will be used to clearly indicate the policy under which the RCA and CA certificates have been issued and the purposes for which the certificates may be used.</w:t>
      </w:r>
    </w:p>
    <w:p w14:paraId="07C3EF4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02BFFA46" w14:textId="77777777" w:rsidR="00BC0C1B" w:rsidRPr="00BC0C1B" w:rsidRDefault="00BC0C1B" w:rsidP="00EF6875">
      <w:pPr>
        <w:pStyle w:val="Heading3"/>
      </w:pPr>
      <w:bookmarkStart w:id="2253" w:name="_Toc246766562"/>
      <w:bookmarkStart w:id="2254" w:name="_Toc325181216"/>
      <w:bookmarkStart w:id="2255" w:name="_Toc325181494"/>
      <w:bookmarkStart w:id="2256" w:name="_Toc325181760"/>
      <w:bookmarkStart w:id="2257" w:name="_Toc325182894"/>
      <w:bookmarkStart w:id="2258" w:name="_Toc325183743"/>
      <w:bookmarkStart w:id="2259" w:name="_Toc297149771"/>
      <w:bookmarkStart w:id="2260" w:name="_Toc130487774"/>
      <w:bookmarkStart w:id="2261" w:name="_Toc130491710"/>
      <w:bookmarkStart w:id="2262" w:name="_Toc166312788"/>
      <w:r w:rsidRPr="00BC0C1B">
        <w:t>Processing semantics for the critical certificate policies extension</w:t>
      </w:r>
      <w:bookmarkEnd w:id="2253"/>
      <w:bookmarkEnd w:id="2254"/>
      <w:bookmarkEnd w:id="2255"/>
      <w:bookmarkEnd w:id="2256"/>
      <w:bookmarkEnd w:id="2257"/>
      <w:bookmarkEnd w:id="2258"/>
      <w:bookmarkEnd w:id="2259"/>
    </w:p>
    <w:bookmarkEnd w:id="2260"/>
    <w:bookmarkEnd w:id="2261"/>
    <w:bookmarkEnd w:id="2262"/>
    <w:p w14:paraId="19F103BB"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4E28EE88" w14:textId="77777777" w:rsidR="00BC0C1B" w:rsidRPr="00BC0C1B" w:rsidRDefault="00BC0C1B" w:rsidP="00EF6875">
      <w:pPr>
        <w:pStyle w:val="Heading2"/>
      </w:pPr>
      <w:bookmarkStart w:id="2263" w:name="_Toc237159604"/>
      <w:bookmarkStart w:id="2264" w:name="_Toc246766563"/>
      <w:bookmarkStart w:id="2265" w:name="_Toc325181217"/>
      <w:bookmarkStart w:id="2266" w:name="_Toc325181495"/>
      <w:bookmarkStart w:id="2267" w:name="_Toc325181761"/>
      <w:bookmarkStart w:id="2268" w:name="_Toc325182895"/>
      <w:bookmarkStart w:id="2269" w:name="_Toc325183744"/>
      <w:bookmarkStart w:id="2270" w:name="_Toc297149772"/>
      <w:bookmarkStart w:id="2271" w:name="_Toc446408869"/>
      <w:bookmarkStart w:id="2272" w:name="_Toc130487775"/>
      <w:bookmarkStart w:id="2273" w:name="_Toc130491711"/>
      <w:bookmarkStart w:id="2274" w:name="_Toc166312789"/>
      <w:r w:rsidRPr="00BC0C1B">
        <w:t>CRL profile</w:t>
      </w:r>
      <w:bookmarkEnd w:id="2263"/>
      <w:bookmarkEnd w:id="2264"/>
      <w:bookmarkEnd w:id="2265"/>
      <w:bookmarkEnd w:id="2266"/>
      <w:bookmarkEnd w:id="2267"/>
      <w:bookmarkEnd w:id="2268"/>
      <w:bookmarkEnd w:id="2269"/>
      <w:bookmarkEnd w:id="2270"/>
      <w:bookmarkEnd w:id="2271"/>
    </w:p>
    <w:p w14:paraId="1353C0D5" w14:textId="77777777" w:rsidR="00BC0C1B" w:rsidRPr="00BC0C1B" w:rsidRDefault="00BC0C1B" w:rsidP="00EF6875">
      <w:pPr>
        <w:pStyle w:val="Heading3"/>
      </w:pPr>
      <w:bookmarkStart w:id="2275" w:name="_Toc130487776"/>
      <w:bookmarkStart w:id="2276" w:name="_Toc130491712"/>
      <w:bookmarkStart w:id="2277" w:name="_Toc166312790"/>
      <w:bookmarkStart w:id="2278" w:name="_Toc246766564"/>
      <w:bookmarkStart w:id="2279" w:name="_Toc325181218"/>
      <w:bookmarkStart w:id="2280" w:name="_Toc325181496"/>
      <w:bookmarkStart w:id="2281" w:name="_Toc325181762"/>
      <w:bookmarkStart w:id="2282" w:name="_Toc325182896"/>
      <w:bookmarkStart w:id="2283" w:name="_Toc325183745"/>
      <w:bookmarkStart w:id="2284" w:name="_Toc297149773"/>
      <w:bookmarkEnd w:id="2272"/>
      <w:bookmarkEnd w:id="2273"/>
      <w:bookmarkEnd w:id="2274"/>
      <w:r w:rsidRPr="00BC0C1B">
        <w:t>Version number(s)</w:t>
      </w:r>
      <w:bookmarkEnd w:id="2275"/>
      <w:bookmarkEnd w:id="2276"/>
      <w:bookmarkEnd w:id="2277"/>
      <w:bookmarkEnd w:id="2278"/>
      <w:bookmarkEnd w:id="2279"/>
      <w:bookmarkEnd w:id="2280"/>
      <w:bookmarkEnd w:id="2281"/>
      <w:bookmarkEnd w:id="2282"/>
      <w:bookmarkEnd w:id="2283"/>
      <w:bookmarkEnd w:id="2284"/>
    </w:p>
    <w:p w14:paraId="0F1974A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CRLs for certificates issued under this CPS shall assert a version number as described in the X.509 standard [ISO</w:t>
      </w:r>
      <w:r w:rsidR="006063D2">
        <w:rPr>
          <w:rFonts w:ascii="Cambria" w:eastAsia="Times New Roman" w:hAnsi="Cambria" w:cs="Times New Roman"/>
          <w:szCs w:val="24"/>
          <w:lang w:val="en-GB" w:eastAsia="en-AU"/>
        </w:rPr>
        <w:t>/IEC</w:t>
      </w:r>
      <w:r w:rsidR="00A134A5">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9594-8</w:t>
      </w:r>
      <w:r w:rsidR="006063D2">
        <w:rPr>
          <w:rFonts w:ascii="Cambria" w:eastAsia="Times New Roman" w:hAnsi="Cambria" w:cs="Times New Roman"/>
          <w:szCs w:val="24"/>
          <w:lang w:val="en-GB" w:eastAsia="en-AU"/>
        </w:rPr>
        <w:t>:2014</w:t>
      </w:r>
      <w:r w:rsidRPr="00BC0C1B">
        <w:rPr>
          <w:rFonts w:ascii="Cambria" w:eastAsia="Times New Roman" w:hAnsi="Cambria" w:cs="Times New Roman"/>
          <w:szCs w:val="24"/>
          <w:lang w:val="en-GB" w:eastAsia="en-AU"/>
        </w:rPr>
        <w:t>]. CRLs shall assert Version 2.</w:t>
      </w:r>
    </w:p>
    <w:p w14:paraId="5E9D4398" w14:textId="77777777" w:rsidR="00BC0C1B" w:rsidRPr="00BC0C1B" w:rsidRDefault="00BC0C1B" w:rsidP="00EF6875">
      <w:pPr>
        <w:pStyle w:val="Heading3"/>
      </w:pPr>
      <w:bookmarkStart w:id="2285" w:name="_Toc246766565"/>
      <w:bookmarkStart w:id="2286" w:name="_Toc325181219"/>
      <w:bookmarkStart w:id="2287" w:name="_Toc325181497"/>
      <w:bookmarkStart w:id="2288" w:name="_Toc325181763"/>
      <w:bookmarkStart w:id="2289" w:name="_Toc325182897"/>
      <w:bookmarkStart w:id="2290" w:name="_Toc325183746"/>
      <w:bookmarkStart w:id="2291" w:name="_Toc297149774"/>
      <w:bookmarkStart w:id="2292" w:name="_Toc130487777"/>
      <w:bookmarkStart w:id="2293" w:name="_Toc130491713"/>
      <w:bookmarkStart w:id="2294" w:name="_Toc166312791"/>
      <w:r w:rsidRPr="00BC0C1B">
        <w:lastRenderedPageBreak/>
        <w:t>CRL and CRL entry extensions</w:t>
      </w:r>
      <w:bookmarkEnd w:id="2285"/>
      <w:bookmarkEnd w:id="2286"/>
      <w:bookmarkEnd w:id="2287"/>
      <w:bookmarkEnd w:id="2288"/>
      <w:bookmarkEnd w:id="2289"/>
      <w:bookmarkEnd w:id="2290"/>
      <w:bookmarkEnd w:id="2291"/>
    </w:p>
    <w:bookmarkEnd w:id="2292"/>
    <w:bookmarkEnd w:id="2293"/>
    <w:bookmarkEnd w:id="2294"/>
    <w:p w14:paraId="5237140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260758E2" w14:textId="77777777" w:rsidR="00BC0C1B" w:rsidRPr="00BC0C1B" w:rsidRDefault="00BC0C1B" w:rsidP="00EF6875">
      <w:pPr>
        <w:pStyle w:val="Heading2"/>
      </w:pPr>
      <w:bookmarkStart w:id="2295" w:name="_Toc130487778"/>
      <w:bookmarkStart w:id="2296" w:name="_Toc130491714"/>
      <w:bookmarkStart w:id="2297" w:name="_Toc166312792"/>
      <w:bookmarkStart w:id="2298" w:name="_Toc237159605"/>
      <w:bookmarkStart w:id="2299" w:name="_Toc246766566"/>
      <w:bookmarkStart w:id="2300" w:name="_Toc325181220"/>
      <w:bookmarkStart w:id="2301" w:name="_Toc325181498"/>
      <w:bookmarkStart w:id="2302" w:name="_Toc325181764"/>
      <w:bookmarkStart w:id="2303" w:name="_Toc325182898"/>
      <w:bookmarkStart w:id="2304" w:name="_Toc325183747"/>
      <w:bookmarkStart w:id="2305" w:name="_Toc297149775"/>
      <w:bookmarkStart w:id="2306" w:name="_Toc446408870"/>
      <w:r w:rsidRPr="00BC0C1B">
        <w:t xml:space="preserve">OCSP </w:t>
      </w:r>
      <w:bookmarkEnd w:id="2295"/>
      <w:bookmarkEnd w:id="2296"/>
      <w:r w:rsidRPr="00BC0C1B">
        <w:t>profile</w:t>
      </w:r>
      <w:bookmarkEnd w:id="2297"/>
      <w:bookmarkEnd w:id="2298"/>
      <w:bookmarkEnd w:id="2299"/>
      <w:bookmarkEnd w:id="2300"/>
      <w:bookmarkEnd w:id="2301"/>
      <w:bookmarkEnd w:id="2302"/>
      <w:bookmarkEnd w:id="2303"/>
      <w:bookmarkEnd w:id="2304"/>
      <w:bookmarkEnd w:id="2305"/>
      <w:bookmarkEnd w:id="2306"/>
    </w:p>
    <w:p w14:paraId="02E9ACDF" w14:textId="77777777" w:rsidR="00BC0C1B" w:rsidRPr="00BC0C1B" w:rsidRDefault="00BC0C1B" w:rsidP="00EF6875">
      <w:pPr>
        <w:pStyle w:val="Heading3"/>
      </w:pPr>
      <w:bookmarkStart w:id="2307" w:name="_Toc246766567"/>
      <w:bookmarkStart w:id="2308" w:name="_Toc325181221"/>
      <w:bookmarkStart w:id="2309" w:name="_Toc325181499"/>
      <w:bookmarkStart w:id="2310" w:name="_Toc325181765"/>
      <w:bookmarkStart w:id="2311" w:name="_Toc325182899"/>
      <w:bookmarkStart w:id="2312" w:name="_Toc325183748"/>
      <w:bookmarkStart w:id="2313" w:name="_Toc297149776"/>
      <w:r w:rsidRPr="00BC0C1B">
        <w:t>Version number(s)</w:t>
      </w:r>
      <w:bookmarkEnd w:id="2307"/>
      <w:bookmarkEnd w:id="2308"/>
      <w:bookmarkEnd w:id="2309"/>
      <w:bookmarkEnd w:id="2310"/>
      <w:bookmarkEnd w:id="2311"/>
      <w:bookmarkEnd w:id="2312"/>
      <w:bookmarkEnd w:id="2313"/>
    </w:p>
    <w:p w14:paraId="5999A78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OCSP is implemented using versi</w:t>
      </w:r>
      <w:r w:rsidR="003A1119">
        <w:rPr>
          <w:rFonts w:ascii="Cambria" w:eastAsia="Times New Roman" w:hAnsi="Cambria" w:cs="Times New Roman"/>
          <w:szCs w:val="24"/>
          <w:lang w:val="en-GB" w:eastAsia="en-AU"/>
        </w:rPr>
        <w:t>on 1 as specified under RFC 6960</w:t>
      </w:r>
      <w:r w:rsidRPr="00BC0C1B">
        <w:rPr>
          <w:rFonts w:ascii="Cambria" w:eastAsia="Times New Roman" w:hAnsi="Cambria" w:cs="Times New Roman"/>
          <w:szCs w:val="24"/>
          <w:lang w:val="en-GB" w:eastAsia="en-AU"/>
        </w:rPr>
        <w:t>.</w:t>
      </w:r>
    </w:p>
    <w:p w14:paraId="76BCA894" w14:textId="77777777" w:rsidR="00BC0C1B" w:rsidRPr="00BC0C1B" w:rsidRDefault="00BC0C1B" w:rsidP="00EF6875">
      <w:pPr>
        <w:pStyle w:val="Heading3"/>
      </w:pPr>
      <w:bookmarkStart w:id="2314" w:name="_Toc130491715"/>
      <w:bookmarkStart w:id="2315" w:name="_Toc166312793"/>
      <w:bookmarkStart w:id="2316" w:name="_Toc246766568"/>
      <w:bookmarkStart w:id="2317" w:name="_Toc325181222"/>
      <w:bookmarkStart w:id="2318" w:name="_Toc325181500"/>
      <w:bookmarkStart w:id="2319" w:name="_Toc325181766"/>
      <w:bookmarkStart w:id="2320" w:name="_Toc325182900"/>
      <w:bookmarkStart w:id="2321" w:name="_Toc325183749"/>
      <w:bookmarkStart w:id="2322" w:name="_Toc297149777"/>
      <w:r w:rsidRPr="00BC0C1B">
        <w:t>OCSP extensions</w:t>
      </w:r>
      <w:bookmarkEnd w:id="2314"/>
      <w:bookmarkEnd w:id="2315"/>
      <w:bookmarkEnd w:id="2316"/>
      <w:bookmarkEnd w:id="2317"/>
      <w:bookmarkEnd w:id="2318"/>
      <w:bookmarkEnd w:id="2319"/>
      <w:bookmarkEnd w:id="2320"/>
      <w:bookmarkEnd w:id="2321"/>
      <w:bookmarkEnd w:id="2322"/>
    </w:p>
    <w:p w14:paraId="3E9C31FF"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All OCSP exte</w:t>
      </w:r>
      <w:r w:rsidR="003A1119">
        <w:rPr>
          <w:rFonts w:ascii="Cambria" w:eastAsia="Times New Roman" w:hAnsi="Cambria" w:cs="Times New Roman"/>
          <w:szCs w:val="24"/>
          <w:lang w:val="en-GB" w:eastAsia="en-AU"/>
        </w:rPr>
        <w:t>nsions are to comply with RFC 69</w:t>
      </w:r>
      <w:r w:rsidRPr="00BC0C1B">
        <w:rPr>
          <w:rFonts w:ascii="Cambria" w:eastAsia="Times New Roman" w:hAnsi="Cambria" w:cs="Times New Roman"/>
          <w:szCs w:val="24"/>
          <w:lang w:val="en-GB" w:eastAsia="en-AU"/>
        </w:rPr>
        <w:t xml:space="preserve">60. </w:t>
      </w:r>
    </w:p>
    <w:p w14:paraId="0936E3C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2323" w:name="_Toc130491716"/>
      <w:commentRangeStart w:id="2324"/>
      <w:commentRangeStart w:id="2325"/>
      <w:r w:rsidRPr="00BC0C1B">
        <w:rPr>
          <w:rFonts w:ascii="Cambria" w:eastAsia="Times New Roman" w:hAnsi="Cambria" w:cs="Times New Roman"/>
          <w:szCs w:val="24"/>
          <w:lang w:val="en-GB" w:eastAsia="en-AU"/>
        </w:rPr>
        <w:t>OCSP certificates are issued with the no-check extension (id-pkix-ocsp-nocheck), negating the need of the relying party to validate the OCSP responder’s certificate through another source such as the CRL. This extension will not be marked critical.</w:t>
      </w:r>
      <w:commentRangeEnd w:id="2324"/>
      <w:r w:rsidR="00494AA3">
        <w:rPr>
          <w:rStyle w:val="CommentReference"/>
          <w:rFonts w:ascii="Times New Roman" w:eastAsia="Times New Roman" w:hAnsi="Times New Roman" w:cs="Times New Roman"/>
          <w:lang w:val="en-GB" w:eastAsia="en-AU"/>
        </w:rPr>
        <w:commentReference w:id="2324"/>
      </w:r>
      <w:commentRangeEnd w:id="2325"/>
      <w:r w:rsidR="00395376">
        <w:rPr>
          <w:rStyle w:val="CommentReference"/>
          <w:rFonts w:ascii="Times New Roman" w:eastAsia="Times New Roman" w:hAnsi="Times New Roman" w:cs="Times New Roman"/>
          <w:lang w:val="en-GB" w:eastAsia="en-AU"/>
        </w:rPr>
        <w:commentReference w:id="2325"/>
      </w:r>
    </w:p>
    <w:p w14:paraId="19CCD82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US" w:eastAsia="en-AU"/>
        </w:rPr>
        <w:t xml:space="preserve">Refer to the X.509 Certificate Policy for </w:t>
      </w:r>
      <w:r w:rsidR="002276BE">
        <w:rPr>
          <w:rFonts w:ascii="Cambria" w:eastAsia="Times New Roman" w:hAnsi="Cambria" w:cs="Times New Roman"/>
          <w:szCs w:val="24"/>
          <w:lang w:val="en-GB" w:eastAsia="en-AU"/>
        </w:rPr>
        <w:t>New Zealand Government</w:t>
      </w:r>
      <w:r w:rsidR="002276BE"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US" w:eastAsia="en-AU"/>
        </w:rPr>
        <w:t>Validation Authority Certificates [VA CP] for a full OCSP profile.</w:t>
      </w:r>
    </w:p>
    <w:p w14:paraId="628C427A" w14:textId="77777777" w:rsidR="00BC0C1B" w:rsidRPr="00BC0C1B" w:rsidRDefault="00BC0C1B" w:rsidP="002E7721">
      <w:pPr>
        <w:pStyle w:val="Heading1"/>
      </w:pPr>
      <w:bookmarkStart w:id="2326" w:name="_Toc237159606"/>
      <w:bookmarkStart w:id="2327" w:name="_Toc246766569"/>
      <w:bookmarkStart w:id="2328" w:name="_Toc325181223"/>
      <w:bookmarkStart w:id="2329" w:name="_Toc325181501"/>
      <w:bookmarkStart w:id="2330" w:name="_Toc325181767"/>
      <w:bookmarkStart w:id="2331" w:name="_Toc325182901"/>
      <w:bookmarkStart w:id="2332" w:name="_Toc325183750"/>
      <w:bookmarkStart w:id="2333" w:name="_Toc297149778"/>
      <w:bookmarkStart w:id="2334" w:name="_Toc446408871"/>
      <w:commentRangeStart w:id="2335"/>
      <w:r w:rsidRPr="00BC0C1B">
        <w:t>Compliance Audit and Other Assessments</w:t>
      </w:r>
      <w:bookmarkEnd w:id="2326"/>
      <w:bookmarkEnd w:id="2327"/>
      <w:bookmarkEnd w:id="2328"/>
      <w:bookmarkEnd w:id="2329"/>
      <w:bookmarkEnd w:id="2330"/>
      <w:bookmarkEnd w:id="2331"/>
      <w:bookmarkEnd w:id="2332"/>
      <w:bookmarkEnd w:id="2333"/>
      <w:bookmarkEnd w:id="2334"/>
      <w:commentRangeEnd w:id="2335"/>
      <w:r w:rsidR="00A83946">
        <w:rPr>
          <w:rStyle w:val="CommentReference"/>
          <w:rFonts w:ascii="Times New Roman" w:hAnsi="Times New Roman"/>
          <w:b w:val="0"/>
          <w:bCs w:val="0"/>
          <w:smallCaps w:val="0"/>
          <w:kern w:val="0"/>
        </w:rPr>
        <w:commentReference w:id="2335"/>
      </w:r>
    </w:p>
    <w:p w14:paraId="39DF3004" w14:textId="2899FF34" w:rsidR="00FA1CB5" w:rsidRDefault="00FA1CB5"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New Zealand Government PKI</w:t>
      </w:r>
      <w:del w:id="2336" w:author="cogito" w:date="2016-05-08T16:59:00Z">
        <w:r>
          <w:rPr>
            <w:rFonts w:ascii="Cambria" w:eastAsia="Times New Roman" w:hAnsi="Cambria" w:cs="Times New Roman"/>
            <w:szCs w:val="24"/>
            <w:lang w:val="en-GB" w:eastAsia="en-AU"/>
          </w:rPr>
          <w:delText xml:space="preserve"> Framework</w:delText>
        </w:r>
      </w:del>
      <w:r>
        <w:rPr>
          <w:rFonts w:ascii="Cambria" w:eastAsia="Times New Roman" w:hAnsi="Cambria" w:cs="Times New Roman"/>
          <w:szCs w:val="24"/>
          <w:lang w:val="en-GB" w:eastAsia="en-AU"/>
        </w:rPr>
        <w:t xml:space="preserve"> will be subject to the AoG TaaS Certification and Accreditation (C&amp;A) procedure, which is based on the AoG Common Capabilities C&amp;A Framework that complies with the NZISM.</w:t>
      </w:r>
    </w:p>
    <w:p w14:paraId="4241E04C" w14:textId="77777777" w:rsidR="00FA1CB5" w:rsidRDefault="00FA1CB5"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RCAs will be subject to a separately documented process than the Subordinate CAs and RAs;</w:t>
      </w:r>
    </w:p>
    <w:p w14:paraId="74468B17" w14:textId="77777777" w:rsidR="00FA1CB5" w:rsidRDefault="00FA1CB5" w:rsidP="000C67C3">
      <w:pPr>
        <w:pStyle w:val="ListRoman"/>
        <w:numPr>
          <w:ilvl w:val="0"/>
          <w:numId w:val="70"/>
        </w:numPr>
        <w:rPr>
          <w:szCs w:val="24"/>
          <w:lang w:val="en-GB"/>
        </w:rPr>
      </w:pPr>
      <w:r>
        <w:rPr>
          <w:szCs w:val="24"/>
          <w:lang w:val="en-GB"/>
        </w:rPr>
        <w:t xml:space="preserve">RCAs will be </w:t>
      </w:r>
      <w:r w:rsidR="008F57E3">
        <w:rPr>
          <w:szCs w:val="24"/>
          <w:lang w:val="en-GB"/>
        </w:rPr>
        <w:t>‘Certified’ and ‘</w:t>
      </w:r>
      <w:r>
        <w:rPr>
          <w:szCs w:val="24"/>
          <w:lang w:val="en-GB"/>
        </w:rPr>
        <w:t>Accredited</w:t>
      </w:r>
      <w:r w:rsidR="008F57E3">
        <w:rPr>
          <w:szCs w:val="24"/>
          <w:lang w:val="en-GB"/>
        </w:rPr>
        <w:t>’</w:t>
      </w:r>
      <w:r>
        <w:rPr>
          <w:szCs w:val="24"/>
          <w:lang w:val="en-GB"/>
        </w:rPr>
        <w:t xml:space="preserve"> by the Lead Agency in conjunction with GCSB endorsement and oversight, in recognition of the special confidential nature of the RCA systems.  RCAs are protected, managed and handled as CONFIDENTIAL.</w:t>
      </w:r>
    </w:p>
    <w:p w14:paraId="5152D622" w14:textId="77777777" w:rsidR="00FA1CB5" w:rsidRPr="00FA1CB5" w:rsidRDefault="008F57E3" w:rsidP="000C67C3">
      <w:pPr>
        <w:pStyle w:val="ListRoman"/>
        <w:numPr>
          <w:ilvl w:val="0"/>
          <w:numId w:val="70"/>
        </w:numPr>
        <w:rPr>
          <w:szCs w:val="24"/>
          <w:lang w:val="en-GB"/>
        </w:rPr>
      </w:pPr>
      <w:r>
        <w:rPr>
          <w:szCs w:val="24"/>
          <w:lang w:val="en-GB"/>
        </w:rPr>
        <w:t xml:space="preserve">For Subordinate CAs and RAs, the AoG TaaS C&amp;A Procedure will apply. </w:t>
      </w:r>
      <w:r w:rsidR="00FA1CB5">
        <w:rPr>
          <w:szCs w:val="24"/>
          <w:lang w:val="en-GB"/>
        </w:rPr>
        <w:t>‘Certification’ activities, including conduct of a threat and risk assessment, and subsequent  artefacts listed in the Approved Documents table</w:t>
      </w:r>
      <w:r>
        <w:rPr>
          <w:szCs w:val="24"/>
          <w:lang w:val="en-GB"/>
        </w:rPr>
        <w:t>,</w:t>
      </w:r>
      <w:r w:rsidR="00FA1CB5">
        <w:rPr>
          <w:szCs w:val="24"/>
          <w:lang w:val="en-GB"/>
        </w:rPr>
        <w:t xml:space="preserve"> will be conducted by respective Service Providers</w:t>
      </w:r>
      <w:r>
        <w:rPr>
          <w:szCs w:val="24"/>
          <w:lang w:val="en-GB"/>
        </w:rPr>
        <w:t xml:space="preserve">.  The Lead Agency will ‘Accredit’ the PKI services, noting each subscribing agency retains the right to conduct independent Accreditation activities where appropriate.  </w:t>
      </w:r>
      <w:r w:rsidR="00FA1CB5">
        <w:rPr>
          <w:szCs w:val="24"/>
          <w:lang w:val="en-GB"/>
        </w:rPr>
        <w:t xml:space="preserve"> </w:t>
      </w:r>
    </w:p>
    <w:p w14:paraId="71EDBC07" w14:textId="77777777" w:rsidR="00F90B04"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All infrastructure elements in the </w:t>
      </w:r>
      <w:r w:rsidR="00E318EC">
        <w:rPr>
          <w:rFonts w:ascii="Cambria" w:eastAsia="Times New Roman" w:hAnsi="Cambria" w:cs="Times New Roman"/>
          <w:szCs w:val="24"/>
          <w:lang w:val="en-GB" w:eastAsia="en-AU"/>
        </w:rPr>
        <w:t>New Zealand Government</w:t>
      </w:r>
      <w:r w:rsidR="00E318EC" w:rsidRPr="00BC0C1B">
        <w:rPr>
          <w:rFonts w:ascii="Cambria" w:eastAsia="Times New Roman" w:hAnsi="Cambria" w:cs="Times New Roman"/>
          <w:szCs w:val="24"/>
          <w:lang w:val="en-GB" w:eastAsia="en-AU"/>
        </w:rPr>
        <w:t xml:space="preserve"> </w:t>
      </w:r>
      <w:r w:rsidR="00CB6BE8">
        <w:rPr>
          <w:rFonts w:ascii="Cambria" w:eastAsia="Times New Roman" w:hAnsi="Cambria" w:cs="Times New Roman"/>
          <w:szCs w:val="24"/>
          <w:lang w:val="en-GB" w:eastAsia="en-AU"/>
        </w:rPr>
        <w:t xml:space="preserve">PKI, including the </w:t>
      </w:r>
      <w:r w:rsidRPr="00BC0C1B">
        <w:rPr>
          <w:rFonts w:ascii="Cambria" w:eastAsia="Times New Roman" w:hAnsi="Cambria" w:cs="Times New Roman"/>
          <w:szCs w:val="24"/>
          <w:lang w:val="en-GB" w:eastAsia="en-AU"/>
        </w:rPr>
        <w:t>RCA</w:t>
      </w:r>
      <w:r w:rsidR="00FA1CB5">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w:t>
      </w:r>
      <w:r w:rsidR="004A49DC">
        <w:rPr>
          <w:rFonts w:ascii="Cambria" w:eastAsia="Times New Roman" w:hAnsi="Cambria" w:cs="Times New Roman"/>
          <w:szCs w:val="24"/>
          <w:lang w:val="en-GB" w:eastAsia="en-AU"/>
        </w:rPr>
        <w:t xml:space="preserve">CAs and RAs, </w:t>
      </w:r>
      <w:r w:rsidRPr="00BC0C1B">
        <w:rPr>
          <w:rFonts w:ascii="Cambria" w:eastAsia="Times New Roman" w:hAnsi="Cambria" w:cs="Times New Roman"/>
          <w:szCs w:val="24"/>
          <w:lang w:val="en-GB" w:eastAsia="en-AU"/>
        </w:rPr>
        <w:t xml:space="preserve">require auditing on a regular basis to ensure that they comply with this CPS and the relevant CP.  The process of such audits is not publicly disclosed. </w:t>
      </w:r>
    </w:p>
    <w:p w14:paraId="3D8C6B12" w14:textId="51A06599" w:rsidR="00BC0C1B" w:rsidRPr="00BC0C1B" w:rsidRDefault="00BC0C1B" w:rsidP="00F21002">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 addition to the CPS requirements, accreditation requires </w:t>
      </w:r>
      <w:r w:rsidR="00F21002">
        <w:rPr>
          <w:rFonts w:ascii="Cambria" w:eastAsia="Times New Roman" w:hAnsi="Cambria" w:cs="Times New Roman"/>
          <w:szCs w:val="24"/>
          <w:lang w:val="en-GB" w:eastAsia="en-AU"/>
        </w:rPr>
        <w:t xml:space="preserve">Service Providers to </w:t>
      </w:r>
      <w:r w:rsidRPr="00BC0C1B">
        <w:rPr>
          <w:rFonts w:ascii="Cambria" w:eastAsia="Times New Roman" w:hAnsi="Cambria" w:cs="Times New Roman"/>
          <w:szCs w:val="24"/>
          <w:lang w:val="en-GB" w:eastAsia="en-AU"/>
        </w:rPr>
        <w:t xml:space="preserve">conduct annual </w:t>
      </w:r>
      <w:r w:rsidR="00FA1CB5">
        <w:rPr>
          <w:rFonts w:ascii="Cambria" w:eastAsia="Times New Roman" w:hAnsi="Cambria" w:cs="Times New Roman"/>
          <w:szCs w:val="24"/>
          <w:lang w:val="en-GB" w:eastAsia="en-AU"/>
        </w:rPr>
        <w:t xml:space="preserve">PKI </w:t>
      </w:r>
      <w:r w:rsidRPr="00BC0C1B">
        <w:rPr>
          <w:rFonts w:ascii="Cambria" w:eastAsia="Times New Roman" w:hAnsi="Cambria" w:cs="Times New Roman"/>
          <w:szCs w:val="24"/>
          <w:lang w:val="en-GB" w:eastAsia="en-AU"/>
        </w:rPr>
        <w:t xml:space="preserve">audits to ensure compliance with </w:t>
      </w:r>
      <w:r w:rsidR="0086376E">
        <w:rPr>
          <w:rFonts w:ascii="Cambria" w:eastAsia="Times New Roman" w:hAnsi="Cambria" w:cs="Times New Roman"/>
          <w:szCs w:val="24"/>
          <w:lang w:val="en-GB" w:eastAsia="en-AU"/>
        </w:rPr>
        <w:t>Lead Agency</w:t>
      </w:r>
      <w:r w:rsidR="0086376E" w:rsidRPr="00BC0C1B" w:rsidDel="0086376E">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policies and criteria</w:t>
      </w:r>
      <w:r w:rsidR="00E318EC">
        <w:rPr>
          <w:rFonts w:ascii="Cambria" w:eastAsia="Times New Roman" w:hAnsi="Cambria" w:cs="Times New Roman"/>
          <w:szCs w:val="24"/>
          <w:lang w:val="en-GB" w:eastAsia="en-AU"/>
        </w:rPr>
        <w:t>.</w:t>
      </w:r>
      <w:r w:rsidRPr="00BC0C1B">
        <w:rPr>
          <w:rFonts w:ascii="Cambria" w:eastAsia="Times New Roman" w:hAnsi="Cambria" w:cs="Times New Roman"/>
          <w:szCs w:val="24"/>
          <w:lang w:val="en-GB" w:eastAsia="en-AU"/>
        </w:rPr>
        <w:t xml:space="preserve">  </w:t>
      </w:r>
      <w:r w:rsidR="00F21002">
        <w:rPr>
          <w:rFonts w:ascii="Cambria" w:eastAsia="Times New Roman" w:hAnsi="Cambria" w:cs="Times New Roman"/>
          <w:szCs w:val="24"/>
          <w:lang w:val="en-GB" w:eastAsia="en-AU"/>
        </w:rPr>
        <w:t>Such audits should use a recognised framework</w:t>
      </w:r>
      <w:r w:rsidR="006045DD">
        <w:rPr>
          <w:rFonts w:ascii="Cambria" w:eastAsia="Times New Roman" w:hAnsi="Cambria" w:cs="Times New Roman"/>
          <w:szCs w:val="24"/>
          <w:lang w:val="en-GB" w:eastAsia="en-AU"/>
        </w:rPr>
        <w:t>;</w:t>
      </w:r>
      <w:r w:rsidR="00F21002">
        <w:rPr>
          <w:rFonts w:ascii="Cambria" w:eastAsia="Times New Roman" w:hAnsi="Cambria" w:cs="Times New Roman"/>
          <w:szCs w:val="24"/>
          <w:lang w:val="en-GB" w:eastAsia="en-AU"/>
        </w:rPr>
        <w:t xml:space="preserve"> such as the </w:t>
      </w:r>
      <w:r w:rsidR="00F21002" w:rsidRPr="00F21002">
        <w:rPr>
          <w:rFonts w:ascii="Cambria" w:eastAsia="Times New Roman" w:hAnsi="Cambria" w:cs="Times New Roman"/>
          <w:szCs w:val="24"/>
          <w:lang w:val="en-GB" w:eastAsia="en-AU"/>
        </w:rPr>
        <w:t>AICPA/CICA WebTrust Program for Ce</w:t>
      </w:r>
      <w:r w:rsidR="00F21002">
        <w:rPr>
          <w:rFonts w:ascii="Cambria" w:eastAsia="Times New Roman" w:hAnsi="Cambria" w:cs="Times New Roman"/>
          <w:szCs w:val="24"/>
          <w:lang w:val="en-GB" w:eastAsia="en-AU"/>
        </w:rPr>
        <w:t>rtification Authorities [see References]</w:t>
      </w:r>
      <w:r w:rsidR="006045DD">
        <w:rPr>
          <w:rFonts w:ascii="Cambria" w:eastAsia="Times New Roman" w:hAnsi="Cambria" w:cs="Times New Roman"/>
          <w:szCs w:val="24"/>
          <w:lang w:val="en-GB" w:eastAsia="en-AU"/>
        </w:rPr>
        <w:t>;</w:t>
      </w:r>
      <w:r w:rsidR="00F21002">
        <w:rPr>
          <w:rFonts w:ascii="Cambria" w:eastAsia="Times New Roman" w:hAnsi="Cambria" w:cs="Times New Roman"/>
          <w:szCs w:val="24"/>
          <w:lang w:val="en-GB" w:eastAsia="en-AU"/>
        </w:rPr>
        <w:t xml:space="preserve"> </w:t>
      </w:r>
      <w:r w:rsidR="00F21002" w:rsidRPr="00F21002">
        <w:rPr>
          <w:rFonts w:ascii="Cambria" w:eastAsia="Times New Roman" w:hAnsi="Cambria" w:cs="Times New Roman"/>
          <w:szCs w:val="24"/>
          <w:lang w:val="en-GB" w:eastAsia="en-AU"/>
        </w:rPr>
        <w:t>to set</w:t>
      </w:r>
      <w:r w:rsidR="00F21002">
        <w:rPr>
          <w:rFonts w:ascii="Cambria" w:eastAsia="Times New Roman" w:hAnsi="Cambria" w:cs="Times New Roman"/>
          <w:szCs w:val="24"/>
          <w:lang w:val="en-GB" w:eastAsia="en-AU"/>
        </w:rPr>
        <w:t xml:space="preserve"> </w:t>
      </w:r>
      <w:r w:rsidR="00F21002" w:rsidRPr="00F21002">
        <w:rPr>
          <w:rFonts w:ascii="Cambria" w:eastAsia="Times New Roman" w:hAnsi="Cambria" w:cs="Times New Roman"/>
          <w:szCs w:val="24"/>
          <w:lang w:val="en-GB" w:eastAsia="en-AU"/>
        </w:rPr>
        <w:t xml:space="preserve">criteria </w:t>
      </w:r>
      <w:r w:rsidR="006045DD">
        <w:rPr>
          <w:rFonts w:ascii="Cambria" w:eastAsia="Times New Roman" w:hAnsi="Cambria" w:cs="Times New Roman"/>
          <w:szCs w:val="24"/>
          <w:lang w:val="en-GB" w:eastAsia="en-AU"/>
        </w:rPr>
        <w:t>to</w:t>
      </w:r>
      <w:r w:rsidR="00F21002" w:rsidRPr="00F21002">
        <w:rPr>
          <w:rFonts w:ascii="Cambria" w:eastAsia="Times New Roman" w:hAnsi="Cambria" w:cs="Times New Roman"/>
          <w:szCs w:val="24"/>
          <w:lang w:val="en-GB" w:eastAsia="en-AU"/>
        </w:rPr>
        <w:t xml:space="preserve"> be used as a basis for an auditor to conduct a </w:t>
      </w:r>
      <w:r w:rsidR="006045DD">
        <w:rPr>
          <w:rFonts w:ascii="Cambria" w:eastAsia="Times New Roman" w:hAnsi="Cambria" w:cs="Times New Roman"/>
          <w:szCs w:val="24"/>
          <w:lang w:val="en-GB" w:eastAsia="en-AU"/>
        </w:rPr>
        <w:t>PKI b</w:t>
      </w:r>
      <w:r w:rsidR="00F21002" w:rsidRPr="00F21002">
        <w:rPr>
          <w:rFonts w:ascii="Cambria" w:eastAsia="Times New Roman" w:hAnsi="Cambria" w:cs="Times New Roman"/>
          <w:szCs w:val="24"/>
          <w:lang w:val="en-GB" w:eastAsia="en-AU"/>
        </w:rPr>
        <w:t>aseline</w:t>
      </w:r>
      <w:r w:rsidR="006045DD">
        <w:rPr>
          <w:rFonts w:ascii="Cambria" w:eastAsia="Times New Roman" w:hAnsi="Cambria" w:cs="Times New Roman"/>
          <w:szCs w:val="24"/>
          <w:lang w:val="en-GB" w:eastAsia="en-AU"/>
        </w:rPr>
        <w:t xml:space="preserve"> </w:t>
      </w:r>
      <w:r w:rsidR="00F21002" w:rsidRPr="00F21002">
        <w:rPr>
          <w:rFonts w:ascii="Cambria" w:eastAsia="Times New Roman" w:hAnsi="Cambria" w:cs="Times New Roman"/>
          <w:szCs w:val="24"/>
          <w:lang w:val="en-GB" w:eastAsia="en-AU"/>
        </w:rPr>
        <w:t>audit</w:t>
      </w:r>
      <w:r w:rsidR="00F21002">
        <w:rPr>
          <w:rFonts w:ascii="Cambria" w:eastAsia="Times New Roman" w:hAnsi="Cambria" w:cs="Times New Roman"/>
          <w:szCs w:val="24"/>
          <w:lang w:val="en-GB" w:eastAsia="en-AU"/>
        </w:rPr>
        <w:t xml:space="preserve">. </w:t>
      </w:r>
    </w:p>
    <w:p w14:paraId="4EF47498"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86376E">
        <w:rPr>
          <w:rFonts w:ascii="Cambria" w:eastAsia="Times New Roman" w:hAnsi="Cambria" w:cs="Times New Roman"/>
          <w:szCs w:val="24"/>
          <w:lang w:val="en-GB" w:eastAsia="en-AU"/>
        </w:rPr>
        <w:t>Lead Agency</w:t>
      </w:r>
      <w:r w:rsidR="0086376E" w:rsidDel="0086376E">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gives further consideration to the results of such audits before possibly implementing any recommendations</w:t>
      </w:r>
      <w:r w:rsidRPr="00BC0C1B">
        <w:rPr>
          <w:rFonts w:ascii="Cambria" w:eastAsia="Times New Roman" w:hAnsi="Cambria" w:cs="Times New Roman"/>
          <w:szCs w:val="24"/>
          <w:vertAlign w:val="superscript"/>
          <w:lang w:val="en-GB" w:eastAsia="en-AU"/>
        </w:rPr>
        <w:footnoteReference w:id="27"/>
      </w:r>
      <w:r w:rsidRPr="00BC0C1B">
        <w:rPr>
          <w:rFonts w:ascii="Cambria" w:eastAsia="Times New Roman" w:hAnsi="Cambria" w:cs="Times New Roman"/>
          <w:szCs w:val="24"/>
          <w:lang w:val="en-GB" w:eastAsia="en-AU"/>
        </w:rPr>
        <w:t>.</w:t>
      </w:r>
    </w:p>
    <w:p w14:paraId="1329CA02" w14:textId="77777777" w:rsidR="00E47402" w:rsidRDefault="00E47402" w:rsidP="00BC0C1B">
      <w:pPr>
        <w:spacing w:after="120" w:line="240" w:lineRule="auto"/>
        <w:jc w:val="both"/>
        <w:rPr>
          <w:rFonts w:ascii="Cambria" w:eastAsia="Times New Roman" w:hAnsi="Cambria" w:cs="Times New Roman"/>
          <w:szCs w:val="24"/>
          <w:lang w:val="en-GB" w:eastAsia="en-AU"/>
        </w:rPr>
      </w:pPr>
    </w:p>
    <w:p w14:paraId="45375996" w14:textId="77777777" w:rsidR="00F21002" w:rsidRDefault="00F21002" w:rsidP="00BC0C1B">
      <w:pPr>
        <w:spacing w:after="120" w:line="240" w:lineRule="auto"/>
        <w:jc w:val="both"/>
        <w:rPr>
          <w:rFonts w:ascii="Cambria" w:eastAsia="Times New Roman" w:hAnsi="Cambria" w:cs="Times New Roman"/>
          <w:szCs w:val="24"/>
          <w:lang w:val="en-GB" w:eastAsia="en-AU"/>
        </w:rPr>
      </w:pPr>
    </w:p>
    <w:p w14:paraId="7774A56F" w14:textId="77777777" w:rsidR="00E47402" w:rsidRPr="00BC0C1B" w:rsidRDefault="00E47402" w:rsidP="00BC0C1B">
      <w:pPr>
        <w:spacing w:after="120" w:line="240" w:lineRule="auto"/>
        <w:jc w:val="both"/>
        <w:rPr>
          <w:rFonts w:ascii="Cambria" w:eastAsia="Times New Roman" w:hAnsi="Cambria" w:cs="Times New Roman"/>
          <w:szCs w:val="24"/>
          <w:lang w:val="en-GB" w:eastAsia="en-AU"/>
        </w:rPr>
      </w:pPr>
    </w:p>
    <w:p w14:paraId="50FB7A46" w14:textId="77777777" w:rsidR="00BC0C1B" w:rsidRPr="00BC0C1B" w:rsidRDefault="00BC0C1B" w:rsidP="00EF6875">
      <w:pPr>
        <w:pStyle w:val="Heading2"/>
      </w:pPr>
      <w:bookmarkStart w:id="2337" w:name="_Toc237159607"/>
      <w:bookmarkStart w:id="2338" w:name="_Toc246766570"/>
      <w:bookmarkStart w:id="2339" w:name="_Toc325181224"/>
      <w:bookmarkStart w:id="2340" w:name="_Toc325181502"/>
      <w:bookmarkStart w:id="2341" w:name="_Toc325181768"/>
      <w:bookmarkStart w:id="2342" w:name="_Toc325182902"/>
      <w:bookmarkStart w:id="2343" w:name="_Toc325183751"/>
      <w:bookmarkStart w:id="2344" w:name="_Toc297149779"/>
      <w:bookmarkStart w:id="2345" w:name="_Toc446408872"/>
      <w:bookmarkStart w:id="2346" w:name="_Toc166312794"/>
      <w:r w:rsidRPr="00BC0C1B">
        <w:lastRenderedPageBreak/>
        <w:t>Frequency or circumstances of assessment</w:t>
      </w:r>
      <w:bookmarkEnd w:id="2337"/>
      <w:bookmarkEnd w:id="2338"/>
      <w:bookmarkEnd w:id="2339"/>
      <w:bookmarkEnd w:id="2340"/>
      <w:bookmarkEnd w:id="2341"/>
      <w:bookmarkEnd w:id="2342"/>
      <w:bookmarkEnd w:id="2343"/>
      <w:bookmarkEnd w:id="2344"/>
      <w:bookmarkEnd w:id="2345"/>
    </w:p>
    <w:bookmarkEnd w:id="2323"/>
    <w:bookmarkEnd w:id="2346"/>
    <w:p w14:paraId="5A8EBF72" w14:textId="79BC844E" w:rsidR="00BC0C1B" w:rsidRDefault="004A49DC"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Service Providers are to ensure e</w:t>
      </w:r>
      <w:r w:rsidR="00BC0C1B" w:rsidRPr="00BC0C1B">
        <w:rPr>
          <w:rFonts w:ascii="Cambria" w:eastAsia="Times New Roman" w:hAnsi="Cambria" w:cs="Times New Roman"/>
          <w:szCs w:val="24"/>
          <w:lang w:val="en-GB" w:eastAsia="en-AU"/>
        </w:rPr>
        <w:t xml:space="preserve">ach CA and RA </w:t>
      </w:r>
      <w:r>
        <w:rPr>
          <w:rFonts w:ascii="Cambria" w:eastAsia="Times New Roman" w:hAnsi="Cambria" w:cs="Times New Roman"/>
          <w:szCs w:val="24"/>
          <w:lang w:val="en-GB" w:eastAsia="en-AU"/>
        </w:rPr>
        <w:t xml:space="preserve">are subject to </w:t>
      </w:r>
      <w:r w:rsidR="00BC0C1B" w:rsidRPr="00BC0C1B">
        <w:rPr>
          <w:rFonts w:ascii="Cambria" w:eastAsia="Times New Roman" w:hAnsi="Cambria" w:cs="Times New Roman"/>
          <w:szCs w:val="24"/>
          <w:lang w:val="en-GB" w:eastAsia="en-AU"/>
        </w:rPr>
        <w:t>an annual audit, more frequently if required</w:t>
      </w:r>
      <w:r>
        <w:rPr>
          <w:rFonts w:ascii="Cambria" w:eastAsia="Times New Roman" w:hAnsi="Cambria" w:cs="Times New Roman"/>
          <w:szCs w:val="24"/>
          <w:lang w:val="en-GB" w:eastAsia="en-AU"/>
        </w:rPr>
        <w:t xml:space="preserve"> under the </w:t>
      </w:r>
      <w:r w:rsidR="00F90B04">
        <w:rPr>
          <w:rFonts w:ascii="Cambria" w:eastAsia="Times New Roman" w:hAnsi="Cambria" w:cs="Times New Roman"/>
          <w:szCs w:val="24"/>
          <w:lang w:val="en-GB" w:eastAsia="en-AU"/>
        </w:rPr>
        <w:t>following</w:t>
      </w:r>
      <w:r>
        <w:rPr>
          <w:rFonts w:ascii="Cambria" w:eastAsia="Times New Roman" w:hAnsi="Cambria" w:cs="Times New Roman"/>
          <w:szCs w:val="24"/>
          <w:lang w:val="en-GB" w:eastAsia="en-AU"/>
        </w:rPr>
        <w:t xml:space="preserve"> circumstances</w:t>
      </w:r>
      <w:r w:rsidR="00BC0C1B" w:rsidRPr="00BC0C1B">
        <w:rPr>
          <w:rFonts w:ascii="Cambria" w:eastAsia="Times New Roman" w:hAnsi="Cambria" w:cs="Times New Roman"/>
          <w:szCs w:val="24"/>
          <w:lang w:val="en-GB" w:eastAsia="en-AU"/>
        </w:rPr>
        <w:t xml:space="preserve">, by an </w:t>
      </w:r>
      <w:r>
        <w:rPr>
          <w:rFonts w:ascii="Cambria" w:eastAsia="Times New Roman" w:hAnsi="Cambria" w:cs="Times New Roman"/>
          <w:szCs w:val="24"/>
          <w:lang w:val="en-GB" w:eastAsia="en-AU"/>
        </w:rPr>
        <w:t xml:space="preserve">approved </w:t>
      </w:r>
      <w:r w:rsidR="00BC0C1B" w:rsidRPr="00BC0C1B">
        <w:rPr>
          <w:rFonts w:ascii="Cambria" w:eastAsia="Times New Roman" w:hAnsi="Cambria" w:cs="Times New Roman"/>
          <w:szCs w:val="24"/>
          <w:lang w:val="en-GB" w:eastAsia="en-AU"/>
        </w:rPr>
        <w:t xml:space="preserve">auditor </w:t>
      </w:r>
      <w:r>
        <w:rPr>
          <w:rFonts w:ascii="Cambria" w:eastAsia="Times New Roman" w:hAnsi="Cambria" w:cs="Times New Roman"/>
          <w:szCs w:val="24"/>
          <w:lang w:val="en-GB" w:eastAsia="en-AU"/>
        </w:rPr>
        <w:t>(</w:t>
      </w:r>
      <w:r w:rsidR="00F90B04">
        <w:rPr>
          <w:rFonts w:ascii="Cambria" w:eastAsia="Times New Roman" w:hAnsi="Cambria" w:cs="Times New Roman"/>
          <w:szCs w:val="24"/>
          <w:lang w:val="en-GB" w:eastAsia="en-AU"/>
        </w:rPr>
        <w:t>see Section 8.2)</w:t>
      </w:r>
      <w:r w:rsidR="001569D8" w:rsidRPr="00BC0C1B">
        <w:rPr>
          <w:rFonts w:ascii="Cambria" w:eastAsia="Times New Roman" w:hAnsi="Cambria" w:cs="Times New Roman"/>
          <w:szCs w:val="24"/>
          <w:lang w:val="en-GB" w:eastAsia="en-AU"/>
        </w:rPr>
        <w:t xml:space="preserve"> </w:t>
      </w:r>
      <w:r w:rsidR="00BC0C1B" w:rsidRPr="00BC0C1B">
        <w:rPr>
          <w:rFonts w:ascii="Cambria" w:eastAsia="Times New Roman" w:hAnsi="Cambria" w:cs="Times New Roman"/>
          <w:szCs w:val="24"/>
          <w:lang w:val="en-GB" w:eastAsia="en-AU"/>
        </w:rPr>
        <w:t>to assure that they comply with this CPS and relevant CPs.</w:t>
      </w:r>
      <w:r>
        <w:rPr>
          <w:rFonts w:ascii="Cambria" w:eastAsia="Times New Roman" w:hAnsi="Cambria" w:cs="Times New Roman"/>
          <w:szCs w:val="24"/>
          <w:lang w:val="en-GB" w:eastAsia="en-AU"/>
        </w:rPr>
        <w:t xml:space="preserve"> </w:t>
      </w:r>
    </w:p>
    <w:p w14:paraId="31536776" w14:textId="77777777" w:rsidR="00F90B04" w:rsidRDefault="00F90B04" w:rsidP="00F90B04">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Lead Agency will conduct internal PKI audits for the following events:</w:t>
      </w:r>
    </w:p>
    <w:p w14:paraId="67B4D4AF" w14:textId="77777777" w:rsidR="00F90B04" w:rsidRPr="007A2F2D" w:rsidRDefault="00F90B04" w:rsidP="00F90B04">
      <w:pPr>
        <w:pStyle w:val="ListRoman"/>
        <w:numPr>
          <w:ilvl w:val="0"/>
          <w:numId w:val="87"/>
        </w:numPr>
        <w:rPr>
          <w:szCs w:val="24"/>
          <w:lang w:val="en-GB"/>
        </w:rPr>
      </w:pPr>
      <w:r w:rsidRPr="007A2F2D">
        <w:rPr>
          <w:szCs w:val="24"/>
          <w:lang w:val="en-GB"/>
        </w:rPr>
        <w:t>On handover / takeover of administrative responsibility, or ownership for the system,</w:t>
      </w:r>
    </w:p>
    <w:p w14:paraId="1F502DF8" w14:textId="77777777" w:rsidR="00F90B04" w:rsidRDefault="00F90B04" w:rsidP="00F90B04">
      <w:pPr>
        <w:pStyle w:val="ListRoman"/>
        <w:numPr>
          <w:ilvl w:val="0"/>
          <w:numId w:val="70"/>
        </w:numPr>
        <w:rPr>
          <w:szCs w:val="24"/>
          <w:lang w:val="en-GB"/>
        </w:rPr>
      </w:pPr>
      <w:r>
        <w:rPr>
          <w:szCs w:val="24"/>
          <w:lang w:val="en-GB"/>
        </w:rPr>
        <w:t xml:space="preserve">On change of individuals with access to the PKI systems cryptographic components, </w:t>
      </w:r>
    </w:p>
    <w:p w14:paraId="62004840" w14:textId="77777777" w:rsidR="00F90B04" w:rsidRDefault="00F90B04" w:rsidP="00F90B04">
      <w:pPr>
        <w:pStyle w:val="ListRoman"/>
        <w:numPr>
          <w:ilvl w:val="0"/>
          <w:numId w:val="70"/>
        </w:numPr>
        <w:rPr>
          <w:szCs w:val="24"/>
          <w:lang w:val="en-GB"/>
        </w:rPr>
      </w:pPr>
      <w:r>
        <w:rPr>
          <w:szCs w:val="24"/>
          <w:lang w:val="en-GB"/>
        </w:rPr>
        <w:t>On establishment of new PKI Subordinate CA to the framework by approved Service Providers, or</w:t>
      </w:r>
    </w:p>
    <w:p w14:paraId="3FE0B231" w14:textId="77777777" w:rsidR="00F90B04" w:rsidRPr="00BC0C1B" w:rsidRDefault="00F90B04" w:rsidP="00F90B04">
      <w:pPr>
        <w:pStyle w:val="ListRoman"/>
        <w:numPr>
          <w:ilvl w:val="0"/>
          <w:numId w:val="70"/>
        </w:numPr>
        <w:contextualSpacing w:val="0"/>
        <w:rPr>
          <w:szCs w:val="24"/>
          <w:lang w:val="en-GB"/>
        </w:rPr>
      </w:pPr>
      <w:r>
        <w:rPr>
          <w:szCs w:val="24"/>
          <w:lang w:val="en-GB"/>
        </w:rPr>
        <w:t>For each 12 month period the PKI Framework is in operation</w:t>
      </w:r>
      <w:r>
        <w:rPr>
          <w:rStyle w:val="FootnoteReference"/>
          <w:szCs w:val="24"/>
          <w:lang w:val="en-GB"/>
        </w:rPr>
        <w:footnoteReference w:id="28"/>
      </w:r>
      <w:r>
        <w:rPr>
          <w:szCs w:val="24"/>
          <w:lang w:val="en-GB"/>
        </w:rPr>
        <w:t>.</w:t>
      </w:r>
    </w:p>
    <w:p w14:paraId="2A20CDB4" w14:textId="77777777" w:rsidR="004A49DC" w:rsidRDefault="004A49DC"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Lead Agency will conduct a full audit of all PKI service components (physical, technical, personnel, procedures) at least every 3 years (preferably 2 years), in order to maintain the formal Certification &amp; Accreditation status of the framework.</w:t>
      </w:r>
    </w:p>
    <w:p w14:paraId="47804C4E" w14:textId="77777777" w:rsidR="00F90B04" w:rsidRPr="00BC0C1B" w:rsidRDefault="00F90B04" w:rsidP="00BC0C1B">
      <w:pPr>
        <w:spacing w:after="120" w:line="240" w:lineRule="auto"/>
        <w:jc w:val="both"/>
        <w:rPr>
          <w:rFonts w:ascii="Cambria" w:eastAsia="Times New Roman" w:hAnsi="Cambria" w:cs="Times New Roman"/>
          <w:szCs w:val="24"/>
          <w:lang w:val="en-GB" w:eastAsia="en-AU"/>
        </w:rPr>
      </w:pPr>
      <w:r w:rsidRPr="00F90B04">
        <w:rPr>
          <w:rFonts w:ascii="Cambria" w:eastAsia="Times New Roman" w:hAnsi="Cambria" w:cs="Times New Roman"/>
          <w:szCs w:val="24"/>
          <w:lang w:val="en-GB" w:eastAsia="en-AU"/>
        </w:rPr>
        <w:t>An external audit may also be instigated in the event of discovery of a serious or endemic compromise, or at any time if the audit processes described above or in section 5.4 are deemed inadequate.</w:t>
      </w:r>
    </w:p>
    <w:p w14:paraId="1FFC24FA" w14:textId="77777777" w:rsidR="00BC0C1B" w:rsidRPr="00BC0C1B" w:rsidRDefault="00BC0C1B" w:rsidP="00EF6875">
      <w:pPr>
        <w:pStyle w:val="Heading2"/>
      </w:pPr>
      <w:bookmarkStart w:id="2347" w:name="_Toc160627243"/>
      <w:bookmarkStart w:id="2348" w:name="_Toc161653887"/>
      <w:bookmarkStart w:id="2349" w:name="_Toc161654470"/>
      <w:bookmarkStart w:id="2350" w:name="_Toc160627244"/>
      <w:bookmarkStart w:id="2351" w:name="_Toc161653888"/>
      <w:bookmarkStart w:id="2352" w:name="_Toc161654471"/>
      <w:bookmarkStart w:id="2353" w:name="_Toc237159608"/>
      <w:bookmarkStart w:id="2354" w:name="_Toc246766571"/>
      <w:bookmarkStart w:id="2355" w:name="_Toc325181225"/>
      <w:bookmarkStart w:id="2356" w:name="_Toc325181503"/>
      <w:bookmarkStart w:id="2357" w:name="_Toc325181769"/>
      <w:bookmarkStart w:id="2358" w:name="_Toc325182903"/>
      <w:bookmarkStart w:id="2359" w:name="_Toc325183752"/>
      <w:bookmarkStart w:id="2360" w:name="_Toc297149780"/>
      <w:bookmarkStart w:id="2361" w:name="_Toc446408873"/>
      <w:bookmarkStart w:id="2362" w:name="_Toc130491717"/>
      <w:bookmarkStart w:id="2363" w:name="_Toc166312795"/>
      <w:bookmarkEnd w:id="2347"/>
      <w:bookmarkEnd w:id="2348"/>
      <w:bookmarkEnd w:id="2349"/>
      <w:bookmarkEnd w:id="2350"/>
      <w:bookmarkEnd w:id="2351"/>
      <w:bookmarkEnd w:id="2352"/>
      <w:r w:rsidRPr="00BC0C1B">
        <w:t>Identity/qualifications of assessor</w:t>
      </w:r>
      <w:bookmarkEnd w:id="2353"/>
      <w:bookmarkEnd w:id="2354"/>
      <w:bookmarkEnd w:id="2355"/>
      <w:bookmarkEnd w:id="2356"/>
      <w:bookmarkEnd w:id="2357"/>
      <w:bookmarkEnd w:id="2358"/>
      <w:bookmarkEnd w:id="2359"/>
      <w:bookmarkEnd w:id="2360"/>
      <w:bookmarkEnd w:id="2361"/>
    </w:p>
    <w:bookmarkEnd w:id="2362"/>
    <w:bookmarkEnd w:id="2363"/>
    <w:p w14:paraId="27236017" w14:textId="502CA570" w:rsidR="00843FA8" w:rsidRDefault="0053534A"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Specialist PKI </w:t>
      </w:r>
      <w:r w:rsidR="00BC0C1B" w:rsidRPr="00BC0C1B">
        <w:rPr>
          <w:rFonts w:ascii="Cambria" w:eastAsia="Times New Roman" w:hAnsi="Cambria" w:cs="Times New Roman"/>
          <w:szCs w:val="24"/>
          <w:lang w:val="en-GB" w:eastAsia="en-AU"/>
        </w:rPr>
        <w:t xml:space="preserve">Auditors </w:t>
      </w:r>
      <w:r>
        <w:rPr>
          <w:rFonts w:ascii="Cambria" w:eastAsia="Times New Roman" w:hAnsi="Cambria" w:cs="Times New Roman"/>
          <w:szCs w:val="24"/>
          <w:lang w:val="en-GB" w:eastAsia="en-AU"/>
        </w:rPr>
        <w:t>should be approved</w:t>
      </w:r>
      <w:r w:rsidR="00BC0C1B" w:rsidRPr="00BC0C1B">
        <w:rPr>
          <w:rFonts w:ascii="Cambria" w:eastAsia="Times New Roman" w:hAnsi="Cambria" w:cs="Times New Roman"/>
          <w:szCs w:val="24"/>
          <w:lang w:val="en-GB" w:eastAsia="en-AU"/>
        </w:rPr>
        <w:t xml:space="preserve"> by the </w:t>
      </w:r>
      <w:r w:rsidR="0086376E">
        <w:rPr>
          <w:rFonts w:ascii="Cambria" w:eastAsia="Times New Roman" w:hAnsi="Cambria" w:cs="Times New Roman"/>
          <w:szCs w:val="24"/>
          <w:lang w:val="en-GB" w:eastAsia="en-AU"/>
        </w:rPr>
        <w:t>Lead Agency</w:t>
      </w:r>
      <w:r w:rsidR="0086376E" w:rsidDel="0086376E">
        <w:rPr>
          <w:rFonts w:ascii="Cambria" w:eastAsia="Times New Roman" w:hAnsi="Cambria" w:cs="Times New Roman"/>
          <w:szCs w:val="24"/>
          <w:lang w:val="en-GB" w:eastAsia="en-AU"/>
        </w:rPr>
        <w:t xml:space="preserve"> </w:t>
      </w:r>
      <w:r w:rsidR="00BC0C1B" w:rsidRPr="00BC0C1B">
        <w:rPr>
          <w:rFonts w:ascii="Cambria" w:eastAsia="Times New Roman" w:hAnsi="Cambria" w:cs="Times New Roman"/>
          <w:szCs w:val="24"/>
          <w:lang w:val="en-GB" w:eastAsia="en-AU"/>
        </w:rPr>
        <w:t xml:space="preserve">based on </w:t>
      </w:r>
      <w:r>
        <w:rPr>
          <w:rFonts w:ascii="Cambria" w:eastAsia="Times New Roman" w:hAnsi="Cambria" w:cs="Times New Roman"/>
          <w:szCs w:val="24"/>
          <w:lang w:val="en-GB" w:eastAsia="en-AU"/>
        </w:rPr>
        <w:t xml:space="preserve">recognised industry certification (eg. WebTrust certified auditor), or alternatively suitable </w:t>
      </w:r>
      <w:r w:rsidR="00BC0C1B" w:rsidRPr="00BC0C1B">
        <w:rPr>
          <w:rFonts w:ascii="Cambria" w:eastAsia="Times New Roman" w:hAnsi="Cambria" w:cs="Times New Roman"/>
          <w:szCs w:val="24"/>
          <w:lang w:val="en-GB" w:eastAsia="en-AU"/>
        </w:rPr>
        <w:t xml:space="preserve">expertise in relation to </w:t>
      </w:r>
      <w:r>
        <w:rPr>
          <w:rFonts w:ascii="Cambria" w:eastAsia="Times New Roman" w:hAnsi="Cambria" w:cs="Times New Roman"/>
          <w:szCs w:val="24"/>
          <w:lang w:val="en-GB" w:eastAsia="en-AU"/>
        </w:rPr>
        <w:t xml:space="preserve">PKI, </w:t>
      </w:r>
      <w:r w:rsidR="00BC0C1B" w:rsidRPr="00BC0C1B">
        <w:rPr>
          <w:rFonts w:ascii="Cambria" w:eastAsia="Times New Roman" w:hAnsi="Cambria" w:cs="Times New Roman"/>
          <w:szCs w:val="24"/>
          <w:lang w:val="en-GB" w:eastAsia="en-AU"/>
        </w:rPr>
        <w:t>electronic signature technology, IT security procedures or any other relevant areas of expertise required of an evaluator to perform an evaluation properly and expertly against the Accreditation Criteria</w:t>
      </w:r>
      <w:r>
        <w:rPr>
          <w:rStyle w:val="FootnoteReference"/>
          <w:rFonts w:ascii="Cambria" w:eastAsia="Times New Roman" w:hAnsi="Cambria" w:cs="Times New Roman"/>
          <w:szCs w:val="24"/>
          <w:lang w:val="en-GB" w:eastAsia="en-AU"/>
        </w:rPr>
        <w:footnoteReference w:id="29"/>
      </w:r>
      <w:r w:rsidR="00BC0C1B" w:rsidRPr="00BC0C1B">
        <w:rPr>
          <w:rFonts w:ascii="Cambria" w:eastAsia="Times New Roman" w:hAnsi="Cambria" w:cs="Times New Roman"/>
          <w:szCs w:val="24"/>
          <w:lang w:val="en-GB" w:eastAsia="en-AU"/>
        </w:rPr>
        <w:t>.</w:t>
      </w:r>
      <w:r>
        <w:rPr>
          <w:rFonts w:ascii="Cambria" w:eastAsia="Times New Roman" w:hAnsi="Cambria" w:cs="Times New Roman"/>
          <w:szCs w:val="24"/>
          <w:lang w:val="en-GB" w:eastAsia="en-AU"/>
        </w:rPr>
        <w:t xml:space="preserve">  </w:t>
      </w:r>
    </w:p>
    <w:p w14:paraId="132A20F5" w14:textId="77777777" w:rsidR="00BC0C1B" w:rsidRPr="00BC0C1B" w:rsidRDefault="0053534A"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General security audits will be conducted by approved vendors on the AoG ICT Security and Related Services Panel (SRS Panel)</w:t>
      </w:r>
      <w:r>
        <w:rPr>
          <w:rStyle w:val="FootnoteReference"/>
          <w:rFonts w:ascii="Cambria" w:eastAsia="Times New Roman" w:hAnsi="Cambria" w:cs="Times New Roman"/>
          <w:szCs w:val="24"/>
          <w:lang w:val="en-GB" w:eastAsia="en-AU"/>
        </w:rPr>
        <w:footnoteReference w:id="30"/>
      </w:r>
      <w:r>
        <w:rPr>
          <w:rFonts w:ascii="Cambria" w:eastAsia="Times New Roman" w:hAnsi="Cambria" w:cs="Times New Roman"/>
          <w:szCs w:val="24"/>
          <w:lang w:val="en-GB" w:eastAsia="en-AU"/>
        </w:rPr>
        <w:t>.</w:t>
      </w:r>
      <w:r w:rsidR="00843FA8">
        <w:rPr>
          <w:rFonts w:ascii="Cambria" w:eastAsia="Times New Roman" w:hAnsi="Cambria" w:cs="Times New Roman"/>
          <w:szCs w:val="24"/>
          <w:lang w:val="en-GB" w:eastAsia="en-AU"/>
        </w:rPr>
        <w:t xml:space="preserve"> </w:t>
      </w:r>
      <w:r w:rsidR="00843FA8" w:rsidRPr="00843FA8">
        <w:rPr>
          <w:rFonts w:ascii="Cambria" w:eastAsia="Times New Roman" w:hAnsi="Cambria" w:cs="Times New Roman"/>
          <w:szCs w:val="24"/>
          <w:lang w:val="en-GB" w:eastAsia="en-AU"/>
        </w:rPr>
        <w:t>Regardless of which external auditor is commissioned, they must have specific expertise in IT security auditing and should have expertise in PKI auditing.</w:t>
      </w:r>
    </w:p>
    <w:p w14:paraId="523F1F3C" w14:textId="77777777" w:rsidR="00BC0C1B" w:rsidRPr="00BC0C1B" w:rsidRDefault="00BC0C1B" w:rsidP="00EF6875">
      <w:pPr>
        <w:pStyle w:val="Heading2"/>
      </w:pPr>
      <w:bookmarkStart w:id="2364" w:name="_Toc237159609"/>
      <w:bookmarkStart w:id="2365" w:name="_Toc246766572"/>
      <w:bookmarkStart w:id="2366" w:name="_Toc325181226"/>
      <w:bookmarkStart w:id="2367" w:name="_Toc325181504"/>
      <w:bookmarkStart w:id="2368" w:name="_Toc325181770"/>
      <w:bookmarkStart w:id="2369" w:name="_Toc325182904"/>
      <w:bookmarkStart w:id="2370" w:name="_Toc325183753"/>
      <w:bookmarkStart w:id="2371" w:name="_Toc297149781"/>
      <w:bookmarkStart w:id="2372" w:name="_Toc446408874"/>
      <w:bookmarkStart w:id="2373" w:name="_Toc130491718"/>
      <w:bookmarkStart w:id="2374" w:name="_Toc166312796"/>
      <w:r w:rsidRPr="00BC0C1B">
        <w:t>Assessor’s relationship to assessed entity</w:t>
      </w:r>
      <w:bookmarkEnd w:id="2364"/>
      <w:bookmarkEnd w:id="2365"/>
      <w:bookmarkEnd w:id="2366"/>
      <w:bookmarkEnd w:id="2367"/>
      <w:bookmarkEnd w:id="2368"/>
      <w:bookmarkEnd w:id="2369"/>
      <w:bookmarkEnd w:id="2370"/>
      <w:bookmarkEnd w:id="2371"/>
      <w:bookmarkEnd w:id="2372"/>
    </w:p>
    <w:bookmarkEnd w:id="2373"/>
    <w:bookmarkEnd w:id="2374"/>
    <w:p w14:paraId="5A9E1E8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Auditors must be independent of the audited entity and have no actual, or potential, conflict of interest during the period of the audit.</w:t>
      </w:r>
    </w:p>
    <w:p w14:paraId="7F062A29" w14:textId="77777777" w:rsidR="00BC0C1B" w:rsidRPr="00BC0C1B" w:rsidRDefault="00BC0C1B" w:rsidP="00EF6875">
      <w:pPr>
        <w:pStyle w:val="Heading2"/>
      </w:pPr>
      <w:bookmarkStart w:id="2375" w:name="_Toc237159610"/>
      <w:bookmarkStart w:id="2376" w:name="_Toc246766573"/>
      <w:bookmarkStart w:id="2377" w:name="_Toc325181227"/>
      <w:bookmarkStart w:id="2378" w:name="_Toc325181505"/>
      <w:bookmarkStart w:id="2379" w:name="_Toc325181771"/>
      <w:bookmarkStart w:id="2380" w:name="_Toc325182905"/>
      <w:bookmarkStart w:id="2381" w:name="_Toc325183754"/>
      <w:bookmarkStart w:id="2382" w:name="_Toc297149782"/>
      <w:bookmarkStart w:id="2383" w:name="_Toc446408875"/>
      <w:bookmarkStart w:id="2384" w:name="_Toc130491719"/>
      <w:bookmarkStart w:id="2385" w:name="_Toc166312797"/>
      <w:r w:rsidRPr="00BC0C1B">
        <w:t>Topics covered by assessment</w:t>
      </w:r>
      <w:bookmarkEnd w:id="2375"/>
      <w:bookmarkEnd w:id="2376"/>
      <w:bookmarkEnd w:id="2377"/>
      <w:bookmarkEnd w:id="2378"/>
      <w:bookmarkEnd w:id="2379"/>
      <w:bookmarkEnd w:id="2380"/>
      <w:bookmarkEnd w:id="2381"/>
      <w:bookmarkEnd w:id="2382"/>
      <w:bookmarkEnd w:id="2383"/>
    </w:p>
    <w:bookmarkEnd w:id="2384"/>
    <w:bookmarkEnd w:id="2385"/>
    <w:p w14:paraId="2A8C502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purpose of audits is to ensure that each CA and RA:</w:t>
      </w:r>
    </w:p>
    <w:p w14:paraId="63EC6367" w14:textId="77777777" w:rsidR="00F343C4" w:rsidRDefault="00BC0C1B" w:rsidP="00F63A95">
      <w:pPr>
        <w:numPr>
          <w:ilvl w:val="0"/>
          <w:numId w:val="4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maintains compliance with Accreditation criteria and policies</w:t>
      </w:r>
      <w:r w:rsidR="00F343C4">
        <w:rPr>
          <w:rFonts w:ascii="Cambria" w:eastAsia="Times New Roman" w:hAnsi="Cambria" w:cs="Times New Roman"/>
          <w:szCs w:val="20"/>
          <w:lang w:eastAsia="en-AU"/>
        </w:rPr>
        <w:t>, set out in the NZISM</w:t>
      </w:r>
      <w:r w:rsidR="00F343C4">
        <w:rPr>
          <w:rStyle w:val="FootnoteReference"/>
          <w:rFonts w:ascii="Cambria" w:eastAsia="Times New Roman" w:hAnsi="Cambria" w:cs="Times New Roman"/>
          <w:szCs w:val="20"/>
          <w:lang w:eastAsia="en-AU"/>
        </w:rPr>
        <w:footnoteReference w:id="31"/>
      </w:r>
      <w:r w:rsidRPr="00BC0C1B">
        <w:rPr>
          <w:rFonts w:ascii="Cambria" w:eastAsia="Times New Roman" w:hAnsi="Cambria" w:cs="Times New Roman"/>
          <w:szCs w:val="20"/>
          <w:lang w:eastAsia="en-AU"/>
        </w:rPr>
        <w:t xml:space="preserve">; </w:t>
      </w:r>
    </w:p>
    <w:p w14:paraId="7EAE41D4" w14:textId="77777777" w:rsidR="00BC0C1B" w:rsidRPr="00BC0C1B" w:rsidRDefault="00F343C4" w:rsidP="00F63A95">
      <w:pPr>
        <w:numPr>
          <w:ilvl w:val="0"/>
          <w:numId w:val="4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maintains compliance with </w:t>
      </w:r>
      <w:r>
        <w:rPr>
          <w:rFonts w:ascii="Cambria" w:eastAsia="Times New Roman" w:hAnsi="Cambria" w:cs="Times New Roman"/>
          <w:szCs w:val="20"/>
          <w:lang w:eastAsia="en-AU"/>
        </w:rPr>
        <w:t xml:space="preserve">the cryptographic protection and algorithm requirements for New Zealand Government PKI systems, set out in the NZISM; </w:t>
      </w:r>
      <w:r w:rsidR="00BC0C1B" w:rsidRPr="00BC0C1B">
        <w:rPr>
          <w:rFonts w:ascii="Cambria" w:eastAsia="Times New Roman" w:hAnsi="Cambria" w:cs="Times New Roman"/>
          <w:szCs w:val="20"/>
          <w:lang w:eastAsia="en-AU"/>
        </w:rPr>
        <w:t>and</w:t>
      </w:r>
    </w:p>
    <w:p w14:paraId="7E2052EE" w14:textId="77777777" w:rsidR="00BC0C1B" w:rsidRPr="00BC0C1B" w:rsidRDefault="00BC0C1B" w:rsidP="00F63A95">
      <w:pPr>
        <w:numPr>
          <w:ilvl w:val="0"/>
          <w:numId w:val="42"/>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continues</w:t>
      </w:r>
      <w:proofErr w:type="gramEnd"/>
      <w:r w:rsidRPr="00BC0C1B">
        <w:rPr>
          <w:rFonts w:ascii="Cambria" w:eastAsia="Times New Roman" w:hAnsi="Cambria" w:cs="Times New Roman"/>
          <w:szCs w:val="20"/>
          <w:lang w:eastAsia="en-AU"/>
        </w:rPr>
        <w:t xml:space="preserve"> to operate in accordance with the </w:t>
      </w:r>
      <w:r w:rsidR="00F343C4">
        <w:rPr>
          <w:rFonts w:ascii="Cambria" w:eastAsia="Times New Roman" w:hAnsi="Cambria" w:cs="Times New Roman"/>
          <w:szCs w:val="20"/>
          <w:lang w:eastAsia="en-AU"/>
        </w:rPr>
        <w:t xml:space="preserve">government policy, PKI Framework </w:t>
      </w:r>
      <w:r w:rsidRPr="00BC0C1B">
        <w:rPr>
          <w:rFonts w:ascii="Cambria" w:eastAsia="Times New Roman" w:hAnsi="Cambria" w:cs="Times New Roman"/>
          <w:szCs w:val="20"/>
          <w:lang w:eastAsia="en-AU"/>
        </w:rPr>
        <w:t>Approved Documents</w:t>
      </w:r>
      <w:r w:rsidR="00F343C4">
        <w:rPr>
          <w:rFonts w:ascii="Cambria" w:eastAsia="Times New Roman" w:hAnsi="Cambria" w:cs="Times New Roman"/>
          <w:szCs w:val="20"/>
          <w:lang w:eastAsia="en-AU"/>
        </w:rPr>
        <w:t>, and international best practices (such as the WebTrust program)</w:t>
      </w:r>
      <w:r w:rsidRPr="00BC0C1B">
        <w:rPr>
          <w:rFonts w:ascii="Cambria" w:eastAsia="Times New Roman" w:hAnsi="Cambria" w:cs="Times New Roman"/>
          <w:szCs w:val="20"/>
          <w:lang w:eastAsia="en-AU"/>
        </w:rPr>
        <w:t>.</w:t>
      </w:r>
    </w:p>
    <w:p w14:paraId="391A6A79"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Topics covered by the assessment are based on the PKI Framework, which identifies a series of compliance audit activities that must be performed to ensure the operational integrity and suitability of the infrastructure. </w:t>
      </w:r>
    </w:p>
    <w:p w14:paraId="45738118" w14:textId="77777777" w:rsidR="00BC0C1B" w:rsidRPr="00BC0C1B" w:rsidRDefault="00BC0C1B" w:rsidP="00EF6875">
      <w:pPr>
        <w:pStyle w:val="Heading2"/>
      </w:pPr>
      <w:bookmarkStart w:id="2386" w:name="_Toc237159611"/>
      <w:bookmarkStart w:id="2387" w:name="_Toc246766574"/>
      <w:bookmarkStart w:id="2388" w:name="_Toc325181228"/>
      <w:bookmarkStart w:id="2389" w:name="_Toc325181506"/>
      <w:bookmarkStart w:id="2390" w:name="_Toc325181772"/>
      <w:bookmarkStart w:id="2391" w:name="_Toc325182906"/>
      <w:bookmarkStart w:id="2392" w:name="_Toc325183755"/>
      <w:bookmarkStart w:id="2393" w:name="_Toc297149783"/>
      <w:bookmarkStart w:id="2394" w:name="_Toc446408876"/>
      <w:bookmarkStart w:id="2395" w:name="_Toc130491720"/>
      <w:bookmarkStart w:id="2396" w:name="_Toc166312798"/>
      <w:r w:rsidRPr="00BC0C1B">
        <w:lastRenderedPageBreak/>
        <w:t>Actions taken as a result of deficiency</w:t>
      </w:r>
      <w:bookmarkEnd w:id="2386"/>
      <w:bookmarkEnd w:id="2387"/>
      <w:bookmarkEnd w:id="2388"/>
      <w:bookmarkEnd w:id="2389"/>
      <w:bookmarkEnd w:id="2390"/>
      <w:bookmarkEnd w:id="2391"/>
      <w:bookmarkEnd w:id="2392"/>
      <w:bookmarkEnd w:id="2393"/>
      <w:bookmarkEnd w:id="2394"/>
    </w:p>
    <w:bookmarkEnd w:id="2395"/>
    <w:bookmarkEnd w:id="2396"/>
    <w:p w14:paraId="7B2C471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Auditor identified deficiencies will be presented to the </w:t>
      </w:r>
      <w:r w:rsidR="00C678C0">
        <w:rPr>
          <w:rFonts w:ascii="Cambria" w:eastAsia="Times New Roman" w:hAnsi="Cambria" w:cs="Times New Roman"/>
          <w:szCs w:val="24"/>
          <w:lang w:val="en-GB" w:eastAsia="en-AU"/>
        </w:rPr>
        <w:t>Lead Agency</w:t>
      </w:r>
      <w:r w:rsidRPr="00BC0C1B">
        <w:rPr>
          <w:rFonts w:ascii="Cambria" w:eastAsia="Times New Roman" w:hAnsi="Cambria" w:cs="Times New Roman"/>
          <w:szCs w:val="24"/>
          <w:lang w:val="en-GB" w:eastAsia="en-AU"/>
        </w:rPr>
        <w:t xml:space="preserve">. The </w:t>
      </w:r>
      <w:r w:rsidR="00C678C0">
        <w:rPr>
          <w:rFonts w:ascii="Cambria" w:eastAsia="Times New Roman" w:hAnsi="Cambria" w:cs="Times New Roman"/>
          <w:szCs w:val="24"/>
          <w:lang w:val="en-GB" w:eastAsia="en-AU"/>
        </w:rPr>
        <w:t>Lead Agency</w:t>
      </w:r>
      <w:r w:rsidR="00C678C0" w:rsidDel="00C678C0">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will determine actions to be taken in relation to any deficiency. Where this deficiency affects accredited systems authorised representatives of Accreditation Agencies will be included in the review and determination of the solution. </w:t>
      </w:r>
    </w:p>
    <w:p w14:paraId="6CB0213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Any deficiency that impacts upon continued accreditation is to be remedied to the standard required by the Accreditation Agency(s).</w:t>
      </w:r>
    </w:p>
    <w:p w14:paraId="3BF7D99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Failure to adequately address deficiencies identified in an audit in an agreed timeframe may result in withdrawal of the entity’s accreditation and/or termination of the </w:t>
      </w:r>
      <w:r w:rsidR="00807DC9">
        <w:rPr>
          <w:rFonts w:ascii="Cambria" w:eastAsia="Times New Roman" w:hAnsi="Cambria" w:cs="Times New Roman"/>
          <w:szCs w:val="24"/>
          <w:lang w:val="en-GB" w:eastAsia="en-AU"/>
        </w:rPr>
        <w:t>Accreditation Authority</w:t>
      </w:r>
      <w:r w:rsidR="00807DC9"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Memorandum of Agreement.</w:t>
      </w:r>
    </w:p>
    <w:p w14:paraId="2E62FA6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Operations Manager is responsible for the on-going management of the PKI accreditation.</w:t>
      </w:r>
    </w:p>
    <w:p w14:paraId="262E0483" w14:textId="77777777" w:rsidR="00BC0C1B" w:rsidRPr="00BC0C1B" w:rsidRDefault="00BC0C1B" w:rsidP="00EF6875">
      <w:pPr>
        <w:pStyle w:val="Heading2"/>
      </w:pPr>
      <w:bookmarkStart w:id="2397" w:name="_Toc237159612"/>
      <w:bookmarkStart w:id="2398" w:name="_Toc246766575"/>
      <w:bookmarkStart w:id="2399" w:name="_Toc325181229"/>
      <w:bookmarkStart w:id="2400" w:name="_Toc325181507"/>
      <w:bookmarkStart w:id="2401" w:name="_Toc325181773"/>
      <w:bookmarkStart w:id="2402" w:name="_Toc325182907"/>
      <w:bookmarkStart w:id="2403" w:name="_Toc325183756"/>
      <w:bookmarkStart w:id="2404" w:name="_Toc297149784"/>
      <w:bookmarkStart w:id="2405" w:name="_Toc446408877"/>
      <w:bookmarkStart w:id="2406" w:name="_Toc130491721"/>
      <w:bookmarkStart w:id="2407" w:name="_Toc166312799"/>
      <w:r w:rsidRPr="00BC0C1B">
        <w:t>Communication of results</w:t>
      </w:r>
      <w:bookmarkEnd w:id="2397"/>
      <w:bookmarkEnd w:id="2398"/>
      <w:bookmarkEnd w:id="2399"/>
      <w:bookmarkEnd w:id="2400"/>
      <w:bookmarkEnd w:id="2401"/>
      <w:bookmarkEnd w:id="2402"/>
      <w:bookmarkEnd w:id="2403"/>
      <w:bookmarkEnd w:id="2404"/>
      <w:bookmarkEnd w:id="2405"/>
    </w:p>
    <w:bookmarkEnd w:id="2406"/>
    <w:bookmarkEnd w:id="2407"/>
    <w:p w14:paraId="4E6FD20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results of an audit are confidential and require the auditor to communicate them only to authorised representatives of Accrediting bodies and the audited entity.</w:t>
      </w:r>
    </w:p>
    <w:p w14:paraId="32DA535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All required corrective action must be verified to have been completed within the agreed timeframe.</w:t>
      </w:r>
    </w:p>
    <w:p w14:paraId="7CBB9B19" w14:textId="77777777" w:rsid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Operations Manager has the responsibility for correspondence of results of PKI audits between the PKI and ot</w:t>
      </w:r>
      <w:r w:rsidR="00CF4292">
        <w:rPr>
          <w:rFonts w:ascii="Cambria" w:eastAsia="Times New Roman" w:hAnsi="Cambria" w:cs="Times New Roman"/>
          <w:szCs w:val="24"/>
          <w:lang w:val="en-GB" w:eastAsia="en-AU"/>
        </w:rPr>
        <w:t xml:space="preserve">her entities, for example </w:t>
      </w:r>
      <w:r w:rsidR="000B481C">
        <w:rPr>
          <w:rFonts w:ascii="Cambria" w:eastAsia="Times New Roman" w:hAnsi="Cambria" w:cs="Times New Roman"/>
          <w:szCs w:val="24"/>
          <w:lang w:val="en-GB" w:eastAsia="en-AU"/>
        </w:rPr>
        <w:t>GCSB</w:t>
      </w:r>
      <w:r w:rsidR="00C678C0">
        <w:rPr>
          <w:rFonts w:ascii="Cambria" w:eastAsia="Times New Roman" w:hAnsi="Cambria" w:cs="Times New Roman"/>
          <w:szCs w:val="24"/>
          <w:lang w:val="en-GB" w:eastAsia="en-AU"/>
        </w:rPr>
        <w:t xml:space="preserve"> or the Lead Agency</w:t>
      </w:r>
      <w:r w:rsidRPr="00BC0C1B">
        <w:rPr>
          <w:rFonts w:ascii="Cambria" w:eastAsia="Times New Roman" w:hAnsi="Cambria" w:cs="Times New Roman"/>
          <w:szCs w:val="24"/>
          <w:lang w:val="en-GB" w:eastAsia="en-AU"/>
        </w:rPr>
        <w:t>.</w:t>
      </w:r>
    </w:p>
    <w:p w14:paraId="443A0944" w14:textId="36E031ED" w:rsidR="00C97D81" w:rsidRPr="00BC0C1B" w:rsidRDefault="00C97D81"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 xml:space="preserve">Audit </w:t>
      </w:r>
      <w:r w:rsidRPr="00C97D81">
        <w:rPr>
          <w:rFonts w:ascii="Cambria" w:eastAsia="Times New Roman" w:hAnsi="Cambria" w:cs="Times New Roman"/>
          <w:szCs w:val="24"/>
          <w:lang w:val="en-GB" w:eastAsia="en-AU"/>
        </w:rPr>
        <w:t>Certificate</w:t>
      </w:r>
      <w:r>
        <w:rPr>
          <w:rFonts w:ascii="Cambria" w:eastAsia="Times New Roman" w:hAnsi="Cambria" w:cs="Times New Roman"/>
          <w:szCs w:val="24"/>
          <w:lang w:val="en-GB" w:eastAsia="en-AU"/>
        </w:rPr>
        <w:t xml:space="preserve">s and associated reports and remediation plans, </w:t>
      </w:r>
      <w:del w:id="2408" w:author="cogito" w:date="2016-05-08T16:59:00Z">
        <w:r w:rsidRPr="00C97D81">
          <w:rPr>
            <w:rFonts w:ascii="Cambria" w:eastAsia="Times New Roman" w:hAnsi="Cambria" w:cs="Times New Roman"/>
            <w:szCs w:val="24"/>
            <w:lang w:val="en-GB" w:eastAsia="en-AU"/>
          </w:rPr>
          <w:delText>should</w:delText>
        </w:r>
      </w:del>
      <w:ins w:id="2409" w:author="cogito" w:date="2016-05-08T16:59:00Z">
        <w:r w:rsidR="00604339">
          <w:rPr>
            <w:rFonts w:ascii="Cambria" w:eastAsia="Times New Roman" w:hAnsi="Cambria" w:cs="Times New Roman"/>
            <w:szCs w:val="24"/>
            <w:lang w:val="en-GB" w:eastAsia="en-AU"/>
          </w:rPr>
          <w:t>will</w:t>
        </w:r>
      </w:ins>
      <w:r w:rsidRPr="00C97D81">
        <w:rPr>
          <w:rFonts w:ascii="Cambria" w:eastAsia="Times New Roman" w:hAnsi="Cambria" w:cs="Times New Roman"/>
          <w:szCs w:val="24"/>
          <w:lang w:val="en-GB" w:eastAsia="en-AU"/>
        </w:rPr>
        <w:t xml:space="preserve"> be provided to </w:t>
      </w:r>
      <w:r>
        <w:rPr>
          <w:rFonts w:ascii="Cambria" w:eastAsia="Times New Roman" w:hAnsi="Cambria" w:cs="Times New Roman"/>
          <w:szCs w:val="24"/>
          <w:lang w:val="en-GB" w:eastAsia="en-AU"/>
        </w:rPr>
        <w:t>Subscribing Agencies (or their designated Subscriber Authority)</w:t>
      </w:r>
      <w:r w:rsidRPr="00C97D81">
        <w:rPr>
          <w:rFonts w:ascii="Cambria" w:eastAsia="Times New Roman" w:hAnsi="Cambria" w:cs="Times New Roman"/>
          <w:szCs w:val="24"/>
          <w:lang w:val="en-GB" w:eastAsia="en-AU"/>
        </w:rPr>
        <w:t xml:space="preserve"> to satisfy the subscribing agency </w:t>
      </w:r>
      <w:r w:rsidR="002019CC">
        <w:rPr>
          <w:rFonts w:ascii="Cambria" w:eastAsia="Times New Roman" w:hAnsi="Cambria" w:cs="Times New Roman"/>
          <w:szCs w:val="24"/>
          <w:lang w:val="en-GB" w:eastAsia="en-AU"/>
        </w:rPr>
        <w:t xml:space="preserve">architecture, risk assessment and C&amp;A </w:t>
      </w:r>
      <w:r w:rsidRPr="00C97D81">
        <w:rPr>
          <w:rFonts w:ascii="Cambria" w:eastAsia="Times New Roman" w:hAnsi="Cambria" w:cs="Times New Roman"/>
          <w:szCs w:val="24"/>
          <w:lang w:val="en-GB" w:eastAsia="en-AU"/>
        </w:rPr>
        <w:t>needs.</w:t>
      </w:r>
    </w:p>
    <w:p w14:paraId="018240DC" w14:textId="77777777" w:rsidR="00BC0C1B" w:rsidRPr="00BC0C1B" w:rsidRDefault="00BC0C1B" w:rsidP="00EF6875">
      <w:pPr>
        <w:pStyle w:val="Heading1"/>
      </w:pPr>
      <w:bookmarkStart w:id="2410" w:name="_Toc237159613"/>
      <w:bookmarkStart w:id="2411" w:name="_Toc246766576"/>
      <w:bookmarkStart w:id="2412" w:name="_Toc325181230"/>
      <w:bookmarkStart w:id="2413" w:name="_Toc325181508"/>
      <w:bookmarkStart w:id="2414" w:name="_Toc325181774"/>
      <w:bookmarkStart w:id="2415" w:name="_Toc325182908"/>
      <w:bookmarkStart w:id="2416" w:name="_Toc325183757"/>
      <w:bookmarkStart w:id="2417" w:name="_Toc297149785"/>
      <w:bookmarkStart w:id="2418" w:name="_Toc446408878"/>
      <w:bookmarkStart w:id="2419" w:name="_Toc130491722"/>
      <w:bookmarkStart w:id="2420" w:name="_Toc166312800"/>
      <w:r w:rsidRPr="00BC0C1B">
        <w:t>Other Business and Legal Matters</w:t>
      </w:r>
      <w:bookmarkEnd w:id="2410"/>
      <w:bookmarkEnd w:id="2411"/>
      <w:bookmarkEnd w:id="2412"/>
      <w:bookmarkEnd w:id="2413"/>
      <w:bookmarkEnd w:id="2414"/>
      <w:bookmarkEnd w:id="2415"/>
      <w:bookmarkEnd w:id="2416"/>
      <w:bookmarkEnd w:id="2417"/>
      <w:bookmarkEnd w:id="2418"/>
    </w:p>
    <w:p w14:paraId="7CFEF283" w14:textId="77777777" w:rsidR="00BC0C1B" w:rsidRPr="00BC0C1B" w:rsidRDefault="00BC0C1B" w:rsidP="00EF6875">
      <w:pPr>
        <w:pStyle w:val="Heading2"/>
      </w:pPr>
      <w:bookmarkStart w:id="2421" w:name="_Toc237159614"/>
      <w:bookmarkStart w:id="2422" w:name="_Toc246766577"/>
      <w:bookmarkStart w:id="2423" w:name="_Toc325181231"/>
      <w:bookmarkStart w:id="2424" w:name="_Toc325181509"/>
      <w:bookmarkStart w:id="2425" w:name="_Toc325181775"/>
      <w:bookmarkStart w:id="2426" w:name="_Toc325182909"/>
      <w:bookmarkStart w:id="2427" w:name="_Toc325183758"/>
      <w:bookmarkStart w:id="2428" w:name="_Toc297149786"/>
      <w:bookmarkStart w:id="2429" w:name="_Toc446408879"/>
      <w:r w:rsidRPr="00BC0C1B">
        <w:t>Fees</w:t>
      </w:r>
      <w:bookmarkEnd w:id="2421"/>
      <w:bookmarkEnd w:id="2422"/>
      <w:bookmarkEnd w:id="2423"/>
      <w:bookmarkEnd w:id="2424"/>
      <w:bookmarkEnd w:id="2425"/>
      <w:bookmarkEnd w:id="2426"/>
      <w:bookmarkEnd w:id="2427"/>
      <w:bookmarkEnd w:id="2428"/>
      <w:bookmarkEnd w:id="2429"/>
    </w:p>
    <w:p w14:paraId="5BAA8D71" w14:textId="77777777" w:rsidR="00BC0C1B" w:rsidRPr="00BC0C1B" w:rsidRDefault="00BC0C1B" w:rsidP="00EF6875">
      <w:pPr>
        <w:pStyle w:val="Heading3"/>
      </w:pPr>
      <w:bookmarkStart w:id="2430" w:name="_Toc130491724"/>
      <w:bookmarkStart w:id="2431" w:name="_Toc166312802"/>
      <w:bookmarkStart w:id="2432" w:name="_Toc246766578"/>
      <w:bookmarkStart w:id="2433" w:name="_Toc325181232"/>
      <w:bookmarkStart w:id="2434" w:name="_Toc325181510"/>
      <w:bookmarkStart w:id="2435" w:name="_Toc325181776"/>
      <w:bookmarkStart w:id="2436" w:name="_Toc325182910"/>
      <w:bookmarkStart w:id="2437" w:name="_Toc325183759"/>
      <w:bookmarkStart w:id="2438" w:name="_Toc297149787"/>
      <w:bookmarkEnd w:id="2419"/>
      <w:bookmarkEnd w:id="2420"/>
      <w:r w:rsidRPr="00BC0C1B">
        <w:t>Certificate issuance or renewal fees</w:t>
      </w:r>
      <w:bookmarkEnd w:id="2430"/>
      <w:bookmarkEnd w:id="2431"/>
      <w:bookmarkEnd w:id="2432"/>
      <w:bookmarkEnd w:id="2433"/>
      <w:bookmarkEnd w:id="2434"/>
      <w:bookmarkEnd w:id="2435"/>
      <w:bookmarkEnd w:id="2436"/>
      <w:bookmarkEnd w:id="2437"/>
      <w:bookmarkEnd w:id="2438"/>
    </w:p>
    <w:p w14:paraId="3901053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7730D3CE" w14:textId="77777777" w:rsidR="00BC0C1B" w:rsidRPr="00BC0C1B" w:rsidRDefault="00BC0C1B" w:rsidP="00EF6875">
      <w:pPr>
        <w:pStyle w:val="Heading3"/>
      </w:pPr>
      <w:bookmarkStart w:id="2439" w:name="_Toc130491725"/>
      <w:bookmarkStart w:id="2440" w:name="_Toc166312803"/>
      <w:bookmarkStart w:id="2441" w:name="_Toc246766579"/>
      <w:bookmarkStart w:id="2442" w:name="_Toc325181233"/>
      <w:bookmarkStart w:id="2443" w:name="_Toc325181511"/>
      <w:bookmarkStart w:id="2444" w:name="_Toc325181777"/>
      <w:bookmarkStart w:id="2445" w:name="_Toc325182911"/>
      <w:bookmarkStart w:id="2446" w:name="_Toc325183760"/>
      <w:bookmarkStart w:id="2447" w:name="_Toc297149788"/>
      <w:r w:rsidRPr="00BC0C1B">
        <w:t>Certificate access fees</w:t>
      </w:r>
      <w:bookmarkEnd w:id="2439"/>
      <w:bookmarkEnd w:id="2440"/>
      <w:bookmarkEnd w:id="2441"/>
      <w:bookmarkEnd w:id="2442"/>
      <w:bookmarkEnd w:id="2443"/>
      <w:bookmarkEnd w:id="2444"/>
      <w:bookmarkEnd w:id="2445"/>
      <w:bookmarkEnd w:id="2446"/>
      <w:bookmarkEnd w:id="2447"/>
    </w:p>
    <w:p w14:paraId="273A901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0CB62E0E" w14:textId="77777777" w:rsidR="00BC0C1B" w:rsidRPr="00BC0C1B" w:rsidRDefault="00BC0C1B" w:rsidP="00EF6875">
      <w:pPr>
        <w:pStyle w:val="Heading3"/>
      </w:pPr>
      <w:bookmarkStart w:id="2448" w:name="_Toc130491726"/>
      <w:bookmarkStart w:id="2449" w:name="_Toc166312804"/>
      <w:bookmarkStart w:id="2450" w:name="_Toc246766580"/>
      <w:bookmarkStart w:id="2451" w:name="_Toc325181234"/>
      <w:bookmarkStart w:id="2452" w:name="_Toc325181512"/>
      <w:bookmarkStart w:id="2453" w:name="_Toc325181778"/>
      <w:bookmarkStart w:id="2454" w:name="_Toc325182912"/>
      <w:bookmarkStart w:id="2455" w:name="_Toc325183761"/>
      <w:bookmarkStart w:id="2456" w:name="_Toc297149789"/>
      <w:r w:rsidRPr="00BC0C1B">
        <w:t>Revocation or status information access fees</w:t>
      </w:r>
      <w:bookmarkEnd w:id="2448"/>
      <w:bookmarkEnd w:id="2449"/>
      <w:bookmarkEnd w:id="2450"/>
      <w:bookmarkEnd w:id="2451"/>
      <w:bookmarkEnd w:id="2452"/>
      <w:bookmarkEnd w:id="2453"/>
      <w:bookmarkEnd w:id="2454"/>
      <w:bookmarkEnd w:id="2455"/>
      <w:bookmarkEnd w:id="2456"/>
    </w:p>
    <w:p w14:paraId="441179F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6D800EDB" w14:textId="77777777" w:rsidR="00BC0C1B" w:rsidRPr="00BC0C1B" w:rsidRDefault="00BC0C1B" w:rsidP="00EF6875">
      <w:pPr>
        <w:pStyle w:val="Heading3"/>
      </w:pPr>
      <w:bookmarkStart w:id="2457" w:name="_Toc130491727"/>
      <w:bookmarkStart w:id="2458" w:name="_Toc166312805"/>
      <w:bookmarkStart w:id="2459" w:name="_Toc246766581"/>
      <w:bookmarkStart w:id="2460" w:name="_Toc325181235"/>
      <w:bookmarkStart w:id="2461" w:name="_Toc325181513"/>
      <w:bookmarkStart w:id="2462" w:name="_Toc325181779"/>
      <w:bookmarkStart w:id="2463" w:name="_Toc325182913"/>
      <w:bookmarkStart w:id="2464" w:name="_Toc325183762"/>
      <w:bookmarkStart w:id="2465" w:name="_Toc297149790"/>
      <w:r w:rsidRPr="00BC0C1B">
        <w:t>Fees for other services</w:t>
      </w:r>
      <w:bookmarkEnd w:id="2457"/>
      <w:bookmarkEnd w:id="2458"/>
      <w:bookmarkEnd w:id="2459"/>
      <w:bookmarkEnd w:id="2460"/>
      <w:bookmarkEnd w:id="2461"/>
      <w:bookmarkEnd w:id="2462"/>
      <w:bookmarkEnd w:id="2463"/>
      <w:bookmarkEnd w:id="2464"/>
      <w:bookmarkEnd w:id="2465"/>
    </w:p>
    <w:p w14:paraId="64C6CE8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fee is levied for access to this CPS, or relevant CP via the approved repositories. Printed copies may be made available for a fee.</w:t>
      </w:r>
    </w:p>
    <w:p w14:paraId="39ED413F"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 for any other service fees.</w:t>
      </w:r>
    </w:p>
    <w:p w14:paraId="5DECD691" w14:textId="77777777" w:rsidR="00BC0C1B" w:rsidRPr="00BC0C1B" w:rsidRDefault="00BC0C1B" w:rsidP="00EF6875">
      <w:pPr>
        <w:pStyle w:val="Heading3"/>
      </w:pPr>
      <w:bookmarkStart w:id="2466" w:name="_Toc130491728"/>
      <w:bookmarkStart w:id="2467" w:name="_Toc166312806"/>
      <w:bookmarkStart w:id="2468" w:name="_Toc246766582"/>
      <w:bookmarkStart w:id="2469" w:name="_Toc325181236"/>
      <w:bookmarkStart w:id="2470" w:name="_Toc325181514"/>
      <w:bookmarkStart w:id="2471" w:name="_Toc325181780"/>
      <w:bookmarkStart w:id="2472" w:name="_Toc325182914"/>
      <w:bookmarkStart w:id="2473" w:name="_Toc325183763"/>
      <w:bookmarkStart w:id="2474" w:name="_Toc297149791"/>
      <w:r w:rsidRPr="00BC0C1B">
        <w:t>Refund policy</w:t>
      </w:r>
      <w:bookmarkEnd w:id="2466"/>
      <w:bookmarkEnd w:id="2467"/>
      <w:bookmarkEnd w:id="2468"/>
      <w:bookmarkEnd w:id="2469"/>
      <w:bookmarkEnd w:id="2470"/>
      <w:bookmarkEnd w:id="2471"/>
      <w:bookmarkEnd w:id="2472"/>
      <w:bookmarkEnd w:id="2473"/>
      <w:bookmarkEnd w:id="2474"/>
    </w:p>
    <w:p w14:paraId="61F059DB"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Where a fee is charged for a certificate, once that certificate is issued a refund will not be provided. The relevant CA will issue a new certificate free of charge if, through the fault of the CA, an erroneous certificate was issued. </w:t>
      </w:r>
    </w:p>
    <w:p w14:paraId="5CB416F3" w14:textId="77777777" w:rsidR="00BC0C1B" w:rsidRPr="00BC0C1B" w:rsidRDefault="00BC0C1B" w:rsidP="00EF6875">
      <w:pPr>
        <w:pStyle w:val="Heading2"/>
      </w:pPr>
      <w:bookmarkStart w:id="2475" w:name="_Toc237159615"/>
      <w:bookmarkStart w:id="2476" w:name="_Toc246766583"/>
      <w:bookmarkStart w:id="2477" w:name="_Toc325181237"/>
      <w:bookmarkStart w:id="2478" w:name="_Toc325181515"/>
      <w:bookmarkStart w:id="2479" w:name="_Toc325181781"/>
      <w:bookmarkStart w:id="2480" w:name="_Toc325182915"/>
      <w:bookmarkStart w:id="2481" w:name="_Toc325183764"/>
      <w:bookmarkStart w:id="2482" w:name="_Toc297149792"/>
      <w:bookmarkStart w:id="2483" w:name="_Toc446408880"/>
      <w:bookmarkStart w:id="2484" w:name="_Toc130491729"/>
      <w:bookmarkStart w:id="2485" w:name="_Toc166312807"/>
      <w:r w:rsidRPr="00BC0C1B">
        <w:lastRenderedPageBreak/>
        <w:t>Financial responsibility</w:t>
      </w:r>
      <w:bookmarkEnd w:id="2475"/>
      <w:bookmarkEnd w:id="2476"/>
      <w:bookmarkEnd w:id="2477"/>
      <w:bookmarkEnd w:id="2478"/>
      <w:bookmarkEnd w:id="2479"/>
      <w:bookmarkEnd w:id="2480"/>
      <w:bookmarkEnd w:id="2481"/>
      <w:bookmarkEnd w:id="2482"/>
      <w:bookmarkEnd w:id="2483"/>
    </w:p>
    <w:p w14:paraId="03E153CE" w14:textId="77777777" w:rsidR="00BC0C1B" w:rsidRPr="001569D8" w:rsidRDefault="00F63A95" w:rsidP="00BC0C1B">
      <w:pPr>
        <w:spacing w:after="120" w:line="240" w:lineRule="auto"/>
        <w:jc w:val="both"/>
        <w:rPr>
          <w:rFonts w:ascii="Cambria" w:eastAsia="Times New Roman" w:hAnsi="Cambria" w:cs="Times New Roman"/>
          <w:szCs w:val="24"/>
          <w:lang w:val="en-GB" w:eastAsia="en-AU"/>
        </w:rPr>
      </w:pPr>
      <w:bookmarkStart w:id="2486" w:name="_Toc130491730"/>
      <w:bookmarkEnd w:id="2484"/>
      <w:bookmarkEnd w:id="2485"/>
      <w:r w:rsidRPr="001569D8">
        <w:rPr>
          <w:rFonts w:ascii="Cambria" w:eastAsia="Times New Roman" w:hAnsi="Cambria" w:cs="Times New Roman"/>
          <w:szCs w:val="24"/>
          <w:lang w:val="en-GB" w:eastAsia="en-AU"/>
        </w:rPr>
        <w:t>Cogito Group</w:t>
      </w:r>
      <w:r w:rsidR="00BC0C1B" w:rsidRPr="001569D8">
        <w:rPr>
          <w:rFonts w:ascii="Cambria" w:eastAsia="Times New Roman" w:hAnsi="Cambria" w:cs="Times New Roman"/>
          <w:szCs w:val="24"/>
          <w:lang w:val="en-GB" w:eastAsia="en-AU"/>
        </w:rPr>
        <w:t xml:space="preserve"> has sufficient resources to meet its perceived obligations under this CPS. </w:t>
      </w:r>
      <w:r w:rsidRPr="001569D8">
        <w:rPr>
          <w:rFonts w:ascii="Cambria" w:eastAsia="Times New Roman" w:hAnsi="Cambria" w:cs="Times New Roman"/>
          <w:szCs w:val="24"/>
          <w:lang w:val="en-GB" w:eastAsia="en-AU"/>
        </w:rPr>
        <w:t>Cogito Group</w:t>
      </w:r>
      <w:r w:rsidR="00BC0C1B" w:rsidRPr="001569D8">
        <w:rPr>
          <w:rFonts w:ascii="Cambria" w:eastAsia="Times New Roman" w:hAnsi="Cambria" w:cs="Times New Roman"/>
          <w:szCs w:val="24"/>
          <w:lang w:val="en-GB" w:eastAsia="en-AU"/>
        </w:rPr>
        <w:t xml:space="preserve"> makes this service available on an ‘as available’ basis.</w:t>
      </w:r>
    </w:p>
    <w:p w14:paraId="7658AC0C" w14:textId="77777777" w:rsidR="00BC0C1B" w:rsidRPr="001569D8" w:rsidRDefault="00BC0C1B" w:rsidP="00BC0C1B">
      <w:pPr>
        <w:spacing w:after="120" w:line="240" w:lineRule="auto"/>
        <w:jc w:val="both"/>
        <w:rPr>
          <w:rFonts w:ascii="Cambria" w:eastAsia="Times New Roman" w:hAnsi="Cambria" w:cs="Times New Roman"/>
          <w:szCs w:val="24"/>
          <w:lang w:val="en-GB" w:eastAsia="en-AU"/>
        </w:rPr>
      </w:pPr>
      <w:r w:rsidRPr="001569D8">
        <w:rPr>
          <w:rFonts w:ascii="Cambria" w:eastAsia="Times New Roman" w:hAnsi="Cambria" w:cs="Times New Roman"/>
          <w:szCs w:val="24"/>
          <w:lang w:val="en-GB" w:eastAsia="en-AU"/>
        </w:rPr>
        <w:t xml:space="preserve">Nothing in this CPS, or relevant CP, or the issuing of Key Pairs and Certificates under it, establishes a fiduciary relationship between the </w:t>
      </w:r>
      <w:r w:rsidR="001569D8" w:rsidRPr="00844C1E">
        <w:rPr>
          <w:rFonts w:ascii="Cambria" w:eastAsia="Times New Roman" w:hAnsi="Cambria" w:cs="Times New Roman"/>
          <w:szCs w:val="24"/>
          <w:lang w:val="en-GB" w:eastAsia="en-AU"/>
        </w:rPr>
        <w:t>New Zealand Government</w:t>
      </w:r>
      <w:r w:rsidRPr="001569D8">
        <w:rPr>
          <w:rFonts w:ascii="Cambria" w:eastAsia="Times New Roman" w:hAnsi="Cambria" w:cs="Times New Roman"/>
          <w:szCs w:val="24"/>
          <w:lang w:val="en-GB" w:eastAsia="en-AU"/>
        </w:rPr>
        <w:t xml:space="preserve"> PKI and an end entity, or Relying Party.</w:t>
      </w:r>
    </w:p>
    <w:p w14:paraId="42CD3AA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1569D8">
        <w:rPr>
          <w:rFonts w:ascii="Cambria" w:eastAsia="Times New Roman" w:hAnsi="Cambria" w:cs="Times New Roman"/>
          <w:szCs w:val="24"/>
          <w:lang w:val="en-GB" w:eastAsia="en-AU"/>
        </w:rPr>
        <w:t xml:space="preserve">The </w:t>
      </w:r>
      <w:r w:rsidR="001569D8" w:rsidRPr="00844C1E">
        <w:rPr>
          <w:rFonts w:ascii="Cambria" w:eastAsia="Times New Roman" w:hAnsi="Cambria" w:cs="Times New Roman"/>
          <w:szCs w:val="24"/>
          <w:lang w:val="en-GB" w:eastAsia="en-AU"/>
        </w:rPr>
        <w:t xml:space="preserve">New Zealand Government </w:t>
      </w:r>
      <w:r w:rsidRPr="001569D8">
        <w:rPr>
          <w:rFonts w:ascii="Cambria" w:eastAsia="Times New Roman" w:hAnsi="Cambria" w:cs="Times New Roman"/>
          <w:szCs w:val="24"/>
          <w:lang w:val="en-GB" w:eastAsia="en-AU"/>
        </w:rPr>
        <w:t>PKI is not liable for any loss or damage arising from any delay or failure to perform its obligations described in this CPS. Relying Parties assume responsibility for any financial losses due to transactions authenticated using certificates issued under this CPS.</w:t>
      </w:r>
      <w:r w:rsidRPr="00844C1E" w:rsidDel="00335CD8">
        <w:rPr>
          <w:rFonts w:ascii="Cambria" w:eastAsia="Times New Roman" w:hAnsi="Cambria" w:cs="Times New Roman"/>
          <w:szCs w:val="24"/>
          <w:lang w:val="en-GB" w:eastAsia="en-AU"/>
        </w:rPr>
        <w:t xml:space="preserve"> </w:t>
      </w:r>
    </w:p>
    <w:p w14:paraId="564EE61D" w14:textId="77777777" w:rsidR="00BC0C1B" w:rsidRPr="00BC0C1B" w:rsidRDefault="00BC0C1B" w:rsidP="00EF6875">
      <w:pPr>
        <w:pStyle w:val="Heading3"/>
      </w:pPr>
      <w:bookmarkStart w:id="2487" w:name="_Toc166312808"/>
      <w:bookmarkStart w:id="2488" w:name="_Toc246766584"/>
      <w:bookmarkStart w:id="2489" w:name="_Toc325181238"/>
      <w:bookmarkStart w:id="2490" w:name="_Toc325181516"/>
      <w:bookmarkStart w:id="2491" w:name="_Toc325181782"/>
      <w:bookmarkStart w:id="2492" w:name="_Toc325182916"/>
      <w:bookmarkStart w:id="2493" w:name="_Toc325183765"/>
      <w:bookmarkStart w:id="2494" w:name="_Toc297149793"/>
      <w:r w:rsidRPr="00BC0C1B">
        <w:t>Insurance coverage</w:t>
      </w:r>
      <w:bookmarkEnd w:id="2486"/>
      <w:bookmarkEnd w:id="2487"/>
      <w:bookmarkEnd w:id="2488"/>
      <w:bookmarkEnd w:id="2489"/>
      <w:bookmarkEnd w:id="2490"/>
      <w:bookmarkEnd w:id="2491"/>
      <w:bookmarkEnd w:id="2492"/>
      <w:bookmarkEnd w:id="2493"/>
      <w:bookmarkEnd w:id="2494"/>
    </w:p>
    <w:p w14:paraId="2BDEC62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1C644A97" w14:textId="77777777" w:rsidR="00BC0C1B" w:rsidRPr="00BC0C1B" w:rsidRDefault="00BC0C1B" w:rsidP="00EF6875">
      <w:pPr>
        <w:pStyle w:val="Heading3"/>
      </w:pPr>
      <w:bookmarkStart w:id="2495" w:name="_Toc130491731"/>
      <w:bookmarkStart w:id="2496" w:name="_Toc166312809"/>
      <w:bookmarkStart w:id="2497" w:name="_Toc246766585"/>
      <w:bookmarkStart w:id="2498" w:name="_Toc325181239"/>
      <w:bookmarkStart w:id="2499" w:name="_Toc325181517"/>
      <w:bookmarkStart w:id="2500" w:name="_Toc325181783"/>
      <w:bookmarkStart w:id="2501" w:name="_Toc325182917"/>
      <w:bookmarkStart w:id="2502" w:name="_Toc325183766"/>
      <w:bookmarkStart w:id="2503" w:name="_Toc297149794"/>
      <w:r w:rsidRPr="00BC0C1B">
        <w:t>Other assets</w:t>
      </w:r>
      <w:bookmarkEnd w:id="2495"/>
      <w:bookmarkEnd w:id="2496"/>
      <w:bookmarkEnd w:id="2497"/>
      <w:bookmarkEnd w:id="2498"/>
      <w:bookmarkEnd w:id="2499"/>
      <w:bookmarkEnd w:id="2500"/>
      <w:bookmarkEnd w:id="2501"/>
      <w:bookmarkEnd w:id="2502"/>
      <w:bookmarkEnd w:id="2503"/>
    </w:p>
    <w:p w14:paraId="4E8E51D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44E61D17" w14:textId="77777777" w:rsidR="00BC0C1B" w:rsidRPr="00BC0C1B" w:rsidRDefault="00BC0C1B" w:rsidP="00EF6875">
      <w:pPr>
        <w:pStyle w:val="Heading3"/>
      </w:pPr>
      <w:bookmarkStart w:id="2504" w:name="_Toc130491732"/>
      <w:bookmarkStart w:id="2505" w:name="_Toc166312810"/>
      <w:bookmarkStart w:id="2506" w:name="_Toc246766586"/>
      <w:bookmarkStart w:id="2507" w:name="_Toc325181240"/>
      <w:bookmarkStart w:id="2508" w:name="_Toc325181518"/>
      <w:bookmarkStart w:id="2509" w:name="_Toc325181784"/>
      <w:bookmarkStart w:id="2510" w:name="_Toc325182918"/>
      <w:bookmarkStart w:id="2511" w:name="_Toc325183767"/>
      <w:bookmarkStart w:id="2512" w:name="_Toc297149795"/>
      <w:r w:rsidRPr="00BC0C1B">
        <w:t>Insurance or warranty coverage for end-entities</w:t>
      </w:r>
      <w:bookmarkEnd w:id="2504"/>
      <w:bookmarkEnd w:id="2505"/>
      <w:bookmarkEnd w:id="2506"/>
      <w:bookmarkEnd w:id="2507"/>
      <w:bookmarkEnd w:id="2508"/>
      <w:bookmarkEnd w:id="2509"/>
      <w:bookmarkEnd w:id="2510"/>
      <w:bookmarkEnd w:id="2511"/>
      <w:bookmarkEnd w:id="2512"/>
    </w:p>
    <w:p w14:paraId="4AF6C47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77DCADAC" w14:textId="77777777" w:rsidR="00BC0C1B" w:rsidRPr="00BC0C1B" w:rsidRDefault="00BC0C1B" w:rsidP="00EF6875">
      <w:pPr>
        <w:pStyle w:val="Heading2"/>
      </w:pPr>
      <w:bookmarkStart w:id="2513" w:name="_Toc237159616"/>
      <w:bookmarkStart w:id="2514" w:name="_Toc246766587"/>
      <w:bookmarkStart w:id="2515" w:name="_Toc325181241"/>
      <w:bookmarkStart w:id="2516" w:name="_Toc325181519"/>
      <w:bookmarkStart w:id="2517" w:name="_Toc325181785"/>
      <w:bookmarkStart w:id="2518" w:name="_Toc325182919"/>
      <w:bookmarkStart w:id="2519" w:name="_Toc325183768"/>
      <w:bookmarkStart w:id="2520" w:name="_Toc297149796"/>
      <w:bookmarkStart w:id="2521" w:name="_Toc446408881"/>
      <w:bookmarkStart w:id="2522" w:name="_Toc130491733"/>
      <w:bookmarkStart w:id="2523" w:name="_Toc166312811"/>
      <w:r w:rsidRPr="00BC0C1B">
        <w:t>Confidentiality of business information</w:t>
      </w:r>
      <w:bookmarkEnd w:id="2513"/>
      <w:bookmarkEnd w:id="2514"/>
      <w:bookmarkEnd w:id="2515"/>
      <w:bookmarkEnd w:id="2516"/>
      <w:bookmarkEnd w:id="2517"/>
      <w:bookmarkEnd w:id="2518"/>
      <w:bookmarkEnd w:id="2519"/>
      <w:bookmarkEnd w:id="2520"/>
      <w:bookmarkEnd w:id="2521"/>
    </w:p>
    <w:bookmarkEnd w:id="2522"/>
    <w:bookmarkEnd w:id="2523"/>
    <w:p w14:paraId="67FF9D8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Information requires classification and handling, storing and processing in accordance with </w:t>
      </w:r>
      <w:r w:rsidR="002420D3">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Security policy.  Public Access is only to information classified </w:t>
      </w:r>
      <w:r w:rsidR="007C594C">
        <w:rPr>
          <w:rFonts w:ascii="Cambria" w:eastAsia="Times New Roman" w:hAnsi="Cambria" w:cs="Times New Roman"/>
          <w:szCs w:val="24"/>
          <w:lang w:val="en-GB" w:eastAsia="en-AU"/>
        </w:rPr>
        <w:t>for release to the public domain.</w:t>
      </w:r>
      <w:r w:rsidRPr="00BC0C1B">
        <w:rPr>
          <w:rFonts w:ascii="Cambria" w:eastAsia="Times New Roman" w:hAnsi="Cambria" w:cs="Times New Roman"/>
          <w:szCs w:val="24"/>
          <w:lang w:val="en-GB" w:eastAsia="en-AU"/>
        </w:rPr>
        <w:t xml:space="preserve"> Release of all other information will be subject to satisfying security clearance requirements and a demonstrated “need-to-know”.</w:t>
      </w:r>
    </w:p>
    <w:p w14:paraId="544A9882" w14:textId="77777777" w:rsidR="00BC0C1B" w:rsidRPr="00BC0C1B" w:rsidRDefault="00BC0C1B" w:rsidP="00EF6875">
      <w:pPr>
        <w:pStyle w:val="Heading3"/>
      </w:pPr>
      <w:bookmarkStart w:id="2524" w:name="_Toc130491734"/>
      <w:bookmarkStart w:id="2525" w:name="_Toc166312812"/>
      <w:bookmarkStart w:id="2526" w:name="_Toc246766588"/>
      <w:bookmarkStart w:id="2527" w:name="_Toc325181242"/>
      <w:bookmarkStart w:id="2528" w:name="_Toc325181520"/>
      <w:bookmarkStart w:id="2529" w:name="_Toc325181786"/>
      <w:bookmarkStart w:id="2530" w:name="_Toc325182920"/>
      <w:bookmarkStart w:id="2531" w:name="_Toc325183769"/>
      <w:bookmarkStart w:id="2532" w:name="_Toc297149797"/>
      <w:r w:rsidRPr="00BC0C1B">
        <w:t>Scope of confidential information</w:t>
      </w:r>
      <w:bookmarkEnd w:id="2524"/>
      <w:bookmarkEnd w:id="2525"/>
      <w:bookmarkEnd w:id="2526"/>
      <w:bookmarkEnd w:id="2527"/>
      <w:bookmarkEnd w:id="2528"/>
      <w:bookmarkEnd w:id="2529"/>
      <w:bookmarkEnd w:id="2530"/>
      <w:bookmarkEnd w:id="2531"/>
      <w:bookmarkEnd w:id="2532"/>
    </w:p>
    <w:p w14:paraId="4CC99EF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stipulation.</w:t>
      </w:r>
    </w:p>
    <w:p w14:paraId="6DE497F0" w14:textId="77777777" w:rsidR="00BC0C1B" w:rsidRPr="00BC0C1B" w:rsidRDefault="00BC0C1B" w:rsidP="00EF6875">
      <w:pPr>
        <w:pStyle w:val="Heading3"/>
      </w:pPr>
      <w:bookmarkStart w:id="2533" w:name="_Toc130491735"/>
      <w:bookmarkStart w:id="2534" w:name="_Toc166312813"/>
      <w:bookmarkStart w:id="2535" w:name="_Toc246766589"/>
      <w:bookmarkStart w:id="2536" w:name="_Toc325181243"/>
      <w:bookmarkStart w:id="2537" w:name="_Toc325181521"/>
      <w:bookmarkStart w:id="2538" w:name="_Toc325181787"/>
      <w:bookmarkStart w:id="2539" w:name="_Toc325182921"/>
      <w:bookmarkStart w:id="2540" w:name="_Toc325183770"/>
      <w:bookmarkStart w:id="2541" w:name="_Toc297149798"/>
      <w:r w:rsidRPr="00BC0C1B">
        <w:t>Information not within the scope of confidential information</w:t>
      </w:r>
      <w:bookmarkEnd w:id="2533"/>
      <w:bookmarkEnd w:id="2534"/>
      <w:bookmarkEnd w:id="2535"/>
      <w:bookmarkEnd w:id="2536"/>
      <w:bookmarkEnd w:id="2537"/>
      <w:bookmarkEnd w:id="2538"/>
      <w:bookmarkEnd w:id="2539"/>
      <w:bookmarkEnd w:id="2540"/>
      <w:bookmarkEnd w:id="2541"/>
    </w:p>
    <w:p w14:paraId="75A5B81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stipulation.</w:t>
      </w:r>
    </w:p>
    <w:p w14:paraId="71942564" w14:textId="77777777" w:rsidR="00BC0C1B" w:rsidRPr="00844C1E" w:rsidRDefault="00BC0C1B" w:rsidP="00EF6875">
      <w:pPr>
        <w:pStyle w:val="Heading3"/>
      </w:pPr>
      <w:bookmarkStart w:id="2542" w:name="_Toc130491736"/>
      <w:bookmarkStart w:id="2543" w:name="_Toc166312814"/>
      <w:bookmarkStart w:id="2544" w:name="_Toc246766590"/>
      <w:bookmarkStart w:id="2545" w:name="_Toc325181244"/>
      <w:bookmarkStart w:id="2546" w:name="_Toc325181522"/>
      <w:bookmarkStart w:id="2547" w:name="_Toc325181788"/>
      <w:bookmarkStart w:id="2548" w:name="_Toc325182922"/>
      <w:bookmarkStart w:id="2549" w:name="_Toc325183771"/>
      <w:bookmarkStart w:id="2550" w:name="_Toc297149799"/>
      <w:r w:rsidRPr="00844C1E">
        <w:t>Responsibility to protect confidential information</w:t>
      </w:r>
      <w:bookmarkEnd w:id="2542"/>
      <w:bookmarkEnd w:id="2543"/>
      <w:bookmarkEnd w:id="2544"/>
      <w:bookmarkEnd w:id="2545"/>
      <w:bookmarkEnd w:id="2546"/>
      <w:bookmarkEnd w:id="2547"/>
      <w:bookmarkEnd w:id="2548"/>
      <w:bookmarkEnd w:id="2549"/>
      <w:bookmarkEnd w:id="2550"/>
    </w:p>
    <w:p w14:paraId="5B6B61D7" w14:textId="77777777" w:rsidR="00BC0C1B" w:rsidRPr="00844C1E" w:rsidRDefault="00BC0C1B" w:rsidP="00BC0C1B">
      <w:pPr>
        <w:spacing w:after="120" w:line="240" w:lineRule="auto"/>
        <w:jc w:val="both"/>
        <w:rPr>
          <w:rFonts w:ascii="Cambria" w:eastAsia="Times New Roman" w:hAnsi="Cambria" w:cs="Times New Roman"/>
          <w:szCs w:val="24"/>
          <w:lang w:val="en-GB" w:eastAsia="en-AU"/>
        </w:rPr>
      </w:pPr>
      <w:r w:rsidRPr="00844C1E">
        <w:rPr>
          <w:rFonts w:ascii="Cambria" w:eastAsia="Times New Roman" w:hAnsi="Cambria" w:cs="Times New Roman"/>
          <w:szCs w:val="24"/>
          <w:lang w:val="en-GB" w:eastAsia="en-AU"/>
        </w:rPr>
        <w:t xml:space="preserve">Whilst the keys provided are suitable for use in PKI confidential communications capable of protecting symmetric (PKI Key encryption) keys used to protect data up to and including the </w:t>
      </w:r>
      <w:r w:rsidR="001569D8" w:rsidRPr="00844C1E">
        <w:rPr>
          <w:rFonts w:ascii="Cambria" w:eastAsia="Times New Roman" w:hAnsi="Cambria" w:cs="Times New Roman"/>
          <w:szCs w:val="24"/>
          <w:lang w:val="en-GB" w:eastAsia="en-AU"/>
        </w:rPr>
        <w:t xml:space="preserve">RESTRICTED </w:t>
      </w:r>
      <w:r w:rsidRPr="00844C1E">
        <w:rPr>
          <w:rFonts w:ascii="Cambria" w:eastAsia="Times New Roman" w:hAnsi="Cambria" w:cs="Times New Roman"/>
          <w:szCs w:val="24"/>
          <w:lang w:val="en-GB" w:eastAsia="en-AU"/>
        </w:rPr>
        <w:t>classification over publicly accessible data networks (</w:t>
      </w:r>
      <w:r w:rsidR="00651310" w:rsidRPr="00844C1E">
        <w:rPr>
          <w:rFonts w:ascii="Cambria" w:eastAsia="Times New Roman" w:hAnsi="Cambria" w:cs="Times New Roman"/>
          <w:szCs w:val="24"/>
          <w:lang w:val="en-GB" w:eastAsia="en-AU"/>
        </w:rPr>
        <w:t>e.g.</w:t>
      </w:r>
      <w:r w:rsidRPr="00844C1E">
        <w:rPr>
          <w:rFonts w:ascii="Cambria" w:eastAsia="Times New Roman" w:hAnsi="Cambria" w:cs="Times New Roman"/>
          <w:szCs w:val="24"/>
          <w:lang w:val="en-GB" w:eastAsia="en-AU"/>
        </w:rPr>
        <w:t xml:space="preserve"> the Internet), the sending party in any communication is responsible for complying with the </w:t>
      </w:r>
      <w:r w:rsidR="002420D3" w:rsidRPr="00844C1E">
        <w:rPr>
          <w:rFonts w:ascii="Cambria" w:eastAsia="Times New Roman" w:hAnsi="Cambria" w:cs="Times New Roman"/>
          <w:szCs w:val="24"/>
          <w:lang w:val="en-GB" w:eastAsia="en-AU"/>
        </w:rPr>
        <w:t xml:space="preserve">New Zealand Government </w:t>
      </w:r>
      <w:r w:rsidRPr="00844C1E">
        <w:rPr>
          <w:rFonts w:ascii="Cambria" w:eastAsia="Times New Roman" w:hAnsi="Cambria" w:cs="Times New Roman"/>
          <w:szCs w:val="24"/>
          <w:lang w:val="en-GB" w:eastAsia="en-AU"/>
        </w:rPr>
        <w:t>Security policy.</w:t>
      </w:r>
    </w:p>
    <w:p w14:paraId="41956054" w14:textId="77777777" w:rsidR="00BC0C1B" w:rsidRPr="00844C1E" w:rsidRDefault="00BC0C1B" w:rsidP="00BC0C1B">
      <w:pPr>
        <w:spacing w:after="120" w:line="240" w:lineRule="auto"/>
        <w:jc w:val="both"/>
        <w:rPr>
          <w:rFonts w:ascii="Cambria" w:eastAsia="Times New Roman" w:hAnsi="Cambria" w:cs="Times New Roman"/>
          <w:szCs w:val="24"/>
          <w:lang w:val="en-GB" w:eastAsia="en-AU"/>
        </w:rPr>
      </w:pPr>
      <w:r w:rsidRPr="00844C1E">
        <w:rPr>
          <w:rFonts w:ascii="Cambria" w:eastAsia="Times New Roman" w:hAnsi="Cambria" w:cs="Times New Roman"/>
          <w:szCs w:val="24"/>
          <w:lang w:val="en-GB" w:eastAsia="en-AU"/>
        </w:rPr>
        <w:t xml:space="preserve">Where in connection with the use of the </w:t>
      </w:r>
      <w:r w:rsidR="002420D3" w:rsidRPr="00844C1E">
        <w:rPr>
          <w:rFonts w:ascii="Cambria" w:eastAsia="Times New Roman" w:hAnsi="Cambria" w:cs="Times New Roman"/>
          <w:szCs w:val="24"/>
          <w:lang w:val="en-GB" w:eastAsia="en-AU"/>
        </w:rPr>
        <w:t xml:space="preserve">New Zealand Government </w:t>
      </w:r>
      <w:r w:rsidRPr="00844C1E">
        <w:rPr>
          <w:rFonts w:ascii="Cambria" w:eastAsia="Times New Roman" w:hAnsi="Cambria" w:cs="Times New Roman"/>
          <w:szCs w:val="24"/>
          <w:lang w:val="en-GB" w:eastAsia="en-AU"/>
        </w:rPr>
        <w:t>PKI, COMMERCIAL-IN-CONFIDENCE Information is provided or produced, the relevant party shall ensure that any person receiving or producing the information protects the confidential nature of the information, except:</w:t>
      </w:r>
    </w:p>
    <w:p w14:paraId="1A9D4D96" w14:textId="77777777" w:rsidR="00BC0C1B" w:rsidRPr="00844C1E" w:rsidRDefault="00BC0C1B" w:rsidP="00F63A95">
      <w:pPr>
        <w:numPr>
          <w:ilvl w:val="0"/>
          <w:numId w:val="43"/>
        </w:numPr>
        <w:spacing w:after="120" w:line="240" w:lineRule="auto"/>
        <w:contextualSpacing/>
        <w:rPr>
          <w:rFonts w:ascii="Cambria" w:eastAsia="Times New Roman" w:hAnsi="Cambria" w:cs="Times New Roman"/>
          <w:szCs w:val="20"/>
          <w:lang w:eastAsia="en-AU"/>
        </w:rPr>
      </w:pPr>
      <w:r w:rsidRPr="00844C1E">
        <w:rPr>
          <w:rFonts w:ascii="Cambria" w:eastAsia="Times New Roman" w:hAnsi="Cambria" w:cs="Times New Roman"/>
          <w:szCs w:val="20"/>
          <w:lang w:eastAsia="en-AU"/>
        </w:rPr>
        <w:t xml:space="preserve">where disclosure of the information is required by law or statutory or portfolio duties; </w:t>
      </w:r>
    </w:p>
    <w:p w14:paraId="1FB62985" w14:textId="77777777" w:rsidR="00BC0C1B" w:rsidRPr="00844C1E" w:rsidRDefault="00BC0C1B" w:rsidP="00F63A95">
      <w:pPr>
        <w:numPr>
          <w:ilvl w:val="0"/>
          <w:numId w:val="43"/>
        </w:numPr>
        <w:spacing w:after="120" w:line="240" w:lineRule="auto"/>
        <w:contextualSpacing/>
        <w:rPr>
          <w:rFonts w:ascii="Cambria" w:eastAsia="Times New Roman" w:hAnsi="Cambria" w:cs="Times New Roman"/>
          <w:szCs w:val="20"/>
          <w:lang w:eastAsia="en-AU"/>
        </w:rPr>
      </w:pPr>
      <w:r w:rsidRPr="00844C1E">
        <w:rPr>
          <w:rFonts w:ascii="Cambria" w:eastAsia="Times New Roman" w:hAnsi="Cambria" w:cs="Times New Roman"/>
          <w:szCs w:val="20"/>
          <w:lang w:eastAsia="en-AU"/>
        </w:rPr>
        <w:t xml:space="preserve">where disclosure of the information is made to the responsible Minister or in response to a request by a House or Committee of the Parliament of </w:t>
      </w:r>
      <w:r w:rsidR="001569D8" w:rsidRPr="00844C1E">
        <w:rPr>
          <w:rFonts w:ascii="Cambria" w:eastAsia="Times New Roman" w:hAnsi="Cambria" w:cs="Times New Roman"/>
          <w:szCs w:val="20"/>
          <w:lang w:eastAsia="en-AU"/>
        </w:rPr>
        <w:t>New Zealand</w:t>
      </w:r>
      <w:r w:rsidRPr="00844C1E">
        <w:rPr>
          <w:rFonts w:ascii="Cambria" w:eastAsia="Times New Roman" w:hAnsi="Cambria" w:cs="Times New Roman"/>
          <w:szCs w:val="20"/>
          <w:lang w:eastAsia="en-AU"/>
        </w:rPr>
        <w:t>; or</w:t>
      </w:r>
    </w:p>
    <w:p w14:paraId="2A63855F" w14:textId="77777777" w:rsidR="00BC0C1B" w:rsidRPr="00844C1E" w:rsidRDefault="00BC0C1B" w:rsidP="00F63A95">
      <w:pPr>
        <w:numPr>
          <w:ilvl w:val="0"/>
          <w:numId w:val="43"/>
        </w:numPr>
        <w:spacing w:after="120" w:line="240" w:lineRule="auto"/>
        <w:contextualSpacing/>
        <w:rPr>
          <w:rFonts w:ascii="Cambria" w:eastAsia="Times New Roman" w:hAnsi="Cambria" w:cs="Times New Roman"/>
          <w:szCs w:val="20"/>
          <w:lang w:eastAsia="en-AU"/>
        </w:rPr>
      </w:pPr>
      <w:proofErr w:type="gramStart"/>
      <w:r w:rsidRPr="00844C1E">
        <w:rPr>
          <w:rFonts w:ascii="Cambria" w:eastAsia="Times New Roman" w:hAnsi="Cambria" w:cs="Times New Roman"/>
          <w:szCs w:val="20"/>
          <w:lang w:eastAsia="en-AU"/>
        </w:rPr>
        <w:t>to</w:t>
      </w:r>
      <w:proofErr w:type="gramEnd"/>
      <w:r w:rsidRPr="00844C1E">
        <w:rPr>
          <w:rFonts w:ascii="Cambria" w:eastAsia="Times New Roman" w:hAnsi="Cambria" w:cs="Times New Roman"/>
          <w:szCs w:val="20"/>
          <w:lang w:eastAsia="en-AU"/>
        </w:rPr>
        <w:t xml:space="preserve"> the extent that </w:t>
      </w:r>
      <w:r w:rsidR="00F63A95" w:rsidRPr="00844C1E">
        <w:rPr>
          <w:rFonts w:ascii="Cambria" w:eastAsia="Times New Roman" w:hAnsi="Cambria" w:cs="Times New Roman"/>
          <w:szCs w:val="20"/>
          <w:lang w:eastAsia="en-AU"/>
        </w:rPr>
        <w:t>Cogito Group</w:t>
      </w:r>
      <w:r w:rsidRPr="00844C1E">
        <w:rPr>
          <w:rFonts w:ascii="Cambria" w:eastAsia="Times New Roman" w:hAnsi="Cambria" w:cs="Times New Roman"/>
          <w:szCs w:val="20"/>
          <w:lang w:eastAsia="en-AU"/>
        </w:rPr>
        <w:t xml:space="preserve"> would be prevented from exercising its Intellectual Property rights under a Contract.</w:t>
      </w:r>
    </w:p>
    <w:p w14:paraId="47004DE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844C1E">
        <w:rPr>
          <w:rFonts w:ascii="Cambria" w:eastAsia="Times New Roman" w:hAnsi="Cambria" w:cs="Times New Roman"/>
          <w:szCs w:val="24"/>
          <w:lang w:val="en-GB" w:eastAsia="en-AU"/>
        </w:rPr>
        <w:t xml:space="preserve">The Subscriber shall not, in marking information supplied to </w:t>
      </w:r>
      <w:r w:rsidR="00F63A95" w:rsidRPr="00844C1E">
        <w:rPr>
          <w:rFonts w:ascii="Cambria" w:eastAsia="Times New Roman" w:hAnsi="Cambria" w:cs="Times New Roman"/>
          <w:szCs w:val="24"/>
          <w:lang w:val="en-GB" w:eastAsia="en-AU"/>
        </w:rPr>
        <w:t>Cogito Group</w:t>
      </w:r>
      <w:r w:rsidRPr="00844C1E">
        <w:rPr>
          <w:rFonts w:ascii="Cambria" w:eastAsia="Times New Roman" w:hAnsi="Cambria" w:cs="Times New Roman"/>
          <w:szCs w:val="24"/>
          <w:lang w:val="en-GB" w:eastAsia="en-AU"/>
        </w:rPr>
        <w:t>, misuse the term COMMERCIAL-IN-CONFIDENCE or the end entities equivalent. The marking of information as COMMERCIAL-IN-CONFIDENCE shall not affect the legal nature and character of the information.</w:t>
      </w:r>
    </w:p>
    <w:p w14:paraId="71B86556" w14:textId="77777777" w:rsidR="00BC0C1B" w:rsidRPr="00BC0C1B" w:rsidRDefault="00BC0C1B" w:rsidP="00EF6875">
      <w:pPr>
        <w:pStyle w:val="Heading2"/>
      </w:pPr>
      <w:bookmarkStart w:id="2551" w:name="_Toc237159617"/>
      <w:bookmarkStart w:id="2552" w:name="_Toc246766591"/>
      <w:bookmarkStart w:id="2553" w:name="_Toc325181245"/>
      <w:bookmarkStart w:id="2554" w:name="_Toc325181523"/>
      <w:bookmarkStart w:id="2555" w:name="_Toc325181789"/>
      <w:bookmarkStart w:id="2556" w:name="_Toc325182923"/>
      <w:bookmarkStart w:id="2557" w:name="_Toc325183772"/>
      <w:bookmarkStart w:id="2558" w:name="_Toc297149800"/>
      <w:bookmarkStart w:id="2559" w:name="_Toc446408882"/>
      <w:bookmarkStart w:id="2560" w:name="_Toc130491737"/>
      <w:bookmarkStart w:id="2561" w:name="_Toc166312815"/>
      <w:r w:rsidRPr="00BC0C1B">
        <w:lastRenderedPageBreak/>
        <w:t>Privacy of personal information</w:t>
      </w:r>
      <w:bookmarkEnd w:id="2551"/>
      <w:bookmarkEnd w:id="2552"/>
      <w:bookmarkEnd w:id="2553"/>
      <w:bookmarkEnd w:id="2554"/>
      <w:bookmarkEnd w:id="2555"/>
      <w:bookmarkEnd w:id="2556"/>
      <w:bookmarkEnd w:id="2557"/>
      <w:bookmarkEnd w:id="2558"/>
      <w:bookmarkEnd w:id="2559"/>
    </w:p>
    <w:p w14:paraId="4A1481B6" w14:textId="77777777" w:rsidR="00BC0C1B" w:rsidRPr="00BC0C1B" w:rsidRDefault="00BC0C1B" w:rsidP="00EF6875">
      <w:pPr>
        <w:pStyle w:val="Heading3"/>
      </w:pPr>
      <w:bookmarkStart w:id="2562" w:name="_Toc130491738"/>
      <w:bookmarkStart w:id="2563" w:name="_Toc166312816"/>
      <w:bookmarkStart w:id="2564" w:name="_Toc246766592"/>
      <w:bookmarkStart w:id="2565" w:name="_Toc325181246"/>
      <w:bookmarkStart w:id="2566" w:name="_Toc325181524"/>
      <w:bookmarkStart w:id="2567" w:name="_Toc325181790"/>
      <w:bookmarkStart w:id="2568" w:name="_Toc325182924"/>
      <w:bookmarkStart w:id="2569" w:name="_Toc325183773"/>
      <w:bookmarkStart w:id="2570" w:name="_Toc297149801"/>
      <w:bookmarkEnd w:id="2560"/>
      <w:bookmarkEnd w:id="2561"/>
      <w:r w:rsidRPr="00BC0C1B">
        <w:t>Privacy plan</w:t>
      </w:r>
      <w:bookmarkEnd w:id="2562"/>
      <w:bookmarkEnd w:id="2563"/>
      <w:bookmarkEnd w:id="2564"/>
      <w:bookmarkEnd w:id="2565"/>
      <w:bookmarkEnd w:id="2566"/>
      <w:bookmarkEnd w:id="2567"/>
      <w:bookmarkEnd w:id="2568"/>
      <w:bookmarkEnd w:id="2569"/>
      <w:bookmarkEnd w:id="2570"/>
    </w:p>
    <w:p w14:paraId="0FC10B7F"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7E7581">
        <w:rPr>
          <w:rFonts w:ascii="Cambria" w:eastAsia="Times New Roman" w:hAnsi="Cambria" w:cs="Times New Roman"/>
          <w:szCs w:val="24"/>
          <w:lang w:val="en-GB" w:eastAsia="en-AU"/>
        </w:rPr>
        <w:t>New Zealand Government</w:t>
      </w:r>
      <w:r w:rsidR="007E7581"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PKI Privacy statement conforms to the requirements of the </w:t>
      </w:r>
      <w:r w:rsidRPr="00BC0C1B">
        <w:rPr>
          <w:rFonts w:ascii="Cambria" w:eastAsia="Times New Roman" w:hAnsi="Cambria" w:cs="Times New Roman"/>
          <w:i/>
          <w:szCs w:val="24"/>
          <w:lang w:val="en-GB" w:eastAsia="en-AU"/>
        </w:rPr>
        <w:t xml:space="preserve">Privacy Act </w:t>
      </w:r>
      <w:r w:rsidR="007E7581" w:rsidRPr="00BC0C1B">
        <w:rPr>
          <w:rFonts w:ascii="Cambria" w:eastAsia="Times New Roman" w:hAnsi="Cambria" w:cs="Times New Roman"/>
          <w:i/>
          <w:szCs w:val="24"/>
          <w:lang w:val="en-GB" w:eastAsia="en-AU"/>
        </w:rPr>
        <w:t>19</w:t>
      </w:r>
      <w:r w:rsidR="007E7581">
        <w:rPr>
          <w:rFonts w:ascii="Cambria" w:eastAsia="Times New Roman" w:hAnsi="Cambria" w:cs="Times New Roman"/>
          <w:i/>
          <w:szCs w:val="24"/>
          <w:lang w:val="en-GB" w:eastAsia="en-AU"/>
        </w:rPr>
        <w:t>93</w:t>
      </w:r>
      <w:r w:rsidR="007E7581" w:rsidRPr="00BC0C1B">
        <w:rPr>
          <w:rFonts w:ascii="Cambria" w:eastAsia="Times New Roman" w:hAnsi="Cambria" w:cs="Times New Roman"/>
          <w:i/>
          <w:szCs w:val="24"/>
          <w:lang w:val="en-GB" w:eastAsia="en-AU"/>
        </w:rPr>
        <w:t xml:space="preserve"> </w:t>
      </w:r>
      <w:r w:rsidRPr="00BC0C1B">
        <w:rPr>
          <w:rFonts w:ascii="Cambria" w:eastAsia="Times New Roman" w:hAnsi="Cambria" w:cs="Times New Roman"/>
          <w:szCs w:val="24"/>
          <w:lang w:val="en-GB" w:eastAsia="en-AU"/>
        </w:rPr>
        <w:t>(Privacy Act)</w:t>
      </w:r>
      <w:r w:rsidRPr="00BC0C1B">
        <w:rPr>
          <w:rFonts w:ascii="Cambria" w:eastAsia="Times New Roman" w:hAnsi="Cambria" w:cs="Times New Roman"/>
          <w:i/>
          <w:szCs w:val="24"/>
          <w:lang w:val="en-GB" w:eastAsia="en-AU"/>
        </w:rPr>
        <w:t xml:space="preserve">. </w:t>
      </w:r>
      <w:r w:rsidRPr="00BC0C1B">
        <w:rPr>
          <w:rFonts w:ascii="Cambria" w:eastAsia="Times New Roman" w:hAnsi="Cambria" w:cs="Times New Roman"/>
          <w:szCs w:val="24"/>
          <w:lang w:val="en-GB" w:eastAsia="en-AU"/>
        </w:rPr>
        <w:t xml:space="preserve">The Privacy statement is available internally from </w:t>
      </w:r>
      <w:r w:rsidR="007E7581">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repositories and externally at </w:t>
      </w:r>
      <w:r w:rsidRPr="00844C1E">
        <w:rPr>
          <w:rFonts w:ascii="Cambria" w:eastAsia="Times New Roman" w:hAnsi="Cambria" w:cs="Times New Roman"/>
          <w:szCs w:val="24"/>
          <w:highlight w:val="yellow"/>
          <w:lang w:val="en-GB" w:eastAsia="en-AU"/>
        </w:rPr>
        <w:t>http:/</w:t>
      </w:r>
      <w:r w:rsidR="00651310" w:rsidRPr="00844C1E">
        <w:rPr>
          <w:rFonts w:ascii="Cambria" w:eastAsia="Times New Roman" w:hAnsi="Cambria" w:cs="Times New Roman"/>
          <w:szCs w:val="24"/>
          <w:highlight w:val="yellow"/>
          <w:lang w:val="en-GB" w:eastAsia="en-AU"/>
        </w:rPr>
        <w:t>/</w:t>
      </w:r>
      <w:r w:rsidR="006053FD">
        <w:rPr>
          <w:rFonts w:ascii="Cambria" w:eastAsia="Times New Roman" w:hAnsi="Cambria" w:cs="Times New Roman"/>
          <w:szCs w:val="24"/>
          <w:highlight w:val="yellow"/>
          <w:lang w:val="en-GB" w:eastAsia="en-AU"/>
        </w:rPr>
        <w:t>www.</w:t>
      </w:r>
      <w:r w:rsidR="004C61CA" w:rsidRPr="00844C1E">
        <w:rPr>
          <w:highlight w:val="yellow"/>
        </w:rPr>
        <w:t>pki</w:t>
      </w:r>
      <w:r w:rsidR="00557D1B" w:rsidRPr="00844C1E">
        <w:rPr>
          <w:highlight w:val="yellow"/>
        </w:rPr>
        <w:t>.</w:t>
      </w:r>
      <w:r w:rsidR="007E7581" w:rsidRPr="00844C1E">
        <w:rPr>
          <w:highlight w:val="yellow"/>
        </w:rPr>
        <w:t>govt</w:t>
      </w:r>
      <w:r w:rsidR="00557D1B" w:rsidRPr="00844C1E">
        <w:rPr>
          <w:highlight w:val="yellow"/>
        </w:rPr>
        <w:t>.</w:t>
      </w:r>
      <w:r w:rsidR="007E7581" w:rsidRPr="00844C1E">
        <w:rPr>
          <w:highlight w:val="yellow"/>
        </w:rPr>
        <w:t>n</w:t>
      </w:r>
      <w:r w:rsidR="007E5CA5">
        <w:rPr>
          <w:rFonts w:ascii="Cambria" w:eastAsia="Times New Roman" w:hAnsi="Cambria" w:cs="Times New Roman"/>
          <w:szCs w:val="24"/>
          <w:highlight w:val="yellow"/>
          <w:lang w:val="en-GB" w:eastAsia="en-AU"/>
        </w:rPr>
        <w:t>z</w:t>
      </w:r>
      <w:r w:rsidR="00557D1B" w:rsidRPr="00844C1E">
        <w:rPr>
          <w:highlight w:val="yellow"/>
        </w:rPr>
        <w:t>/</w:t>
      </w:r>
      <w:r w:rsidR="006053FD">
        <w:rPr>
          <w:rFonts w:ascii="Cambria" w:eastAsia="Times New Roman" w:hAnsi="Cambria" w:cs="Times New Roman"/>
          <w:szCs w:val="24"/>
          <w:highlight w:val="yellow"/>
          <w:lang w:val="en-GB" w:eastAsia="en-AU"/>
        </w:rPr>
        <w:t>policy/.</w:t>
      </w:r>
      <w:r w:rsidRPr="00844C1E">
        <w:rPr>
          <w:rFonts w:ascii="Cambria" w:eastAsia="Times New Roman" w:hAnsi="Cambria" w:cs="Times New Roman"/>
          <w:szCs w:val="24"/>
          <w:highlight w:val="yellow"/>
          <w:lang w:val="en-GB" w:eastAsia="en-AU"/>
        </w:rPr>
        <w:t xml:space="preserve"> </w:t>
      </w:r>
    </w:p>
    <w:p w14:paraId="7BE2BB95" w14:textId="77777777" w:rsidR="00BC0C1B" w:rsidRPr="00BC0C1B" w:rsidRDefault="00BC0C1B" w:rsidP="00EF6875">
      <w:pPr>
        <w:pStyle w:val="Heading3"/>
      </w:pPr>
      <w:bookmarkStart w:id="2571" w:name="_Toc130491739"/>
      <w:bookmarkStart w:id="2572" w:name="_Toc166312817"/>
      <w:bookmarkStart w:id="2573" w:name="_Toc246766593"/>
      <w:bookmarkStart w:id="2574" w:name="_Toc325181247"/>
      <w:bookmarkStart w:id="2575" w:name="_Toc325181525"/>
      <w:bookmarkStart w:id="2576" w:name="_Toc325181791"/>
      <w:bookmarkStart w:id="2577" w:name="_Toc325182925"/>
      <w:bookmarkStart w:id="2578" w:name="_Toc325183774"/>
      <w:bookmarkStart w:id="2579" w:name="_Toc297149802"/>
      <w:r w:rsidRPr="00BC0C1B">
        <w:t>Information treated as private</w:t>
      </w:r>
      <w:bookmarkEnd w:id="2571"/>
      <w:bookmarkEnd w:id="2572"/>
      <w:bookmarkEnd w:id="2573"/>
      <w:bookmarkEnd w:id="2574"/>
      <w:bookmarkEnd w:id="2575"/>
      <w:bookmarkEnd w:id="2576"/>
      <w:bookmarkEnd w:id="2577"/>
      <w:bookmarkEnd w:id="2578"/>
      <w:bookmarkEnd w:id="2579"/>
    </w:p>
    <w:p w14:paraId="44434907"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64555BCC" w14:textId="77777777" w:rsidR="00BC0C1B" w:rsidRPr="00BC0C1B" w:rsidRDefault="00BC0C1B" w:rsidP="00EF6875">
      <w:pPr>
        <w:pStyle w:val="Heading3"/>
      </w:pPr>
      <w:bookmarkStart w:id="2580" w:name="_Toc160871462"/>
      <w:bookmarkStart w:id="2581" w:name="_Toc166312818"/>
      <w:bookmarkStart w:id="2582" w:name="_Toc246766594"/>
      <w:bookmarkStart w:id="2583" w:name="_Toc325181248"/>
      <w:bookmarkStart w:id="2584" w:name="_Toc325181526"/>
      <w:bookmarkStart w:id="2585" w:name="_Toc325181792"/>
      <w:bookmarkStart w:id="2586" w:name="_Toc325182926"/>
      <w:bookmarkStart w:id="2587" w:name="_Toc325183775"/>
      <w:bookmarkStart w:id="2588" w:name="_Toc297149803"/>
      <w:bookmarkStart w:id="2589" w:name="_Toc130491741"/>
      <w:r w:rsidRPr="00BC0C1B">
        <w:t>Information not deemed private</w:t>
      </w:r>
      <w:bookmarkEnd w:id="2580"/>
      <w:bookmarkEnd w:id="2581"/>
      <w:bookmarkEnd w:id="2582"/>
      <w:bookmarkEnd w:id="2583"/>
      <w:bookmarkEnd w:id="2584"/>
      <w:bookmarkEnd w:id="2585"/>
      <w:bookmarkEnd w:id="2586"/>
      <w:bookmarkEnd w:id="2587"/>
      <w:bookmarkEnd w:id="2588"/>
    </w:p>
    <w:p w14:paraId="39AF7B2D"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Subscribers using the </w:t>
      </w:r>
      <w:r w:rsidR="007E7581">
        <w:rPr>
          <w:rFonts w:ascii="Cambria" w:eastAsia="Times New Roman" w:hAnsi="Cambria" w:cs="Times New Roman"/>
          <w:szCs w:val="24"/>
          <w:lang w:val="en-GB" w:eastAsia="en-AU"/>
        </w:rPr>
        <w:t>New Zealand Government</w:t>
      </w:r>
      <w:r w:rsidR="007E7581"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0"/>
          <w:lang w:eastAsia="en-AU"/>
        </w:rPr>
        <w:t>PKI will be required to acknowledge that Personal Information (as defined in the Privacy Act</w:t>
      </w:r>
      <w:r w:rsidRPr="00BC0C1B">
        <w:rPr>
          <w:rFonts w:ascii="Cambria" w:eastAsia="Times New Roman" w:hAnsi="Cambria" w:cs="Times New Roman"/>
          <w:i/>
          <w:szCs w:val="20"/>
          <w:lang w:eastAsia="en-AU"/>
        </w:rPr>
        <w:t>)</w:t>
      </w:r>
      <w:r w:rsidRPr="00BC0C1B">
        <w:rPr>
          <w:rFonts w:ascii="Cambria" w:eastAsia="Times New Roman" w:hAnsi="Cambria" w:cs="Times New Roman"/>
          <w:szCs w:val="20"/>
          <w:lang w:eastAsia="en-AU"/>
        </w:rPr>
        <w:t xml:space="preserve"> published in the certificate, primarily the name and email address of the applicant, may be used or disclosed as necessary for the efficient functioning of the PKI system.  </w:t>
      </w:r>
    </w:p>
    <w:p w14:paraId="1C152D90" w14:textId="77777777" w:rsidR="00BC0C1B" w:rsidRPr="00BC0C1B" w:rsidRDefault="00BC0C1B" w:rsidP="00BC0C1B">
      <w:pPr>
        <w:spacing w:after="120" w:line="240" w:lineRule="auto"/>
        <w:jc w:val="both"/>
        <w:rPr>
          <w:rFonts w:ascii="Cambria" w:eastAsia="Times New Roman" w:hAnsi="Cambria" w:cs="Times New Roman"/>
          <w:szCs w:val="24"/>
          <w:lang w:eastAsia="en-AU"/>
        </w:rPr>
      </w:pPr>
      <w:r w:rsidRPr="00BC0C1B">
        <w:rPr>
          <w:rFonts w:ascii="Cambria" w:eastAsia="Times New Roman" w:hAnsi="Cambria" w:cs="Times New Roman"/>
          <w:szCs w:val="24"/>
          <w:lang w:eastAsia="en-AU"/>
        </w:rPr>
        <w:t>Revocation of a Certificate requires publishing in the CRL in accordance with the respective CP. Revocation information is not treated as private.</w:t>
      </w:r>
    </w:p>
    <w:p w14:paraId="7381BA56"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relevant CP will detail any other information that may be treated in this manner in respect of that CP.</w:t>
      </w:r>
    </w:p>
    <w:p w14:paraId="52D66AF4" w14:textId="77777777" w:rsidR="00BC0C1B" w:rsidRPr="00BC0C1B" w:rsidRDefault="00BC0C1B" w:rsidP="00EF6875">
      <w:pPr>
        <w:pStyle w:val="Heading3"/>
      </w:pPr>
      <w:bookmarkStart w:id="2590" w:name="_Toc166312819"/>
      <w:bookmarkStart w:id="2591" w:name="_Toc246766595"/>
      <w:bookmarkStart w:id="2592" w:name="_Toc325181249"/>
      <w:bookmarkStart w:id="2593" w:name="_Toc325181527"/>
      <w:bookmarkStart w:id="2594" w:name="_Toc325181793"/>
      <w:bookmarkStart w:id="2595" w:name="_Toc325182927"/>
      <w:bookmarkStart w:id="2596" w:name="_Toc325183776"/>
      <w:bookmarkStart w:id="2597" w:name="_Toc297149804"/>
      <w:r w:rsidRPr="00BC0C1B">
        <w:t>Responsibility to protect private information</w:t>
      </w:r>
      <w:bookmarkEnd w:id="2589"/>
      <w:bookmarkEnd w:id="2590"/>
      <w:bookmarkEnd w:id="2591"/>
      <w:bookmarkEnd w:id="2592"/>
      <w:bookmarkEnd w:id="2593"/>
      <w:bookmarkEnd w:id="2594"/>
      <w:bookmarkEnd w:id="2595"/>
      <w:bookmarkEnd w:id="2596"/>
      <w:bookmarkEnd w:id="2597"/>
    </w:p>
    <w:p w14:paraId="06D1FA4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Information collected as part of the entities interaction with the PKI operation that is Personal Information, other than that which forms part of the </w:t>
      </w:r>
      <w:r w:rsidRPr="00BC0C1B">
        <w:rPr>
          <w:rFonts w:ascii="Cambria" w:eastAsia="Times New Roman" w:hAnsi="Cambria" w:cs="Times New Roman"/>
          <w:i/>
          <w:szCs w:val="24"/>
          <w:lang w:val="en-GB" w:eastAsia="en-AU"/>
        </w:rPr>
        <w:t>Certificate Information,</w:t>
      </w:r>
      <w:r w:rsidRPr="00BC0C1B">
        <w:rPr>
          <w:rFonts w:ascii="Cambria" w:eastAsia="Times New Roman" w:hAnsi="Cambria" w:cs="Times New Roman"/>
          <w:szCs w:val="24"/>
          <w:lang w:val="en-GB" w:eastAsia="en-AU"/>
        </w:rPr>
        <w:t xml:space="preserve"> will be protected in accordance with the requirements of the Privacy Act.</w:t>
      </w:r>
    </w:p>
    <w:p w14:paraId="407AE48F"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Information held in the PKI can only be used by other areas within </w:t>
      </w:r>
      <w:r w:rsidR="005114E0">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where it is within the limits contained in IPP 10 of the Privacy Act. This means the information may only be used for a purpose other than the purpose for which is was collected:</w:t>
      </w:r>
    </w:p>
    <w:p w14:paraId="459F2454" w14:textId="77777777" w:rsidR="00BC0C1B" w:rsidRPr="00BC0C1B" w:rsidRDefault="00BC0C1B" w:rsidP="00F63A95">
      <w:pPr>
        <w:numPr>
          <w:ilvl w:val="0"/>
          <w:numId w:val="4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where the entity has consented to the specific additional uses;</w:t>
      </w:r>
    </w:p>
    <w:p w14:paraId="05419751" w14:textId="77777777" w:rsidR="00BC0C1B" w:rsidRPr="00BC0C1B" w:rsidRDefault="00BC0C1B" w:rsidP="00F63A95">
      <w:pPr>
        <w:numPr>
          <w:ilvl w:val="0"/>
          <w:numId w:val="4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where it is required, or authorised, by law;</w:t>
      </w:r>
    </w:p>
    <w:p w14:paraId="4056A803" w14:textId="77777777" w:rsidR="00BC0C1B" w:rsidRPr="00BC0C1B" w:rsidRDefault="00BC0C1B" w:rsidP="00F63A95">
      <w:pPr>
        <w:numPr>
          <w:ilvl w:val="0"/>
          <w:numId w:val="4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for the enforcement of a criminal law or a law imposing a pecuniary penalty, or for the protection of public revenue; </w:t>
      </w:r>
    </w:p>
    <w:p w14:paraId="57784DA9" w14:textId="77777777" w:rsidR="00BC0C1B" w:rsidRPr="00BC0C1B" w:rsidRDefault="00BC0C1B" w:rsidP="00F63A95">
      <w:pPr>
        <w:numPr>
          <w:ilvl w:val="0"/>
          <w:numId w:val="4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where it is necessary to prevent or lessen a serious or imminent threat to life or health; or</w:t>
      </w:r>
    </w:p>
    <w:p w14:paraId="3D482CAE" w14:textId="77777777" w:rsidR="00BC0C1B" w:rsidRDefault="00BC0C1B" w:rsidP="00F63A95">
      <w:pPr>
        <w:numPr>
          <w:ilvl w:val="0"/>
          <w:numId w:val="44"/>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where</w:t>
      </w:r>
      <w:proofErr w:type="gramEnd"/>
      <w:r w:rsidRPr="00BC0C1B">
        <w:rPr>
          <w:rFonts w:ascii="Cambria" w:eastAsia="Times New Roman" w:hAnsi="Cambria" w:cs="Times New Roman"/>
          <w:szCs w:val="20"/>
          <w:lang w:eastAsia="en-AU"/>
        </w:rPr>
        <w:t xml:space="preserve"> the use is directly related to the purposes for which the information was collected.</w:t>
      </w:r>
    </w:p>
    <w:p w14:paraId="14E6D25A" w14:textId="77777777" w:rsidR="00A14DBF" w:rsidRPr="00BC0C1B" w:rsidRDefault="00A14DBF" w:rsidP="00A14DBF">
      <w:pPr>
        <w:spacing w:after="120" w:line="240" w:lineRule="auto"/>
        <w:ind w:left="851"/>
        <w:contextualSpacing/>
        <w:rPr>
          <w:rFonts w:ascii="Cambria" w:eastAsia="Times New Roman" w:hAnsi="Cambria" w:cs="Times New Roman"/>
          <w:szCs w:val="20"/>
          <w:lang w:eastAsia="en-AU"/>
        </w:rPr>
      </w:pPr>
    </w:p>
    <w:p w14:paraId="76207094" w14:textId="77777777" w:rsidR="00BC0C1B" w:rsidRPr="00BC0C1B" w:rsidRDefault="00BC0C1B" w:rsidP="00BC0C1B">
      <w:pPr>
        <w:spacing w:before="120"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Given there may be a requirement to access Personal Information as part of the verification procedure, management of the access, storage, use and disclosure of information in the PKI will be in accordance with the IPPs. Access to this information is restricted to PKI </w:t>
      </w:r>
      <w:r w:rsidRPr="00BC0C1B">
        <w:rPr>
          <w:rFonts w:ascii="Cambria" w:eastAsia="Times New Roman" w:hAnsi="Cambria" w:cs="Times New Roman"/>
          <w:i/>
          <w:szCs w:val="24"/>
          <w:lang w:val="en-GB" w:eastAsia="en-AU"/>
        </w:rPr>
        <w:t>trusted roles</w:t>
      </w:r>
      <w:r w:rsidRPr="00BC0C1B">
        <w:rPr>
          <w:rFonts w:ascii="Cambria" w:eastAsia="Times New Roman" w:hAnsi="Cambria" w:cs="Times New Roman"/>
          <w:szCs w:val="24"/>
          <w:lang w:val="en-GB" w:eastAsia="en-AU"/>
        </w:rPr>
        <w:t xml:space="preserve">.  </w:t>
      </w:r>
    </w:p>
    <w:p w14:paraId="558BCC3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 keeping with the requirements of the Privacy Act, the PKI implements physical and logical access control mechanisms to protect the sensitive information from unauthorised access.</w:t>
      </w:r>
    </w:p>
    <w:p w14:paraId="6F260390" w14:textId="77777777" w:rsidR="00BC0C1B" w:rsidRPr="00BC0C1B" w:rsidRDefault="00BC0C1B" w:rsidP="00BC0C1B">
      <w:pPr>
        <w:spacing w:before="120" w:after="120" w:line="240" w:lineRule="auto"/>
        <w:jc w:val="both"/>
        <w:rPr>
          <w:rFonts w:ascii="Cambria" w:eastAsia="Times New Roman" w:hAnsi="Cambria" w:cs="Times New Roman"/>
          <w:szCs w:val="24"/>
          <w:lang w:val="en-US" w:eastAsia="en-AU"/>
        </w:rPr>
      </w:pPr>
      <w:bookmarkStart w:id="2598" w:name="_Toc130491742"/>
      <w:r w:rsidRPr="00BC0C1B">
        <w:rPr>
          <w:rFonts w:ascii="Cambria" w:eastAsia="Times New Roman" w:hAnsi="Cambria" w:cs="Times New Roman"/>
          <w:szCs w:val="24"/>
          <w:lang w:val="en-GB" w:eastAsia="en-AU"/>
        </w:rPr>
        <w:t xml:space="preserve">The </w:t>
      </w:r>
      <w:r w:rsidR="005114E0">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PKI encrypts communications of confidential information including</w:t>
      </w:r>
      <w:r w:rsidRPr="00BC0C1B">
        <w:rPr>
          <w:rFonts w:ascii="Cambria" w:eastAsia="Times New Roman" w:hAnsi="Cambria" w:cs="Times New Roman"/>
          <w:szCs w:val="24"/>
          <w:lang w:val="en-US" w:eastAsia="en-AU"/>
        </w:rPr>
        <w:t xml:space="preserve"> the communications links between the CAs and the point of registration.</w:t>
      </w:r>
    </w:p>
    <w:p w14:paraId="2063A440" w14:textId="77777777" w:rsidR="00BC0C1B" w:rsidRPr="00BC0C1B" w:rsidRDefault="00BC0C1B" w:rsidP="00EF6875">
      <w:pPr>
        <w:pStyle w:val="Heading3"/>
      </w:pPr>
      <w:bookmarkStart w:id="2599" w:name="_Toc325619729"/>
      <w:bookmarkStart w:id="2600" w:name="_Toc327974973"/>
      <w:bookmarkStart w:id="2601" w:name="_Toc166312820"/>
      <w:bookmarkStart w:id="2602" w:name="_Toc246766596"/>
      <w:bookmarkStart w:id="2603" w:name="_Toc325181250"/>
      <w:bookmarkStart w:id="2604" w:name="_Toc325181528"/>
      <w:bookmarkStart w:id="2605" w:name="_Toc325181794"/>
      <w:bookmarkStart w:id="2606" w:name="_Toc325182928"/>
      <w:bookmarkStart w:id="2607" w:name="_Toc325183777"/>
      <w:bookmarkStart w:id="2608" w:name="_Toc297149805"/>
      <w:bookmarkEnd w:id="2599"/>
      <w:bookmarkEnd w:id="2600"/>
      <w:r w:rsidRPr="00BC0C1B">
        <w:t>Notice and consent to use private information</w:t>
      </w:r>
      <w:bookmarkEnd w:id="2598"/>
      <w:bookmarkEnd w:id="2601"/>
      <w:bookmarkEnd w:id="2602"/>
      <w:bookmarkEnd w:id="2603"/>
      <w:bookmarkEnd w:id="2604"/>
      <w:bookmarkEnd w:id="2605"/>
      <w:bookmarkEnd w:id="2606"/>
      <w:bookmarkEnd w:id="2607"/>
      <w:bookmarkEnd w:id="2608"/>
    </w:p>
    <w:p w14:paraId="29A0E55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Subscribers are to be informed of any Personal Information collected and its use and/or distribution. Refer to relevant CP for notice and consent arrangements. </w:t>
      </w:r>
    </w:p>
    <w:p w14:paraId="1C8A4BDD" w14:textId="77777777" w:rsidR="00BC0C1B" w:rsidRPr="00BC0C1B" w:rsidRDefault="00BC0C1B" w:rsidP="00EF6875">
      <w:pPr>
        <w:pStyle w:val="Heading3"/>
      </w:pPr>
      <w:bookmarkStart w:id="2609" w:name="_Toc130491743"/>
      <w:bookmarkStart w:id="2610" w:name="_Toc166312821"/>
      <w:bookmarkStart w:id="2611" w:name="_Toc246766597"/>
      <w:bookmarkStart w:id="2612" w:name="_Toc325181251"/>
      <w:bookmarkStart w:id="2613" w:name="_Toc325181529"/>
      <w:bookmarkStart w:id="2614" w:name="_Toc325181795"/>
      <w:bookmarkStart w:id="2615" w:name="_Toc325182929"/>
      <w:bookmarkStart w:id="2616" w:name="_Toc325183778"/>
      <w:bookmarkStart w:id="2617" w:name="_Toc297149806"/>
      <w:r w:rsidRPr="00BC0C1B">
        <w:t>Disclosure pursuant to judicial or administrative process</w:t>
      </w:r>
      <w:bookmarkEnd w:id="2609"/>
      <w:bookmarkEnd w:id="2610"/>
      <w:bookmarkEnd w:id="2611"/>
      <w:bookmarkEnd w:id="2612"/>
      <w:bookmarkEnd w:id="2613"/>
      <w:bookmarkEnd w:id="2614"/>
      <w:bookmarkEnd w:id="2615"/>
      <w:bookmarkEnd w:id="2616"/>
      <w:bookmarkEnd w:id="2617"/>
    </w:p>
    <w:p w14:paraId="008D254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No Personal Information contained in the PKI, other than that which forms part of the Certificate </w:t>
      </w:r>
      <w:r w:rsidR="00A14DBF" w:rsidRPr="00BC0C1B">
        <w:rPr>
          <w:rFonts w:ascii="Cambria" w:eastAsia="Times New Roman" w:hAnsi="Cambria" w:cs="Times New Roman"/>
          <w:szCs w:val="24"/>
          <w:lang w:val="en-GB" w:eastAsia="en-AU"/>
        </w:rPr>
        <w:t>Information, which</w:t>
      </w:r>
      <w:r w:rsidRPr="00BC0C1B">
        <w:rPr>
          <w:rFonts w:ascii="Cambria" w:eastAsia="Times New Roman" w:hAnsi="Cambria" w:cs="Times New Roman"/>
          <w:szCs w:val="24"/>
          <w:lang w:val="en-GB" w:eastAsia="en-AU"/>
        </w:rPr>
        <w:t xml:space="preserve"> relates to an identifiable </w:t>
      </w:r>
      <w:r w:rsidR="00496D3E">
        <w:rPr>
          <w:rFonts w:ascii="Cambria" w:eastAsia="Times New Roman" w:hAnsi="Cambria" w:cs="Times New Roman"/>
          <w:szCs w:val="24"/>
          <w:lang w:val="en-GB" w:eastAsia="en-AU"/>
        </w:rPr>
        <w:t>New Zealand Government</w:t>
      </w:r>
      <w:r w:rsidR="00496D3E" w:rsidRPr="00BC0C1B">
        <w:rPr>
          <w:rFonts w:ascii="Cambria" w:eastAsia="Times New Roman" w:hAnsi="Cambria" w:cs="Times New Roman"/>
          <w:szCs w:val="24"/>
          <w:lang w:val="en-GB" w:eastAsia="en-AU"/>
        </w:rPr>
        <w:t xml:space="preserve"> </w:t>
      </w:r>
      <w:r w:rsidR="00CF4292">
        <w:rPr>
          <w:rFonts w:ascii="Cambria" w:eastAsia="Times New Roman" w:hAnsi="Cambria" w:cs="Times New Roman"/>
          <w:szCs w:val="24"/>
          <w:lang w:val="en-GB" w:eastAsia="en-AU"/>
        </w:rPr>
        <w:t>or subscriber</w:t>
      </w:r>
      <w:r w:rsidRPr="00BC0C1B">
        <w:rPr>
          <w:rFonts w:ascii="Cambria" w:eastAsia="Times New Roman" w:hAnsi="Cambria" w:cs="Times New Roman"/>
          <w:szCs w:val="24"/>
          <w:lang w:val="en-GB" w:eastAsia="en-AU"/>
        </w:rPr>
        <w:t xml:space="preserve"> entity is disclosed </w:t>
      </w:r>
      <w:r w:rsidRPr="00BC0C1B">
        <w:rPr>
          <w:rFonts w:ascii="Cambria" w:eastAsia="Times New Roman" w:hAnsi="Cambria" w:cs="Times New Roman"/>
          <w:szCs w:val="24"/>
          <w:lang w:val="en-GB" w:eastAsia="en-AU"/>
        </w:rPr>
        <w:lastRenderedPageBreak/>
        <w:t xml:space="preserve">to any external entities to </w:t>
      </w:r>
      <w:r w:rsidR="00496D3E">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unless the disclosure is in accordance with IPP 11 of the Privacy Act. This means that information may only be disclosed:</w:t>
      </w:r>
    </w:p>
    <w:p w14:paraId="41DC7714" w14:textId="77777777" w:rsidR="00BC0C1B" w:rsidRPr="00BC0C1B" w:rsidRDefault="00BC0C1B" w:rsidP="00F63A95">
      <w:pPr>
        <w:numPr>
          <w:ilvl w:val="0"/>
          <w:numId w:val="4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where the individual is reasonably likely to have been made aware or made aware through a privacy policy statement (which must contain particular details) that certain information is routinely passed to specific entities outside </w:t>
      </w:r>
      <w:r w:rsidR="00496D3E">
        <w:rPr>
          <w:rFonts w:ascii="Cambria" w:eastAsia="Times New Roman" w:hAnsi="Cambria" w:cs="Times New Roman"/>
          <w:szCs w:val="20"/>
          <w:lang w:eastAsia="en-AU"/>
        </w:rPr>
        <w:t xml:space="preserve">the </w:t>
      </w:r>
      <w:r w:rsidR="00496D3E">
        <w:rPr>
          <w:rFonts w:ascii="Cambria" w:eastAsia="Times New Roman" w:hAnsi="Cambria" w:cs="Times New Roman"/>
          <w:szCs w:val="24"/>
          <w:lang w:val="en-GB" w:eastAsia="en-AU"/>
        </w:rPr>
        <w:t>New Zealand Government</w:t>
      </w:r>
      <w:r w:rsidRPr="00BC0C1B">
        <w:rPr>
          <w:rFonts w:ascii="Cambria" w:eastAsia="Times New Roman" w:hAnsi="Cambria" w:cs="Times New Roman"/>
          <w:szCs w:val="20"/>
          <w:lang w:eastAsia="en-AU"/>
        </w:rPr>
        <w:t>;</w:t>
      </w:r>
    </w:p>
    <w:p w14:paraId="41D10306" w14:textId="77777777" w:rsidR="00BC0C1B" w:rsidRPr="00BC0C1B" w:rsidRDefault="00BC0C1B" w:rsidP="00F63A95">
      <w:pPr>
        <w:numPr>
          <w:ilvl w:val="0"/>
          <w:numId w:val="4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where the individual has consented to the disclosure;</w:t>
      </w:r>
    </w:p>
    <w:p w14:paraId="0A6DCA6F" w14:textId="77777777" w:rsidR="00BC0C1B" w:rsidRPr="00BC0C1B" w:rsidRDefault="00BC0C1B" w:rsidP="00F63A95">
      <w:pPr>
        <w:numPr>
          <w:ilvl w:val="0"/>
          <w:numId w:val="4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where it is required by or authorised by law;</w:t>
      </w:r>
    </w:p>
    <w:p w14:paraId="30FBC237" w14:textId="77777777" w:rsidR="00BC0C1B" w:rsidRPr="00BC0C1B" w:rsidRDefault="00BC0C1B" w:rsidP="00F63A95">
      <w:pPr>
        <w:numPr>
          <w:ilvl w:val="0"/>
          <w:numId w:val="4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for the enforcement of a criminal law or a law imposing a pecuniary penalty, or for the protection of public revenue; or</w:t>
      </w:r>
    </w:p>
    <w:p w14:paraId="4556932B" w14:textId="77777777" w:rsidR="00BC0C1B" w:rsidRDefault="00BC0C1B" w:rsidP="00F63A95">
      <w:pPr>
        <w:numPr>
          <w:ilvl w:val="0"/>
          <w:numId w:val="45"/>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where</w:t>
      </w:r>
      <w:proofErr w:type="gramEnd"/>
      <w:r w:rsidRPr="00BC0C1B">
        <w:rPr>
          <w:rFonts w:ascii="Cambria" w:eastAsia="Times New Roman" w:hAnsi="Cambria" w:cs="Times New Roman"/>
          <w:szCs w:val="20"/>
          <w:lang w:eastAsia="en-AU"/>
        </w:rPr>
        <w:t xml:space="preserve"> it is necessary to prevent or lessen a serious or imminent threat to life or health.</w:t>
      </w:r>
    </w:p>
    <w:p w14:paraId="2558B4A3" w14:textId="77777777" w:rsidR="00A14DBF" w:rsidRPr="00BC0C1B" w:rsidRDefault="00A14DBF" w:rsidP="00A14DBF">
      <w:pPr>
        <w:spacing w:after="120" w:line="240" w:lineRule="auto"/>
        <w:ind w:left="851"/>
        <w:contextualSpacing/>
        <w:rPr>
          <w:rFonts w:ascii="Cambria" w:eastAsia="Times New Roman" w:hAnsi="Cambria" w:cs="Times New Roman"/>
          <w:szCs w:val="20"/>
          <w:lang w:eastAsia="en-AU"/>
        </w:rPr>
      </w:pPr>
    </w:p>
    <w:p w14:paraId="571686CA" w14:textId="77777777" w:rsidR="00BC0C1B" w:rsidRPr="00BC0C1B" w:rsidRDefault="00496D3E"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w:t>
      </w:r>
      <w:r w:rsidR="00BC0C1B" w:rsidRPr="00BC0C1B">
        <w:rPr>
          <w:rFonts w:ascii="Cambria" w:eastAsia="Times New Roman" w:hAnsi="Cambria" w:cs="Times New Roman"/>
          <w:szCs w:val="24"/>
          <w:lang w:val="en-GB" w:eastAsia="en-AU"/>
        </w:rPr>
        <w:t>personnel</w:t>
      </w:r>
      <w:r w:rsidR="00520B2F">
        <w:rPr>
          <w:rFonts w:ascii="Cambria" w:eastAsia="Times New Roman" w:hAnsi="Cambria" w:cs="Times New Roman"/>
          <w:szCs w:val="24"/>
          <w:lang w:val="en-GB" w:eastAsia="en-AU"/>
        </w:rPr>
        <w:t xml:space="preserve"> and subscribers</w:t>
      </w:r>
      <w:r w:rsidR="00BC0C1B" w:rsidRPr="00BC0C1B">
        <w:rPr>
          <w:rFonts w:ascii="Cambria" w:eastAsia="Times New Roman" w:hAnsi="Cambria" w:cs="Times New Roman"/>
          <w:szCs w:val="24"/>
          <w:lang w:val="en-GB" w:eastAsia="en-AU"/>
        </w:rPr>
        <w:t xml:space="preserve"> are entitled to access Personal Information about themselves in the PKI in accordance with IPP 6 of the Privacy Act. This information can be obtaine</w:t>
      </w:r>
      <w:r w:rsidR="00520B2F">
        <w:rPr>
          <w:rFonts w:ascii="Cambria" w:eastAsia="Times New Roman" w:hAnsi="Cambria" w:cs="Times New Roman"/>
          <w:szCs w:val="24"/>
          <w:lang w:val="en-GB" w:eastAsia="en-AU"/>
        </w:rPr>
        <w:t>d by sending a signed and dated letter</w:t>
      </w:r>
      <w:r w:rsidR="00BC0C1B" w:rsidRPr="00BC0C1B">
        <w:rPr>
          <w:rFonts w:ascii="Cambria" w:eastAsia="Times New Roman" w:hAnsi="Cambria" w:cs="Times New Roman"/>
          <w:szCs w:val="24"/>
          <w:lang w:val="en-GB" w:eastAsia="en-AU"/>
        </w:rPr>
        <w:t xml:space="preserve"> to </w:t>
      </w:r>
      <w:r w:rsidR="002C218B">
        <w:rPr>
          <w:rFonts w:ascii="Cambria" w:eastAsia="Times New Roman" w:hAnsi="Cambria" w:cs="Times New Roman"/>
          <w:szCs w:val="24"/>
          <w:lang w:val="en-GB" w:eastAsia="en-AU"/>
        </w:rPr>
        <w:t>the Lead Agency</w:t>
      </w:r>
      <w:r w:rsidR="00BC0C1B" w:rsidRPr="00BC0C1B">
        <w:rPr>
          <w:rFonts w:ascii="Cambria" w:eastAsia="Times New Roman" w:hAnsi="Cambria" w:cs="Times New Roman"/>
          <w:szCs w:val="24"/>
          <w:lang w:val="en-GB" w:eastAsia="en-AU"/>
        </w:rPr>
        <w:t xml:space="preserve">, requesting the relevant data. The </w:t>
      </w:r>
      <w:r w:rsidR="00520B2F">
        <w:rPr>
          <w:rFonts w:ascii="Cambria" w:eastAsia="Times New Roman" w:hAnsi="Cambria" w:cs="Times New Roman"/>
          <w:szCs w:val="24"/>
          <w:lang w:val="en-GB" w:eastAsia="en-AU"/>
        </w:rPr>
        <w:t>letter</w:t>
      </w:r>
      <w:r w:rsidR="00BC0C1B" w:rsidRPr="00BC0C1B">
        <w:rPr>
          <w:rFonts w:ascii="Cambria" w:eastAsia="Times New Roman" w:hAnsi="Cambria" w:cs="Times New Roman"/>
          <w:szCs w:val="24"/>
          <w:lang w:val="en-GB" w:eastAsia="en-AU"/>
        </w:rPr>
        <w:t xml:space="preserve"> should include the person’s full name, organisation unit and contact details and</w:t>
      </w:r>
      <w:r w:rsidR="002C218B">
        <w:rPr>
          <w:rFonts w:ascii="Cambria" w:eastAsia="Times New Roman" w:hAnsi="Cambria" w:cs="Times New Roman"/>
          <w:szCs w:val="24"/>
          <w:lang w:val="en-GB" w:eastAsia="en-AU"/>
        </w:rPr>
        <w:t xml:space="preserve"> the Lead Agency will authorise</w:t>
      </w:r>
      <w:r w:rsidR="00BC0C1B" w:rsidRPr="00BC0C1B">
        <w:rPr>
          <w:rFonts w:ascii="Cambria" w:eastAsia="Times New Roman" w:hAnsi="Cambria" w:cs="Times New Roman"/>
          <w:szCs w:val="24"/>
          <w:lang w:val="en-GB" w:eastAsia="en-AU"/>
        </w:rPr>
        <w:t xml:space="preserve"> PKI staff </w:t>
      </w:r>
      <w:r w:rsidR="002C218B">
        <w:rPr>
          <w:rFonts w:ascii="Cambria" w:eastAsia="Times New Roman" w:hAnsi="Cambria" w:cs="Times New Roman"/>
          <w:szCs w:val="24"/>
          <w:lang w:val="en-GB" w:eastAsia="en-AU"/>
        </w:rPr>
        <w:t>to</w:t>
      </w:r>
      <w:r w:rsidR="002C218B" w:rsidRPr="00BC0C1B">
        <w:rPr>
          <w:rFonts w:ascii="Cambria" w:eastAsia="Times New Roman" w:hAnsi="Cambria" w:cs="Times New Roman"/>
          <w:szCs w:val="24"/>
          <w:lang w:val="en-GB" w:eastAsia="en-AU"/>
        </w:rPr>
        <w:t xml:space="preserve"> </w:t>
      </w:r>
      <w:r w:rsidR="00BC0C1B" w:rsidRPr="00BC0C1B">
        <w:rPr>
          <w:rFonts w:ascii="Cambria" w:eastAsia="Times New Roman" w:hAnsi="Cambria" w:cs="Times New Roman"/>
          <w:szCs w:val="24"/>
          <w:lang w:val="en-GB" w:eastAsia="en-AU"/>
        </w:rPr>
        <w:t xml:space="preserve">action the request. </w:t>
      </w:r>
    </w:p>
    <w:p w14:paraId="163DC85B"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Only authorised PKI staff, under two party control, are permitted to access data about individual personnel. Access by these authorised persons will be in accordance with the appropriate IPPs of the Privacy Act. The Privacy Commissioner has the right under the Privacy Act to conduct audits to ascertain whether Personal Information records are being maintained in accordance with the IPPs.</w:t>
      </w:r>
    </w:p>
    <w:p w14:paraId="5B3BFDC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Any </w:t>
      </w:r>
      <w:r w:rsidR="00527D35">
        <w:rPr>
          <w:rFonts w:ascii="Cambria" w:eastAsia="Times New Roman" w:hAnsi="Cambria" w:cs="Times New Roman"/>
          <w:szCs w:val="24"/>
          <w:lang w:val="en-GB" w:eastAsia="en-AU"/>
        </w:rPr>
        <w:t>New Zealand Government</w:t>
      </w:r>
      <w:r w:rsidR="00527D35"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person</w:t>
      </w:r>
      <w:r w:rsidR="00520B2F">
        <w:rPr>
          <w:rFonts w:ascii="Cambria" w:eastAsia="Times New Roman" w:hAnsi="Cambria" w:cs="Times New Roman"/>
          <w:szCs w:val="24"/>
          <w:lang w:val="en-GB" w:eastAsia="en-AU"/>
        </w:rPr>
        <w:t xml:space="preserve"> or subscriber</w:t>
      </w:r>
      <w:r w:rsidRPr="00BC0C1B">
        <w:rPr>
          <w:rFonts w:ascii="Cambria" w:eastAsia="Times New Roman" w:hAnsi="Cambria" w:cs="Times New Roman"/>
          <w:szCs w:val="24"/>
          <w:lang w:val="en-GB" w:eastAsia="en-AU"/>
        </w:rPr>
        <w:t xml:space="preserve"> is able to request changes to their own information in the PKI. Changes will, however, be subject to verification of the identity of the person requesting the change, preventing unauthorised persons from accessing or altering information. </w:t>
      </w:r>
    </w:p>
    <w:p w14:paraId="2783E0B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2618" w:name="_Toc130491744"/>
      <w:bookmarkStart w:id="2619" w:name="_Toc166312822"/>
      <w:bookmarkStart w:id="2620" w:name="_Toc246766598"/>
      <w:r w:rsidRPr="00BC0C1B">
        <w:rPr>
          <w:rFonts w:ascii="Cambria" w:eastAsia="Times New Roman" w:hAnsi="Cambria" w:cs="Times New Roman"/>
          <w:szCs w:val="24"/>
          <w:lang w:val="en-GB" w:eastAsia="en-AU"/>
        </w:rPr>
        <w:t xml:space="preserve">Where changes to Personal Information (e-mail address and name) affect the contents of digital certificates, revocation and reissue of the affected certificates is required. </w:t>
      </w:r>
    </w:p>
    <w:p w14:paraId="0951688A" w14:textId="77777777" w:rsidR="00BC0C1B" w:rsidRPr="00BC0C1B" w:rsidRDefault="00BC0C1B" w:rsidP="00EF6875">
      <w:pPr>
        <w:pStyle w:val="Heading3"/>
      </w:pPr>
      <w:bookmarkStart w:id="2621" w:name="_Toc325181252"/>
      <w:bookmarkStart w:id="2622" w:name="_Toc325181530"/>
      <w:bookmarkStart w:id="2623" w:name="_Toc325181796"/>
      <w:bookmarkStart w:id="2624" w:name="_Toc325182930"/>
      <w:bookmarkStart w:id="2625" w:name="_Toc325183779"/>
      <w:bookmarkStart w:id="2626" w:name="_Toc297149807"/>
      <w:r w:rsidRPr="00BC0C1B">
        <w:t>Other information disclosure circumstances</w:t>
      </w:r>
      <w:bookmarkEnd w:id="2618"/>
      <w:bookmarkEnd w:id="2619"/>
      <w:bookmarkEnd w:id="2620"/>
      <w:bookmarkEnd w:id="2621"/>
      <w:bookmarkEnd w:id="2622"/>
      <w:bookmarkEnd w:id="2623"/>
      <w:bookmarkEnd w:id="2624"/>
      <w:bookmarkEnd w:id="2625"/>
      <w:bookmarkEnd w:id="2626"/>
    </w:p>
    <w:p w14:paraId="13241A4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stipulation.</w:t>
      </w:r>
    </w:p>
    <w:p w14:paraId="6B0FD1DA" w14:textId="77777777" w:rsidR="00BC0C1B" w:rsidRPr="00D20676" w:rsidRDefault="00BC0C1B" w:rsidP="00EF6875">
      <w:pPr>
        <w:pStyle w:val="Heading2"/>
      </w:pPr>
      <w:bookmarkStart w:id="2627" w:name="_Toc237159618"/>
      <w:bookmarkStart w:id="2628" w:name="_Toc246766599"/>
      <w:bookmarkStart w:id="2629" w:name="_Toc325181253"/>
      <w:bookmarkStart w:id="2630" w:name="_Toc325181531"/>
      <w:bookmarkStart w:id="2631" w:name="_Toc325181797"/>
      <w:bookmarkStart w:id="2632" w:name="_Toc325182931"/>
      <w:bookmarkStart w:id="2633" w:name="_Toc325183780"/>
      <w:bookmarkStart w:id="2634" w:name="_Toc297149808"/>
      <w:bookmarkStart w:id="2635" w:name="_Toc446408883"/>
      <w:bookmarkStart w:id="2636" w:name="_Toc130491745"/>
      <w:bookmarkStart w:id="2637" w:name="_Toc166312823"/>
      <w:r w:rsidRPr="00D20676">
        <w:t>Intellectual property rights</w:t>
      </w:r>
      <w:bookmarkEnd w:id="2627"/>
      <w:bookmarkEnd w:id="2628"/>
      <w:bookmarkEnd w:id="2629"/>
      <w:bookmarkEnd w:id="2630"/>
      <w:bookmarkEnd w:id="2631"/>
      <w:bookmarkEnd w:id="2632"/>
      <w:bookmarkEnd w:id="2633"/>
      <w:bookmarkEnd w:id="2634"/>
      <w:bookmarkEnd w:id="2635"/>
    </w:p>
    <w:bookmarkEnd w:id="2636"/>
    <w:bookmarkEnd w:id="2637"/>
    <w:p w14:paraId="58F298C5" w14:textId="77777777" w:rsidR="00BC0C1B" w:rsidRPr="00D20676" w:rsidRDefault="00BC0C1B" w:rsidP="00BC0C1B">
      <w:pPr>
        <w:spacing w:after="120" w:line="240" w:lineRule="auto"/>
        <w:jc w:val="both"/>
        <w:rPr>
          <w:rFonts w:ascii="Cambria" w:eastAsia="Times New Roman" w:hAnsi="Cambria" w:cs="Times New Roman"/>
          <w:szCs w:val="24"/>
          <w:lang w:val="en-GB" w:eastAsia="en-AU"/>
        </w:rPr>
      </w:pPr>
      <w:r w:rsidRPr="00D20676">
        <w:rPr>
          <w:rFonts w:ascii="Cambria" w:eastAsia="Times New Roman" w:hAnsi="Cambria" w:cs="Times New Roman"/>
          <w:szCs w:val="24"/>
          <w:lang w:val="en-GB" w:eastAsia="en-AU"/>
        </w:rPr>
        <w:t>Unless otherwise agreed between the relevant parties:</w:t>
      </w:r>
    </w:p>
    <w:p w14:paraId="6DDBB214" w14:textId="77777777" w:rsidR="00BC0C1B" w:rsidRPr="00D20676" w:rsidRDefault="00BC0C1B" w:rsidP="00F63A95">
      <w:pPr>
        <w:numPr>
          <w:ilvl w:val="0"/>
          <w:numId w:val="46"/>
        </w:numPr>
        <w:spacing w:after="120" w:line="240" w:lineRule="auto"/>
        <w:contextualSpacing/>
        <w:rPr>
          <w:rFonts w:ascii="Cambria" w:eastAsia="Times New Roman" w:hAnsi="Cambria" w:cs="Times New Roman"/>
          <w:szCs w:val="20"/>
          <w:lang w:eastAsia="en-AU"/>
        </w:rPr>
      </w:pPr>
      <w:r w:rsidRPr="00D20676">
        <w:rPr>
          <w:rFonts w:ascii="Cambria" w:eastAsia="Times New Roman" w:hAnsi="Cambria" w:cs="Times New Roman"/>
          <w:szCs w:val="20"/>
          <w:lang w:eastAsia="en-AU"/>
        </w:rPr>
        <w:t xml:space="preserve">Intellectual Property Rights (IPR) in the Approved Documents, the Certificate Directory and the CRL are owned by </w:t>
      </w:r>
      <w:r w:rsidR="00527D35" w:rsidRPr="00D20676">
        <w:rPr>
          <w:rFonts w:ascii="Cambria" w:eastAsia="Times New Roman" w:hAnsi="Cambria" w:cs="Times New Roman"/>
          <w:szCs w:val="20"/>
          <w:lang w:eastAsia="en-AU"/>
        </w:rPr>
        <w:t xml:space="preserve">the </w:t>
      </w:r>
      <w:r w:rsidR="00527D35" w:rsidRPr="00D20676">
        <w:rPr>
          <w:rFonts w:ascii="Cambria" w:eastAsia="Times New Roman" w:hAnsi="Cambria" w:cs="Times New Roman"/>
          <w:szCs w:val="24"/>
          <w:lang w:val="en-GB" w:eastAsia="en-AU"/>
        </w:rPr>
        <w:t>New Zealand Government</w:t>
      </w:r>
      <w:r w:rsidRPr="00D20676">
        <w:rPr>
          <w:rFonts w:ascii="Cambria" w:eastAsia="Times New Roman" w:hAnsi="Cambria" w:cs="Times New Roman"/>
          <w:szCs w:val="20"/>
          <w:lang w:eastAsia="en-AU"/>
        </w:rPr>
        <w:t>;</w:t>
      </w:r>
    </w:p>
    <w:p w14:paraId="204B946A" w14:textId="77777777" w:rsidR="00BC0C1B" w:rsidRPr="00D20676" w:rsidRDefault="00BC0C1B" w:rsidP="00F63A95">
      <w:pPr>
        <w:numPr>
          <w:ilvl w:val="0"/>
          <w:numId w:val="46"/>
        </w:numPr>
        <w:spacing w:after="120" w:line="240" w:lineRule="auto"/>
        <w:contextualSpacing/>
        <w:rPr>
          <w:rFonts w:ascii="Cambria" w:eastAsia="Times New Roman" w:hAnsi="Cambria" w:cs="Times New Roman"/>
          <w:szCs w:val="20"/>
          <w:lang w:eastAsia="en-AU"/>
        </w:rPr>
      </w:pPr>
      <w:r w:rsidRPr="00D20676">
        <w:rPr>
          <w:rFonts w:ascii="Cambria" w:eastAsia="Times New Roman" w:hAnsi="Cambria" w:cs="Times New Roman"/>
          <w:szCs w:val="20"/>
          <w:lang w:eastAsia="en-AU"/>
        </w:rPr>
        <w:t xml:space="preserve">IPR in Certificates are owned by </w:t>
      </w:r>
      <w:r w:rsidR="00527D35" w:rsidRPr="00D20676">
        <w:rPr>
          <w:rFonts w:ascii="Cambria" w:eastAsia="Times New Roman" w:hAnsi="Cambria" w:cs="Times New Roman"/>
          <w:szCs w:val="20"/>
          <w:lang w:eastAsia="en-AU"/>
        </w:rPr>
        <w:t xml:space="preserve">the </w:t>
      </w:r>
      <w:r w:rsidR="00527D35" w:rsidRPr="00D20676">
        <w:rPr>
          <w:rFonts w:ascii="Cambria" w:eastAsia="Times New Roman" w:hAnsi="Cambria" w:cs="Times New Roman"/>
          <w:szCs w:val="24"/>
          <w:lang w:val="en-GB" w:eastAsia="en-AU"/>
        </w:rPr>
        <w:t>New Zealand Government</w:t>
      </w:r>
      <w:r w:rsidRPr="00D20676">
        <w:rPr>
          <w:rFonts w:ascii="Cambria" w:eastAsia="Times New Roman" w:hAnsi="Cambria" w:cs="Times New Roman"/>
          <w:szCs w:val="20"/>
          <w:lang w:eastAsia="en-AU"/>
        </w:rPr>
        <w:t>, subject to any pre-existing IPR which may exist in the Certificates or the Certificate Information;</w:t>
      </w:r>
    </w:p>
    <w:p w14:paraId="0E8976C2" w14:textId="77777777" w:rsidR="00BC0C1B" w:rsidRPr="00D20676" w:rsidRDefault="00BC0C1B" w:rsidP="00F63A95">
      <w:pPr>
        <w:numPr>
          <w:ilvl w:val="0"/>
          <w:numId w:val="46"/>
        </w:numPr>
        <w:spacing w:after="120" w:line="240" w:lineRule="auto"/>
        <w:contextualSpacing/>
        <w:rPr>
          <w:rFonts w:ascii="Cambria" w:eastAsia="Times New Roman" w:hAnsi="Cambria" w:cs="Times New Roman"/>
          <w:szCs w:val="20"/>
          <w:lang w:eastAsia="en-AU"/>
        </w:rPr>
      </w:pPr>
      <w:r w:rsidRPr="00D20676">
        <w:rPr>
          <w:rFonts w:ascii="Cambria" w:eastAsia="Times New Roman" w:hAnsi="Cambria" w:cs="Times New Roman"/>
          <w:szCs w:val="20"/>
          <w:lang w:eastAsia="en-AU"/>
        </w:rPr>
        <w:t>the entity generating the key pairs own any IPR in the key pairs; and</w:t>
      </w:r>
    </w:p>
    <w:p w14:paraId="4A9DB88F" w14:textId="77777777" w:rsidR="00BC0C1B" w:rsidRPr="00D20676" w:rsidRDefault="00BC0C1B" w:rsidP="00F63A95">
      <w:pPr>
        <w:numPr>
          <w:ilvl w:val="0"/>
          <w:numId w:val="46"/>
        </w:numPr>
        <w:spacing w:after="120" w:line="240" w:lineRule="auto"/>
        <w:contextualSpacing/>
        <w:rPr>
          <w:rFonts w:ascii="Cambria" w:eastAsia="Times New Roman" w:hAnsi="Cambria" w:cs="Times New Roman"/>
          <w:szCs w:val="20"/>
          <w:lang w:eastAsia="en-AU"/>
        </w:rPr>
      </w:pPr>
      <w:proofErr w:type="gramStart"/>
      <w:r w:rsidRPr="00D20676">
        <w:rPr>
          <w:rFonts w:ascii="Cambria" w:eastAsia="Times New Roman" w:hAnsi="Cambria" w:cs="Times New Roman"/>
          <w:szCs w:val="20"/>
          <w:lang w:eastAsia="en-AU"/>
        </w:rPr>
        <w:t>the</w:t>
      </w:r>
      <w:proofErr w:type="gramEnd"/>
      <w:r w:rsidRPr="00D20676">
        <w:rPr>
          <w:rFonts w:ascii="Cambria" w:eastAsia="Times New Roman" w:hAnsi="Cambria" w:cs="Times New Roman"/>
          <w:szCs w:val="20"/>
          <w:lang w:eastAsia="en-AU"/>
        </w:rPr>
        <w:t xml:space="preserve"> Distinguished Names of all CAs of the </w:t>
      </w:r>
      <w:r w:rsidR="00527D35" w:rsidRPr="00D20676">
        <w:rPr>
          <w:rFonts w:ascii="Cambria" w:eastAsia="Times New Roman" w:hAnsi="Cambria" w:cs="Times New Roman"/>
          <w:szCs w:val="24"/>
          <w:lang w:val="en-GB" w:eastAsia="en-AU"/>
        </w:rPr>
        <w:t xml:space="preserve">New Zealand Government </w:t>
      </w:r>
      <w:r w:rsidRPr="00D20676">
        <w:rPr>
          <w:rFonts w:ascii="Cambria" w:eastAsia="Times New Roman" w:hAnsi="Cambria" w:cs="Times New Roman"/>
          <w:szCs w:val="20"/>
          <w:lang w:eastAsia="en-AU"/>
        </w:rPr>
        <w:t xml:space="preserve">PKI remain the sole property of </w:t>
      </w:r>
      <w:r w:rsidR="00527D35" w:rsidRPr="00D20676">
        <w:rPr>
          <w:rFonts w:ascii="Cambria" w:eastAsia="Times New Roman" w:hAnsi="Cambria" w:cs="Times New Roman"/>
          <w:szCs w:val="20"/>
          <w:lang w:eastAsia="en-AU"/>
        </w:rPr>
        <w:t xml:space="preserve">the </w:t>
      </w:r>
      <w:r w:rsidR="00527D35" w:rsidRPr="00D20676">
        <w:rPr>
          <w:rFonts w:ascii="Cambria" w:eastAsia="Times New Roman" w:hAnsi="Cambria" w:cs="Times New Roman"/>
          <w:szCs w:val="24"/>
          <w:lang w:val="en-GB" w:eastAsia="en-AU"/>
        </w:rPr>
        <w:t>New Zealand Government</w:t>
      </w:r>
      <w:r w:rsidRPr="00D20676">
        <w:rPr>
          <w:rFonts w:ascii="Cambria" w:eastAsia="Times New Roman" w:hAnsi="Cambria" w:cs="Times New Roman"/>
          <w:szCs w:val="20"/>
          <w:lang w:eastAsia="en-AU"/>
        </w:rPr>
        <w:t>.</w:t>
      </w:r>
    </w:p>
    <w:p w14:paraId="1FBE15C0" w14:textId="77777777" w:rsidR="00BC0C1B" w:rsidRPr="00BC0C1B" w:rsidRDefault="00BC0C1B" w:rsidP="00BC0C1B">
      <w:pPr>
        <w:spacing w:before="120" w:after="120" w:line="240" w:lineRule="auto"/>
        <w:jc w:val="both"/>
        <w:rPr>
          <w:rFonts w:ascii="Cambria" w:eastAsia="Times New Roman" w:hAnsi="Cambria" w:cs="Times New Roman"/>
          <w:szCs w:val="24"/>
          <w:lang w:val="en-GB" w:eastAsia="en-AU"/>
        </w:rPr>
      </w:pPr>
      <w:r w:rsidRPr="00D20676">
        <w:rPr>
          <w:rFonts w:ascii="Cambria" w:eastAsia="Times New Roman" w:hAnsi="Cambria" w:cs="Times New Roman"/>
          <w:szCs w:val="24"/>
          <w:lang w:val="en-GB" w:eastAsia="en-AU"/>
        </w:rPr>
        <w:t xml:space="preserve">The IPR owners of Certificates, </w:t>
      </w:r>
      <w:r w:rsidRPr="00D20676">
        <w:rPr>
          <w:rFonts w:ascii="Cambria" w:eastAsia="Times New Roman" w:hAnsi="Cambria" w:cs="Times New Roman"/>
          <w:i/>
          <w:szCs w:val="24"/>
          <w:lang w:val="en-GB" w:eastAsia="en-AU"/>
        </w:rPr>
        <w:t>Distinguished Names</w:t>
      </w:r>
      <w:r w:rsidRPr="00D20676">
        <w:rPr>
          <w:rFonts w:ascii="Cambria" w:eastAsia="Times New Roman" w:hAnsi="Cambria" w:cs="Times New Roman"/>
          <w:szCs w:val="24"/>
          <w:lang w:val="en-GB" w:eastAsia="en-AU"/>
        </w:rPr>
        <w:t xml:space="preserve"> and key pairs (IP Owner) grants to any other relevant entity, which has a requirement under this CPS, the CP or the other Approved Documents to use that intellectual property, the rights it reasonably requires to perform that entity’s roles, functions and obligations under this CPS, the CP or the Approved Documents.</w:t>
      </w:r>
    </w:p>
    <w:p w14:paraId="5A552B6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Where an entity is required under this CPS, the CP or another Approved Document to use any software or other item owned by, or licensed to, a PKI Service Provider, that PKI Service Provider grants to the relevant entity any rights it reasonably requires to use that software or other item for the purposes of discharging that requirement.</w:t>
      </w:r>
    </w:p>
    <w:p w14:paraId="106E3721"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IPR owner warrants that:</w:t>
      </w:r>
    </w:p>
    <w:p w14:paraId="6F45AF5F" w14:textId="77777777" w:rsidR="00BC0C1B" w:rsidRPr="00BC0C1B" w:rsidRDefault="00BC0C1B" w:rsidP="00F63A95">
      <w:pPr>
        <w:numPr>
          <w:ilvl w:val="0"/>
          <w:numId w:val="4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it has all the rights necessary to grant </w:t>
      </w:r>
      <w:r w:rsidR="00520B2F">
        <w:rPr>
          <w:rFonts w:ascii="Cambria" w:eastAsia="Times New Roman" w:hAnsi="Cambria" w:cs="Times New Roman"/>
          <w:szCs w:val="20"/>
          <w:lang w:eastAsia="en-AU"/>
        </w:rPr>
        <w:t>t</w:t>
      </w:r>
      <w:r w:rsidR="006D667E">
        <w:rPr>
          <w:rFonts w:ascii="Cambria" w:eastAsia="Times New Roman" w:hAnsi="Cambria" w:cs="Times New Roman"/>
          <w:szCs w:val="20"/>
          <w:lang w:eastAsia="en-AU"/>
        </w:rPr>
        <w:t>he licences described in this 9</w:t>
      </w:r>
      <w:r w:rsidRPr="00BC0C1B">
        <w:rPr>
          <w:rFonts w:ascii="Cambria" w:eastAsia="Times New Roman" w:hAnsi="Cambria" w:cs="Times New Roman"/>
          <w:szCs w:val="20"/>
          <w:lang w:eastAsia="en-AU"/>
        </w:rPr>
        <w:t>.5; and</w:t>
      </w:r>
    </w:p>
    <w:p w14:paraId="5F65CD2A" w14:textId="77777777" w:rsidR="00BC0C1B" w:rsidRPr="00BC0C1B" w:rsidRDefault="00BC0C1B" w:rsidP="00F63A95">
      <w:pPr>
        <w:numPr>
          <w:ilvl w:val="0"/>
          <w:numId w:val="4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lastRenderedPageBreak/>
        <w:t>use by relevant entities of the relevant IPR pursuant to this CPS, the CP or other Approved Documents will not infringe the IPR of a third party.</w:t>
      </w:r>
    </w:p>
    <w:p w14:paraId="5F7CB59F" w14:textId="77777777" w:rsidR="00BC0C1B" w:rsidRPr="00BC0C1B" w:rsidRDefault="00BC0C1B" w:rsidP="00EF6875">
      <w:pPr>
        <w:pStyle w:val="Heading2"/>
      </w:pPr>
      <w:bookmarkStart w:id="2638" w:name="_Toc237159619"/>
      <w:bookmarkStart w:id="2639" w:name="_Toc246766600"/>
      <w:bookmarkStart w:id="2640" w:name="_Toc325181254"/>
      <w:bookmarkStart w:id="2641" w:name="_Toc325181532"/>
      <w:bookmarkStart w:id="2642" w:name="_Toc325181798"/>
      <w:bookmarkStart w:id="2643" w:name="_Toc325182932"/>
      <w:bookmarkStart w:id="2644" w:name="_Toc325183781"/>
      <w:bookmarkStart w:id="2645" w:name="_Toc297149809"/>
      <w:bookmarkStart w:id="2646" w:name="_Toc446408884"/>
      <w:bookmarkStart w:id="2647" w:name="_Toc130491746"/>
      <w:bookmarkStart w:id="2648" w:name="_Toc166312824"/>
      <w:r w:rsidRPr="00BC0C1B">
        <w:t>Representations and warranties</w:t>
      </w:r>
      <w:bookmarkEnd w:id="2638"/>
      <w:bookmarkEnd w:id="2639"/>
      <w:bookmarkEnd w:id="2640"/>
      <w:bookmarkEnd w:id="2641"/>
      <w:bookmarkEnd w:id="2642"/>
      <w:bookmarkEnd w:id="2643"/>
      <w:bookmarkEnd w:id="2644"/>
      <w:bookmarkEnd w:id="2645"/>
      <w:bookmarkEnd w:id="2646"/>
    </w:p>
    <w:bookmarkEnd w:id="2647"/>
    <w:bookmarkEnd w:id="2648"/>
    <w:p w14:paraId="4E508E25" w14:textId="77777777" w:rsidR="00BC0C1B" w:rsidRPr="00BC0C1B" w:rsidRDefault="00527D35"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New Zealand Government</w:t>
      </w:r>
      <w:r w:rsidR="00BC0C1B" w:rsidRPr="00BC0C1B">
        <w:rPr>
          <w:rFonts w:ascii="Cambria" w:eastAsia="Times New Roman" w:hAnsi="Cambria" w:cs="Times New Roman"/>
          <w:szCs w:val="24"/>
          <w:lang w:val="en-GB" w:eastAsia="en-AU"/>
        </w:rPr>
        <w:t xml:space="preserve"> uses this CPS, associated CPs and a Subscriber Agreement to convey conditions of usage of </w:t>
      </w:r>
      <w:r>
        <w:rPr>
          <w:rFonts w:ascii="Cambria" w:eastAsia="Times New Roman" w:hAnsi="Cambria" w:cs="Times New Roman"/>
          <w:szCs w:val="24"/>
          <w:lang w:val="en-GB" w:eastAsia="en-AU"/>
        </w:rPr>
        <w:t>New Zealand Government</w:t>
      </w:r>
      <w:r w:rsidR="00BC0C1B" w:rsidRPr="00BC0C1B">
        <w:rPr>
          <w:rFonts w:ascii="Cambria" w:eastAsia="Times New Roman" w:hAnsi="Cambria" w:cs="Times New Roman"/>
          <w:szCs w:val="24"/>
          <w:lang w:val="en-GB" w:eastAsia="en-AU"/>
        </w:rPr>
        <w:t xml:space="preserve"> certificates to Subscribers and Relying Parties. </w:t>
      </w:r>
    </w:p>
    <w:p w14:paraId="036A052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Participants that may make representations and warranties include </w:t>
      </w:r>
      <w:r w:rsidR="00527D35">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CAs, RAs, Subscribers, Relying Parties, and any other participants as it may become necessary. </w:t>
      </w:r>
    </w:p>
    <w:p w14:paraId="155539C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All parties in the </w:t>
      </w:r>
      <w:r w:rsidR="00527D35">
        <w:rPr>
          <w:rFonts w:ascii="Cambria" w:eastAsia="Times New Roman" w:hAnsi="Cambria" w:cs="Times New Roman"/>
          <w:szCs w:val="24"/>
          <w:lang w:val="en-GB" w:eastAsia="en-AU"/>
        </w:rPr>
        <w:t>New Zealand Government</w:t>
      </w:r>
      <w:r w:rsidR="00527D35"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PKI domain, including </w:t>
      </w:r>
      <w:r w:rsidR="00527D35">
        <w:rPr>
          <w:rFonts w:ascii="Cambria" w:eastAsia="Times New Roman" w:hAnsi="Cambria" w:cs="Times New Roman"/>
          <w:szCs w:val="24"/>
          <w:lang w:val="en-GB" w:eastAsia="en-AU"/>
        </w:rPr>
        <w:t>New Zealand Government</w:t>
      </w:r>
      <w:r w:rsidR="00527D35"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CAs and RAs and Subscribers warrant the integrity of their respective private key(s). If any such party suspects that a private key has been compromised they will promptly notify the appropriate RA.</w:t>
      </w:r>
    </w:p>
    <w:p w14:paraId="019599FA" w14:textId="77777777" w:rsidR="00BC0C1B" w:rsidRPr="00BC0C1B" w:rsidRDefault="00BC0C1B" w:rsidP="00EF6875">
      <w:pPr>
        <w:pStyle w:val="Heading3"/>
      </w:pPr>
      <w:bookmarkStart w:id="2649" w:name="_Toc130491747"/>
      <w:bookmarkStart w:id="2650" w:name="_Toc166312825"/>
      <w:bookmarkStart w:id="2651" w:name="_Toc246766601"/>
      <w:bookmarkStart w:id="2652" w:name="_Toc325181255"/>
      <w:bookmarkStart w:id="2653" w:name="_Toc325181533"/>
      <w:bookmarkStart w:id="2654" w:name="_Toc325181799"/>
      <w:bookmarkStart w:id="2655" w:name="_Toc325182933"/>
      <w:bookmarkStart w:id="2656" w:name="_Toc325183782"/>
      <w:bookmarkStart w:id="2657" w:name="_Toc297149810"/>
      <w:r w:rsidRPr="00BC0C1B">
        <w:t>CA representations and warranties</w:t>
      </w:r>
      <w:bookmarkEnd w:id="2649"/>
      <w:bookmarkEnd w:id="2650"/>
      <w:bookmarkEnd w:id="2651"/>
      <w:bookmarkEnd w:id="2652"/>
      <w:bookmarkEnd w:id="2653"/>
      <w:bookmarkEnd w:id="2654"/>
      <w:bookmarkEnd w:id="2655"/>
      <w:bookmarkEnd w:id="2656"/>
      <w:bookmarkEnd w:id="2657"/>
    </w:p>
    <w:p w14:paraId="6340BEC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CA warrants:</w:t>
      </w:r>
    </w:p>
    <w:p w14:paraId="45E37930" w14:textId="77777777" w:rsidR="00BC0C1B" w:rsidRPr="00BC0C1B" w:rsidRDefault="00BC0C1B" w:rsidP="00F63A95">
      <w:pPr>
        <w:numPr>
          <w:ilvl w:val="0"/>
          <w:numId w:val="4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certificate information provided to it has been accurately transcribed into the certificate;</w:t>
      </w:r>
    </w:p>
    <w:p w14:paraId="42AD01C6" w14:textId="77777777" w:rsidR="00BC0C1B" w:rsidRPr="00BC0C1B" w:rsidRDefault="00BC0C1B" w:rsidP="00F63A95">
      <w:pPr>
        <w:numPr>
          <w:ilvl w:val="0"/>
          <w:numId w:val="4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all other certificate information it generates itself is accurate;</w:t>
      </w:r>
    </w:p>
    <w:p w14:paraId="0229F2E2" w14:textId="77777777" w:rsidR="00BC0C1B" w:rsidRPr="00BC0C1B" w:rsidRDefault="00BC0C1B" w:rsidP="00F63A95">
      <w:pPr>
        <w:numPr>
          <w:ilvl w:val="0"/>
          <w:numId w:val="48"/>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digital certificate operates with functional key pairs; and</w:t>
      </w:r>
    </w:p>
    <w:p w14:paraId="1E577570" w14:textId="77777777" w:rsidR="00BC0C1B" w:rsidRPr="00BC0C1B" w:rsidRDefault="00BC0C1B" w:rsidP="00F63A95">
      <w:pPr>
        <w:numPr>
          <w:ilvl w:val="0"/>
          <w:numId w:val="48"/>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that</w:t>
      </w:r>
      <w:proofErr w:type="gramEnd"/>
      <w:r w:rsidRPr="00BC0C1B">
        <w:rPr>
          <w:rFonts w:ascii="Cambria" w:eastAsia="Times New Roman" w:hAnsi="Cambria" w:cs="Times New Roman"/>
          <w:szCs w:val="20"/>
          <w:lang w:eastAsia="en-AU"/>
        </w:rPr>
        <w:t xml:space="preserve"> at the time it issues a certificate the certificate contains all the elements required by the Certificate Profile as detailed in the relevant CP.</w:t>
      </w:r>
    </w:p>
    <w:p w14:paraId="1C40F90C" w14:textId="77777777" w:rsidR="00BC0C1B" w:rsidRPr="00BC0C1B" w:rsidRDefault="00BC0C1B" w:rsidP="00EF6875">
      <w:pPr>
        <w:pStyle w:val="Heading3"/>
      </w:pPr>
      <w:bookmarkStart w:id="2658" w:name="_Toc130491748"/>
      <w:bookmarkStart w:id="2659" w:name="_Toc166312826"/>
      <w:bookmarkStart w:id="2660" w:name="_Toc246766602"/>
      <w:bookmarkStart w:id="2661" w:name="_Toc325181256"/>
      <w:bookmarkStart w:id="2662" w:name="_Toc325181534"/>
      <w:bookmarkStart w:id="2663" w:name="_Toc325181800"/>
      <w:bookmarkStart w:id="2664" w:name="_Toc325182934"/>
      <w:bookmarkStart w:id="2665" w:name="_Toc325183783"/>
      <w:bookmarkStart w:id="2666" w:name="_Toc297149811"/>
      <w:r w:rsidRPr="00BC0C1B">
        <w:t>RA representations and warranties</w:t>
      </w:r>
      <w:bookmarkEnd w:id="2658"/>
      <w:bookmarkEnd w:id="2659"/>
      <w:bookmarkEnd w:id="2660"/>
      <w:bookmarkEnd w:id="2661"/>
      <w:bookmarkEnd w:id="2662"/>
      <w:bookmarkEnd w:id="2663"/>
      <w:bookmarkEnd w:id="2664"/>
      <w:bookmarkEnd w:id="2665"/>
      <w:bookmarkEnd w:id="2666"/>
    </w:p>
    <w:p w14:paraId="039F040D"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RA warrants the information in the certificate is true to the best of the RAs knowledge after performing identity authentication (registration) procedures with due diligence. </w:t>
      </w:r>
    </w:p>
    <w:p w14:paraId="066B0D2A" w14:textId="77777777" w:rsidR="00BC0C1B" w:rsidRPr="00BC0C1B" w:rsidRDefault="00BC0C1B" w:rsidP="00EF6875">
      <w:pPr>
        <w:pStyle w:val="Heading3"/>
      </w:pPr>
      <w:bookmarkStart w:id="2667" w:name="_Toc160627276"/>
      <w:bookmarkStart w:id="2668" w:name="_Toc161653922"/>
      <w:bookmarkStart w:id="2669" w:name="_Toc161654505"/>
      <w:bookmarkStart w:id="2670" w:name="_Toc130491749"/>
      <w:bookmarkStart w:id="2671" w:name="_Toc166312827"/>
      <w:bookmarkStart w:id="2672" w:name="_Toc246766603"/>
      <w:bookmarkStart w:id="2673" w:name="_Toc325181257"/>
      <w:bookmarkStart w:id="2674" w:name="_Toc325181535"/>
      <w:bookmarkStart w:id="2675" w:name="_Toc325181801"/>
      <w:bookmarkStart w:id="2676" w:name="_Toc325182935"/>
      <w:bookmarkStart w:id="2677" w:name="_Toc325183784"/>
      <w:bookmarkStart w:id="2678" w:name="_Toc297149812"/>
      <w:bookmarkEnd w:id="2667"/>
      <w:bookmarkEnd w:id="2668"/>
      <w:bookmarkEnd w:id="2669"/>
      <w:r w:rsidRPr="00BC0C1B">
        <w:t>Subscriber representations and warranties</w:t>
      </w:r>
      <w:bookmarkEnd w:id="2670"/>
      <w:bookmarkEnd w:id="2671"/>
      <w:bookmarkEnd w:id="2672"/>
      <w:bookmarkEnd w:id="2673"/>
      <w:bookmarkEnd w:id="2674"/>
      <w:bookmarkEnd w:id="2675"/>
      <w:bookmarkEnd w:id="2676"/>
      <w:bookmarkEnd w:id="2677"/>
      <w:bookmarkEnd w:id="2678"/>
    </w:p>
    <w:p w14:paraId="53E4BEB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See relevant CP.</w:t>
      </w:r>
    </w:p>
    <w:p w14:paraId="0974CCF2" w14:textId="77777777" w:rsidR="00BC0C1B" w:rsidRPr="00BC0C1B" w:rsidRDefault="00BC0C1B" w:rsidP="00EF6875">
      <w:pPr>
        <w:pStyle w:val="Heading3"/>
      </w:pPr>
      <w:bookmarkStart w:id="2679" w:name="_Toc130491750"/>
      <w:bookmarkStart w:id="2680" w:name="_Toc166312828"/>
      <w:bookmarkStart w:id="2681" w:name="_Toc246766604"/>
      <w:bookmarkStart w:id="2682" w:name="_Toc325181258"/>
      <w:bookmarkStart w:id="2683" w:name="_Toc325181536"/>
      <w:bookmarkStart w:id="2684" w:name="_Toc325181802"/>
      <w:bookmarkStart w:id="2685" w:name="_Toc325182936"/>
      <w:bookmarkStart w:id="2686" w:name="_Toc325183785"/>
      <w:bookmarkStart w:id="2687" w:name="_Toc297149813"/>
      <w:r w:rsidRPr="00BC0C1B">
        <w:t>Relying party representations and warranties</w:t>
      </w:r>
      <w:bookmarkEnd w:id="2679"/>
      <w:bookmarkEnd w:id="2680"/>
      <w:bookmarkEnd w:id="2681"/>
      <w:bookmarkEnd w:id="2682"/>
      <w:bookmarkEnd w:id="2683"/>
      <w:bookmarkEnd w:id="2684"/>
      <w:bookmarkEnd w:id="2685"/>
      <w:bookmarkEnd w:id="2686"/>
      <w:bookmarkEnd w:id="2687"/>
    </w:p>
    <w:p w14:paraId="60E7135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Relying Parties warrant that they shall:</w:t>
      </w:r>
    </w:p>
    <w:p w14:paraId="1BDCD522" w14:textId="77777777" w:rsidR="00BC0C1B" w:rsidRPr="00BC0C1B" w:rsidRDefault="00BC0C1B" w:rsidP="00F63A95">
      <w:pPr>
        <w:numPr>
          <w:ilvl w:val="0"/>
          <w:numId w:val="49"/>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verify the validity of a digital certificate i.e. verify that the digital certificate is current and has not been revoked or suspended, in the manner specified in the CP under which the digital certificate was issued;</w:t>
      </w:r>
    </w:p>
    <w:p w14:paraId="01E93081" w14:textId="77777777" w:rsidR="00BC0C1B" w:rsidRPr="00BC0C1B" w:rsidRDefault="00BC0C1B" w:rsidP="00F63A95">
      <w:pPr>
        <w:numPr>
          <w:ilvl w:val="0"/>
          <w:numId w:val="49"/>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verify that the digital certificate is being used within the limits specified in the CP under which the digital certificate was issued; and</w:t>
      </w:r>
    </w:p>
    <w:p w14:paraId="69F66C59" w14:textId="77777777" w:rsidR="00BC0C1B" w:rsidRPr="00BC0C1B" w:rsidRDefault="00BC0C1B" w:rsidP="00F63A95">
      <w:pPr>
        <w:numPr>
          <w:ilvl w:val="0"/>
          <w:numId w:val="49"/>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promptly</w:t>
      </w:r>
      <w:proofErr w:type="gramEnd"/>
      <w:r w:rsidRPr="00BC0C1B">
        <w:rPr>
          <w:rFonts w:ascii="Cambria" w:eastAsia="Times New Roman" w:hAnsi="Cambria" w:cs="Times New Roman"/>
          <w:szCs w:val="20"/>
          <w:lang w:eastAsia="en-AU"/>
        </w:rPr>
        <w:t xml:space="preserve"> notify the </w:t>
      </w:r>
      <w:r w:rsidR="00527D35">
        <w:rPr>
          <w:rFonts w:ascii="Cambria" w:eastAsia="Times New Roman" w:hAnsi="Cambria" w:cs="Times New Roman"/>
          <w:szCs w:val="24"/>
          <w:lang w:val="en-GB" w:eastAsia="en-AU"/>
        </w:rPr>
        <w:t>New Zealand Government</w:t>
      </w:r>
      <w:r w:rsidR="00527D35"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0"/>
          <w:lang w:eastAsia="en-AU"/>
        </w:rPr>
        <w:t>PKI in the event that it suspects that there has been a compromise of the Subscriber’s Private Keys.</w:t>
      </w:r>
    </w:p>
    <w:p w14:paraId="2DA787F9" w14:textId="77777777" w:rsidR="00BC0C1B" w:rsidRPr="00BC0C1B" w:rsidRDefault="00BC0C1B" w:rsidP="00EF6875">
      <w:pPr>
        <w:pStyle w:val="Heading3"/>
      </w:pPr>
      <w:bookmarkStart w:id="2688" w:name="_Toc130491751"/>
      <w:bookmarkStart w:id="2689" w:name="_Toc166312829"/>
      <w:bookmarkStart w:id="2690" w:name="_Toc246766605"/>
      <w:bookmarkStart w:id="2691" w:name="_Toc325181259"/>
      <w:bookmarkStart w:id="2692" w:name="_Toc325181537"/>
      <w:bookmarkStart w:id="2693" w:name="_Toc325181803"/>
      <w:bookmarkStart w:id="2694" w:name="_Toc325182937"/>
      <w:bookmarkStart w:id="2695" w:name="_Toc325183786"/>
      <w:bookmarkStart w:id="2696" w:name="_Toc297149814"/>
      <w:r w:rsidRPr="00BC0C1B">
        <w:t>Representations and warranties of other participants</w:t>
      </w:r>
      <w:bookmarkEnd w:id="2688"/>
      <w:bookmarkEnd w:id="2689"/>
      <w:bookmarkEnd w:id="2690"/>
      <w:bookmarkEnd w:id="2691"/>
      <w:bookmarkEnd w:id="2692"/>
      <w:bookmarkEnd w:id="2693"/>
      <w:bookmarkEnd w:id="2694"/>
      <w:bookmarkEnd w:id="2695"/>
      <w:bookmarkEnd w:id="2696"/>
    </w:p>
    <w:p w14:paraId="0F182CAF"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 stipulation.</w:t>
      </w:r>
    </w:p>
    <w:p w14:paraId="2D76E528" w14:textId="77777777" w:rsidR="00BC0C1B" w:rsidRPr="00BC0C1B" w:rsidRDefault="00BC0C1B" w:rsidP="00EF6875">
      <w:pPr>
        <w:pStyle w:val="Heading2"/>
      </w:pPr>
      <w:bookmarkStart w:id="2697" w:name="_Toc237159620"/>
      <w:bookmarkStart w:id="2698" w:name="_Toc246766606"/>
      <w:bookmarkStart w:id="2699" w:name="_Toc325181260"/>
      <w:bookmarkStart w:id="2700" w:name="_Toc325181538"/>
      <w:bookmarkStart w:id="2701" w:name="_Toc325181804"/>
      <w:bookmarkStart w:id="2702" w:name="_Toc325182938"/>
      <w:bookmarkStart w:id="2703" w:name="_Toc325183787"/>
      <w:bookmarkStart w:id="2704" w:name="_Toc297149815"/>
      <w:bookmarkStart w:id="2705" w:name="_Toc446408885"/>
      <w:bookmarkStart w:id="2706" w:name="_Toc130491752"/>
      <w:bookmarkStart w:id="2707" w:name="_Toc166312830"/>
      <w:r w:rsidRPr="00BC0C1B">
        <w:t>Disclaimers of warranties</w:t>
      </w:r>
      <w:bookmarkEnd w:id="2697"/>
      <w:bookmarkEnd w:id="2698"/>
      <w:bookmarkEnd w:id="2699"/>
      <w:bookmarkEnd w:id="2700"/>
      <w:bookmarkEnd w:id="2701"/>
      <w:bookmarkEnd w:id="2702"/>
      <w:bookmarkEnd w:id="2703"/>
      <w:bookmarkEnd w:id="2704"/>
      <w:bookmarkEnd w:id="2705"/>
    </w:p>
    <w:bookmarkEnd w:id="2706"/>
    <w:bookmarkEnd w:id="2707"/>
    <w:p w14:paraId="4541F01F"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NO IMPLIED OR EXPRESS WARRANTIES ARE GIVEN BY </w:t>
      </w:r>
      <w:r w:rsidR="00F63A95">
        <w:rPr>
          <w:rFonts w:ascii="Cambria" w:eastAsia="Times New Roman" w:hAnsi="Cambria" w:cs="Times New Roman"/>
          <w:szCs w:val="24"/>
          <w:lang w:val="en-US" w:eastAsia="en-AU"/>
        </w:rPr>
        <w:t>COGITO GROUP</w:t>
      </w:r>
      <w:r w:rsidRPr="00BC0C1B">
        <w:rPr>
          <w:rFonts w:ascii="Cambria" w:eastAsia="Times New Roman" w:hAnsi="Cambria" w:cs="Times New Roman"/>
          <w:szCs w:val="24"/>
          <w:lang w:val="en-US" w:eastAsia="en-AU"/>
        </w:rPr>
        <w:t xml:space="preserve"> OR BY ANY OTHER ENTITY WHO MAY BE INVOLVED IN THE ISSUING OR MANAGING OF KEY PAIRS AND/OR CERTIFICATES ISSUED UNDER THIS CPS AND ALL STATUTORY WARRANTIES ARE TO THE FULLEST EXTENT PERMITTED BY LAW EXPRESSLY EXCLUDED. </w:t>
      </w:r>
    </w:p>
    <w:p w14:paraId="0DA59EC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w:t>
      </w:r>
      <w:r w:rsidR="00527D35">
        <w:rPr>
          <w:rFonts w:ascii="Cambria" w:eastAsia="Times New Roman" w:hAnsi="Cambria" w:cs="Times New Roman"/>
          <w:szCs w:val="24"/>
          <w:lang w:val="en-GB" w:eastAsia="en-AU"/>
        </w:rPr>
        <w:t>New Zealand Government</w:t>
      </w:r>
      <w:r w:rsidR="00527D35"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PKI uses software and procedures for the authentication of entities that, to the best of its knowledge, perform as required by this CPS and relevant CP. However, it gives no warranty as to their full correctness. Also, the </w:t>
      </w:r>
      <w:r w:rsidR="002D1C00">
        <w:rPr>
          <w:rFonts w:ascii="Cambria" w:eastAsia="Times New Roman" w:hAnsi="Cambria" w:cs="Times New Roman"/>
          <w:szCs w:val="24"/>
          <w:lang w:val="en-GB" w:eastAsia="en-AU"/>
        </w:rPr>
        <w:t>New Zealand Government</w:t>
      </w:r>
      <w:r w:rsidR="002D1C00"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PKI cannot be held responsible </w:t>
      </w:r>
      <w:r w:rsidRPr="00BC0C1B">
        <w:rPr>
          <w:rFonts w:ascii="Cambria" w:eastAsia="Times New Roman" w:hAnsi="Cambria" w:cs="Times New Roman"/>
          <w:szCs w:val="24"/>
          <w:lang w:val="en-GB" w:eastAsia="en-AU"/>
        </w:rPr>
        <w:lastRenderedPageBreak/>
        <w:t>for any misuse of its certificate by a Subscriber or any other party in possession of the corresponding private key, and of any unchecked acceptance of any of its certificates by a Relying Party.</w:t>
      </w:r>
    </w:p>
    <w:p w14:paraId="25C8A65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Any Relying Party that accepts a certificate for any usage for which it was not issued does so at its own risk and responsibility.</w:t>
      </w:r>
    </w:p>
    <w:p w14:paraId="1DA10E20" w14:textId="77777777" w:rsidR="00BC0C1B" w:rsidRPr="00BC0C1B" w:rsidRDefault="00BC0C1B" w:rsidP="00EF6875">
      <w:pPr>
        <w:pStyle w:val="Heading2"/>
      </w:pPr>
      <w:bookmarkStart w:id="2708" w:name="_Toc160627281"/>
      <w:bookmarkStart w:id="2709" w:name="_Toc161653927"/>
      <w:bookmarkStart w:id="2710" w:name="_Toc161654510"/>
      <w:bookmarkStart w:id="2711" w:name="_Toc237159621"/>
      <w:bookmarkStart w:id="2712" w:name="_Toc246766607"/>
      <w:bookmarkStart w:id="2713" w:name="_Toc325181261"/>
      <w:bookmarkStart w:id="2714" w:name="_Toc325181539"/>
      <w:bookmarkStart w:id="2715" w:name="_Toc325181805"/>
      <w:bookmarkStart w:id="2716" w:name="_Toc325182939"/>
      <w:bookmarkStart w:id="2717" w:name="_Toc325183788"/>
      <w:bookmarkStart w:id="2718" w:name="_Toc297149816"/>
      <w:bookmarkStart w:id="2719" w:name="_Toc446408886"/>
      <w:bookmarkStart w:id="2720" w:name="_Toc130491753"/>
      <w:bookmarkStart w:id="2721" w:name="_Toc166312831"/>
      <w:bookmarkEnd w:id="2708"/>
      <w:bookmarkEnd w:id="2709"/>
      <w:bookmarkEnd w:id="2710"/>
      <w:r w:rsidRPr="00BC0C1B">
        <w:t>Limitations of liability</w:t>
      </w:r>
      <w:bookmarkEnd w:id="2711"/>
      <w:bookmarkEnd w:id="2712"/>
      <w:bookmarkEnd w:id="2713"/>
      <w:bookmarkEnd w:id="2714"/>
      <w:bookmarkEnd w:id="2715"/>
      <w:bookmarkEnd w:id="2716"/>
      <w:bookmarkEnd w:id="2717"/>
      <w:bookmarkEnd w:id="2718"/>
      <w:bookmarkEnd w:id="2719"/>
    </w:p>
    <w:bookmarkEnd w:id="2720"/>
    <w:bookmarkEnd w:id="2721"/>
    <w:p w14:paraId="46A7AAE8"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To the extent permitted by law </w:t>
      </w:r>
      <w:r w:rsidR="002C218B">
        <w:rPr>
          <w:rFonts w:ascii="Cambria" w:eastAsia="Times New Roman" w:hAnsi="Cambria" w:cs="Times New Roman"/>
          <w:szCs w:val="24"/>
          <w:lang w:val="en-US" w:eastAsia="en-AU"/>
        </w:rPr>
        <w:t xml:space="preserve">the </w:t>
      </w:r>
      <w:r w:rsidR="002D1C00">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US" w:eastAsia="en-AU"/>
        </w:rPr>
        <w:t xml:space="preserve"> </w:t>
      </w:r>
      <w:r w:rsidR="002C218B">
        <w:rPr>
          <w:rFonts w:ascii="Cambria" w:eastAsia="Times New Roman" w:hAnsi="Cambria" w:cs="Times New Roman"/>
          <w:szCs w:val="24"/>
          <w:lang w:val="en-US" w:eastAsia="en-AU"/>
        </w:rPr>
        <w:t xml:space="preserve">or Cogito Group </w:t>
      </w:r>
      <w:r w:rsidRPr="00BC0C1B">
        <w:rPr>
          <w:rFonts w:ascii="Cambria" w:eastAsia="Times New Roman" w:hAnsi="Cambria" w:cs="Times New Roman"/>
          <w:szCs w:val="24"/>
          <w:lang w:val="en-US" w:eastAsia="en-AU"/>
        </w:rPr>
        <w:t>cannot be held liable for:</w:t>
      </w:r>
    </w:p>
    <w:p w14:paraId="2954527C" w14:textId="77777777" w:rsidR="00BC0C1B" w:rsidRPr="00BC0C1B" w:rsidRDefault="00BC0C1B" w:rsidP="00F63A95">
      <w:pPr>
        <w:numPr>
          <w:ilvl w:val="0"/>
          <w:numId w:val="5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any use of certificates, other than uses specified in this CPS or the relevant CP;</w:t>
      </w:r>
    </w:p>
    <w:p w14:paraId="22ED2E79" w14:textId="77777777" w:rsidR="00BC0C1B" w:rsidRPr="00BC0C1B" w:rsidRDefault="00BC0C1B" w:rsidP="00F63A95">
      <w:pPr>
        <w:numPr>
          <w:ilvl w:val="0"/>
          <w:numId w:val="5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falsification of transactions;</w:t>
      </w:r>
    </w:p>
    <w:p w14:paraId="001CA01E" w14:textId="77777777" w:rsidR="00BC0C1B" w:rsidRPr="00BC0C1B" w:rsidRDefault="00BC0C1B" w:rsidP="00F63A95">
      <w:pPr>
        <w:numPr>
          <w:ilvl w:val="0"/>
          <w:numId w:val="5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improper use or configuration of equipment, not operated under the responsibility of the PKI, used in transactions involving certificates;</w:t>
      </w:r>
    </w:p>
    <w:p w14:paraId="65374F4D" w14:textId="77777777" w:rsidR="00BC0C1B" w:rsidRPr="00BC0C1B" w:rsidRDefault="00BC0C1B" w:rsidP="00F63A95">
      <w:pPr>
        <w:numPr>
          <w:ilvl w:val="0"/>
          <w:numId w:val="5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compromise of private keys associated with the certificates;</w:t>
      </w:r>
    </w:p>
    <w:p w14:paraId="15EA23DB" w14:textId="77777777" w:rsidR="00BC0C1B" w:rsidRPr="00BC0C1B" w:rsidRDefault="00BC0C1B" w:rsidP="00F63A95">
      <w:pPr>
        <w:numPr>
          <w:ilvl w:val="0"/>
          <w:numId w:val="5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loss, exposure or misuse of PIN code(s) etc</w:t>
      </w:r>
      <w:r w:rsidR="00C12695">
        <w:rPr>
          <w:rFonts w:ascii="Cambria" w:eastAsia="Times New Roman" w:hAnsi="Cambria" w:cs="Times New Roman"/>
          <w:szCs w:val="20"/>
          <w:lang w:eastAsia="en-AU"/>
        </w:rPr>
        <w:t>.</w:t>
      </w:r>
      <w:r w:rsidRPr="00BC0C1B">
        <w:rPr>
          <w:rFonts w:ascii="Cambria" w:eastAsia="Times New Roman" w:hAnsi="Cambria" w:cs="Times New Roman"/>
          <w:szCs w:val="20"/>
          <w:lang w:eastAsia="en-AU"/>
        </w:rPr>
        <w:t xml:space="preserve"> protecting private keys associated with the certificates;</w:t>
      </w:r>
    </w:p>
    <w:p w14:paraId="526E331E" w14:textId="77777777" w:rsidR="00BC0C1B" w:rsidRPr="00BC0C1B" w:rsidRDefault="00BC0C1B" w:rsidP="00F63A95">
      <w:pPr>
        <w:numPr>
          <w:ilvl w:val="0"/>
          <w:numId w:val="5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erroneous or incomplete requests for operations on certificates;</w:t>
      </w:r>
    </w:p>
    <w:p w14:paraId="68ABE654" w14:textId="77777777" w:rsidR="00BC0C1B" w:rsidRPr="00BC0C1B" w:rsidRDefault="00BC0C1B" w:rsidP="00F63A95">
      <w:pPr>
        <w:numPr>
          <w:ilvl w:val="0"/>
          <w:numId w:val="5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delays arising from Force Majeure; and</w:t>
      </w:r>
    </w:p>
    <w:p w14:paraId="25B01BF4" w14:textId="77777777" w:rsidR="00BC0C1B" w:rsidRDefault="00BC0C1B" w:rsidP="00F63A95">
      <w:pPr>
        <w:numPr>
          <w:ilvl w:val="0"/>
          <w:numId w:val="50"/>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the</w:t>
      </w:r>
      <w:proofErr w:type="gramEnd"/>
      <w:r w:rsidRPr="00BC0C1B">
        <w:rPr>
          <w:rFonts w:ascii="Cambria" w:eastAsia="Times New Roman" w:hAnsi="Cambria" w:cs="Times New Roman"/>
          <w:szCs w:val="20"/>
          <w:lang w:eastAsia="en-AU"/>
        </w:rPr>
        <w:t xml:space="preserve"> use of public or private keys of cross–certified (non-subordinate) CAs and their Relying Parties.</w:t>
      </w:r>
    </w:p>
    <w:p w14:paraId="702D27A5" w14:textId="77777777" w:rsidR="00AC4406" w:rsidRPr="00BC0C1B" w:rsidRDefault="00AC4406" w:rsidP="00AC4406">
      <w:pPr>
        <w:spacing w:after="120" w:line="240" w:lineRule="auto"/>
        <w:ind w:left="851"/>
        <w:contextualSpacing/>
        <w:rPr>
          <w:rFonts w:ascii="Cambria" w:eastAsia="Times New Roman" w:hAnsi="Cambria" w:cs="Times New Roman"/>
          <w:szCs w:val="20"/>
          <w:lang w:eastAsia="en-AU"/>
        </w:rPr>
      </w:pPr>
    </w:p>
    <w:p w14:paraId="0F56D42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 the absence of any documented contractual relationship between the CA and a Subscriber (other than a Subscriber Agreement) and/or Relying Party, </w:t>
      </w:r>
      <w:r w:rsidR="002D1C00">
        <w:rPr>
          <w:rFonts w:ascii="Cambria" w:eastAsia="Times New Roman" w:hAnsi="Cambria" w:cs="Times New Roman"/>
          <w:szCs w:val="24"/>
          <w:lang w:val="en-GB" w:eastAsia="en-AU"/>
        </w:rPr>
        <w:t>the New Zealand Government</w:t>
      </w:r>
      <w:r w:rsidR="002C218B">
        <w:rPr>
          <w:rFonts w:ascii="Cambria" w:eastAsia="Times New Roman" w:hAnsi="Cambria" w:cs="Times New Roman"/>
          <w:szCs w:val="24"/>
          <w:lang w:val="en-GB" w:eastAsia="en-AU"/>
        </w:rPr>
        <w:t xml:space="preserve"> or Cogito Group</w:t>
      </w:r>
      <w:r w:rsidRPr="00BC0C1B">
        <w:rPr>
          <w:rFonts w:ascii="Cambria" w:eastAsia="Times New Roman" w:hAnsi="Cambria" w:cs="Times New Roman"/>
          <w:szCs w:val="24"/>
          <w:lang w:val="en-GB" w:eastAsia="en-AU"/>
        </w:rPr>
        <w:t xml:space="preserve"> does not accept any liability regarding the operations of the </w:t>
      </w:r>
      <w:r w:rsidR="00EF099E">
        <w:rPr>
          <w:rFonts w:ascii="Cambria" w:eastAsia="Times New Roman" w:hAnsi="Cambria" w:cs="Times New Roman"/>
          <w:szCs w:val="24"/>
          <w:lang w:val="en-GB" w:eastAsia="en-AU"/>
        </w:rPr>
        <w:t>New Zealand Government</w:t>
      </w:r>
      <w:r w:rsidR="00EF099E"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PKI associated with certificates issued under this CPS.</w:t>
      </w:r>
    </w:p>
    <w:p w14:paraId="11150B7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Relevant contractual documents define any limitations to the extent of the liability of parties with regards to certificate use.</w:t>
      </w:r>
    </w:p>
    <w:p w14:paraId="6F65E2BE" w14:textId="77777777" w:rsidR="00BC0C1B" w:rsidRPr="00BC0C1B" w:rsidRDefault="00BC0C1B" w:rsidP="00EF6875">
      <w:pPr>
        <w:pStyle w:val="Heading2"/>
      </w:pPr>
      <w:bookmarkStart w:id="2722" w:name="_Toc237159622"/>
      <w:bookmarkStart w:id="2723" w:name="_Toc246766608"/>
      <w:bookmarkStart w:id="2724" w:name="_Toc325181262"/>
      <w:bookmarkStart w:id="2725" w:name="_Toc325181540"/>
      <w:bookmarkStart w:id="2726" w:name="_Toc325181806"/>
      <w:bookmarkStart w:id="2727" w:name="_Toc325182940"/>
      <w:bookmarkStart w:id="2728" w:name="_Toc325183789"/>
      <w:bookmarkStart w:id="2729" w:name="_Toc297149817"/>
      <w:bookmarkStart w:id="2730" w:name="_Toc446408887"/>
      <w:bookmarkStart w:id="2731" w:name="_Toc166312832"/>
      <w:r w:rsidRPr="00BC0C1B">
        <w:t>Indemnities</w:t>
      </w:r>
      <w:bookmarkEnd w:id="2722"/>
      <w:bookmarkEnd w:id="2723"/>
      <w:bookmarkEnd w:id="2724"/>
      <w:bookmarkEnd w:id="2725"/>
      <w:bookmarkEnd w:id="2726"/>
      <w:bookmarkEnd w:id="2727"/>
      <w:bookmarkEnd w:id="2728"/>
      <w:bookmarkEnd w:id="2729"/>
      <w:bookmarkEnd w:id="2730"/>
    </w:p>
    <w:bookmarkEnd w:id="2731"/>
    <w:p w14:paraId="32B87F4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By using or accepting a certificate, each Subscriber and Relying Party agrees to indemnify and hold </w:t>
      </w:r>
      <w:r w:rsidR="00EF099E">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as well as any of its officers, employees, agents, and contractors harmless from any acts or omissions resulting in liability, any loss or damage, and any costs or expenses of any kind, including legal fees (on a solicitor or own basis), that </w:t>
      </w:r>
      <w:r w:rsidR="00EF099E">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as well as any of its employees, agents, and contractors</w:t>
      </w:r>
      <w:r w:rsidRPr="00BC0C1B" w:rsidDel="004F107A">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may incur, that are caused by the use or publication of a certificate, and that arises from that party’s: </w:t>
      </w:r>
    </w:p>
    <w:p w14:paraId="6AF84C37" w14:textId="77777777" w:rsidR="00BC0C1B" w:rsidRPr="00BC0C1B" w:rsidRDefault="00BC0C1B" w:rsidP="00F63A95">
      <w:pPr>
        <w:numPr>
          <w:ilvl w:val="0"/>
          <w:numId w:val="5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misrepresentation or omission of material fact in order to obtain or use a Certificate, whether or not such misrepresentation or omission was intentional; </w:t>
      </w:r>
    </w:p>
    <w:p w14:paraId="5290D05E" w14:textId="77777777" w:rsidR="00BC0C1B" w:rsidRPr="00BC0C1B" w:rsidRDefault="00BC0C1B" w:rsidP="00F63A95">
      <w:pPr>
        <w:numPr>
          <w:ilvl w:val="0"/>
          <w:numId w:val="5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violation of the Subscriber Agreement, Relying Party Agreement, this CPS, the relevant CP, or any applicable law; </w:t>
      </w:r>
    </w:p>
    <w:p w14:paraId="18967FB1" w14:textId="77777777" w:rsidR="00BC0C1B" w:rsidRPr="00BC0C1B" w:rsidRDefault="00BC0C1B" w:rsidP="00F63A95">
      <w:pPr>
        <w:numPr>
          <w:ilvl w:val="0"/>
          <w:numId w:val="5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compromise or unauthorised use of a Certificate or Private Key caused by the negligence of that party and not by </w:t>
      </w:r>
      <w:r w:rsidR="00F63A95">
        <w:rPr>
          <w:rFonts w:ascii="Cambria" w:eastAsia="Times New Roman" w:hAnsi="Cambria" w:cs="Times New Roman"/>
          <w:szCs w:val="20"/>
          <w:lang w:eastAsia="en-AU"/>
        </w:rPr>
        <w:t>Cogito Group</w:t>
      </w:r>
      <w:r w:rsidRPr="00BC0C1B">
        <w:rPr>
          <w:rFonts w:ascii="Cambria" w:eastAsia="Times New Roman" w:hAnsi="Cambria" w:cs="Times New Roman"/>
          <w:szCs w:val="20"/>
          <w:lang w:eastAsia="en-AU"/>
        </w:rPr>
        <w:t xml:space="preserve"> (unless prior to such unauthorised use </w:t>
      </w:r>
      <w:r w:rsidR="00EF099E">
        <w:rPr>
          <w:rFonts w:ascii="Cambria" w:eastAsia="Times New Roman" w:hAnsi="Cambria" w:cs="Times New Roman"/>
          <w:szCs w:val="20"/>
          <w:lang w:eastAsia="en-AU"/>
        </w:rPr>
        <w:t xml:space="preserve">the </w:t>
      </w:r>
      <w:r w:rsidR="00EF099E">
        <w:rPr>
          <w:rFonts w:ascii="Cambria" w:eastAsia="Times New Roman" w:hAnsi="Cambria" w:cs="Times New Roman"/>
          <w:szCs w:val="24"/>
          <w:lang w:val="en-GB" w:eastAsia="en-AU"/>
        </w:rPr>
        <w:t>New Zealand Government</w:t>
      </w:r>
      <w:r w:rsidRPr="00BC0C1B">
        <w:rPr>
          <w:rFonts w:ascii="Cambria" w:eastAsia="Times New Roman" w:hAnsi="Cambria" w:cs="Times New Roman"/>
          <w:szCs w:val="20"/>
          <w:lang w:eastAsia="en-AU"/>
        </w:rPr>
        <w:t xml:space="preserve"> has received an authenticated request to revoke the Certificate); or </w:t>
      </w:r>
    </w:p>
    <w:p w14:paraId="60AD5F19" w14:textId="77777777" w:rsidR="00BC0C1B" w:rsidRDefault="00BC0C1B" w:rsidP="00F63A95">
      <w:pPr>
        <w:numPr>
          <w:ilvl w:val="0"/>
          <w:numId w:val="51"/>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misuse</w:t>
      </w:r>
      <w:proofErr w:type="gramEnd"/>
      <w:r w:rsidRPr="00BC0C1B">
        <w:rPr>
          <w:rFonts w:ascii="Cambria" w:eastAsia="Times New Roman" w:hAnsi="Cambria" w:cs="Times New Roman"/>
          <w:szCs w:val="20"/>
          <w:lang w:eastAsia="en-AU"/>
        </w:rPr>
        <w:t xml:space="preserve"> of the Certificate or Private Key. </w:t>
      </w:r>
    </w:p>
    <w:p w14:paraId="76262BF4" w14:textId="77777777" w:rsidR="00AC4406" w:rsidRPr="00BC0C1B" w:rsidRDefault="00AC4406" w:rsidP="00AC4406">
      <w:pPr>
        <w:spacing w:after="120" w:line="240" w:lineRule="auto"/>
        <w:ind w:left="851"/>
        <w:contextualSpacing/>
        <w:rPr>
          <w:rFonts w:ascii="Cambria" w:eastAsia="Times New Roman" w:hAnsi="Cambria" w:cs="Times New Roman"/>
          <w:szCs w:val="20"/>
          <w:lang w:eastAsia="en-AU"/>
        </w:rPr>
      </w:pPr>
    </w:p>
    <w:p w14:paraId="317122BB"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The Subscriber and its affiliated entities and individuals recognise that </w:t>
      </w:r>
      <w:r w:rsidR="00EF099E">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relies solely on the representations, warranties, undertakings and the information contained in the application (along  with such other certificates, statements or documents as may be required or demanded by </w:t>
      </w:r>
      <w:r w:rsidR="00EF099E">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to make a determination on recommending/not recommending the issuance of a digital certificate to the Subscriber and its affiliated entities and individuals and any misrepresentation thereof shall make the Subscriber and its affiliated entities and individuals liable, inter alia, for exemplary damages.  </w:t>
      </w:r>
    </w:p>
    <w:p w14:paraId="5C4E39C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lastRenderedPageBreak/>
        <w:t xml:space="preserve">The indemnities contained herein shall be in addition to any other indemnities available generally in law or under the CPS or Subscriber Agreement and shall survive the termination of relationship between the Subscriber and </w:t>
      </w:r>
      <w:r w:rsidR="00EF099E">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including as a result of suspension/revocation of the certificate.</w:t>
      </w:r>
    </w:p>
    <w:p w14:paraId="400B329A" w14:textId="77777777" w:rsidR="00BC0C1B" w:rsidRPr="00BC0C1B" w:rsidRDefault="00BC0C1B" w:rsidP="00EF6875">
      <w:pPr>
        <w:pStyle w:val="Heading2"/>
      </w:pPr>
      <w:bookmarkStart w:id="2732" w:name="_Toc237159623"/>
      <w:bookmarkStart w:id="2733" w:name="_Toc246766609"/>
      <w:bookmarkStart w:id="2734" w:name="_Toc325181263"/>
      <w:bookmarkStart w:id="2735" w:name="_Toc325181541"/>
      <w:bookmarkStart w:id="2736" w:name="_Toc325181807"/>
      <w:bookmarkStart w:id="2737" w:name="_Toc325182941"/>
      <w:bookmarkStart w:id="2738" w:name="_Toc325183790"/>
      <w:bookmarkStart w:id="2739" w:name="_Toc297149818"/>
      <w:bookmarkStart w:id="2740" w:name="_Toc446408888"/>
      <w:bookmarkStart w:id="2741" w:name="_Toc130491754"/>
      <w:bookmarkStart w:id="2742" w:name="_Toc166312833"/>
      <w:r w:rsidRPr="00BC0C1B">
        <w:t>Term and termination</w:t>
      </w:r>
      <w:bookmarkEnd w:id="2732"/>
      <w:bookmarkEnd w:id="2733"/>
      <w:bookmarkEnd w:id="2734"/>
      <w:bookmarkEnd w:id="2735"/>
      <w:bookmarkEnd w:id="2736"/>
      <w:bookmarkEnd w:id="2737"/>
      <w:bookmarkEnd w:id="2738"/>
      <w:bookmarkEnd w:id="2739"/>
      <w:bookmarkEnd w:id="2740"/>
    </w:p>
    <w:p w14:paraId="08A11757" w14:textId="77777777" w:rsidR="00BC0C1B" w:rsidRPr="00BC0C1B" w:rsidRDefault="00BC0C1B" w:rsidP="00EF6875">
      <w:pPr>
        <w:pStyle w:val="Heading3"/>
      </w:pPr>
      <w:bookmarkStart w:id="2743" w:name="_Toc130491755"/>
      <w:bookmarkStart w:id="2744" w:name="_Toc166312834"/>
      <w:bookmarkStart w:id="2745" w:name="_Toc246766610"/>
      <w:bookmarkStart w:id="2746" w:name="_Toc325181264"/>
      <w:bookmarkStart w:id="2747" w:name="_Toc325181542"/>
      <w:bookmarkStart w:id="2748" w:name="_Toc325181808"/>
      <w:bookmarkStart w:id="2749" w:name="_Toc325182942"/>
      <w:bookmarkStart w:id="2750" w:name="_Toc325183791"/>
      <w:bookmarkStart w:id="2751" w:name="_Toc297149819"/>
      <w:bookmarkEnd w:id="2741"/>
      <w:bookmarkEnd w:id="2742"/>
      <w:r w:rsidRPr="00BC0C1B">
        <w:t>Term</w:t>
      </w:r>
      <w:bookmarkEnd w:id="2743"/>
      <w:bookmarkEnd w:id="2744"/>
      <w:bookmarkEnd w:id="2745"/>
      <w:bookmarkEnd w:id="2746"/>
      <w:bookmarkEnd w:id="2747"/>
      <w:bookmarkEnd w:id="2748"/>
      <w:bookmarkEnd w:id="2749"/>
      <w:bookmarkEnd w:id="2750"/>
      <w:bookmarkEnd w:id="2751"/>
    </w:p>
    <w:p w14:paraId="27090C7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2752" w:name="_Toc130491756"/>
      <w:r w:rsidRPr="00BC0C1B">
        <w:rPr>
          <w:rFonts w:ascii="Cambria" w:eastAsia="Times New Roman" w:hAnsi="Cambria" w:cs="Times New Roman"/>
          <w:szCs w:val="24"/>
          <w:lang w:val="en-GB" w:eastAsia="en-AU"/>
        </w:rPr>
        <w:t xml:space="preserve">This CPS and any amendments shall become effective upon publication in the Repository and shall remain in effect until the notice of their termination is communicated by the </w:t>
      </w:r>
      <w:r w:rsidR="00EE50B2">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PKI on its web site or repository. </w:t>
      </w:r>
    </w:p>
    <w:p w14:paraId="2130235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The CPS is available at http://</w:t>
      </w:r>
      <w:r w:rsidR="000D12C6">
        <w:rPr>
          <w:rFonts w:ascii="Cambria" w:eastAsia="Times New Roman" w:hAnsi="Cambria" w:cs="Times New Roman"/>
          <w:szCs w:val="24"/>
          <w:lang w:val="en-GB" w:eastAsia="en-AU"/>
        </w:rPr>
        <w:t>www.</w:t>
      </w:r>
      <w:r w:rsidR="004C61CA" w:rsidRPr="00844C1E">
        <w:rPr>
          <w:highlight w:val="yellow"/>
        </w:rPr>
        <w:t>pki</w:t>
      </w:r>
      <w:r w:rsidR="00557D1B" w:rsidRPr="00844C1E">
        <w:rPr>
          <w:highlight w:val="yellow"/>
        </w:rPr>
        <w:t>.</w:t>
      </w:r>
      <w:r w:rsidR="00EF099E" w:rsidRPr="00844C1E">
        <w:rPr>
          <w:highlight w:val="yellow"/>
        </w:rPr>
        <w:t>govt.nz</w:t>
      </w:r>
      <w:r w:rsidR="00557D1B" w:rsidRPr="00844C1E">
        <w:rPr>
          <w:highlight w:val="yellow"/>
        </w:rPr>
        <w:t>/p</w:t>
      </w:r>
      <w:r w:rsidR="000D12C6">
        <w:rPr>
          <w:rFonts w:ascii="Cambria" w:eastAsia="Times New Roman" w:hAnsi="Cambria" w:cs="Times New Roman"/>
          <w:szCs w:val="24"/>
          <w:highlight w:val="yellow"/>
          <w:lang w:val="en-GB" w:eastAsia="en-AU"/>
        </w:rPr>
        <w:t>olicies/</w:t>
      </w:r>
      <w:r w:rsidRPr="00844C1E">
        <w:rPr>
          <w:rFonts w:ascii="Cambria" w:eastAsia="Times New Roman" w:hAnsi="Cambria" w:cs="Times New Roman"/>
          <w:szCs w:val="24"/>
          <w:highlight w:val="yellow"/>
          <w:lang w:val="en-GB" w:eastAsia="en-AU"/>
        </w:rPr>
        <w:t>.</w:t>
      </w:r>
    </w:p>
    <w:p w14:paraId="4EC8D94F" w14:textId="77777777" w:rsidR="00BC0C1B" w:rsidRPr="00BC0C1B" w:rsidRDefault="00BC0C1B" w:rsidP="00EF6875">
      <w:pPr>
        <w:pStyle w:val="Heading3"/>
      </w:pPr>
      <w:bookmarkStart w:id="2753" w:name="_Toc166312835"/>
      <w:bookmarkStart w:id="2754" w:name="_Toc246766611"/>
      <w:bookmarkStart w:id="2755" w:name="_Toc325181265"/>
      <w:bookmarkStart w:id="2756" w:name="_Toc325181543"/>
      <w:bookmarkStart w:id="2757" w:name="_Toc325181809"/>
      <w:bookmarkStart w:id="2758" w:name="_Toc325182943"/>
      <w:bookmarkStart w:id="2759" w:name="_Toc325183792"/>
      <w:bookmarkStart w:id="2760" w:name="_Toc297149820"/>
      <w:r w:rsidRPr="00BC0C1B">
        <w:t>Termination</w:t>
      </w:r>
      <w:bookmarkEnd w:id="2752"/>
      <w:bookmarkEnd w:id="2753"/>
      <w:bookmarkEnd w:id="2754"/>
      <w:bookmarkEnd w:id="2755"/>
      <w:bookmarkEnd w:id="2756"/>
      <w:bookmarkEnd w:id="2757"/>
      <w:bookmarkEnd w:id="2758"/>
      <w:bookmarkEnd w:id="2759"/>
      <w:bookmarkEnd w:id="2760"/>
    </w:p>
    <w:p w14:paraId="0A458C9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2761" w:name="_Toc130491757"/>
      <w:r w:rsidRPr="00BC0C1B">
        <w:rPr>
          <w:rFonts w:ascii="Cambria" w:eastAsia="Times New Roman" w:hAnsi="Cambria" w:cs="Times New Roman"/>
          <w:szCs w:val="24"/>
          <w:lang w:val="en-GB" w:eastAsia="en-AU"/>
        </w:rPr>
        <w:t xml:space="preserve">The entire PKI may be terminated at any time by </w:t>
      </w:r>
      <w:r w:rsidR="00BD39F0">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All existing certificates, expired or unexpired, revoked, or active, will be deemed unfit for further use. </w:t>
      </w:r>
      <w:r w:rsidR="00BD39F0">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is not required to revoke existing certificates in this event. All CRLs may only be used for historic or evidentiary purposes</w:t>
      </w:r>
      <w:r w:rsidRPr="00BC0C1B" w:rsidDel="00141F4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upon CA termination.</w:t>
      </w:r>
    </w:p>
    <w:p w14:paraId="292F04A6" w14:textId="77777777" w:rsidR="00BC0C1B" w:rsidRPr="00BC0C1B" w:rsidRDefault="00BD39F0"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The New Zealand Government</w:t>
      </w:r>
      <w:r w:rsidR="00BC0C1B" w:rsidRPr="00BC0C1B">
        <w:rPr>
          <w:rFonts w:ascii="Cambria" w:eastAsia="Times New Roman" w:hAnsi="Cambria" w:cs="Times New Roman"/>
          <w:szCs w:val="24"/>
          <w:lang w:val="en-GB" w:eastAsia="en-AU"/>
        </w:rPr>
        <w:t xml:space="preserve"> is not required to give any notice to end entities before or after CA termination, however, before the </w:t>
      </w:r>
      <w:r>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w:t>
      </w:r>
      <w:r w:rsidR="00BC0C1B" w:rsidRPr="00BC0C1B">
        <w:rPr>
          <w:rFonts w:ascii="Cambria" w:eastAsia="Times New Roman" w:hAnsi="Cambria" w:cs="Times New Roman"/>
          <w:szCs w:val="24"/>
          <w:lang w:val="en-GB" w:eastAsia="en-AU"/>
        </w:rPr>
        <w:t>PKI terminates its services, it will attempt to:</w:t>
      </w:r>
    </w:p>
    <w:p w14:paraId="0BD229F4" w14:textId="77777777" w:rsidR="00BC0C1B" w:rsidRPr="00BC0C1B" w:rsidRDefault="00BC0C1B" w:rsidP="00F63A95">
      <w:pPr>
        <w:numPr>
          <w:ilvl w:val="0"/>
          <w:numId w:val="5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inform entities and subordinate RAs;</w:t>
      </w:r>
    </w:p>
    <w:p w14:paraId="18A01A5C" w14:textId="77777777" w:rsidR="00BC0C1B" w:rsidRPr="00BC0C1B" w:rsidRDefault="00BC0C1B" w:rsidP="00F63A95">
      <w:pPr>
        <w:numPr>
          <w:ilvl w:val="0"/>
          <w:numId w:val="5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make widely available information of its termination; and</w:t>
      </w:r>
    </w:p>
    <w:p w14:paraId="511FEF0C" w14:textId="77777777" w:rsidR="00BC0C1B" w:rsidRDefault="00BC0C1B" w:rsidP="00F63A95">
      <w:pPr>
        <w:numPr>
          <w:ilvl w:val="0"/>
          <w:numId w:val="52"/>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stop</w:t>
      </w:r>
      <w:proofErr w:type="gramEnd"/>
      <w:r w:rsidRPr="00BC0C1B">
        <w:rPr>
          <w:rFonts w:ascii="Cambria" w:eastAsia="Times New Roman" w:hAnsi="Cambria" w:cs="Times New Roman"/>
          <w:szCs w:val="20"/>
          <w:lang w:eastAsia="en-AU"/>
        </w:rPr>
        <w:t xml:space="preserve"> issuing certificates and CRLs.</w:t>
      </w:r>
    </w:p>
    <w:p w14:paraId="51227EF8" w14:textId="77777777" w:rsidR="00B1397B" w:rsidRPr="00BC0C1B" w:rsidRDefault="00B1397B" w:rsidP="00B1397B">
      <w:pPr>
        <w:spacing w:after="120" w:line="240" w:lineRule="auto"/>
        <w:ind w:left="851"/>
        <w:contextualSpacing/>
        <w:rPr>
          <w:rFonts w:ascii="Cambria" w:eastAsia="Times New Roman" w:hAnsi="Cambria" w:cs="Times New Roman"/>
          <w:szCs w:val="20"/>
          <w:lang w:eastAsia="en-AU"/>
        </w:rPr>
      </w:pPr>
    </w:p>
    <w:p w14:paraId="336DC13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 accordance with the </w:t>
      </w:r>
      <w:r w:rsidR="00BD39F0">
        <w:rPr>
          <w:rFonts w:ascii="Cambria" w:eastAsia="Times New Roman" w:hAnsi="Cambria" w:cs="Times New Roman"/>
          <w:szCs w:val="24"/>
          <w:lang w:val="en-GB" w:eastAsia="en-AU"/>
        </w:rPr>
        <w:t>Accreditation Authority</w:t>
      </w:r>
      <w:r w:rsidR="00BD39F0"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Memorandum of Agreement, </w:t>
      </w:r>
      <w:r w:rsidR="00BD39F0">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will inform the </w:t>
      </w:r>
      <w:r w:rsidR="00BD39F0">
        <w:rPr>
          <w:rFonts w:ascii="Cambria" w:eastAsia="Times New Roman" w:hAnsi="Cambria" w:cs="Times New Roman"/>
          <w:szCs w:val="24"/>
          <w:lang w:val="en-GB" w:eastAsia="en-AU"/>
        </w:rPr>
        <w:t>Accreditation</w:t>
      </w:r>
      <w:r w:rsidRPr="00BC0C1B">
        <w:rPr>
          <w:rFonts w:ascii="Cambria" w:eastAsia="Times New Roman" w:hAnsi="Cambria" w:cs="Times New Roman"/>
          <w:szCs w:val="24"/>
          <w:lang w:val="en-GB" w:eastAsia="en-AU"/>
        </w:rPr>
        <w:t xml:space="preserve"> Authority of its intention to terminate the CA and/or RA.</w:t>
      </w:r>
    </w:p>
    <w:p w14:paraId="149B3680" w14:textId="77777777" w:rsidR="00BC0C1B" w:rsidRPr="00BC0C1B" w:rsidRDefault="00BC0C1B" w:rsidP="00EF6875">
      <w:pPr>
        <w:pStyle w:val="Heading3"/>
      </w:pPr>
      <w:bookmarkStart w:id="2762" w:name="_Toc166312836"/>
      <w:bookmarkStart w:id="2763" w:name="_Toc246766612"/>
      <w:bookmarkStart w:id="2764" w:name="_Toc325181266"/>
      <w:bookmarkStart w:id="2765" w:name="_Toc325181544"/>
      <w:bookmarkStart w:id="2766" w:name="_Toc325181810"/>
      <w:bookmarkStart w:id="2767" w:name="_Toc325182944"/>
      <w:bookmarkStart w:id="2768" w:name="_Toc325183793"/>
      <w:bookmarkStart w:id="2769" w:name="_Toc297149821"/>
      <w:r w:rsidRPr="00BC0C1B">
        <w:t>Effect of termination and survival</w:t>
      </w:r>
      <w:bookmarkEnd w:id="2761"/>
      <w:bookmarkEnd w:id="2762"/>
      <w:bookmarkEnd w:id="2763"/>
      <w:bookmarkEnd w:id="2764"/>
      <w:bookmarkEnd w:id="2765"/>
      <w:bookmarkEnd w:id="2766"/>
      <w:bookmarkEnd w:id="2767"/>
      <w:bookmarkEnd w:id="2768"/>
      <w:bookmarkEnd w:id="2769"/>
    </w:p>
    <w:p w14:paraId="2186913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Unless the contrary intention appears, the expiry or termination of a contractual relationship between PKI entities which imports the terms of this CPS or a relevant CP, will not affect the continued application to those entities of any provision in this CPS or a relevant CP relating to:</w:t>
      </w:r>
    </w:p>
    <w:p w14:paraId="427D8DBF" w14:textId="77777777" w:rsidR="00BC0C1B" w:rsidRPr="00BC0C1B" w:rsidRDefault="00BC0C1B" w:rsidP="00F63A95">
      <w:pPr>
        <w:numPr>
          <w:ilvl w:val="0"/>
          <w:numId w:val="53"/>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Intellectual Property Rights;</w:t>
      </w:r>
    </w:p>
    <w:p w14:paraId="65B3BD03" w14:textId="77777777" w:rsidR="00BC0C1B" w:rsidRPr="00BC0C1B" w:rsidRDefault="00BC0C1B" w:rsidP="00F63A95">
      <w:pPr>
        <w:numPr>
          <w:ilvl w:val="0"/>
          <w:numId w:val="53"/>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Confidential Information;</w:t>
      </w:r>
    </w:p>
    <w:p w14:paraId="3B671A1F" w14:textId="77777777" w:rsidR="00BC0C1B" w:rsidRPr="00BC0C1B" w:rsidRDefault="00BC0C1B" w:rsidP="00F63A95">
      <w:pPr>
        <w:numPr>
          <w:ilvl w:val="0"/>
          <w:numId w:val="53"/>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protectio</w:t>
      </w:r>
      <w:r w:rsidR="00B1397B">
        <w:rPr>
          <w:rFonts w:ascii="Cambria" w:eastAsia="Times New Roman" w:hAnsi="Cambria" w:cs="Times New Roman"/>
          <w:szCs w:val="20"/>
          <w:lang w:eastAsia="en-AU"/>
        </w:rPr>
        <w:t xml:space="preserve">n of Personal Information; </w:t>
      </w:r>
    </w:p>
    <w:p w14:paraId="7D61DEAA" w14:textId="77777777" w:rsidR="00B1397B" w:rsidRDefault="00BC0C1B" w:rsidP="002B40CC">
      <w:pPr>
        <w:numPr>
          <w:ilvl w:val="0"/>
          <w:numId w:val="53"/>
        </w:numPr>
        <w:spacing w:after="120" w:line="240" w:lineRule="auto"/>
        <w:contextualSpacing/>
        <w:jc w:val="both"/>
        <w:rPr>
          <w:rFonts w:ascii="Cambria" w:eastAsia="Times New Roman" w:hAnsi="Cambria" w:cs="Times New Roman"/>
          <w:szCs w:val="24"/>
          <w:lang w:val="en-GB" w:eastAsia="en-AU"/>
        </w:rPr>
      </w:pPr>
      <w:r w:rsidRPr="00B1397B">
        <w:rPr>
          <w:rFonts w:ascii="Cambria" w:eastAsia="Times New Roman" w:hAnsi="Cambria" w:cs="Times New Roman"/>
          <w:szCs w:val="20"/>
          <w:lang w:eastAsia="en-AU"/>
        </w:rPr>
        <w:t>an indemnity,</w:t>
      </w:r>
      <w:r w:rsidR="00B1397B">
        <w:rPr>
          <w:rFonts w:ascii="Cambria" w:eastAsia="Times New Roman" w:hAnsi="Cambria" w:cs="Times New Roman"/>
          <w:szCs w:val="20"/>
          <w:lang w:eastAsia="en-AU"/>
        </w:rPr>
        <w:t xml:space="preserve"> </w:t>
      </w:r>
      <w:r w:rsidRPr="00B1397B">
        <w:rPr>
          <w:rFonts w:ascii="Cambria" w:eastAsia="Times New Roman" w:hAnsi="Cambria" w:cs="Times New Roman"/>
          <w:szCs w:val="24"/>
          <w:lang w:val="en-GB" w:eastAsia="en-AU"/>
        </w:rPr>
        <w:t xml:space="preserve">or </w:t>
      </w:r>
    </w:p>
    <w:p w14:paraId="2EA823EF" w14:textId="77777777" w:rsidR="00BC0C1B" w:rsidRPr="00B1397B" w:rsidRDefault="00BC0C1B" w:rsidP="002B40CC">
      <w:pPr>
        <w:numPr>
          <w:ilvl w:val="0"/>
          <w:numId w:val="53"/>
        </w:numPr>
        <w:spacing w:after="120" w:line="240" w:lineRule="auto"/>
        <w:contextualSpacing/>
        <w:jc w:val="both"/>
        <w:rPr>
          <w:rFonts w:ascii="Cambria" w:eastAsia="Times New Roman" w:hAnsi="Cambria" w:cs="Times New Roman"/>
          <w:szCs w:val="24"/>
          <w:lang w:val="en-GB" w:eastAsia="en-AU"/>
        </w:rPr>
      </w:pPr>
      <w:proofErr w:type="gramStart"/>
      <w:r w:rsidRPr="00B1397B">
        <w:rPr>
          <w:rFonts w:ascii="Cambria" w:eastAsia="Times New Roman" w:hAnsi="Cambria" w:cs="Times New Roman"/>
          <w:szCs w:val="24"/>
          <w:lang w:val="en-GB" w:eastAsia="en-AU"/>
        </w:rPr>
        <w:t>any</w:t>
      </w:r>
      <w:proofErr w:type="gramEnd"/>
      <w:r w:rsidRPr="00B1397B">
        <w:rPr>
          <w:rFonts w:ascii="Cambria" w:eastAsia="Times New Roman" w:hAnsi="Cambria" w:cs="Times New Roman"/>
          <w:szCs w:val="24"/>
          <w:lang w:val="en-GB" w:eastAsia="en-AU"/>
        </w:rPr>
        <w:t xml:space="preserve"> other provision which expressly or by implication from its nature is intended to continue.</w:t>
      </w:r>
    </w:p>
    <w:p w14:paraId="03774B30" w14:textId="77777777" w:rsidR="00BC0C1B" w:rsidRPr="00BC0C1B" w:rsidRDefault="00BC0C1B" w:rsidP="00EF6875">
      <w:pPr>
        <w:pStyle w:val="Heading2"/>
      </w:pPr>
      <w:bookmarkStart w:id="2770" w:name="_Toc237159624"/>
      <w:bookmarkStart w:id="2771" w:name="_Toc246766613"/>
      <w:bookmarkStart w:id="2772" w:name="_Toc325181267"/>
      <w:bookmarkStart w:id="2773" w:name="_Toc325181545"/>
      <w:bookmarkStart w:id="2774" w:name="_Toc325181811"/>
      <w:bookmarkStart w:id="2775" w:name="_Toc325182945"/>
      <w:bookmarkStart w:id="2776" w:name="_Toc325183794"/>
      <w:bookmarkStart w:id="2777" w:name="_Toc297149822"/>
      <w:bookmarkStart w:id="2778" w:name="_Toc446408889"/>
      <w:bookmarkStart w:id="2779" w:name="_Toc130491758"/>
      <w:bookmarkStart w:id="2780" w:name="_Toc166312837"/>
      <w:r w:rsidRPr="00BC0C1B">
        <w:t>Individual notices and communications with participants</w:t>
      </w:r>
      <w:bookmarkEnd w:id="2770"/>
      <w:bookmarkEnd w:id="2771"/>
      <w:bookmarkEnd w:id="2772"/>
      <w:bookmarkEnd w:id="2773"/>
      <w:bookmarkEnd w:id="2774"/>
      <w:bookmarkEnd w:id="2775"/>
      <w:bookmarkEnd w:id="2776"/>
      <w:bookmarkEnd w:id="2777"/>
      <w:bookmarkEnd w:id="2778"/>
    </w:p>
    <w:bookmarkEnd w:id="2779"/>
    <w:bookmarkEnd w:id="2780"/>
    <w:p w14:paraId="128C2F3B"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 notice or other communication (Notice) from one entity to another in relation to this CPS or a relevant CP requires signing by the sending entity.  If the Notice delivery is electronic, it requires the sender’s digital signature.</w:t>
      </w:r>
    </w:p>
    <w:p w14:paraId="26FCA627"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Notices to Organisations requires delivery to the physical, postal, facsimile or e-mail address of the Organisation, which is included in its Registration Information, or to another address, which the Organisation has specified to the sender.</w:t>
      </w:r>
    </w:p>
    <w:p w14:paraId="457EF717"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Notices to Subscribers will be posted to the </w:t>
      </w:r>
      <w:r w:rsidR="00FE0C62">
        <w:rPr>
          <w:rFonts w:ascii="Cambria" w:eastAsia="Times New Roman" w:hAnsi="Cambria" w:cs="Times New Roman"/>
          <w:szCs w:val="24"/>
          <w:lang w:val="en-GB" w:eastAsia="en-AU"/>
        </w:rPr>
        <w:t>New Zealand Government</w:t>
      </w:r>
      <w:r w:rsidRPr="00BC0C1B">
        <w:rPr>
          <w:rFonts w:ascii="Cambria" w:eastAsia="Times New Roman" w:hAnsi="Cambria" w:cs="Times New Roman"/>
          <w:szCs w:val="24"/>
          <w:lang w:val="en-GB" w:eastAsia="en-AU"/>
        </w:rPr>
        <w:t xml:space="preserve"> PKI web page and where appropriate will be sent to the address within the certificate.</w:t>
      </w:r>
    </w:p>
    <w:p w14:paraId="32DA0DC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lastRenderedPageBreak/>
        <w:t>Unless otherwise specified in this CPS or a relevant CP, a Notice sent as required under this section is satisfied if:</w:t>
      </w:r>
    </w:p>
    <w:p w14:paraId="724FCF74" w14:textId="77777777" w:rsidR="00BC0C1B" w:rsidRPr="00BC0C1B" w:rsidRDefault="00BC0C1B" w:rsidP="00F63A95">
      <w:pPr>
        <w:numPr>
          <w:ilvl w:val="0"/>
          <w:numId w:val="5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it is hand-delivered to a physical address - at the time of delivery whether or not any person is there to receive it;</w:t>
      </w:r>
    </w:p>
    <w:p w14:paraId="7AD68382" w14:textId="77777777" w:rsidR="00BC0C1B" w:rsidRPr="00BC0C1B" w:rsidRDefault="00BC0C1B" w:rsidP="00F63A95">
      <w:pPr>
        <w:numPr>
          <w:ilvl w:val="0"/>
          <w:numId w:val="5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it is posted by prepaid post - at 5pm on the third day after it is posted even if the Notice is returned to the sender;</w:t>
      </w:r>
    </w:p>
    <w:p w14:paraId="12800180" w14:textId="77777777" w:rsidR="00BC0C1B" w:rsidRPr="00BC0C1B" w:rsidRDefault="00BC0C1B" w:rsidP="00F63A95">
      <w:pPr>
        <w:numPr>
          <w:ilvl w:val="0"/>
          <w:numId w:val="5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it is transmitted by facsimile - when the sending machine produces a report showing the transmission was successful; </w:t>
      </w:r>
    </w:p>
    <w:p w14:paraId="53C634EF" w14:textId="77777777" w:rsidR="00BC0C1B" w:rsidRPr="00BC0C1B" w:rsidRDefault="00BC0C1B" w:rsidP="00F63A95">
      <w:pPr>
        <w:numPr>
          <w:ilvl w:val="0"/>
          <w:numId w:val="54"/>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it is sent by e-mail - when it enters a system under the control of the addressee; or</w:t>
      </w:r>
    </w:p>
    <w:p w14:paraId="75E99FD2" w14:textId="77777777" w:rsidR="00BC0C1B" w:rsidRDefault="00BC0C1B" w:rsidP="00F63A95">
      <w:pPr>
        <w:numPr>
          <w:ilvl w:val="0"/>
          <w:numId w:val="54"/>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by</w:t>
      </w:r>
      <w:proofErr w:type="gramEnd"/>
      <w:r w:rsidRPr="00BC0C1B">
        <w:rPr>
          <w:rFonts w:ascii="Cambria" w:eastAsia="Times New Roman" w:hAnsi="Cambria" w:cs="Times New Roman"/>
          <w:szCs w:val="20"/>
          <w:lang w:eastAsia="en-AU"/>
        </w:rPr>
        <w:t xml:space="preserve"> posting on the agreed web site - seven days after the date of posting.</w:t>
      </w:r>
    </w:p>
    <w:p w14:paraId="1EA523D1" w14:textId="77777777" w:rsidR="00B1397B" w:rsidRPr="00BC0C1B" w:rsidRDefault="00B1397B" w:rsidP="00B1397B">
      <w:pPr>
        <w:spacing w:after="120" w:line="240" w:lineRule="auto"/>
        <w:ind w:left="851"/>
        <w:contextualSpacing/>
        <w:rPr>
          <w:rFonts w:ascii="Cambria" w:eastAsia="Times New Roman" w:hAnsi="Cambria" w:cs="Times New Roman"/>
          <w:szCs w:val="20"/>
          <w:lang w:eastAsia="en-AU"/>
        </w:rPr>
      </w:pPr>
    </w:p>
    <w:p w14:paraId="405BCB6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If a Notice delivery occurs outside normal business hours at the addressee’s place of business, the parties agree in these circumstances that formal receipt occurs at 9 am on the next </w:t>
      </w:r>
      <w:r w:rsidRPr="00BC0C1B">
        <w:rPr>
          <w:rFonts w:ascii="Cambria" w:eastAsia="Times New Roman" w:hAnsi="Cambria" w:cs="Times New Roman"/>
          <w:i/>
          <w:szCs w:val="24"/>
          <w:lang w:val="en-GB" w:eastAsia="en-AU"/>
        </w:rPr>
        <w:t>business day</w:t>
      </w:r>
      <w:r w:rsidRPr="00BC0C1B">
        <w:rPr>
          <w:rFonts w:ascii="Cambria" w:eastAsia="Times New Roman" w:hAnsi="Cambria" w:cs="Times New Roman"/>
          <w:szCs w:val="24"/>
          <w:lang w:val="en-GB" w:eastAsia="en-AU"/>
        </w:rPr>
        <w:t xml:space="preserve"> at that place.</w:t>
      </w:r>
    </w:p>
    <w:p w14:paraId="1C96733A" w14:textId="77777777" w:rsidR="00BC0C1B" w:rsidRPr="00BC0C1B" w:rsidRDefault="00BC0C1B" w:rsidP="00EF6875">
      <w:pPr>
        <w:pStyle w:val="Heading2"/>
      </w:pPr>
      <w:bookmarkStart w:id="2781" w:name="_Toc237159625"/>
      <w:bookmarkStart w:id="2782" w:name="_Toc246766614"/>
      <w:bookmarkStart w:id="2783" w:name="_Toc325181268"/>
      <w:bookmarkStart w:id="2784" w:name="_Toc325181546"/>
      <w:bookmarkStart w:id="2785" w:name="_Toc325181812"/>
      <w:bookmarkStart w:id="2786" w:name="_Toc325182946"/>
      <w:bookmarkStart w:id="2787" w:name="_Toc325183795"/>
      <w:bookmarkStart w:id="2788" w:name="_Toc297149823"/>
      <w:bookmarkStart w:id="2789" w:name="_Toc446408890"/>
      <w:bookmarkStart w:id="2790" w:name="_Toc130491759"/>
      <w:bookmarkStart w:id="2791" w:name="_Toc166312838"/>
      <w:r w:rsidRPr="00BC0C1B">
        <w:t>Amendments</w:t>
      </w:r>
      <w:bookmarkEnd w:id="2781"/>
      <w:bookmarkEnd w:id="2782"/>
      <w:bookmarkEnd w:id="2783"/>
      <w:bookmarkEnd w:id="2784"/>
      <w:bookmarkEnd w:id="2785"/>
      <w:bookmarkEnd w:id="2786"/>
      <w:bookmarkEnd w:id="2787"/>
      <w:bookmarkEnd w:id="2788"/>
      <w:bookmarkEnd w:id="2789"/>
    </w:p>
    <w:p w14:paraId="52CF3EE0" w14:textId="77777777" w:rsidR="00BC0C1B" w:rsidRPr="00BC0C1B" w:rsidRDefault="00BC0C1B" w:rsidP="00EF6875">
      <w:pPr>
        <w:pStyle w:val="Heading3"/>
      </w:pPr>
      <w:bookmarkStart w:id="2792" w:name="_Toc130491760"/>
      <w:bookmarkStart w:id="2793" w:name="_Toc166312839"/>
      <w:bookmarkStart w:id="2794" w:name="_Toc246766615"/>
      <w:bookmarkStart w:id="2795" w:name="_Toc325181269"/>
      <w:bookmarkStart w:id="2796" w:name="_Toc325181547"/>
      <w:bookmarkStart w:id="2797" w:name="_Toc325181813"/>
      <w:bookmarkStart w:id="2798" w:name="_Toc325182947"/>
      <w:bookmarkStart w:id="2799" w:name="_Toc325183796"/>
      <w:bookmarkStart w:id="2800" w:name="_Toc297149824"/>
      <w:bookmarkEnd w:id="2790"/>
      <w:bookmarkEnd w:id="2791"/>
      <w:r w:rsidRPr="00BC0C1B">
        <w:t>Procedure for amendment</w:t>
      </w:r>
      <w:bookmarkEnd w:id="2792"/>
      <w:bookmarkEnd w:id="2793"/>
      <w:bookmarkEnd w:id="2794"/>
      <w:bookmarkEnd w:id="2795"/>
      <w:bookmarkEnd w:id="2796"/>
      <w:bookmarkEnd w:id="2797"/>
      <w:bookmarkEnd w:id="2798"/>
      <w:bookmarkEnd w:id="2799"/>
      <w:bookmarkEnd w:id="2800"/>
    </w:p>
    <w:p w14:paraId="73AC0A2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2801" w:name="_Toc130491761"/>
      <w:r w:rsidRPr="00BC0C1B">
        <w:rPr>
          <w:rFonts w:ascii="Cambria" w:eastAsia="Times New Roman" w:hAnsi="Cambria" w:cs="Times New Roman"/>
          <w:szCs w:val="24"/>
          <w:lang w:val="en-GB" w:eastAsia="en-AU"/>
        </w:rPr>
        <w:t xml:space="preserve">Amendments to this CPS or a relevant CP must undergo the same procedures as for the initial approval (see 1.5.4). Rephrasing provisions to improve their clarity as well as editorial and typographical corrections, changes to contact details are not considered amendments, however any change must be brought to the attention of the </w:t>
      </w:r>
      <w:r w:rsidR="00FE0C62">
        <w:rPr>
          <w:rFonts w:ascii="Cambria" w:eastAsia="Times New Roman" w:hAnsi="Cambria" w:cs="Times New Roman"/>
          <w:szCs w:val="24"/>
          <w:lang w:val="en-GB" w:eastAsia="en-AU"/>
        </w:rPr>
        <w:t>Lead Agency</w:t>
      </w:r>
      <w:r w:rsidR="00FE0C62" w:rsidDel="00FE0C62">
        <w:rPr>
          <w:rFonts w:ascii="Cambria" w:eastAsia="Times New Roman" w:hAnsi="Cambria" w:cs="Times New Roman"/>
          <w:szCs w:val="24"/>
          <w:lang w:val="en-GB" w:eastAsia="en-AU"/>
        </w:rPr>
        <w:t xml:space="preserve"> </w:t>
      </w:r>
      <w:r w:rsidR="00FE0C62">
        <w:rPr>
          <w:rFonts w:ascii="Cambria" w:eastAsia="Times New Roman" w:hAnsi="Cambria" w:cs="Times New Roman"/>
          <w:szCs w:val="24"/>
          <w:lang w:val="en-GB" w:eastAsia="en-AU"/>
        </w:rPr>
        <w:t>in order</w:t>
      </w:r>
      <w:r w:rsidRPr="00BC0C1B">
        <w:rPr>
          <w:rFonts w:ascii="Cambria" w:eastAsia="Times New Roman" w:hAnsi="Cambria" w:cs="Times New Roman"/>
          <w:szCs w:val="24"/>
          <w:lang w:val="en-GB" w:eastAsia="en-AU"/>
        </w:rPr>
        <w:t xml:space="preserve"> to seek their concurrence.</w:t>
      </w:r>
    </w:p>
    <w:p w14:paraId="2A0ED197" w14:textId="77777777" w:rsidR="00BC0C1B" w:rsidRPr="00BC0C1B" w:rsidRDefault="00BC0C1B" w:rsidP="00EF6875">
      <w:pPr>
        <w:pStyle w:val="Heading3"/>
      </w:pPr>
      <w:bookmarkStart w:id="2802" w:name="_Toc166312840"/>
      <w:bookmarkStart w:id="2803" w:name="_Toc246766616"/>
      <w:bookmarkStart w:id="2804" w:name="_Toc325181270"/>
      <w:bookmarkStart w:id="2805" w:name="_Toc325181548"/>
      <w:bookmarkStart w:id="2806" w:name="_Toc325181814"/>
      <w:bookmarkStart w:id="2807" w:name="_Toc325182948"/>
      <w:bookmarkStart w:id="2808" w:name="_Toc325183797"/>
      <w:bookmarkStart w:id="2809" w:name="_Toc297149825"/>
      <w:r w:rsidRPr="00BC0C1B">
        <w:t>Notification mechanism and period</w:t>
      </w:r>
      <w:bookmarkEnd w:id="2801"/>
      <w:bookmarkEnd w:id="2802"/>
      <w:bookmarkEnd w:id="2803"/>
      <w:bookmarkEnd w:id="2804"/>
      <w:bookmarkEnd w:id="2805"/>
      <w:bookmarkEnd w:id="2806"/>
      <w:bookmarkEnd w:id="2807"/>
      <w:bookmarkEnd w:id="2808"/>
      <w:bookmarkEnd w:id="2809"/>
    </w:p>
    <w:p w14:paraId="158B49B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2810" w:name="_Toc130491762"/>
      <w:r w:rsidRPr="00BC0C1B">
        <w:rPr>
          <w:rFonts w:ascii="Cambria" w:eastAsia="Times New Roman" w:hAnsi="Cambria" w:cs="Times New Roman"/>
          <w:szCs w:val="24"/>
          <w:lang w:val="en-GB" w:eastAsia="en-AU"/>
        </w:rPr>
        <w:t xml:space="preserve">The amended CPS and/or a relevant CP shall be published on the </w:t>
      </w:r>
      <w:r w:rsidR="00AD7F30">
        <w:rPr>
          <w:rFonts w:ascii="Cambria" w:eastAsia="Times New Roman" w:hAnsi="Cambria" w:cs="Times New Roman"/>
          <w:szCs w:val="24"/>
          <w:lang w:val="en-GB" w:eastAsia="en-AU"/>
        </w:rPr>
        <w:t>New Zealand Government</w:t>
      </w:r>
      <w:r w:rsidR="00AD7F30"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PKI web site prior to it becoming effective. There is no fixed notice and comment period. Editorial and typographical corrections, changes to contact details and other minor changes that do not materially impact the parties may be changed without notice and are not subject to the notification requirements herein. </w:t>
      </w:r>
    </w:p>
    <w:p w14:paraId="1B981D12" w14:textId="77777777" w:rsidR="00BC0C1B" w:rsidRPr="00BC0C1B" w:rsidRDefault="00BC0C1B" w:rsidP="00EF6875">
      <w:pPr>
        <w:pStyle w:val="Heading3"/>
      </w:pPr>
      <w:bookmarkStart w:id="2811" w:name="_Toc166312841"/>
      <w:bookmarkStart w:id="2812" w:name="_Toc246766617"/>
      <w:bookmarkStart w:id="2813" w:name="_Toc325181271"/>
      <w:bookmarkStart w:id="2814" w:name="_Toc325181549"/>
      <w:bookmarkStart w:id="2815" w:name="_Toc325181815"/>
      <w:bookmarkStart w:id="2816" w:name="_Toc325182949"/>
      <w:bookmarkStart w:id="2817" w:name="_Toc325183798"/>
      <w:bookmarkStart w:id="2818" w:name="_Toc297149826"/>
      <w:r w:rsidRPr="00BC0C1B">
        <w:t>Circumstances under which OID must be changed</w:t>
      </w:r>
      <w:bookmarkEnd w:id="2810"/>
      <w:bookmarkEnd w:id="2811"/>
      <w:bookmarkEnd w:id="2812"/>
      <w:bookmarkEnd w:id="2813"/>
      <w:bookmarkEnd w:id="2814"/>
      <w:bookmarkEnd w:id="2815"/>
      <w:bookmarkEnd w:id="2816"/>
      <w:bookmarkEnd w:id="2817"/>
      <w:bookmarkEnd w:id="2818"/>
    </w:p>
    <w:p w14:paraId="359FED5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bookmarkStart w:id="2819" w:name="_Toc130491763"/>
      <w:r w:rsidRPr="00BC0C1B">
        <w:rPr>
          <w:rFonts w:ascii="Cambria" w:eastAsia="Times New Roman" w:hAnsi="Cambria" w:cs="Times New Roman"/>
          <w:szCs w:val="24"/>
          <w:lang w:val="en-GB" w:eastAsia="en-AU"/>
        </w:rPr>
        <w:t>Where a CP is amended the OID for the relevant CP must be change</w:t>
      </w:r>
      <w:r w:rsidR="00C629A8">
        <w:rPr>
          <w:rFonts w:ascii="Cambria" w:eastAsia="Times New Roman" w:hAnsi="Cambria" w:cs="Times New Roman"/>
          <w:szCs w:val="24"/>
          <w:lang w:val="en-GB" w:eastAsia="en-AU"/>
        </w:rPr>
        <w:t>d</w:t>
      </w:r>
      <w:r w:rsidR="006D667E">
        <w:rPr>
          <w:rFonts w:ascii="Cambria" w:eastAsia="Times New Roman" w:hAnsi="Cambria" w:cs="Times New Roman"/>
          <w:szCs w:val="24"/>
          <w:lang w:val="en-GB" w:eastAsia="en-AU"/>
        </w:rPr>
        <w:t xml:space="preserve"> (editorial changes, etc</w:t>
      </w:r>
      <w:r w:rsidR="00AD7F30">
        <w:rPr>
          <w:rFonts w:ascii="Cambria" w:eastAsia="Times New Roman" w:hAnsi="Cambria" w:cs="Times New Roman"/>
          <w:szCs w:val="24"/>
          <w:lang w:val="en-GB" w:eastAsia="en-AU"/>
        </w:rPr>
        <w:t>.</w:t>
      </w:r>
      <w:r w:rsidR="006D667E">
        <w:rPr>
          <w:rFonts w:ascii="Cambria" w:eastAsia="Times New Roman" w:hAnsi="Cambria" w:cs="Times New Roman"/>
          <w:szCs w:val="24"/>
          <w:lang w:val="en-GB" w:eastAsia="en-AU"/>
        </w:rPr>
        <w:t>, see 9</w:t>
      </w:r>
      <w:r w:rsidRPr="00BC0C1B">
        <w:rPr>
          <w:rFonts w:ascii="Cambria" w:eastAsia="Times New Roman" w:hAnsi="Cambria" w:cs="Times New Roman"/>
          <w:szCs w:val="24"/>
          <w:lang w:val="en-GB" w:eastAsia="en-AU"/>
        </w:rPr>
        <w:t xml:space="preserve">.12.1, are not amendments). </w:t>
      </w:r>
    </w:p>
    <w:p w14:paraId="536200F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If a change in </w:t>
      </w:r>
      <w:r w:rsidR="00AD7F30">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’s CPS or CP is determined by the </w:t>
      </w:r>
      <w:r w:rsidR="00AA3920">
        <w:rPr>
          <w:rFonts w:ascii="Cambria" w:eastAsia="Times New Roman" w:hAnsi="Cambria" w:cs="Times New Roman"/>
          <w:szCs w:val="24"/>
          <w:lang w:val="en-GB" w:eastAsia="en-AU"/>
        </w:rPr>
        <w:t>Lead Agency</w:t>
      </w:r>
      <w:r w:rsidR="00AA3920"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to warrant a change in the currently specified OID for a particular type of certificate, then the revised version of this CPS will also contain a revised OID for that type of certificate. </w:t>
      </w:r>
    </w:p>
    <w:p w14:paraId="71CC116B" w14:textId="77777777" w:rsidR="00BC0C1B" w:rsidRPr="00BC0C1B" w:rsidRDefault="00BC0C1B" w:rsidP="00EF6875">
      <w:pPr>
        <w:pStyle w:val="Heading2"/>
      </w:pPr>
      <w:bookmarkStart w:id="2820" w:name="_Toc237159626"/>
      <w:bookmarkStart w:id="2821" w:name="_Toc246766618"/>
      <w:bookmarkStart w:id="2822" w:name="_Toc325181272"/>
      <w:bookmarkStart w:id="2823" w:name="_Toc325181550"/>
      <w:bookmarkStart w:id="2824" w:name="_Toc325181816"/>
      <w:bookmarkStart w:id="2825" w:name="_Toc325182950"/>
      <w:bookmarkStart w:id="2826" w:name="_Toc325183799"/>
      <w:bookmarkStart w:id="2827" w:name="_Toc297149827"/>
      <w:bookmarkStart w:id="2828" w:name="_Toc446408891"/>
      <w:bookmarkStart w:id="2829" w:name="_Toc166312842"/>
      <w:r w:rsidRPr="00BC0C1B">
        <w:t>Dispute resolution provisions</w:t>
      </w:r>
      <w:bookmarkEnd w:id="2820"/>
      <w:bookmarkEnd w:id="2821"/>
      <w:bookmarkEnd w:id="2822"/>
      <w:bookmarkEnd w:id="2823"/>
      <w:bookmarkEnd w:id="2824"/>
      <w:bookmarkEnd w:id="2825"/>
      <w:bookmarkEnd w:id="2826"/>
      <w:bookmarkEnd w:id="2827"/>
      <w:bookmarkEnd w:id="2828"/>
    </w:p>
    <w:bookmarkEnd w:id="2819"/>
    <w:bookmarkEnd w:id="2829"/>
    <w:p w14:paraId="3CC52238"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If a dispute arises between </w:t>
      </w:r>
      <w:r w:rsidR="00AD7F30">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and any</w:t>
      </w:r>
      <w:r w:rsidR="00B1397B">
        <w:rPr>
          <w:rFonts w:ascii="Cambria" w:eastAsia="Times New Roman" w:hAnsi="Cambria" w:cs="Times New Roman"/>
          <w:szCs w:val="24"/>
          <w:lang w:val="en-GB" w:eastAsia="en-AU"/>
        </w:rPr>
        <w:t xml:space="preserve"> participating</w:t>
      </w:r>
      <w:r w:rsidRPr="00BC0C1B">
        <w:rPr>
          <w:rFonts w:ascii="Cambria" w:eastAsia="Times New Roman" w:hAnsi="Cambria" w:cs="Times New Roman"/>
          <w:szCs w:val="24"/>
          <w:lang w:val="en-GB" w:eastAsia="en-AU"/>
        </w:rPr>
        <w:t xml:space="preserve"> party (Dispute), written notice must be provided so that the parties can meet to negotiate in good faith to resolve the Dispute (Dispute Notice).  Should the Dispute remain unresolved 30 days after receipt of the Dispute Notice, the parties may seek mediation in accordance with the mediation rules of</w:t>
      </w:r>
      <w:r w:rsidR="00571027">
        <w:rPr>
          <w:rFonts w:ascii="Cambria" w:eastAsia="Times New Roman" w:hAnsi="Cambria" w:cs="Times New Roman"/>
          <w:szCs w:val="24"/>
          <w:lang w:val="en-GB" w:eastAsia="en-AU"/>
        </w:rPr>
        <w:t xml:space="preserve"> New Zealand. </w:t>
      </w:r>
      <w:r w:rsidRPr="00BC0C1B">
        <w:rPr>
          <w:rFonts w:ascii="Cambria" w:eastAsia="Times New Roman" w:hAnsi="Cambria" w:cs="Times New Roman"/>
          <w:szCs w:val="24"/>
          <w:lang w:val="en-GB" w:eastAsia="en-AU"/>
        </w:rPr>
        <w:t>Legal representation is permissible by either party to the mediation. Each party will bear its own costs of resolving the Dispute and the parties must bear equally the cost of any third person appointed as mediator.</w:t>
      </w:r>
    </w:p>
    <w:p w14:paraId="71BE8AFE"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Nothing in this clause prevents </w:t>
      </w:r>
      <w:r w:rsidR="00AD7F30">
        <w:rPr>
          <w:rFonts w:ascii="Cambria" w:eastAsia="Times New Roman" w:hAnsi="Cambria" w:cs="Times New Roman"/>
          <w:szCs w:val="24"/>
          <w:lang w:val="en-GB" w:eastAsia="en-AU"/>
        </w:rPr>
        <w:t>the New Zealand Government</w:t>
      </w:r>
      <w:r w:rsidRPr="00BC0C1B">
        <w:rPr>
          <w:rFonts w:ascii="Cambria" w:eastAsia="Times New Roman" w:hAnsi="Cambria" w:cs="Times New Roman"/>
          <w:szCs w:val="24"/>
          <w:lang w:val="en-GB" w:eastAsia="en-AU"/>
        </w:rPr>
        <w:t xml:space="preserve"> from preventing a party from accessing the </w:t>
      </w:r>
      <w:r w:rsidR="00AD7F30">
        <w:rPr>
          <w:rFonts w:ascii="Cambria" w:eastAsia="Times New Roman" w:hAnsi="Cambria" w:cs="Times New Roman"/>
          <w:szCs w:val="24"/>
          <w:lang w:val="en-GB" w:eastAsia="en-AU"/>
        </w:rPr>
        <w:t>New Zealand Government</w:t>
      </w:r>
      <w:r w:rsidR="00AD7F30" w:rsidRPr="00BC0C1B">
        <w:rPr>
          <w:rFonts w:ascii="Cambria" w:eastAsia="Times New Roman" w:hAnsi="Cambria" w:cs="Times New Roman"/>
          <w:szCs w:val="24"/>
          <w:lang w:val="en-GB" w:eastAsia="en-AU"/>
        </w:rPr>
        <w:t xml:space="preserve"> </w:t>
      </w:r>
      <w:r w:rsidRPr="00BC0C1B">
        <w:rPr>
          <w:rFonts w:ascii="Cambria" w:eastAsia="Times New Roman" w:hAnsi="Cambria" w:cs="Times New Roman"/>
          <w:szCs w:val="24"/>
          <w:lang w:val="en-GB" w:eastAsia="en-AU"/>
        </w:rPr>
        <w:t xml:space="preserve">PKI, or commencing proceedings against a Subscriber for a breach of the Subscriber Agreement. </w:t>
      </w:r>
    </w:p>
    <w:p w14:paraId="35E72B82" w14:textId="77777777" w:rsidR="00BC0C1B" w:rsidRPr="00BC0C1B" w:rsidRDefault="00BC0C1B" w:rsidP="00EF6875">
      <w:pPr>
        <w:pStyle w:val="Heading2"/>
      </w:pPr>
      <w:bookmarkStart w:id="2830" w:name="_Toc237159627"/>
      <w:bookmarkStart w:id="2831" w:name="_Toc246766619"/>
      <w:bookmarkStart w:id="2832" w:name="_Toc325181273"/>
      <w:bookmarkStart w:id="2833" w:name="_Toc325181551"/>
      <w:bookmarkStart w:id="2834" w:name="_Toc325181817"/>
      <w:bookmarkStart w:id="2835" w:name="_Toc325182951"/>
      <w:bookmarkStart w:id="2836" w:name="_Toc325183800"/>
      <w:bookmarkStart w:id="2837" w:name="_Toc297149828"/>
      <w:bookmarkStart w:id="2838" w:name="_Toc446408892"/>
      <w:bookmarkStart w:id="2839" w:name="_Toc130491764"/>
      <w:bookmarkStart w:id="2840" w:name="_Toc166312843"/>
      <w:r w:rsidRPr="00BC0C1B">
        <w:lastRenderedPageBreak/>
        <w:t>Governing law</w:t>
      </w:r>
      <w:bookmarkEnd w:id="2830"/>
      <w:bookmarkEnd w:id="2831"/>
      <w:bookmarkEnd w:id="2832"/>
      <w:bookmarkEnd w:id="2833"/>
      <w:bookmarkEnd w:id="2834"/>
      <w:bookmarkEnd w:id="2835"/>
      <w:bookmarkEnd w:id="2836"/>
      <w:bookmarkEnd w:id="2837"/>
      <w:bookmarkEnd w:id="2838"/>
    </w:p>
    <w:bookmarkEnd w:id="2839"/>
    <w:bookmarkEnd w:id="2840"/>
    <w:p w14:paraId="007CF02C" w14:textId="77777777" w:rsidR="00BC0C1B" w:rsidRPr="00571027" w:rsidRDefault="00BC0C1B" w:rsidP="00BC0C1B">
      <w:pPr>
        <w:spacing w:after="120" w:line="240" w:lineRule="auto"/>
        <w:jc w:val="both"/>
        <w:rPr>
          <w:rFonts w:ascii="Cambria" w:eastAsia="Times New Roman" w:hAnsi="Cambria" w:cs="Times New Roman"/>
          <w:szCs w:val="24"/>
          <w:lang w:val="en-GB" w:eastAsia="en-AU"/>
        </w:rPr>
      </w:pPr>
      <w:r w:rsidRPr="00571027">
        <w:rPr>
          <w:rFonts w:ascii="Cambria" w:eastAsia="Times New Roman" w:hAnsi="Cambria" w:cs="Times New Roman"/>
          <w:szCs w:val="24"/>
          <w:lang w:val="en-GB" w:eastAsia="en-AU"/>
        </w:rPr>
        <w:t xml:space="preserve">The governance for this CPS and any relevant CP is by, and construed to be in accordance with, the laws from time to time in force in </w:t>
      </w:r>
      <w:r w:rsidR="00571027" w:rsidRPr="00844C1E">
        <w:rPr>
          <w:rFonts w:ascii="Cambria" w:eastAsia="Times New Roman" w:hAnsi="Cambria" w:cs="Times New Roman"/>
          <w:szCs w:val="24"/>
          <w:lang w:val="en-GB" w:eastAsia="en-AU"/>
        </w:rPr>
        <w:t>New Zealand</w:t>
      </w:r>
      <w:r w:rsidRPr="00571027">
        <w:rPr>
          <w:rFonts w:ascii="Cambria" w:eastAsia="Times New Roman" w:hAnsi="Cambria" w:cs="Times New Roman"/>
          <w:szCs w:val="24"/>
          <w:lang w:val="en-GB" w:eastAsia="en-AU"/>
        </w:rPr>
        <w:t>.</w:t>
      </w:r>
    </w:p>
    <w:p w14:paraId="54168892"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571027">
        <w:rPr>
          <w:rFonts w:ascii="Cambria" w:eastAsia="Times New Roman" w:hAnsi="Cambria" w:cs="Times New Roman"/>
          <w:szCs w:val="24"/>
          <w:lang w:val="en-GB" w:eastAsia="en-AU"/>
        </w:rPr>
        <w:t xml:space="preserve">The parties agree to irrevocably and unconditionally submit to the exclusive jurisdiction of the Supreme Court of </w:t>
      </w:r>
      <w:r w:rsidR="00571027">
        <w:rPr>
          <w:rFonts w:ascii="Cambria" w:eastAsia="Times New Roman" w:hAnsi="Cambria" w:cs="Times New Roman"/>
          <w:szCs w:val="24"/>
          <w:lang w:val="en-GB" w:eastAsia="en-AU"/>
        </w:rPr>
        <w:t>New Zealand</w:t>
      </w:r>
      <w:r w:rsidRPr="00571027">
        <w:rPr>
          <w:rFonts w:ascii="Cambria" w:eastAsia="Times New Roman" w:hAnsi="Cambria" w:cs="Times New Roman"/>
          <w:szCs w:val="24"/>
          <w:lang w:val="en-GB" w:eastAsia="en-AU"/>
        </w:rPr>
        <w:t xml:space="preserve"> and waive any rights to object to any proceedings brought in that court.</w:t>
      </w:r>
    </w:p>
    <w:p w14:paraId="7F8238E8" w14:textId="77777777" w:rsidR="00BC0C1B" w:rsidRPr="00BC0C1B" w:rsidRDefault="00BC0C1B" w:rsidP="00EF6875">
      <w:pPr>
        <w:pStyle w:val="Heading2"/>
      </w:pPr>
      <w:bookmarkStart w:id="2841" w:name="_Toc237159628"/>
      <w:bookmarkStart w:id="2842" w:name="_Toc246766620"/>
      <w:bookmarkStart w:id="2843" w:name="_Toc325181274"/>
      <w:bookmarkStart w:id="2844" w:name="_Toc325181552"/>
      <w:bookmarkStart w:id="2845" w:name="_Toc325181818"/>
      <w:bookmarkStart w:id="2846" w:name="_Toc325182952"/>
      <w:bookmarkStart w:id="2847" w:name="_Toc325183801"/>
      <w:bookmarkStart w:id="2848" w:name="_Toc297149829"/>
      <w:bookmarkStart w:id="2849" w:name="_Toc446408893"/>
      <w:bookmarkStart w:id="2850" w:name="_Toc130491765"/>
      <w:bookmarkStart w:id="2851" w:name="_Toc166312844"/>
      <w:r w:rsidRPr="00BC0C1B">
        <w:t>Compliance with applicable law</w:t>
      </w:r>
      <w:bookmarkEnd w:id="2841"/>
      <w:bookmarkEnd w:id="2842"/>
      <w:bookmarkEnd w:id="2843"/>
      <w:bookmarkEnd w:id="2844"/>
      <w:bookmarkEnd w:id="2845"/>
      <w:bookmarkEnd w:id="2846"/>
      <w:bookmarkEnd w:id="2847"/>
      <w:bookmarkEnd w:id="2848"/>
      <w:bookmarkEnd w:id="2849"/>
    </w:p>
    <w:bookmarkEnd w:id="2850"/>
    <w:bookmarkEnd w:id="2851"/>
    <w:p w14:paraId="41CE08D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All parties to this CPS and any relevant CP must comply with all relevant:</w:t>
      </w:r>
    </w:p>
    <w:p w14:paraId="183674AE" w14:textId="77777777" w:rsidR="00BC0C1B" w:rsidRPr="00BC0C1B" w:rsidRDefault="00BC0C1B" w:rsidP="00F63A95">
      <w:pPr>
        <w:numPr>
          <w:ilvl w:val="0"/>
          <w:numId w:val="55"/>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laws;</w:t>
      </w:r>
      <w:r w:rsidR="00AD7F30">
        <w:rPr>
          <w:rFonts w:ascii="Cambria" w:eastAsia="Times New Roman" w:hAnsi="Cambria" w:cs="Times New Roman"/>
          <w:szCs w:val="20"/>
          <w:lang w:eastAsia="en-AU"/>
        </w:rPr>
        <w:t xml:space="preserve"> </w:t>
      </w:r>
      <w:r w:rsidR="00AD7F30" w:rsidRPr="00BC0C1B">
        <w:rPr>
          <w:rFonts w:ascii="Cambria" w:eastAsia="Times New Roman" w:hAnsi="Cambria" w:cs="Times New Roman"/>
          <w:szCs w:val="20"/>
          <w:lang w:eastAsia="en-AU"/>
        </w:rPr>
        <w:t>and</w:t>
      </w:r>
    </w:p>
    <w:p w14:paraId="7C26F6BF" w14:textId="77777777" w:rsidR="00BC0C1B" w:rsidRPr="00AD7F30" w:rsidRDefault="00AD7F30" w:rsidP="00AD7F30">
      <w:pPr>
        <w:numPr>
          <w:ilvl w:val="0"/>
          <w:numId w:val="55"/>
        </w:numPr>
        <w:spacing w:after="120" w:line="240" w:lineRule="auto"/>
        <w:contextualSpacing/>
        <w:rPr>
          <w:rFonts w:ascii="Cambria" w:eastAsia="Times New Roman" w:hAnsi="Cambria" w:cs="Times New Roman"/>
          <w:szCs w:val="20"/>
          <w:lang w:eastAsia="en-AU"/>
        </w:rPr>
      </w:pPr>
      <w:r w:rsidRPr="00AD7F30">
        <w:rPr>
          <w:rFonts w:ascii="Cambria" w:eastAsia="Times New Roman" w:hAnsi="Cambria" w:cs="Times New Roman"/>
          <w:szCs w:val="24"/>
          <w:lang w:val="en-GB" w:eastAsia="en-AU"/>
        </w:rPr>
        <w:t>New Zealand Government</w:t>
      </w:r>
      <w:r w:rsidR="00BC0C1B" w:rsidRPr="00AD7F30">
        <w:rPr>
          <w:rFonts w:ascii="Cambria" w:eastAsia="Times New Roman" w:hAnsi="Cambria" w:cs="Times New Roman"/>
          <w:szCs w:val="20"/>
          <w:lang w:eastAsia="en-AU"/>
        </w:rPr>
        <w:t xml:space="preserve"> policies</w:t>
      </w:r>
      <w:r w:rsidRPr="00AD7F30">
        <w:rPr>
          <w:rFonts w:ascii="Cambria" w:eastAsia="Times New Roman" w:hAnsi="Cambria" w:cs="Times New Roman"/>
          <w:szCs w:val="20"/>
          <w:lang w:eastAsia="en-AU"/>
        </w:rPr>
        <w:t>.</w:t>
      </w:r>
    </w:p>
    <w:p w14:paraId="7DD4FEC9" w14:textId="77777777" w:rsidR="00BC0C1B" w:rsidRPr="00BC0C1B" w:rsidRDefault="00BC0C1B" w:rsidP="00EF6875">
      <w:pPr>
        <w:pStyle w:val="Heading2"/>
      </w:pPr>
      <w:bookmarkStart w:id="2852" w:name="_Toc237159629"/>
      <w:bookmarkStart w:id="2853" w:name="_Toc246766621"/>
      <w:bookmarkStart w:id="2854" w:name="_Toc325181275"/>
      <w:bookmarkStart w:id="2855" w:name="_Toc325181553"/>
      <w:bookmarkStart w:id="2856" w:name="_Toc325181819"/>
      <w:bookmarkStart w:id="2857" w:name="_Toc325182953"/>
      <w:bookmarkStart w:id="2858" w:name="_Toc325183802"/>
      <w:bookmarkStart w:id="2859" w:name="_Toc297149830"/>
      <w:bookmarkStart w:id="2860" w:name="_Toc446408894"/>
      <w:bookmarkStart w:id="2861" w:name="_Toc130491766"/>
      <w:bookmarkStart w:id="2862" w:name="_Toc166312845"/>
      <w:r w:rsidRPr="00BC0C1B">
        <w:t>Miscellaneous provisions</w:t>
      </w:r>
      <w:bookmarkEnd w:id="2852"/>
      <w:bookmarkEnd w:id="2853"/>
      <w:bookmarkEnd w:id="2854"/>
      <w:bookmarkEnd w:id="2855"/>
      <w:bookmarkEnd w:id="2856"/>
      <w:bookmarkEnd w:id="2857"/>
      <w:bookmarkEnd w:id="2858"/>
      <w:bookmarkEnd w:id="2859"/>
      <w:bookmarkEnd w:id="2860"/>
    </w:p>
    <w:p w14:paraId="6F3F5988" w14:textId="77777777" w:rsidR="00BC0C1B" w:rsidRPr="00BC0C1B" w:rsidRDefault="00BC0C1B" w:rsidP="00EF6875">
      <w:pPr>
        <w:pStyle w:val="Heading3"/>
      </w:pPr>
      <w:bookmarkStart w:id="2863" w:name="_Toc130491767"/>
      <w:bookmarkStart w:id="2864" w:name="_Toc166312846"/>
      <w:bookmarkStart w:id="2865" w:name="_Toc246766622"/>
      <w:bookmarkStart w:id="2866" w:name="_Toc325181276"/>
      <w:bookmarkStart w:id="2867" w:name="_Toc325181554"/>
      <w:bookmarkStart w:id="2868" w:name="_Toc325181820"/>
      <w:bookmarkStart w:id="2869" w:name="_Toc325182954"/>
      <w:bookmarkStart w:id="2870" w:name="_Toc325183803"/>
      <w:bookmarkStart w:id="2871" w:name="_Toc297149831"/>
      <w:bookmarkEnd w:id="2861"/>
      <w:bookmarkEnd w:id="2862"/>
      <w:r w:rsidRPr="00BC0C1B">
        <w:t>Entire agreement</w:t>
      </w:r>
      <w:bookmarkEnd w:id="2863"/>
      <w:bookmarkEnd w:id="2864"/>
      <w:bookmarkEnd w:id="2865"/>
      <w:bookmarkEnd w:id="2866"/>
      <w:bookmarkEnd w:id="2867"/>
      <w:bookmarkEnd w:id="2868"/>
      <w:bookmarkEnd w:id="2869"/>
      <w:bookmarkEnd w:id="2870"/>
      <w:bookmarkEnd w:id="2871"/>
    </w:p>
    <w:p w14:paraId="6C5AA1A0"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This CPS, any relevant CP and Subscriber Agreement</w:t>
      </w:r>
      <w:r w:rsidR="00F1391B">
        <w:rPr>
          <w:rFonts w:ascii="Cambria" w:eastAsia="Times New Roman" w:hAnsi="Cambria" w:cs="Times New Roman"/>
          <w:szCs w:val="24"/>
          <w:lang w:val="en-US" w:eastAsia="en-AU"/>
        </w:rPr>
        <w:t>, and TaaS commercial agreement,</w:t>
      </w:r>
      <w:r w:rsidRPr="00BC0C1B">
        <w:rPr>
          <w:rFonts w:ascii="Cambria" w:eastAsia="Times New Roman" w:hAnsi="Cambria" w:cs="Times New Roman"/>
          <w:szCs w:val="24"/>
          <w:lang w:val="en-US" w:eastAsia="en-AU"/>
        </w:rPr>
        <w:t xml:space="preserve"> supersedes any prior agreements, written or oral, between the parties covered by this present document. These documents record the entire agreement between the parties in relation to its subject matter.</w:t>
      </w:r>
    </w:p>
    <w:p w14:paraId="6BF774A1" w14:textId="77777777" w:rsidR="00BC0C1B" w:rsidRPr="00BC0C1B" w:rsidRDefault="00BC0C1B" w:rsidP="00EF6875">
      <w:pPr>
        <w:pStyle w:val="Heading3"/>
      </w:pPr>
      <w:bookmarkStart w:id="2872" w:name="_Toc130491768"/>
      <w:bookmarkStart w:id="2873" w:name="_Toc166312847"/>
      <w:bookmarkStart w:id="2874" w:name="_Toc246766623"/>
      <w:bookmarkStart w:id="2875" w:name="_Toc325181277"/>
      <w:bookmarkStart w:id="2876" w:name="_Toc325181555"/>
      <w:bookmarkStart w:id="2877" w:name="_Toc325181821"/>
      <w:bookmarkStart w:id="2878" w:name="_Toc325182955"/>
      <w:bookmarkStart w:id="2879" w:name="_Toc325183804"/>
      <w:bookmarkStart w:id="2880" w:name="_Toc297149832"/>
      <w:r w:rsidRPr="00BC0C1B">
        <w:t>Assignment</w:t>
      </w:r>
      <w:bookmarkEnd w:id="2872"/>
      <w:bookmarkEnd w:id="2873"/>
      <w:bookmarkEnd w:id="2874"/>
      <w:bookmarkEnd w:id="2875"/>
      <w:bookmarkEnd w:id="2876"/>
      <w:bookmarkEnd w:id="2877"/>
      <w:bookmarkEnd w:id="2878"/>
      <w:bookmarkEnd w:id="2879"/>
      <w:bookmarkEnd w:id="2880"/>
    </w:p>
    <w:p w14:paraId="0F4227EC" w14:textId="5EA175C8" w:rsidR="00BC0C1B" w:rsidRPr="00844C1E" w:rsidRDefault="00BC0C1B" w:rsidP="00BC0C1B">
      <w:pPr>
        <w:spacing w:after="120" w:line="240" w:lineRule="auto"/>
        <w:jc w:val="both"/>
        <w:rPr>
          <w:rFonts w:ascii="Cambria" w:eastAsia="Times New Roman" w:hAnsi="Cambria" w:cs="Times New Roman"/>
          <w:szCs w:val="24"/>
          <w:lang w:val="en-GB" w:eastAsia="en-AU"/>
        </w:rPr>
      </w:pPr>
      <w:bookmarkStart w:id="2881" w:name="_Toc130491769"/>
      <w:r w:rsidRPr="00844C1E">
        <w:rPr>
          <w:rFonts w:ascii="Cambria" w:eastAsia="Times New Roman" w:hAnsi="Cambria" w:cs="Times New Roman"/>
          <w:szCs w:val="24"/>
          <w:lang w:val="en-GB" w:eastAsia="en-AU"/>
        </w:rPr>
        <w:t xml:space="preserve">No party may assign its obligations or rights under this CPS, or </w:t>
      </w:r>
      <w:r w:rsidRPr="00571027">
        <w:rPr>
          <w:rFonts w:ascii="Cambria" w:eastAsia="Times New Roman" w:hAnsi="Cambria" w:cs="Times New Roman"/>
          <w:szCs w:val="24"/>
          <w:lang w:val="en-GB" w:eastAsia="en-AU"/>
        </w:rPr>
        <w:t xml:space="preserve">any relevant </w:t>
      </w:r>
      <w:r w:rsidRPr="00844C1E">
        <w:rPr>
          <w:rFonts w:ascii="Cambria" w:eastAsia="Times New Roman" w:hAnsi="Cambria" w:cs="Times New Roman"/>
          <w:szCs w:val="24"/>
          <w:lang w:val="en-GB" w:eastAsia="en-AU"/>
        </w:rPr>
        <w:t xml:space="preserve">CP, without </w:t>
      </w:r>
      <w:r w:rsidR="009B6F76" w:rsidRPr="00844C1E">
        <w:rPr>
          <w:rFonts w:ascii="Cambria" w:eastAsia="Times New Roman" w:hAnsi="Cambria" w:cs="Times New Roman"/>
          <w:szCs w:val="24"/>
          <w:lang w:val="en-GB" w:eastAsia="en-AU"/>
        </w:rPr>
        <w:t xml:space="preserve">the </w:t>
      </w:r>
      <w:r w:rsidR="00F1391B">
        <w:rPr>
          <w:rFonts w:ascii="Cambria" w:eastAsia="Times New Roman" w:hAnsi="Cambria" w:cs="Times New Roman"/>
          <w:szCs w:val="24"/>
          <w:lang w:val="en-GB" w:eastAsia="en-AU"/>
        </w:rPr>
        <w:t>Lead Agency</w:t>
      </w:r>
      <w:r w:rsidRPr="00844C1E">
        <w:rPr>
          <w:rFonts w:ascii="Cambria" w:eastAsia="Times New Roman" w:hAnsi="Cambria" w:cs="Times New Roman"/>
          <w:szCs w:val="24"/>
          <w:lang w:val="en-GB" w:eastAsia="en-AU"/>
        </w:rPr>
        <w:t>’s prior written approval.</w:t>
      </w:r>
      <w:r w:rsidR="00F1391B">
        <w:rPr>
          <w:rFonts w:ascii="Cambria" w:eastAsia="Times New Roman" w:hAnsi="Cambria" w:cs="Times New Roman"/>
          <w:szCs w:val="24"/>
          <w:lang w:val="en-GB" w:eastAsia="en-AU"/>
        </w:rPr>
        <w:t xml:space="preserve"> The Lead Agency asserts the authority of The Crown in matters relating to this CPS and the New Zealand Government PKI Framework services.</w:t>
      </w:r>
    </w:p>
    <w:p w14:paraId="78023DB5" w14:textId="0C3F590B" w:rsidR="00BC0C1B" w:rsidRPr="00BC0C1B" w:rsidRDefault="00BC0C1B" w:rsidP="00EF6875">
      <w:pPr>
        <w:pStyle w:val="Heading3"/>
      </w:pPr>
      <w:bookmarkStart w:id="2882" w:name="_Toc166312848"/>
      <w:bookmarkStart w:id="2883" w:name="_Toc246766624"/>
      <w:bookmarkStart w:id="2884" w:name="_Toc325181278"/>
      <w:bookmarkStart w:id="2885" w:name="_Toc325181556"/>
      <w:bookmarkStart w:id="2886" w:name="_Toc325181822"/>
      <w:bookmarkStart w:id="2887" w:name="_Toc325182956"/>
      <w:bookmarkStart w:id="2888" w:name="_Toc325183805"/>
      <w:bookmarkStart w:id="2889" w:name="_Toc297149833"/>
      <w:r w:rsidRPr="00BC0C1B">
        <w:t>Severability</w:t>
      </w:r>
      <w:bookmarkEnd w:id="2881"/>
      <w:bookmarkEnd w:id="2882"/>
      <w:bookmarkEnd w:id="2883"/>
      <w:bookmarkEnd w:id="2884"/>
      <w:bookmarkEnd w:id="2885"/>
      <w:bookmarkEnd w:id="2886"/>
      <w:bookmarkEnd w:id="2887"/>
      <w:bookmarkEnd w:id="2888"/>
      <w:bookmarkEnd w:id="2889"/>
    </w:p>
    <w:p w14:paraId="090632B5"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If any provision of this CPS and/or relevant CP is or becomes invalid, illegal or unenforceable then that provision will, so far as possible, be read down to the extent necessary to ensure that it is not illegal, invalid or unenforceable.</w:t>
      </w:r>
    </w:p>
    <w:p w14:paraId="4DD3F73C"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If the reading down of any provision, or part of the provision, is unachievable, then the provision or part of it will be void and severable, without impairing or affecting the remaining provisions of the CPS or CP (as the case may be) in any way.</w:t>
      </w:r>
    </w:p>
    <w:p w14:paraId="57C09C73" w14:textId="77777777" w:rsidR="00BC0C1B" w:rsidRPr="00BC0C1B" w:rsidRDefault="00BC0C1B" w:rsidP="00EF6875">
      <w:pPr>
        <w:pStyle w:val="Heading3"/>
      </w:pPr>
      <w:bookmarkStart w:id="2890" w:name="_Toc160871496"/>
      <w:bookmarkStart w:id="2891" w:name="_Toc166312849"/>
      <w:bookmarkStart w:id="2892" w:name="_Toc246766625"/>
      <w:bookmarkStart w:id="2893" w:name="_Toc325181279"/>
      <w:bookmarkStart w:id="2894" w:name="_Toc325181557"/>
      <w:bookmarkStart w:id="2895" w:name="_Toc325181823"/>
      <w:bookmarkStart w:id="2896" w:name="_Toc325182957"/>
      <w:bookmarkStart w:id="2897" w:name="_Toc325183806"/>
      <w:bookmarkStart w:id="2898" w:name="_Toc297149834"/>
      <w:bookmarkStart w:id="2899" w:name="_Toc130491770"/>
      <w:r w:rsidRPr="00BC0C1B">
        <w:t>Enforcement</w:t>
      </w:r>
      <w:bookmarkEnd w:id="2890"/>
      <w:bookmarkEnd w:id="2891"/>
      <w:r w:rsidRPr="00BC0C1B">
        <w:t xml:space="preserve"> (attorneys’ fees and waiver of rights)</w:t>
      </w:r>
      <w:bookmarkEnd w:id="2892"/>
      <w:bookmarkEnd w:id="2893"/>
      <w:bookmarkEnd w:id="2894"/>
      <w:bookmarkEnd w:id="2895"/>
      <w:bookmarkEnd w:id="2896"/>
      <w:bookmarkEnd w:id="2897"/>
      <w:bookmarkEnd w:id="2898"/>
    </w:p>
    <w:p w14:paraId="133ED7F3"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Failure by either party to enforce a provision of this CPS or any relevant CP shall not be construed as in any way affecting the enforceability of that provision or the CPS or CP (as the case may be) as a whole.</w:t>
      </w:r>
    </w:p>
    <w:p w14:paraId="6CEF3587" w14:textId="77777777" w:rsidR="00BC0C1B" w:rsidRPr="00BC0C1B" w:rsidRDefault="00BC0C1B" w:rsidP="00EF6875">
      <w:pPr>
        <w:pStyle w:val="Heading3"/>
      </w:pPr>
      <w:bookmarkStart w:id="2900" w:name="_Toc166312850"/>
      <w:bookmarkStart w:id="2901" w:name="_Toc246766626"/>
      <w:bookmarkStart w:id="2902" w:name="_Toc325181280"/>
      <w:bookmarkStart w:id="2903" w:name="_Toc325181558"/>
      <w:bookmarkStart w:id="2904" w:name="_Toc325181824"/>
      <w:bookmarkStart w:id="2905" w:name="_Toc325182958"/>
      <w:bookmarkStart w:id="2906" w:name="_Toc325183807"/>
      <w:bookmarkStart w:id="2907" w:name="_Toc297149835"/>
      <w:r w:rsidRPr="00BC0C1B">
        <w:t>Force Majeure</w:t>
      </w:r>
      <w:bookmarkEnd w:id="2899"/>
      <w:bookmarkEnd w:id="2900"/>
      <w:bookmarkEnd w:id="2901"/>
      <w:bookmarkEnd w:id="2902"/>
      <w:bookmarkEnd w:id="2903"/>
      <w:bookmarkEnd w:id="2904"/>
      <w:bookmarkEnd w:id="2905"/>
      <w:bookmarkEnd w:id="2906"/>
      <w:bookmarkEnd w:id="2907"/>
    </w:p>
    <w:p w14:paraId="2FE57B59"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 PKI Entity is not liable for any loss or damage arising from any delay or failure to perform its obligations described in this CPS or relevant CP if such delay is due to Force Majeure. A Force Majeure event means any occurrence or omission as a result of which the party relying on it is reasonably prevented from or delayed in performing any of its obligations under this contract and that is beyond the reasonable control of that party, including, where relevant, due to forces of nature, war, riot, civil commotion, failure of a public utility, or industrial action (other than industrial action specifically directed at a party).</w:t>
      </w:r>
    </w:p>
    <w:p w14:paraId="11B9D030"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If a delay or failure by a PKI Entity to perform its obligations is due to Force Majeure, the performance of that Entity’s obligations is suspended.</w:t>
      </w:r>
    </w:p>
    <w:p w14:paraId="20748686"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If delay or failure by a PKI Entity to perform its obligations due to Force Majeure exceeds 10 days, the PKI Entity affected by the failure to perform the obligations may terminate the arrangement, agreement </w:t>
      </w:r>
      <w:r w:rsidRPr="00BC0C1B">
        <w:rPr>
          <w:rFonts w:ascii="Cambria" w:eastAsia="Times New Roman" w:hAnsi="Cambria" w:cs="Times New Roman"/>
          <w:szCs w:val="24"/>
          <w:lang w:val="en-GB" w:eastAsia="en-AU"/>
        </w:rPr>
        <w:lastRenderedPageBreak/>
        <w:t>or contract it has with the non-performing PKI Entity on providing notice to that Entity in accordance with this CPS or the CP.</w:t>
      </w:r>
    </w:p>
    <w:p w14:paraId="3159884A"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If the arrangement, agreement or contract terminates pursuant to this section, the non-performing PKI Entity shall refund any money (if any) paid by the terminating Entity to the non-performing Entity for services not provided by the non-performing PKI Entity.</w:t>
      </w:r>
    </w:p>
    <w:p w14:paraId="52CE4EE8" w14:textId="77777777" w:rsidR="00BC0C1B" w:rsidRPr="00BC0C1B" w:rsidRDefault="00BC0C1B" w:rsidP="00EF6875">
      <w:pPr>
        <w:pStyle w:val="Heading2"/>
      </w:pPr>
      <w:bookmarkStart w:id="2908" w:name="_Toc237159630"/>
      <w:bookmarkStart w:id="2909" w:name="_Toc246766627"/>
      <w:bookmarkStart w:id="2910" w:name="_Toc325181281"/>
      <w:bookmarkStart w:id="2911" w:name="_Toc325181559"/>
      <w:bookmarkStart w:id="2912" w:name="_Toc325181825"/>
      <w:bookmarkStart w:id="2913" w:name="_Toc325182959"/>
      <w:bookmarkStart w:id="2914" w:name="_Toc325183808"/>
      <w:bookmarkStart w:id="2915" w:name="_Toc297149836"/>
      <w:bookmarkStart w:id="2916" w:name="_Toc446408895"/>
      <w:r w:rsidRPr="00BC0C1B">
        <w:t>Other provisions</w:t>
      </w:r>
      <w:bookmarkEnd w:id="2908"/>
      <w:bookmarkEnd w:id="2909"/>
      <w:bookmarkEnd w:id="2910"/>
      <w:bookmarkEnd w:id="2911"/>
      <w:bookmarkEnd w:id="2912"/>
      <w:bookmarkEnd w:id="2913"/>
      <w:bookmarkEnd w:id="2914"/>
      <w:bookmarkEnd w:id="2915"/>
      <w:bookmarkEnd w:id="2916"/>
    </w:p>
    <w:p w14:paraId="4FB5F3D2" w14:textId="77777777" w:rsidR="00BC0C1B" w:rsidRPr="00BC0C1B" w:rsidRDefault="00E468B7" w:rsidP="00BC0C1B">
      <w:pPr>
        <w:spacing w:after="120" w:line="240" w:lineRule="auto"/>
        <w:jc w:val="both"/>
        <w:rPr>
          <w:rFonts w:ascii="Cambria" w:eastAsia="Times New Roman" w:hAnsi="Cambria" w:cs="Times New Roman"/>
          <w:szCs w:val="24"/>
          <w:lang w:val="en-GB" w:eastAsia="en-AU"/>
        </w:rPr>
      </w:pPr>
      <w:r>
        <w:rPr>
          <w:rFonts w:ascii="Cambria" w:eastAsia="Times New Roman" w:hAnsi="Cambria" w:cs="Times New Roman"/>
          <w:szCs w:val="24"/>
          <w:lang w:val="en-GB" w:eastAsia="en-AU"/>
        </w:rPr>
        <w:t>No other provisions.</w:t>
      </w:r>
    </w:p>
    <w:p w14:paraId="12579B74" w14:textId="77777777" w:rsidR="00BC0C1B" w:rsidRPr="00BC0C1B" w:rsidRDefault="00BC0C1B" w:rsidP="00BC0C1B">
      <w:pPr>
        <w:spacing w:after="120" w:line="240" w:lineRule="auto"/>
        <w:jc w:val="both"/>
        <w:rPr>
          <w:rFonts w:ascii="Cambria" w:eastAsia="Times New Roman" w:hAnsi="Cambria" w:cs="Times New Roman"/>
          <w:szCs w:val="24"/>
          <w:lang w:val="en-GB" w:eastAsia="en-AU"/>
        </w:rPr>
        <w:sectPr w:rsidR="00BC0C1B" w:rsidRPr="00BC0C1B" w:rsidSect="00BC0C1B">
          <w:headerReference w:type="default" r:id="rId23"/>
          <w:pgSz w:w="11907" w:h="16840" w:code="9"/>
          <w:pgMar w:top="1560" w:right="1134" w:bottom="1560" w:left="1134" w:header="567" w:footer="334" w:gutter="0"/>
          <w:cols w:space="720"/>
          <w:noEndnote/>
        </w:sectPr>
      </w:pPr>
    </w:p>
    <w:p w14:paraId="45F374A7" w14:textId="77777777" w:rsidR="00BC0C1B" w:rsidRPr="00BC0C1B" w:rsidRDefault="00BC0C1B" w:rsidP="009D55E2">
      <w:pPr>
        <w:pStyle w:val="Appendix1"/>
      </w:pPr>
      <w:bookmarkStart w:id="2917" w:name="_Toc166312852"/>
      <w:bookmarkStart w:id="2918" w:name="_Toc237159631"/>
      <w:bookmarkStart w:id="2919" w:name="_Toc246766628"/>
      <w:bookmarkStart w:id="2920" w:name="_Toc325181282"/>
      <w:bookmarkStart w:id="2921" w:name="_Toc325181560"/>
      <w:bookmarkStart w:id="2922" w:name="_Toc325183809"/>
      <w:bookmarkStart w:id="2923" w:name="_Toc297149837"/>
      <w:bookmarkStart w:id="2924" w:name="_Toc446408896"/>
      <w:bookmarkStart w:id="2925" w:name="_Toc130491785"/>
      <w:r w:rsidRPr="00BC0C1B">
        <w:lastRenderedPageBreak/>
        <w:t>CA</w:t>
      </w:r>
      <w:r w:rsidR="00B340BD">
        <w:t>s</w:t>
      </w:r>
      <w:r w:rsidRPr="00BC0C1B">
        <w:t xml:space="preserve"> operating under this CPS</w:t>
      </w:r>
      <w:bookmarkEnd w:id="2917"/>
      <w:bookmarkEnd w:id="2918"/>
      <w:bookmarkEnd w:id="2919"/>
      <w:bookmarkEnd w:id="2920"/>
      <w:bookmarkEnd w:id="2921"/>
      <w:bookmarkEnd w:id="2922"/>
      <w:bookmarkEnd w:id="2923"/>
      <w:bookmarkEnd w:id="2924"/>
    </w:p>
    <w:p w14:paraId="27CEF765"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p>
    <w:tbl>
      <w:tblPr>
        <w:tblW w:w="0" w:type="auto"/>
        <w:tblLayout w:type="fixed"/>
        <w:tblLook w:val="01E0" w:firstRow="1" w:lastRow="1" w:firstColumn="1" w:lastColumn="1" w:noHBand="0" w:noVBand="0"/>
      </w:tblPr>
      <w:tblGrid>
        <w:gridCol w:w="1821"/>
        <w:gridCol w:w="2367"/>
        <w:gridCol w:w="3960"/>
        <w:gridCol w:w="1707"/>
      </w:tblGrid>
      <w:tr w:rsidR="00BC0C1B" w:rsidRPr="00BC0C1B" w14:paraId="53C9BC99" w14:textId="77777777" w:rsidTr="00BC0C1B">
        <w:tc>
          <w:tcPr>
            <w:tcW w:w="1821" w:type="dxa"/>
          </w:tcPr>
          <w:p w14:paraId="49F5B788" w14:textId="77777777" w:rsidR="00BC0C1B" w:rsidRPr="00CB0069" w:rsidRDefault="00BC0C1B" w:rsidP="00BC0C1B">
            <w:pPr>
              <w:spacing w:after="0" w:line="240" w:lineRule="auto"/>
              <w:rPr>
                <w:rFonts w:ascii="Cambria" w:eastAsia="Times New Roman" w:hAnsi="Cambria" w:cs="Times New Roman"/>
                <w:b/>
                <w:sz w:val="20"/>
                <w:szCs w:val="20"/>
                <w:lang w:val="en-US" w:eastAsia="en-AU"/>
              </w:rPr>
            </w:pPr>
            <w:r w:rsidRPr="00CB0069">
              <w:rPr>
                <w:rFonts w:ascii="Cambria" w:eastAsia="Times New Roman" w:hAnsi="Cambria" w:cs="Times New Roman"/>
                <w:b/>
                <w:sz w:val="20"/>
                <w:szCs w:val="20"/>
                <w:lang w:val="en-US" w:eastAsia="en-AU"/>
              </w:rPr>
              <w:t>Facility Name</w:t>
            </w:r>
          </w:p>
        </w:tc>
        <w:tc>
          <w:tcPr>
            <w:tcW w:w="2367" w:type="dxa"/>
          </w:tcPr>
          <w:p w14:paraId="728EAE13" w14:textId="77777777" w:rsidR="00BC0C1B" w:rsidRPr="00CB0069" w:rsidRDefault="00BC0C1B" w:rsidP="00BC0C1B">
            <w:pPr>
              <w:spacing w:after="0" w:line="240" w:lineRule="auto"/>
              <w:rPr>
                <w:rFonts w:ascii="Cambria" w:eastAsia="Times New Roman" w:hAnsi="Cambria" w:cs="Times New Roman"/>
                <w:b/>
                <w:sz w:val="20"/>
                <w:szCs w:val="20"/>
                <w:lang w:val="en-US" w:eastAsia="en-AU"/>
              </w:rPr>
            </w:pPr>
            <w:r w:rsidRPr="00CB0069">
              <w:rPr>
                <w:rFonts w:ascii="Cambria" w:eastAsia="Times New Roman" w:hAnsi="Cambria" w:cs="Times New Roman"/>
                <w:b/>
                <w:sz w:val="20"/>
                <w:szCs w:val="20"/>
                <w:lang w:val="en-US" w:eastAsia="en-AU"/>
              </w:rPr>
              <w:t>CA Identification</w:t>
            </w:r>
          </w:p>
        </w:tc>
        <w:tc>
          <w:tcPr>
            <w:tcW w:w="3960" w:type="dxa"/>
          </w:tcPr>
          <w:p w14:paraId="66B90EA7" w14:textId="77777777" w:rsidR="00BC0C1B" w:rsidRPr="00CB0069" w:rsidRDefault="00BC0C1B" w:rsidP="00BC0C1B">
            <w:pPr>
              <w:spacing w:after="0" w:line="240" w:lineRule="auto"/>
              <w:rPr>
                <w:rFonts w:ascii="Cambria" w:eastAsia="Times New Roman" w:hAnsi="Cambria" w:cs="Times New Roman"/>
                <w:b/>
                <w:sz w:val="20"/>
                <w:szCs w:val="20"/>
                <w:lang w:val="en-US" w:eastAsia="en-AU"/>
              </w:rPr>
            </w:pPr>
            <w:r w:rsidRPr="00CB0069">
              <w:rPr>
                <w:rFonts w:ascii="Cambria" w:eastAsia="Times New Roman" w:hAnsi="Cambria" w:cs="Times New Roman"/>
                <w:b/>
                <w:sz w:val="20"/>
                <w:szCs w:val="20"/>
                <w:lang w:val="en-US" w:eastAsia="en-AU"/>
              </w:rPr>
              <w:t>Address</w:t>
            </w:r>
          </w:p>
        </w:tc>
        <w:tc>
          <w:tcPr>
            <w:tcW w:w="1707" w:type="dxa"/>
          </w:tcPr>
          <w:p w14:paraId="64741154" w14:textId="77777777" w:rsidR="00BC0C1B" w:rsidRPr="00FE0C62" w:rsidRDefault="00BC0C1B" w:rsidP="00BC0C1B">
            <w:pPr>
              <w:spacing w:after="0" w:line="240" w:lineRule="auto"/>
              <w:rPr>
                <w:rFonts w:ascii="Cambria" w:eastAsia="Times New Roman" w:hAnsi="Cambria" w:cs="Times New Roman"/>
                <w:b/>
                <w:sz w:val="20"/>
                <w:szCs w:val="20"/>
                <w:lang w:val="en-US" w:eastAsia="en-AU"/>
              </w:rPr>
            </w:pPr>
            <w:r w:rsidRPr="00CB0069">
              <w:rPr>
                <w:rFonts w:ascii="Cambria" w:eastAsia="Times New Roman" w:hAnsi="Cambria" w:cs="Times New Roman"/>
                <w:b/>
                <w:sz w:val="20"/>
                <w:szCs w:val="20"/>
                <w:lang w:val="en-US" w:eastAsia="en-AU"/>
              </w:rPr>
              <w:t>Contact Name</w:t>
            </w:r>
          </w:p>
        </w:tc>
      </w:tr>
      <w:tr w:rsidR="00BC0C1B" w:rsidRPr="00BC0C1B" w14:paraId="304EED18" w14:textId="77777777" w:rsidTr="00BC0C1B">
        <w:tc>
          <w:tcPr>
            <w:tcW w:w="1821" w:type="dxa"/>
          </w:tcPr>
          <w:p w14:paraId="7D5527CC" w14:textId="77777777" w:rsidR="00BC0C1B" w:rsidRPr="00CB0069" w:rsidRDefault="00E468B7" w:rsidP="00BC0C1B">
            <w:pPr>
              <w:spacing w:after="0" w:line="240" w:lineRule="auto"/>
              <w:rPr>
                <w:rFonts w:ascii="Cambria" w:eastAsia="Times New Roman" w:hAnsi="Cambria" w:cs="Times New Roman"/>
                <w:sz w:val="20"/>
                <w:szCs w:val="20"/>
                <w:lang w:val="en-US" w:eastAsia="en-AU"/>
              </w:rPr>
            </w:pPr>
            <w:r w:rsidRPr="00CB0069">
              <w:rPr>
                <w:rFonts w:ascii="Cambria" w:eastAsia="Times New Roman" w:hAnsi="Cambria" w:cs="Times New Roman"/>
                <w:sz w:val="20"/>
                <w:szCs w:val="20"/>
                <w:lang w:val="en-US" w:eastAsia="en-AU"/>
              </w:rPr>
              <w:t>Cogito Group</w:t>
            </w:r>
          </w:p>
        </w:tc>
        <w:tc>
          <w:tcPr>
            <w:tcW w:w="2367" w:type="dxa"/>
          </w:tcPr>
          <w:p w14:paraId="46E4C4BB" w14:textId="77777777" w:rsidR="00BC0C1B" w:rsidRPr="00CB0069" w:rsidRDefault="00B340BD" w:rsidP="00813BC4">
            <w:pPr>
              <w:spacing w:after="0" w:line="240" w:lineRule="auto"/>
              <w:rPr>
                <w:rFonts w:ascii="Cambria" w:eastAsia="Times New Roman" w:hAnsi="Cambria" w:cs="Times New Roman"/>
                <w:sz w:val="20"/>
                <w:szCs w:val="20"/>
                <w:lang w:val="it-IT" w:eastAsia="en-AU"/>
              </w:rPr>
            </w:pPr>
            <w:r w:rsidRPr="00CB0069">
              <w:rPr>
                <w:rFonts w:ascii="Cambria" w:eastAsia="Times New Roman" w:hAnsi="Cambria" w:cs="Times New Roman"/>
                <w:sz w:val="20"/>
                <w:szCs w:val="20"/>
                <w:lang w:val="it-IT" w:eastAsia="en-AU"/>
              </w:rPr>
              <w:t>NZGovtCA001</w:t>
            </w:r>
          </w:p>
          <w:p w14:paraId="51E8283D" w14:textId="77777777" w:rsidR="00B340BD" w:rsidRPr="00CB0069" w:rsidRDefault="00B340BD" w:rsidP="00813BC4">
            <w:pPr>
              <w:spacing w:after="0" w:line="240" w:lineRule="auto"/>
              <w:rPr>
                <w:del w:id="2926" w:author="cogito" w:date="2016-05-08T16:59:00Z"/>
                <w:rFonts w:ascii="Cambria" w:eastAsia="Times New Roman" w:hAnsi="Cambria" w:cs="Times New Roman"/>
                <w:sz w:val="20"/>
                <w:szCs w:val="20"/>
                <w:lang w:val="it-IT" w:eastAsia="en-AU"/>
              </w:rPr>
            </w:pPr>
            <w:del w:id="2927" w:author="cogito" w:date="2016-05-08T16:59:00Z">
              <w:r w:rsidRPr="00CB0069">
                <w:rPr>
                  <w:rFonts w:ascii="Cambria" w:eastAsia="Times New Roman" w:hAnsi="Cambria" w:cs="Times New Roman"/>
                  <w:sz w:val="20"/>
                  <w:szCs w:val="20"/>
                  <w:lang w:val="it-IT" w:eastAsia="en-AU"/>
                </w:rPr>
                <w:delText>NZGovtCA005</w:delText>
              </w:r>
            </w:del>
          </w:p>
          <w:p w14:paraId="515C0B15" w14:textId="73306E9E" w:rsidR="00B340BD" w:rsidRPr="00CB0069" w:rsidRDefault="00B340BD" w:rsidP="00813BC4">
            <w:pPr>
              <w:spacing w:after="0" w:line="240" w:lineRule="auto"/>
              <w:rPr>
                <w:ins w:id="2928" w:author="cogito" w:date="2016-05-08T16:59:00Z"/>
                <w:rFonts w:ascii="Cambria" w:eastAsia="Times New Roman" w:hAnsi="Cambria" w:cs="Times New Roman"/>
                <w:sz w:val="20"/>
                <w:szCs w:val="20"/>
                <w:lang w:val="it-IT" w:eastAsia="en-AU"/>
              </w:rPr>
            </w:pPr>
            <w:ins w:id="2929" w:author="cogito" w:date="2016-05-08T16:59:00Z">
              <w:r w:rsidRPr="00CB0069">
                <w:rPr>
                  <w:rFonts w:ascii="Cambria" w:eastAsia="Times New Roman" w:hAnsi="Cambria" w:cs="Times New Roman"/>
                  <w:sz w:val="20"/>
                  <w:szCs w:val="20"/>
                  <w:lang w:val="it-IT" w:eastAsia="en-AU"/>
                </w:rPr>
                <w:t>NZGovtCA00</w:t>
              </w:r>
              <w:r w:rsidR="00604339">
                <w:rPr>
                  <w:rFonts w:ascii="Cambria" w:eastAsia="Times New Roman" w:hAnsi="Cambria" w:cs="Times New Roman"/>
                  <w:sz w:val="20"/>
                  <w:szCs w:val="20"/>
                  <w:lang w:val="it-IT" w:eastAsia="en-AU"/>
                </w:rPr>
                <w:t>2</w:t>
              </w:r>
            </w:ins>
          </w:p>
          <w:p w14:paraId="5321F39A" w14:textId="77777777" w:rsidR="00B340BD" w:rsidRPr="00CB0069" w:rsidRDefault="00B340BD" w:rsidP="00813BC4">
            <w:pPr>
              <w:spacing w:after="0" w:line="240" w:lineRule="auto"/>
              <w:rPr>
                <w:rFonts w:ascii="Cambria" w:eastAsia="Times New Roman" w:hAnsi="Cambria" w:cs="Times New Roman"/>
                <w:sz w:val="20"/>
                <w:szCs w:val="20"/>
                <w:lang w:val="it-IT" w:eastAsia="en-AU"/>
              </w:rPr>
            </w:pPr>
            <w:r w:rsidRPr="00CB0069">
              <w:rPr>
                <w:rFonts w:ascii="Cambria" w:eastAsia="Times New Roman" w:hAnsi="Cambria" w:cs="Times New Roman"/>
                <w:sz w:val="20"/>
                <w:szCs w:val="20"/>
                <w:lang w:val="it-IT" w:eastAsia="en-AU"/>
              </w:rPr>
              <w:t>NZGovtCA101</w:t>
            </w:r>
          </w:p>
          <w:p w14:paraId="588B4604" w14:textId="77777777" w:rsidR="00B340BD" w:rsidRPr="00CB0069" w:rsidRDefault="00844C1E" w:rsidP="00813BC4">
            <w:pPr>
              <w:spacing w:after="0" w:line="240" w:lineRule="auto"/>
              <w:rPr>
                <w:rFonts w:ascii="Cambria" w:eastAsia="Times New Roman" w:hAnsi="Cambria" w:cs="Times New Roman"/>
                <w:sz w:val="20"/>
                <w:szCs w:val="20"/>
                <w:lang w:val="it-IT" w:eastAsia="en-AU"/>
              </w:rPr>
            </w:pPr>
            <w:r w:rsidRPr="00CB0069">
              <w:rPr>
                <w:rFonts w:ascii="Cambria" w:eastAsia="Times New Roman" w:hAnsi="Cambria" w:cs="Times New Roman"/>
                <w:sz w:val="20"/>
                <w:szCs w:val="20"/>
                <w:lang w:val="it-IT" w:eastAsia="en-AU"/>
              </w:rPr>
              <w:t>NZGovtCA102</w:t>
            </w:r>
          </w:p>
          <w:p w14:paraId="7209F6F2" w14:textId="77777777" w:rsidR="00B340BD" w:rsidRPr="00CB0069" w:rsidRDefault="00B340BD" w:rsidP="00813BC4">
            <w:pPr>
              <w:spacing w:after="0" w:line="240" w:lineRule="auto"/>
              <w:rPr>
                <w:rFonts w:ascii="Cambria" w:eastAsia="Times New Roman" w:hAnsi="Cambria" w:cs="Times New Roman"/>
                <w:sz w:val="20"/>
                <w:szCs w:val="20"/>
                <w:lang w:val="it-IT" w:eastAsia="en-AU"/>
              </w:rPr>
            </w:pPr>
            <w:r w:rsidRPr="00CB0069">
              <w:rPr>
                <w:rFonts w:ascii="Cambria" w:eastAsia="Times New Roman" w:hAnsi="Cambria" w:cs="Times New Roman"/>
                <w:sz w:val="20"/>
                <w:szCs w:val="20"/>
                <w:lang w:val="it-IT" w:eastAsia="en-AU"/>
              </w:rPr>
              <w:t>NZGovtCA301</w:t>
            </w:r>
          </w:p>
          <w:p w14:paraId="0353868C" w14:textId="77777777" w:rsidR="00B340BD" w:rsidRPr="00CB0069" w:rsidRDefault="00844C1E" w:rsidP="00813BC4">
            <w:pPr>
              <w:spacing w:after="0" w:line="240" w:lineRule="auto"/>
              <w:rPr>
                <w:rFonts w:ascii="Cambria" w:eastAsia="Times New Roman" w:hAnsi="Cambria" w:cs="Times New Roman"/>
                <w:sz w:val="20"/>
                <w:szCs w:val="20"/>
                <w:lang w:val="it-IT" w:eastAsia="en-AU"/>
              </w:rPr>
            </w:pPr>
            <w:r w:rsidRPr="00CB0069">
              <w:rPr>
                <w:rFonts w:ascii="Cambria" w:eastAsia="Times New Roman" w:hAnsi="Cambria" w:cs="Times New Roman"/>
                <w:sz w:val="20"/>
                <w:szCs w:val="20"/>
                <w:lang w:val="it-IT" w:eastAsia="en-AU"/>
              </w:rPr>
              <w:t>NZGovtCA302</w:t>
            </w:r>
          </w:p>
        </w:tc>
        <w:tc>
          <w:tcPr>
            <w:tcW w:w="3960" w:type="dxa"/>
          </w:tcPr>
          <w:p w14:paraId="365D5A3D" w14:textId="77777777" w:rsidR="00074253" w:rsidRPr="00CB0069" w:rsidRDefault="003804A9" w:rsidP="00BC0C1B">
            <w:pPr>
              <w:spacing w:after="0" w:line="240" w:lineRule="auto"/>
              <w:rPr>
                <w:rFonts w:ascii="Cambria" w:eastAsia="Times New Roman" w:hAnsi="Cambria" w:cs="Times New Roman"/>
                <w:sz w:val="20"/>
                <w:szCs w:val="20"/>
                <w:lang w:val="en-GB" w:eastAsia="en-AU"/>
              </w:rPr>
            </w:pPr>
            <w:hyperlink r:id="rId24" w:history="1">
              <w:r w:rsidRPr="003804A9">
                <w:rPr>
                  <w:rStyle w:val="Hyperlink"/>
                  <w:rFonts w:ascii="Cambria" w:eastAsia="Times New Roman" w:hAnsi="Cambria" w:cs="Times New Roman"/>
                  <w:sz w:val="20"/>
                  <w:szCs w:val="20"/>
                  <w:lang w:val="en-GB" w:eastAsia="en-AU"/>
                </w:rPr>
                <w:t>authentication.services@cogitogroup.co.nz</w:t>
              </w:r>
            </w:hyperlink>
          </w:p>
          <w:p w14:paraId="365BA48A" w14:textId="77777777" w:rsidR="00FE0C62" w:rsidRPr="00CB0069" w:rsidRDefault="00FE0C62" w:rsidP="00FE0C62">
            <w:pPr>
              <w:spacing w:after="0" w:line="240" w:lineRule="auto"/>
              <w:rPr>
                <w:rFonts w:ascii="Cambria" w:eastAsia="Times New Roman" w:hAnsi="Cambria" w:cs="Times New Roman"/>
                <w:sz w:val="20"/>
                <w:szCs w:val="20"/>
                <w:lang w:val="en-GB" w:eastAsia="en-AU"/>
              </w:rPr>
            </w:pPr>
            <w:r w:rsidRPr="00CB0069">
              <w:rPr>
                <w:rFonts w:ascii="Cambria" w:eastAsia="Times New Roman" w:hAnsi="Cambria" w:cs="Times New Roman"/>
                <w:sz w:val="20"/>
                <w:szCs w:val="20"/>
                <w:lang w:val="en-GB" w:eastAsia="en-AU"/>
              </w:rPr>
              <w:t>Cogito Group</w:t>
            </w:r>
          </w:p>
          <w:p w14:paraId="74C40C75" w14:textId="77777777" w:rsidR="00FE0C62" w:rsidRPr="00CB0069" w:rsidRDefault="00FE0C62" w:rsidP="00FE0C62">
            <w:pPr>
              <w:spacing w:after="0" w:line="240" w:lineRule="auto"/>
              <w:rPr>
                <w:rFonts w:ascii="Cambria" w:eastAsia="Times New Roman" w:hAnsi="Cambria" w:cs="Times New Roman"/>
                <w:sz w:val="20"/>
                <w:szCs w:val="20"/>
                <w:lang w:val="en-GB" w:eastAsia="en-AU"/>
              </w:rPr>
            </w:pPr>
            <w:r w:rsidRPr="00CB0069">
              <w:rPr>
                <w:rFonts w:ascii="Cambria" w:eastAsia="Times New Roman" w:hAnsi="Cambria" w:cs="Times New Roman"/>
                <w:sz w:val="20"/>
                <w:szCs w:val="20"/>
                <w:lang w:val="en-GB" w:eastAsia="en-AU"/>
              </w:rPr>
              <w:t>PO Box 539, Lambton Quay</w:t>
            </w:r>
          </w:p>
          <w:p w14:paraId="201EEBE7" w14:textId="77777777" w:rsidR="00FE0C62" w:rsidRPr="00CB0069" w:rsidRDefault="00FE0C62" w:rsidP="00FE0C62">
            <w:pPr>
              <w:spacing w:after="0" w:line="240" w:lineRule="auto"/>
              <w:rPr>
                <w:rFonts w:ascii="Cambria" w:eastAsia="Times New Roman" w:hAnsi="Cambria" w:cs="Times New Roman"/>
                <w:sz w:val="20"/>
                <w:szCs w:val="20"/>
                <w:lang w:val="en-GB" w:eastAsia="en-AU"/>
              </w:rPr>
            </w:pPr>
            <w:r w:rsidRPr="00CB0069">
              <w:rPr>
                <w:rFonts w:ascii="Cambria" w:eastAsia="Times New Roman" w:hAnsi="Cambria" w:cs="Times New Roman"/>
                <w:sz w:val="20"/>
                <w:szCs w:val="20"/>
                <w:lang w:val="en-GB" w:eastAsia="en-AU"/>
              </w:rPr>
              <w:t>Wellington 6145</w:t>
            </w:r>
          </w:p>
          <w:p w14:paraId="5D4CB915" w14:textId="77777777" w:rsidR="00BC0C1B" w:rsidRPr="00CB0069" w:rsidRDefault="00BC0C1B" w:rsidP="00BC0C1B">
            <w:pPr>
              <w:spacing w:after="0" w:line="240" w:lineRule="auto"/>
              <w:rPr>
                <w:rFonts w:ascii="Cambria" w:eastAsia="Times New Roman" w:hAnsi="Cambria" w:cs="Times New Roman"/>
                <w:sz w:val="20"/>
                <w:szCs w:val="20"/>
                <w:lang w:val="en-US" w:eastAsia="en-AU"/>
              </w:rPr>
            </w:pPr>
          </w:p>
        </w:tc>
        <w:tc>
          <w:tcPr>
            <w:tcW w:w="1707" w:type="dxa"/>
          </w:tcPr>
          <w:p w14:paraId="6365555C" w14:textId="77777777" w:rsidR="00FE0C62" w:rsidRDefault="00FE0C62" w:rsidP="00BC0C1B">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Lead Agency</w:t>
            </w:r>
          </w:p>
          <w:p w14:paraId="4188987E" w14:textId="77777777" w:rsidR="00BC0C1B" w:rsidRPr="00FE0C62" w:rsidRDefault="00BC0C1B" w:rsidP="00BC0C1B">
            <w:pPr>
              <w:spacing w:after="0" w:line="240" w:lineRule="auto"/>
              <w:rPr>
                <w:rFonts w:ascii="Cambria" w:eastAsia="Times New Roman" w:hAnsi="Cambria" w:cs="Times New Roman"/>
                <w:sz w:val="20"/>
                <w:szCs w:val="20"/>
                <w:lang w:val="en-US" w:eastAsia="en-AU"/>
              </w:rPr>
            </w:pPr>
            <w:r w:rsidRPr="00FE0C62">
              <w:rPr>
                <w:rFonts w:ascii="Cambria" w:eastAsia="Times New Roman" w:hAnsi="Cambria" w:cs="Times New Roman"/>
                <w:sz w:val="20"/>
                <w:szCs w:val="20"/>
                <w:lang w:val="en-US" w:eastAsia="en-AU"/>
              </w:rPr>
              <w:t>Secretariat</w:t>
            </w:r>
          </w:p>
        </w:tc>
      </w:tr>
    </w:tbl>
    <w:p w14:paraId="5EEA8AF5" w14:textId="77777777" w:rsidR="00BC0C1B" w:rsidRPr="00BC0C1B" w:rsidRDefault="00BC0C1B" w:rsidP="009D55E2">
      <w:pPr>
        <w:pStyle w:val="Appendix1"/>
      </w:pPr>
      <w:bookmarkStart w:id="2930" w:name="_Toc237159632"/>
      <w:bookmarkStart w:id="2931" w:name="_Toc246766629"/>
      <w:bookmarkStart w:id="2932" w:name="_Toc325181283"/>
      <w:bookmarkStart w:id="2933" w:name="_Toc325181561"/>
      <w:bookmarkStart w:id="2934" w:name="_Toc325183810"/>
      <w:bookmarkStart w:id="2935" w:name="_Toc297149838"/>
      <w:bookmarkStart w:id="2936" w:name="_Toc446408897"/>
      <w:bookmarkStart w:id="2937" w:name="_Toc166312853"/>
      <w:r w:rsidRPr="00D15EFF">
        <w:lastRenderedPageBreak/>
        <w:t>Definitions, Acronyms</w:t>
      </w:r>
      <w:bookmarkEnd w:id="2930"/>
      <w:r w:rsidRPr="00D15EFF">
        <w:t xml:space="preserve"> and Interpretation</w:t>
      </w:r>
      <w:bookmarkEnd w:id="2931"/>
      <w:bookmarkEnd w:id="2932"/>
      <w:bookmarkEnd w:id="2933"/>
      <w:bookmarkEnd w:id="2934"/>
      <w:bookmarkEnd w:id="2935"/>
      <w:bookmarkEnd w:id="2936"/>
    </w:p>
    <w:p w14:paraId="66E1BFA7" w14:textId="77777777" w:rsidR="00BC0C1B" w:rsidRPr="00BC0C1B" w:rsidRDefault="00BC0C1B" w:rsidP="009D55E2">
      <w:pPr>
        <w:pStyle w:val="Appendix2"/>
      </w:pPr>
      <w:bookmarkStart w:id="2938" w:name="_Toc296953256"/>
      <w:bookmarkStart w:id="2939" w:name="_Toc297136119"/>
      <w:bookmarkStart w:id="2940" w:name="_Toc297148907"/>
      <w:bookmarkStart w:id="2941" w:name="_Toc297149839"/>
      <w:bookmarkStart w:id="2942" w:name="_Toc325181284"/>
      <w:bookmarkStart w:id="2943" w:name="_Toc325181562"/>
      <w:bookmarkStart w:id="2944" w:name="_Toc325183811"/>
      <w:bookmarkStart w:id="2945" w:name="_Toc297149840"/>
      <w:bookmarkStart w:id="2946" w:name="_Toc446408898"/>
      <w:bookmarkEnd w:id="2938"/>
      <w:bookmarkEnd w:id="2939"/>
      <w:bookmarkEnd w:id="2940"/>
      <w:bookmarkEnd w:id="2941"/>
      <w:r w:rsidRPr="00BC0C1B">
        <w:t>Definitions</w:t>
      </w:r>
      <w:bookmarkEnd w:id="2942"/>
      <w:bookmarkEnd w:id="2943"/>
      <w:bookmarkEnd w:id="2944"/>
      <w:bookmarkEnd w:id="2945"/>
      <w:bookmarkEnd w:id="2946"/>
    </w:p>
    <w:p w14:paraId="7D826406"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p>
    <w:tbl>
      <w:tblPr>
        <w:tblW w:w="972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
        <w:gridCol w:w="1908"/>
        <w:gridCol w:w="7800"/>
      </w:tblGrid>
      <w:tr w:rsidR="00BC0C1B" w:rsidRPr="00BC0C1B" w14:paraId="61FC1523"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0E442BC6"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Accreditation Agencies</w:t>
            </w:r>
          </w:p>
        </w:tc>
        <w:tc>
          <w:tcPr>
            <w:tcW w:w="7800" w:type="dxa"/>
            <w:tcBorders>
              <w:top w:val="single" w:sz="4" w:space="0" w:color="auto"/>
              <w:left w:val="single" w:sz="4" w:space="0" w:color="auto"/>
              <w:bottom w:val="single" w:sz="4" w:space="0" w:color="auto"/>
              <w:right w:val="single" w:sz="4" w:space="0" w:color="auto"/>
            </w:tcBorders>
          </w:tcPr>
          <w:p w14:paraId="68500C7D" w14:textId="77777777" w:rsidR="00BC0C1B" w:rsidRPr="00BC0C1B" w:rsidRDefault="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Those agencies that provide independent assurance that the facilities, practices and procedures used to issue </w:t>
            </w:r>
            <w:r w:rsidR="00F63A95">
              <w:rPr>
                <w:rFonts w:ascii="Cambria" w:eastAsia="Times New Roman" w:hAnsi="Cambria" w:cs="Times New Roman"/>
                <w:szCs w:val="20"/>
                <w:lang w:eastAsia="en-AU"/>
              </w:rPr>
              <w:t>Cogito Group</w:t>
            </w:r>
            <w:r w:rsidRPr="00BC0C1B">
              <w:rPr>
                <w:rFonts w:ascii="Cambria" w:eastAsia="Times New Roman" w:hAnsi="Cambria" w:cs="Times New Roman"/>
                <w:szCs w:val="20"/>
                <w:lang w:eastAsia="en-AU"/>
              </w:rPr>
              <w:t xml:space="preserve"> certificates comply with the relevant accreditation frameworks (policy, security and legal). Principally these will consist of </w:t>
            </w:r>
            <w:r w:rsidR="00571027">
              <w:rPr>
                <w:rFonts w:ascii="Cambria" w:eastAsia="Times New Roman" w:hAnsi="Cambria" w:cs="Times New Roman"/>
                <w:szCs w:val="20"/>
                <w:lang w:eastAsia="en-AU"/>
              </w:rPr>
              <w:t>DIA and GCSB.</w:t>
            </w:r>
          </w:p>
        </w:tc>
      </w:tr>
      <w:tr w:rsidR="00BC0C1B" w:rsidRPr="00BC0C1B" w14:paraId="181D02FA"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EC3D7FA"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Active Directory</w:t>
            </w:r>
          </w:p>
        </w:tc>
        <w:tc>
          <w:tcPr>
            <w:tcW w:w="7800" w:type="dxa"/>
            <w:tcBorders>
              <w:top w:val="single" w:sz="4" w:space="0" w:color="auto"/>
              <w:left w:val="single" w:sz="4" w:space="0" w:color="auto"/>
              <w:bottom w:val="single" w:sz="4" w:space="0" w:color="auto"/>
              <w:right w:val="single" w:sz="4" w:space="0" w:color="auto"/>
            </w:tcBorders>
          </w:tcPr>
          <w:p w14:paraId="5A4159C0"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Microsoft product used in network and identity management. It uses the Lightweight Directory Access Protocol and typically stores information about all resources on the network. It also provides authentication services and can store PKI certificates.</w:t>
            </w:r>
          </w:p>
        </w:tc>
      </w:tr>
      <w:tr w:rsidR="00BC0C1B" w:rsidRPr="00BC0C1B" w14:paraId="1385217C"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C07FDB3"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Affiliated</w:t>
            </w:r>
          </w:p>
        </w:tc>
        <w:tc>
          <w:tcPr>
            <w:tcW w:w="7800" w:type="dxa"/>
            <w:tcBorders>
              <w:top w:val="single" w:sz="4" w:space="0" w:color="auto"/>
              <w:left w:val="single" w:sz="4" w:space="0" w:color="auto"/>
              <w:bottom w:val="single" w:sz="4" w:space="0" w:color="auto"/>
              <w:right w:val="single" w:sz="4" w:space="0" w:color="auto"/>
            </w:tcBorders>
          </w:tcPr>
          <w:p w14:paraId="499C7D71" w14:textId="77777777" w:rsidR="00BC0C1B" w:rsidRPr="00BC0C1B" w:rsidRDefault="00BC0C1B" w:rsidP="003D0CC9">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An entity that is associated with </w:t>
            </w:r>
            <w:r w:rsidR="003D0CC9">
              <w:rPr>
                <w:rFonts w:ascii="Cambria" w:eastAsia="Times New Roman" w:hAnsi="Cambria" w:cs="Times New Roman"/>
                <w:szCs w:val="20"/>
                <w:lang w:eastAsia="en-AU"/>
              </w:rPr>
              <w:t>the New Zealand Government</w:t>
            </w:r>
            <w:r w:rsidRPr="00BC0C1B">
              <w:rPr>
                <w:rFonts w:ascii="Cambria" w:eastAsia="Times New Roman" w:hAnsi="Cambria" w:cs="Times New Roman"/>
                <w:szCs w:val="20"/>
                <w:lang w:eastAsia="en-AU"/>
              </w:rPr>
              <w:t>.</w:t>
            </w:r>
          </w:p>
        </w:tc>
      </w:tr>
      <w:tr w:rsidR="00BC0C1B" w:rsidRPr="00BC0C1B" w14:paraId="4364B8CC"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56245D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Application</w:t>
            </w:r>
          </w:p>
        </w:tc>
        <w:tc>
          <w:tcPr>
            <w:tcW w:w="7800" w:type="dxa"/>
            <w:tcBorders>
              <w:top w:val="single" w:sz="4" w:space="0" w:color="auto"/>
              <w:left w:val="single" w:sz="4" w:space="0" w:color="auto"/>
              <w:bottom w:val="single" w:sz="4" w:space="0" w:color="auto"/>
              <w:right w:val="single" w:sz="4" w:space="0" w:color="auto"/>
            </w:tcBorders>
          </w:tcPr>
          <w:p w14:paraId="561D76D5"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computer application or relevant component of one (including any object, module, function, procedure, script, macro or piece of code)</w:t>
            </w:r>
          </w:p>
        </w:tc>
      </w:tr>
      <w:bookmarkEnd w:id="2925"/>
      <w:bookmarkEnd w:id="2937"/>
      <w:tr w:rsidR="00BC0C1B" w:rsidRPr="00BC0C1B" w14:paraId="23AA6618"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0A1247C6"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Approved Documents</w:t>
            </w:r>
          </w:p>
        </w:tc>
        <w:tc>
          <w:tcPr>
            <w:tcW w:w="7800" w:type="dxa"/>
            <w:tcBorders>
              <w:top w:val="single" w:sz="4" w:space="0" w:color="auto"/>
              <w:left w:val="single" w:sz="4" w:space="0" w:color="auto"/>
              <w:bottom w:val="single" w:sz="4" w:space="0" w:color="auto"/>
              <w:right w:val="single" w:sz="4" w:space="0" w:color="auto"/>
            </w:tcBorders>
          </w:tcPr>
          <w:p w14:paraId="7A582C5A" w14:textId="77777777" w:rsidR="00BC0C1B" w:rsidRPr="00BC0C1B" w:rsidRDefault="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Approved Documents are those approved by the </w:t>
            </w:r>
            <w:r w:rsidR="00571027">
              <w:rPr>
                <w:rFonts w:ascii="Cambria" w:eastAsia="Times New Roman" w:hAnsi="Cambria" w:cs="Times New Roman"/>
                <w:szCs w:val="20"/>
                <w:lang w:eastAsia="en-AU"/>
              </w:rPr>
              <w:t>Lead Agency</w:t>
            </w:r>
            <w:r w:rsidR="00571027" w:rsidRPr="00BC0C1B">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 xml:space="preserve">and include those approved by the </w:t>
            </w:r>
            <w:r w:rsidR="003D0CC9">
              <w:rPr>
                <w:rFonts w:ascii="Cambria" w:eastAsia="Times New Roman" w:hAnsi="Cambria" w:cs="Times New Roman"/>
                <w:szCs w:val="20"/>
                <w:lang w:eastAsia="en-AU"/>
              </w:rPr>
              <w:t>Accreditation</w:t>
            </w:r>
            <w:r w:rsidRPr="00BC0C1B">
              <w:rPr>
                <w:rFonts w:ascii="Cambria" w:eastAsia="Times New Roman" w:hAnsi="Cambria" w:cs="Times New Roman"/>
                <w:szCs w:val="20"/>
                <w:lang w:eastAsia="en-AU"/>
              </w:rPr>
              <w:t xml:space="preserve"> Authority. E</w:t>
            </w:r>
            <w:r w:rsidR="00EC53EF">
              <w:rPr>
                <w:rFonts w:ascii="Cambria" w:eastAsia="Times New Roman" w:hAnsi="Cambria" w:cs="Times New Roman"/>
                <w:szCs w:val="20"/>
                <w:lang w:eastAsia="en-AU"/>
              </w:rPr>
              <w:t>.</w:t>
            </w:r>
            <w:r w:rsidRPr="00BC0C1B">
              <w:rPr>
                <w:rFonts w:ascii="Cambria" w:eastAsia="Times New Roman" w:hAnsi="Cambria" w:cs="Times New Roman"/>
                <w:szCs w:val="20"/>
                <w:lang w:eastAsia="en-AU"/>
              </w:rPr>
              <w:t xml:space="preserve">g. CPS, CPs, ICTSP, </w:t>
            </w:r>
            <w:r w:rsidR="00571027">
              <w:rPr>
                <w:rFonts w:ascii="Cambria" w:eastAsia="Times New Roman" w:hAnsi="Cambria" w:cs="Times New Roman"/>
                <w:szCs w:val="20"/>
                <w:lang w:eastAsia="en-AU"/>
              </w:rPr>
              <w:t>S</w:t>
            </w:r>
            <w:r w:rsidR="00EA448E">
              <w:rPr>
                <w:rFonts w:ascii="Cambria" w:eastAsia="Times New Roman" w:hAnsi="Cambria" w:cs="Times New Roman"/>
                <w:szCs w:val="20"/>
                <w:lang w:eastAsia="en-AU"/>
              </w:rPr>
              <w:t>SP</w:t>
            </w:r>
            <w:r w:rsidRPr="00BC0C1B">
              <w:rPr>
                <w:rFonts w:ascii="Cambria" w:eastAsia="Times New Roman" w:hAnsi="Cambria" w:cs="Times New Roman"/>
                <w:szCs w:val="20"/>
                <w:lang w:eastAsia="en-AU"/>
              </w:rPr>
              <w:t xml:space="preserve">, KMP, DRBCP and Operations Manual. </w:t>
            </w:r>
          </w:p>
        </w:tc>
      </w:tr>
      <w:tr w:rsidR="007B40F2" w:rsidRPr="00BC0C1B" w14:paraId="68B4A532" w14:textId="77777777" w:rsidTr="007B40F2">
        <w:trPr>
          <w:gridBefore w:val="1"/>
          <w:wBefore w:w="12" w:type="dxa"/>
          <w:cantSplit/>
        </w:trPr>
        <w:tc>
          <w:tcPr>
            <w:tcW w:w="1908" w:type="dxa"/>
            <w:tcBorders>
              <w:top w:val="single" w:sz="4" w:space="0" w:color="auto"/>
              <w:left w:val="single" w:sz="4" w:space="0" w:color="auto"/>
              <w:bottom w:val="single" w:sz="4" w:space="0" w:color="auto"/>
              <w:right w:val="single" w:sz="4" w:space="0" w:color="auto"/>
            </w:tcBorders>
          </w:tcPr>
          <w:p w14:paraId="5B1B61B0" w14:textId="77777777" w:rsidR="007B40F2" w:rsidRPr="00BC0C1B" w:rsidRDefault="007B40F2" w:rsidP="00371098">
            <w:pPr>
              <w:spacing w:after="120" w:line="240" w:lineRule="auto"/>
              <w:rPr>
                <w:rFonts w:ascii="Cambria" w:eastAsia="Times New Roman" w:hAnsi="Cambria" w:cs="Times New Roman"/>
                <w:b/>
                <w:bCs/>
                <w:szCs w:val="20"/>
                <w:lang w:eastAsia="en-AU"/>
              </w:rPr>
            </w:pPr>
            <w:r>
              <w:rPr>
                <w:rFonts w:ascii="Cambria" w:eastAsia="Times New Roman" w:hAnsi="Cambria" w:cs="Times New Roman"/>
                <w:b/>
                <w:bCs/>
                <w:szCs w:val="20"/>
                <w:lang w:eastAsia="en-AU"/>
              </w:rPr>
              <w:t>AS</w:t>
            </w:r>
            <w:r w:rsidRPr="00BC0C1B">
              <w:rPr>
                <w:rFonts w:ascii="Cambria" w:eastAsia="Times New Roman" w:hAnsi="Cambria" w:cs="Times New Roman"/>
                <w:b/>
                <w:bCs/>
                <w:szCs w:val="20"/>
                <w:lang w:eastAsia="en-AU"/>
              </w:rPr>
              <w:t xml:space="preserve"> Operator</w:t>
            </w:r>
          </w:p>
        </w:tc>
        <w:tc>
          <w:tcPr>
            <w:tcW w:w="7800" w:type="dxa"/>
            <w:tcBorders>
              <w:top w:val="single" w:sz="4" w:space="0" w:color="auto"/>
              <w:left w:val="single" w:sz="4" w:space="0" w:color="auto"/>
              <w:bottom w:val="single" w:sz="4" w:space="0" w:color="auto"/>
              <w:right w:val="single" w:sz="4" w:space="0" w:color="auto"/>
            </w:tcBorders>
          </w:tcPr>
          <w:p w14:paraId="447F74E7" w14:textId="77777777" w:rsidR="007B40F2" w:rsidRPr="00BC0C1B" w:rsidRDefault="007B40F2" w:rsidP="00371098">
            <w:pPr>
              <w:spacing w:after="120" w:line="240" w:lineRule="auto"/>
              <w:rPr>
                <w:rFonts w:ascii="Cambria" w:eastAsia="Times New Roman" w:hAnsi="Cambria" w:cs="Times New Roman"/>
                <w:szCs w:val="20"/>
                <w:lang w:eastAsia="en-AU"/>
              </w:rPr>
            </w:pPr>
            <w:r>
              <w:rPr>
                <w:rFonts w:ascii="Cambria" w:eastAsia="Times New Roman" w:hAnsi="Cambria" w:cs="Times New Roman"/>
                <w:szCs w:val="20"/>
                <w:lang w:eastAsia="en-AU"/>
              </w:rPr>
              <w:t>Authentication Service</w:t>
            </w:r>
            <w:r w:rsidRPr="00BC0C1B">
              <w:rPr>
                <w:rFonts w:ascii="Cambria" w:eastAsia="Times New Roman" w:hAnsi="Cambria" w:cs="Times New Roman"/>
                <w:szCs w:val="20"/>
                <w:lang w:eastAsia="en-AU"/>
              </w:rPr>
              <w:t xml:space="preserve"> Operators perform day-to-day maintenance and support of the</w:t>
            </w:r>
            <w:r>
              <w:rPr>
                <w:rFonts w:ascii="Cambria" w:eastAsia="Times New Roman" w:hAnsi="Cambria" w:cs="Times New Roman"/>
                <w:szCs w:val="20"/>
                <w:lang w:eastAsia="en-AU"/>
              </w:rPr>
              <w:t xml:space="preserve"> PKI systems managed by the New Zealand Government PKI</w:t>
            </w:r>
            <w:r w:rsidRPr="00BC0C1B">
              <w:rPr>
                <w:rFonts w:ascii="Cambria" w:eastAsia="Times New Roman" w:hAnsi="Cambria" w:cs="Times New Roman"/>
                <w:szCs w:val="20"/>
                <w:lang w:eastAsia="en-AU"/>
              </w:rPr>
              <w:t xml:space="preserve">. </w:t>
            </w:r>
          </w:p>
        </w:tc>
      </w:tr>
      <w:tr w:rsidR="00BC0C1B" w:rsidRPr="00BC0C1B" w14:paraId="13D95004" w14:textId="77777777" w:rsidTr="00BC0C1B">
        <w:trPr>
          <w:gridBefore w:val="1"/>
          <w:wBefore w:w="12" w:type="dxa"/>
          <w:cantSplit/>
        </w:trPr>
        <w:tc>
          <w:tcPr>
            <w:tcW w:w="1908" w:type="dxa"/>
            <w:tcBorders>
              <w:top w:val="single" w:sz="4" w:space="0" w:color="auto"/>
              <w:left w:val="single" w:sz="4" w:space="0" w:color="auto"/>
              <w:bottom w:val="single" w:sz="4" w:space="0" w:color="auto"/>
              <w:right w:val="single" w:sz="4" w:space="0" w:color="auto"/>
            </w:tcBorders>
          </w:tcPr>
          <w:p w14:paraId="753262DA"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Authorised RA</w:t>
            </w:r>
          </w:p>
        </w:tc>
        <w:tc>
          <w:tcPr>
            <w:tcW w:w="7800" w:type="dxa"/>
            <w:tcBorders>
              <w:top w:val="single" w:sz="4" w:space="0" w:color="auto"/>
              <w:left w:val="single" w:sz="4" w:space="0" w:color="auto"/>
              <w:bottom w:val="single" w:sz="4" w:space="0" w:color="auto"/>
              <w:right w:val="single" w:sz="4" w:space="0" w:color="auto"/>
            </w:tcBorders>
          </w:tcPr>
          <w:p w14:paraId="2907306B"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Has the meaning given to it in paragraph 1.3.2 of this </w:t>
            </w:r>
            <w:proofErr w:type="gramStart"/>
            <w:r w:rsidRPr="00BC0C1B">
              <w:rPr>
                <w:rFonts w:ascii="Cambria" w:eastAsia="Times New Roman" w:hAnsi="Cambria" w:cs="Times New Roman"/>
                <w:szCs w:val="20"/>
                <w:lang w:eastAsia="en-AU"/>
              </w:rPr>
              <w:t>CPS.</w:t>
            </w:r>
            <w:proofErr w:type="gramEnd"/>
          </w:p>
        </w:tc>
      </w:tr>
      <w:tr w:rsidR="00BC0C1B" w:rsidRPr="00BC0C1B" w14:paraId="3F50C1D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2DF6673"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Business Day</w:t>
            </w:r>
          </w:p>
        </w:tc>
        <w:tc>
          <w:tcPr>
            <w:tcW w:w="7800" w:type="dxa"/>
            <w:tcBorders>
              <w:top w:val="single" w:sz="4" w:space="0" w:color="auto"/>
              <w:left w:val="single" w:sz="4" w:space="0" w:color="auto"/>
              <w:bottom w:val="single" w:sz="4" w:space="0" w:color="auto"/>
              <w:right w:val="single" w:sz="4" w:space="0" w:color="auto"/>
            </w:tcBorders>
          </w:tcPr>
          <w:p w14:paraId="1F69F7B6" w14:textId="77777777" w:rsidR="00BC0C1B" w:rsidRPr="00BC0C1B" w:rsidRDefault="00BC0C1B" w:rsidP="003D0CC9">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Any day other than a Saturday, Sunday or public holiday (including public service holidays) for the whole of </w:t>
            </w:r>
            <w:r w:rsidR="003D0CC9">
              <w:rPr>
                <w:rFonts w:ascii="Cambria" w:eastAsia="Times New Roman" w:hAnsi="Cambria" w:cs="Times New Roman"/>
                <w:szCs w:val="20"/>
                <w:lang w:eastAsia="en-AU"/>
              </w:rPr>
              <w:t>New Zealand</w:t>
            </w:r>
            <w:r w:rsidRPr="00BC0C1B">
              <w:rPr>
                <w:rFonts w:ascii="Cambria" w:eastAsia="Times New Roman" w:hAnsi="Cambria" w:cs="Times New Roman"/>
                <w:szCs w:val="20"/>
                <w:lang w:eastAsia="en-AU"/>
              </w:rPr>
              <w:t>. Traditional</w:t>
            </w:r>
            <w:r w:rsidR="002B40CC">
              <w:rPr>
                <w:rFonts w:ascii="Cambria" w:eastAsia="Times New Roman" w:hAnsi="Cambria" w:cs="Times New Roman"/>
                <w:szCs w:val="20"/>
                <w:lang w:eastAsia="en-AU"/>
              </w:rPr>
              <w:t>ly such days are from 0800 to 17</w:t>
            </w:r>
            <w:r w:rsidRPr="00BC0C1B">
              <w:rPr>
                <w:rFonts w:ascii="Cambria" w:eastAsia="Times New Roman" w:hAnsi="Cambria" w:cs="Times New Roman"/>
                <w:szCs w:val="20"/>
                <w:lang w:eastAsia="en-AU"/>
              </w:rPr>
              <w:t>00.</w:t>
            </w:r>
          </w:p>
        </w:tc>
      </w:tr>
      <w:tr w:rsidR="00BC0C1B" w:rsidRPr="00BC0C1B" w14:paraId="60E2F675"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829C601"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Card Management System (CMS)</w:t>
            </w:r>
          </w:p>
        </w:tc>
        <w:tc>
          <w:tcPr>
            <w:tcW w:w="7800" w:type="dxa"/>
            <w:tcBorders>
              <w:top w:val="single" w:sz="4" w:space="0" w:color="auto"/>
              <w:left w:val="single" w:sz="4" w:space="0" w:color="auto"/>
              <w:bottom w:val="single" w:sz="4" w:space="0" w:color="auto"/>
              <w:right w:val="single" w:sz="4" w:space="0" w:color="auto"/>
            </w:tcBorders>
          </w:tcPr>
          <w:p w14:paraId="159DC6DE"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Hardware and software applications used to manage smartcards. Smartcards are used as hard tokens for Subscribers and Operators in the </w:t>
            </w:r>
            <w:r w:rsidR="003D0CC9">
              <w:rPr>
                <w:rFonts w:ascii="Cambria" w:eastAsia="Times New Roman" w:hAnsi="Cambria" w:cs="Times New Roman"/>
                <w:szCs w:val="20"/>
                <w:lang w:eastAsia="en-AU"/>
              </w:rPr>
              <w:t>New Zealand Government</w:t>
            </w:r>
            <w:r w:rsidRPr="00BC0C1B">
              <w:rPr>
                <w:rFonts w:ascii="Cambria" w:eastAsia="Times New Roman" w:hAnsi="Cambria" w:cs="Times New Roman"/>
                <w:szCs w:val="20"/>
                <w:lang w:eastAsia="en-AU"/>
              </w:rPr>
              <w:t xml:space="preserve"> PKI.</w:t>
            </w:r>
          </w:p>
        </w:tc>
      </w:tr>
      <w:tr w:rsidR="00BC0C1B" w:rsidRPr="00BC0C1B" w14:paraId="79C10680"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E15CF1A"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CMS Auditor</w:t>
            </w:r>
          </w:p>
        </w:tc>
        <w:tc>
          <w:tcPr>
            <w:tcW w:w="7800" w:type="dxa"/>
            <w:tcBorders>
              <w:top w:val="single" w:sz="4" w:space="0" w:color="auto"/>
              <w:left w:val="single" w:sz="4" w:space="0" w:color="auto"/>
              <w:bottom w:val="single" w:sz="4" w:space="0" w:color="auto"/>
              <w:right w:val="single" w:sz="4" w:space="0" w:color="auto"/>
            </w:tcBorders>
          </w:tcPr>
          <w:p w14:paraId="25B7082A"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Role within the CMS that has read-only access to log files for auditing purposes.</w:t>
            </w:r>
          </w:p>
        </w:tc>
      </w:tr>
      <w:tr w:rsidR="00BC0C1B" w:rsidRPr="00BC0C1B" w14:paraId="65BA9109"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D23552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Certificate</w:t>
            </w:r>
          </w:p>
        </w:tc>
        <w:tc>
          <w:tcPr>
            <w:tcW w:w="7800" w:type="dxa"/>
            <w:tcBorders>
              <w:top w:val="single" w:sz="4" w:space="0" w:color="auto"/>
              <w:left w:val="single" w:sz="4" w:space="0" w:color="auto"/>
              <w:bottom w:val="single" w:sz="4" w:space="0" w:color="auto"/>
              <w:right w:val="single" w:sz="4" w:space="0" w:color="auto"/>
            </w:tcBorders>
          </w:tcPr>
          <w:p w14:paraId="4F85E446" w14:textId="77777777" w:rsidR="00BC0C1B" w:rsidRPr="00BC0C1B" w:rsidRDefault="00BC0C1B" w:rsidP="00BC0C1B">
            <w:pPr>
              <w:spacing w:after="120" w:line="240" w:lineRule="auto"/>
              <w:ind w:left="360" w:hanging="360"/>
              <w:rPr>
                <w:rFonts w:ascii="Cambria" w:eastAsia="Times New Roman" w:hAnsi="Cambria" w:cs="Times New Roman"/>
                <w:szCs w:val="20"/>
                <w:lang w:eastAsia="en-AU"/>
              </w:rPr>
            </w:pPr>
            <w:r w:rsidRPr="00BC0C1B">
              <w:rPr>
                <w:rFonts w:ascii="Cambria" w:eastAsia="Times New Roman" w:hAnsi="Cambria" w:cs="Times New Roman"/>
                <w:szCs w:val="20"/>
                <w:lang w:eastAsia="en-AU"/>
              </w:rPr>
              <w:t>An electronic document signed by the Certification Authority which:</w:t>
            </w:r>
          </w:p>
          <w:p w14:paraId="5E93330F" w14:textId="77777777" w:rsidR="00BC0C1B" w:rsidRPr="00BC0C1B" w:rsidRDefault="00BC0C1B" w:rsidP="00F63A95">
            <w:pPr>
              <w:numPr>
                <w:ilvl w:val="0"/>
                <w:numId w:val="56"/>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Identifies a Subscriber by way of a Distinguished Name</w:t>
            </w:r>
          </w:p>
          <w:p w14:paraId="501ABA4A" w14:textId="77777777" w:rsidR="00BC0C1B" w:rsidRPr="00BC0C1B" w:rsidRDefault="00BC0C1B" w:rsidP="00F63A95">
            <w:pPr>
              <w:numPr>
                <w:ilvl w:val="0"/>
                <w:numId w:val="56"/>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Binds the Subscriber to a Key Pair by specifying the Public Key of that Key Pair</w:t>
            </w:r>
          </w:p>
          <w:p w14:paraId="2C697BAE" w14:textId="77777777" w:rsidR="00BC0C1B" w:rsidRPr="00BC0C1B" w:rsidRDefault="00BC0C1B" w:rsidP="00F63A95">
            <w:pPr>
              <w:numPr>
                <w:ilvl w:val="0"/>
                <w:numId w:val="56"/>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Contains the information required by the Certificate Profile.</w:t>
            </w:r>
          </w:p>
        </w:tc>
      </w:tr>
      <w:tr w:rsidR="00BC0C1B" w:rsidRPr="00BC0C1B" w14:paraId="72A1620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415AE368"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Certificate Assurance Level</w:t>
            </w:r>
          </w:p>
        </w:tc>
        <w:tc>
          <w:tcPr>
            <w:tcW w:w="7800" w:type="dxa"/>
            <w:tcBorders>
              <w:top w:val="single" w:sz="4" w:space="0" w:color="auto"/>
              <w:left w:val="single" w:sz="4" w:space="0" w:color="auto"/>
              <w:bottom w:val="single" w:sz="4" w:space="0" w:color="auto"/>
              <w:right w:val="single" w:sz="4" w:space="0" w:color="auto"/>
            </w:tcBorders>
          </w:tcPr>
          <w:p w14:paraId="56D2DE27"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See Level of Assurance.  </w:t>
            </w:r>
          </w:p>
        </w:tc>
      </w:tr>
      <w:tr w:rsidR="00BC0C1B" w:rsidRPr="00BC0C1B" w14:paraId="7BAD7ECE"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343B451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Certificate Information </w:t>
            </w:r>
          </w:p>
        </w:tc>
        <w:tc>
          <w:tcPr>
            <w:tcW w:w="7800" w:type="dxa"/>
            <w:tcBorders>
              <w:top w:val="single" w:sz="4" w:space="0" w:color="auto"/>
              <w:left w:val="single" w:sz="4" w:space="0" w:color="auto"/>
              <w:bottom w:val="single" w:sz="4" w:space="0" w:color="auto"/>
              <w:right w:val="single" w:sz="4" w:space="0" w:color="auto"/>
            </w:tcBorders>
          </w:tcPr>
          <w:p w14:paraId="60D58DCB"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napToGrid w:val="0"/>
                <w:szCs w:val="20"/>
                <w:lang w:eastAsia="en-AU"/>
              </w:rPr>
              <w:t>Information needed to generate a digital certificate as required by the Certificate Profile.</w:t>
            </w:r>
          </w:p>
        </w:tc>
      </w:tr>
      <w:tr w:rsidR="00BC0C1B" w:rsidRPr="00BC0C1B" w14:paraId="32FFB503"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49E6B1C7"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Certificate Policy </w:t>
            </w:r>
          </w:p>
        </w:tc>
        <w:tc>
          <w:tcPr>
            <w:tcW w:w="7800" w:type="dxa"/>
            <w:tcBorders>
              <w:top w:val="single" w:sz="4" w:space="0" w:color="auto"/>
              <w:left w:val="single" w:sz="4" w:space="0" w:color="auto"/>
              <w:bottom w:val="single" w:sz="4" w:space="0" w:color="auto"/>
              <w:right w:val="single" w:sz="4" w:space="0" w:color="auto"/>
            </w:tcBorders>
          </w:tcPr>
          <w:p w14:paraId="323EEC65"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Means the definition adopted by RFC3647 which defines a Certificate Policy as “A named set of rules that indicates the applicability of a Certificate to a particular community and/or class of applications with common security requirements”.</w:t>
            </w:r>
          </w:p>
        </w:tc>
      </w:tr>
      <w:tr w:rsidR="00BC0C1B" w:rsidRPr="00BC0C1B" w14:paraId="7A6B5CB9"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6CFF129"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lastRenderedPageBreak/>
              <w:t>Certificate Profile</w:t>
            </w:r>
          </w:p>
        </w:tc>
        <w:tc>
          <w:tcPr>
            <w:tcW w:w="7800" w:type="dxa"/>
            <w:tcBorders>
              <w:top w:val="single" w:sz="4" w:space="0" w:color="auto"/>
              <w:left w:val="single" w:sz="4" w:space="0" w:color="auto"/>
              <w:bottom w:val="single" w:sz="4" w:space="0" w:color="auto"/>
              <w:right w:val="single" w:sz="4" w:space="0" w:color="auto"/>
            </w:tcBorders>
          </w:tcPr>
          <w:p w14:paraId="426366CB"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certificate profile provides details about the format and contents of a digital certificate, including, for a natural person, their Distinguished Name.</w:t>
            </w:r>
          </w:p>
        </w:tc>
      </w:tr>
      <w:tr w:rsidR="00BC0C1B" w:rsidRPr="00BC0C1B" w14:paraId="12934645"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03D12364"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Certificate Repository</w:t>
            </w:r>
          </w:p>
        </w:tc>
        <w:tc>
          <w:tcPr>
            <w:tcW w:w="7800" w:type="dxa"/>
            <w:tcBorders>
              <w:top w:val="single" w:sz="4" w:space="0" w:color="auto"/>
              <w:left w:val="single" w:sz="4" w:space="0" w:color="auto"/>
              <w:bottom w:val="single" w:sz="4" w:space="0" w:color="auto"/>
              <w:right w:val="single" w:sz="4" w:space="0" w:color="auto"/>
            </w:tcBorders>
          </w:tcPr>
          <w:p w14:paraId="09476250"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Certificate Repository provides a scalable mechanism to store and distribute certificates, cross-certificates and CRLs to end users of the PKI.</w:t>
            </w:r>
          </w:p>
        </w:tc>
      </w:tr>
      <w:tr w:rsidR="00BC0C1B" w:rsidRPr="00BC0C1B" w14:paraId="7109A4BC"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36FB892D"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Certificate Revocation List</w:t>
            </w:r>
          </w:p>
        </w:tc>
        <w:tc>
          <w:tcPr>
            <w:tcW w:w="7800" w:type="dxa"/>
            <w:tcBorders>
              <w:top w:val="single" w:sz="4" w:space="0" w:color="auto"/>
              <w:left w:val="single" w:sz="4" w:space="0" w:color="auto"/>
              <w:bottom w:val="single" w:sz="4" w:space="0" w:color="auto"/>
              <w:right w:val="single" w:sz="4" w:space="0" w:color="auto"/>
            </w:tcBorders>
          </w:tcPr>
          <w:p w14:paraId="6ACA6175"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published directory which lists revoked Digital Certificates.  The CRL may form part of the Directory or may be published separately.</w:t>
            </w:r>
          </w:p>
        </w:tc>
      </w:tr>
      <w:tr w:rsidR="00BC0C1B" w:rsidRPr="00BC0C1B" w14:paraId="6121F0AD"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A01BB68"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Certificate Authority</w:t>
            </w:r>
          </w:p>
        </w:tc>
        <w:tc>
          <w:tcPr>
            <w:tcW w:w="7800" w:type="dxa"/>
            <w:tcBorders>
              <w:top w:val="single" w:sz="4" w:space="0" w:color="auto"/>
              <w:left w:val="single" w:sz="4" w:space="0" w:color="auto"/>
              <w:bottom w:val="single" w:sz="4" w:space="0" w:color="auto"/>
              <w:right w:val="single" w:sz="4" w:space="0" w:color="auto"/>
            </w:tcBorders>
          </w:tcPr>
          <w:p w14:paraId="4F7F490A"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Certificate Authority (or Certification Authority) (CA) is an entity which issues digital certificates for use by other parties. </w:t>
            </w:r>
          </w:p>
        </w:tc>
      </w:tr>
      <w:tr w:rsidR="00BC0C1B" w:rsidRPr="00BC0C1B" w14:paraId="5CD03D3C"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6E1B1A33"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Certificate Store</w:t>
            </w:r>
          </w:p>
        </w:tc>
        <w:tc>
          <w:tcPr>
            <w:tcW w:w="7800" w:type="dxa"/>
            <w:tcBorders>
              <w:top w:val="single" w:sz="4" w:space="0" w:color="auto"/>
              <w:left w:val="single" w:sz="4" w:space="0" w:color="auto"/>
              <w:bottom w:val="single" w:sz="4" w:space="0" w:color="auto"/>
              <w:right w:val="single" w:sz="4" w:space="0" w:color="auto"/>
            </w:tcBorders>
          </w:tcPr>
          <w:p w14:paraId="20C91250"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Storage location for certificates on a computer or device.  </w:t>
            </w:r>
          </w:p>
        </w:tc>
      </w:tr>
      <w:tr w:rsidR="00BC0C1B" w:rsidRPr="00BC0C1B" w14:paraId="02737799"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3BCA0D26"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Certification Practice Statement</w:t>
            </w:r>
          </w:p>
        </w:tc>
        <w:tc>
          <w:tcPr>
            <w:tcW w:w="7800" w:type="dxa"/>
            <w:tcBorders>
              <w:top w:val="single" w:sz="4" w:space="0" w:color="auto"/>
              <w:left w:val="single" w:sz="4" w:space="0" w:color="auto"/>
              <w:bottom w:val="single" w:sz="4" w:space="0" w:color="auto"/>
              <w:right w:val="single" w:sz="4" w:space="0" w:color="auto"/>
            </w:tcBorders>
          </w:tcPr>
          <w:p w14:paraId="5167494A"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statement of the practices that a Certification Authority employs in managing the digital Certificates it issues (this includes the practices that a Registration Authority employs in conducting registration activities on behalf of that Certification Authority). </w:t>
            </w:r>
            <w:r w:rsidRPr="00BC0C1B">
              <w:rPr>
                <w:rFonts w:ascii="Cambria" w:eastAsia="Times New Roman" w:hAnsi="Cambria" w:cs="Times New Roman"/>
                <w:szCs w:val="20"/>
                <w:lang w:eastAsia="en-AU"/>
              </w:rPr>
              <w:br/>
              <w:t>These statements will describe the PKI certification framework, mechanisms supporting the application, insurance, acceptance, usage, suspension/revocation and expiration of Digital Certificates signed by the CA, and the CA’s legal obligations, limitations and miscellaneous provisions.</w:t>
            </w:r>
          </w:p>
        </w:tc>
      </w:tr>
      <w:tr w:rsidR="00BC0C1B" w:rsidRPr="00BC0C1B" w14:paraId="73681F34"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2BFE8A6" w14:textId="77777777" w:rsidR="00BC0C1B" w:rsidRPr="00BC0C1B" w:rsidRDefault="00BC0C1B" w:rsidP="00BC0C1B">
            <w:pPr>
              <w:keepNext/>
              <w:keepLines/>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Core Components</w:t>
            </w:r>
          </w:p>
        </w:tc>
        <w:tc>
          <w:tcPr>
            <w:tcW w:w="7800" w:type="dxa"/>
            <w:tcBorders>
              <w:top w:val="single" w:sz="4" w:space="0" w:color="auto"/>
              <w:left w:val="single" w:sz="4" w:space="0" w:color="auto"/>
              <w:bottom w:val="single" w:sz="4" w:space="0" w:color="auto"/>
              <w:right w:val="single" w:sz="4" w:space="0" w:color="auto"/>
            </w:tcBorders>
          </w:tcPr>
          <w:p w14:paraId="374CE766"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Core components include the following: </w:t>
            </w:r>
          </w:p>
          <w:p w14:paraId="1C55FC4A" w14:textId="77777777" w:rsidR="00BC0C1B" w:rsidRPr="00BC0C1B" w:rsidRDefault="00486E99" w:rsidP="00F63A95">
            <w:pPr>
              <w:numPr>
                <w:ilvl w:val="0"/>
                <w:numId w:val="63"/>
              </w:num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Cs w:val="20"/>
                <w:lang w:eastAsia="en-AU"/>
              </w:rPr>
              <w:t>New Zealand Government</w:t>
            </w:r>
            <w:r w:rsidDel="00486E99">
              <w:rPr>
                <w:rFonts w:ascii="Cambria" w:eastAsia="Times New Roman" w:hAnsi="Cambria" w:cs="Times New Roman"/>
                <w:sz w:val="20"/>
                <w:szCs w:val="20"/>
                <w:lang w:val="en-US" w:eastAsia="en-AU"/>
              </w:rPr>
              <w:t xml:space="preserve"> </w:t>
            </w:r>
            <w:r w:rsidR="002B40CC">
              <w:rPr>
                <w:rFonts w:ascii="Cambria" w:eastAsia="Times New Roman" w:hAnsi="Cambria" w:cs="Times New Roman"/>
                <w:sz w:val="20"/>
                <w:szCs w:val="20"/>
                <w:lang w:val="en-US" w:eastAsia="en-AU"/>
              </w:rPr>
              <w:t>Root Certificate Authority (</w:t>
            </w:r>
            <w:r w:rsidR="00BC0C1B" w:rsidRPr="00BC0C1B">
              <w:rPr>
                <w:rFonts w:ascii="Cambria" w:eastAsia="Times New Roman" w:hAnsi="Cambria" w:cs="Times New Roman"/>
                <w:sz w:val="20"/>
                <w:szCs w:val="20"/>
                <w:lang w:val="en-US" w:eastAsia="en-AU"/>
              </w:rPr>
              <w:t>RCA) –  self-signed root trust point of the PKI;</w:t>
            </w:r>
          </w:p>
          <w:p w14:paraId="29BC5A42" w14:textId="77777777" w:rsidR="00BC0C1B" w:rsidRPr="00BC0C1B" w:rsidRDefault="00486E99" w:rsidP="00F63A95">
            <w:pPr>
              <w:numPr>
                <w:ilvl w:val="0"/>
                <w:numId w:val="63"/>
              </w:num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Cs w:val="20"/>
                <w:lang w:eastAsia="en-AU"/>
              </w:rPr>
              <w:t>New Zealand Government</w:t>
            </w:r>
            <w:r w:rsidDel="00486E99">
              <w:rPr>
                <w:rFonts w:ascii="Cambria" w:eastAsia="Times New Roman" w:hAnsi="Cambria" w:cs="Times New Roman"/>
                <w:sz w:val="20"/>
                <w:szCs w:val="20"/>
                <w:lang w:val="en-US" w:eastAsia="en-AU"/>
              </w:rPr>
              <w:t xml:space="preserve"> </w:t>
            </w:r>
            <w:r w:rsidR="00BC0C1B" w:rsidRPr="00BC0C1B">
              <w:rPr>
                <w:rFonts w:ascii="Cambria" w:eastAsia="Times New Roman" w:hAnsi="Cambria" w:cs="Times New Roman"/>
                <w:sz w:val="20"/>
                <w:szCs w:val="20"/>
                <w:lang w:val="en-US" w:eastAsia="en-AU"/>
              </w:rPr>
              <w:t>Root Ce</w:t>
            </w:r>
            <w:r w:rsidR="002B40CC">
              <w:rPr>
                <w:rFonts w:ascii="Cambria" w:eastAsia="Times New Roman" w:hAnsi="Cambria" w:cs="Times New Roman"/>
                <w:sz w:val="20"/>
                <w:szCs w:val="20"/>
                <w:lang w:val="en-US" w:eastAsia="en-AU"/>
              </w:rPr>
              <w:t>rtificate Authority Operators (</w:t>
            </w:r>
            <w:r w:rsidR="00BC0C1B" w:rsidRPr="00BC0C1B">
              <w:rPr>
                <w:rFonts w:ascii="Cambria" w:eastAsia="Times New Roman" w:hAnsi="Cambria" w:cs="Times New Roman"/>
                <w:sz w:val="20"/>
                <w:szCs w:val="20"/>
                <w:lang w:val="en-US" w:eastAsia="en-AU"/>
              </w:rPr>
              <w:t>RCAO);</w:t>
            </w:r>
          </w:p>
          <w:p w14:paraId="39DF525F" w14:textId="77777777" w:rsidR="00BC0C1B" w:rsidRPr="00BC0C1B" w:rsidRDefault="00BC0C1B" w:rsidP="00F63A95">
            <w:pPr>
              <w:numPr>
                <w:ilvl w:val="0"/>
                <w:numId w:val="63"/>
              </w:numPr>
              <w:spacing w:after="0" w:line="240" w:lineRule="auto"/>
              <w:rPr>
                <w:rFonts w:ascii="Cambria" w:eastAsia="Times New Roman" w:hAnsi="Cambria" w:cs="Times New Roman"/>
                <w:sz w:val="20"/>
                <w:szCs w:val="20"/>
                <w:lang w:val="en-US" w:eastAsia="en-AU"/>
              </w:rPr>
            </w:pPr>
            <w:r w:rsidRPr="00BC0C1B">
              <w:rPr>
                <w:rFonts w:ascii="Cambria" w:eastAsia="Times New Roman" w:hAnsi="Cambria" w:cs="Times New Roman"/>
                <w:sz w:val="20"/>
                <w:szCs w:val="20"/>
                <w:lang w:val="en-US" w:eastAsia="en-AU"/>
              </w:rPr>
              <w:t>Sub Certificate Authority (SubCA);</w:t>
            </w:r>
          </w:p>
          <w:p w14:paraId="4767C96C" w14:textId="77777777" w:rsidR="00BC0C1B" w:rsidRPr="00BC0C1B" w:rsidRDefault="00BC0C1B" w:rsidP="00F63A95">
            <w:pPr>
              <w:numPr>
                <w:ilvl w:val="0"/>
                <w:numId w:val="63"/>
              </w:numPr>
              <w:spacing w:after="0" w:line="240" w:lineRule="auto"/>
              <w:rPr>
                <w:rFonts w:ascii="Cambria" w:eastAsia="Times New Roman" w:hAnsi="Cambria" w:cs="Times New Roman"/>
                <w:sz w:val="20"/>
                <w:szCs w:val="20"/>
                <w:lang w:val="en-US" w:eastAsia="en-AU"/>
              </w:rPr>
            </w:pPr>
            <w:r w:rsidRPr="00BC0C1B">
              <w:rPr>
                <w:rFonts w:ascii="Cambria" w:eastAsia="Times New Roman" w:hAnsi="Cambria" w:cs="Times New Roman"/>
                <w:sz w:val="20"/>
                <w:szCs w:val="20"/>
                <w:lang w:val="en-US" w:eastAsia="en-AU"/>
              </w:rPr>
              <w:t>Sub Certificate Authority Operators (SubCAO);</w:t>
            </w:r>
          </w:p>
          <w:p w14:paraId="73A715F0" w14:textId="77777777" w:rsidR="00BC0C1B" w:rsidRPr="00BC0C1B" w:rsidRDefault="00BC0C1B" w:rsidP="00F63A95">
            <w:pPr>
              <w:numPr>
                <w:ilvl w:val="0"/>
                <w:numId w:val="63"/>
              </w:numPr>
              <w:spacing w:after="0" w:line="240" w:lineRule="auto"/>
              <w:rPr>
                <w:rFonts w:ascii="Cambria" w:eastAsia="Times New Roman" w:hAnsi="Cambria" w:cs="Times New Roman"/>
                <w:sz w:val="20"/>
                <w:szCs w:val="20"/>
                <w:lang w:val="en-US" w:eastAsia="en-AU"/>
              </w:rPr>
            </w:pPr>
            <w:r w:rsidRPr="00BC0C1B">
              <w:rPr>
                <w:rFonts w:ascii="Cambria" w:eastAsia="Times New Roman" w:hAnsi="Cambria" w:cs="Times New Roman"/>
                <w:sz w:val="20"/>
                <w:szCs w:val="20"/>
                <w:lang w:val="en-US" w:eastAsia="en-AU"/>
              </w:rPr>
              <w:t>Registration Authority (RA);</w:t>
            </w:r>
          </w:p>
          <w:p w14:paraId="6C0192FE" w14:textId="77777777" w:rsidR="00BC0C1B" w:rsidRPr="00BC0C1B" w:rsidRDefault="00BC0C1B" w:rsidP="00F63A95">
            <w:pPr>
              <w:numPr>
                <w:ilvl w:val="0"/>
                <w:numId w:val="63"/>
              </w:numPr>
              <w:spacing w:after="0" w:line="240" w:lineRule="auto"/>
              <w:rPr>
                <w:rFonts w:ascii="Cambria" w:eastAsia="Times New Roman" w:hAnsi="Cambria" w:cs="Times New Roman"/>
                <w:sz w:val="20"/>
                <w:szCs w:val="20"/>
                <w:lang w:val="en-US" w:eastAsia="en-AU"/>
              </w:rPr>
            </w:pPr>
            <w:r w:rsidRPr="00BC0C1B">
              <w:rPr>
                <w:rFonts w:ascii="Cambria" w:eastAsia="Times New Roman" w:hAnsi="Cambria" w:cs="Times New Roman"/>
                <w:sz w:val="20"/>
                <w:szCs w:val="20"/>
                <w:lang w:val="en-US" w:eastAsia="en-AU"/>
              </w:rPr>
              <w:t>Validation Authority (VA);</w:t>
            </w:r>
          </w:p>
          <w:p w14:paraId="13710F64" w14:textId="77777777" w:rsidR="00BC0C1B" w:rsidRPr="00BC0C1B" w:rsidRDefault="00BC0C1B" w:rsidP="00F63A95">
            <w:pPr>
              <w:numPr>
                <w:ilvl w:val="0"/>
                <w:numId w:val="63"/>
              </w:numPr>
              <w:spacing w:after="0" w:line="240" w:lineRule="auto"/>
              <w:rPr>
                <w:rFonts w:ascii="Cambria" w:eastAsia="Times New Roman" w:hAnsi="Cambria" w:cs="Times New Roman"/>
                <w:sz w:val="20"/>
                <w:szCs w:val="20"/>
                <w:lang w:val="en-US" w:eastAsia="en-AU"/>
              </w:rPr>
            </w:pPr>
            <w:r w:rsidRPr="00BC0C1B">
              <w:rPr>
                <w:rFonts w:ascii="Cambria" w:eastAsia="Times New Roman" w:hAnsi="Cambria" w:cs="Times New Roman"/>
                <w:sz w:val="20"/>
                <w:szCs w:val="20"/>
                <w:lang w:val="en-US" w:eastAsia="en-AU"/>
              </w:rPr>
              <w:t>Card Management System (CMS).</w:t>
            </w:r>
          </w:p>
        </w:tc>
      </w:tr>
      <w:tr w:rsidR="00BC0C1B" w:rsidRPr="00BC0C1B" w14:paraId="2BE78FB5"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C8210B6" w14:textId="77777777" w:rsidR="00BC0C1B" w:rsidRPr="00BC0C1B" w:rsidRDefault="00BC0C1B" w:rsidP="00BC0C1B">
            <w:pPr>
              <w:keepNext/>
              <w:keepLines/>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Cross-certification</w:t>
            </w:r>
          </w:p>
        </w:tc>
        <w:tc>
          <w:tcPr>
            <w:tcW w:w="7800" w:type="dxa"/>
            <w:tcBorders>
              <w:top w:val="single" w:sz="4" w:space="0" w:color="auto"/>
              <w:left w:val="single" w:sz="4" w:space="0" w:color="auto"/>
              <w:bottom w:val="single" w:sz="4" w:space="0" w:color="auto"/>
              <w:right w:val="single" w:sz="4" w:space="0" w:color="auto"/>
            </w:tcBorders>
          </w:tcPr>
          <w:p w14:paraId="24C81C04"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establishment of a trust relationship between two PKIs, where one CA signs another PKI’s CA certificate. This creates a chain of trust allowing the subscribers of the cross-certifying CA to trust those of the cross-certified CA. If done two-ways (PKIs signing each other’s CAs’ certificates), mutual trust can be established.  </w:t>
            </w:r>
          </w:p>
        </w:tc>
      </w:tr>
      <w:tr w:rsidR="00BC0C1B" w:rsidRPr="00BC0C1B" w14:paraId="46F5C5F7"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6D80ECD1" w14:textId="77777777" w:rsidR="00BC0C1B" w:rsidRPr="00BC0C1B" w:rsidRDefault="00BC0C1B" w:rsidP="00BC0C1B">
            <w:pPr>
              <w:keepNext/>
              <w:keepLines/>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Cross-certification ceremony</w:t>
            </w:r>
          </w:p>
        </w:tc>
        <w:tc>
          <w:tcPr>
            <w:tcW w:w="7800" w:type="dxa"/>
            <w:tcBorders>
              <w:top w:val="single" w:sz="4" w:space="0" w:color="auto"/>
              <w:left w:val="single" w:sz="4" w:space="0" w:color="auto"/>
              <w:bottom w:val="single" w:sz="4" w:space="0" w:color="auto"/>
              <w:right w:val="single" w:sz="4" w:space="0" w:color="auto"/>
            </w:tcBorders>
          </w:tcPr>
          <w:p w14:paraId="0609F482" w14:textId="77777777" w:rsidR="00BC0C1B" w:rsidRPr="00BC0C1B" w:rsidRDefault="00BC0C1B" w:rsidP="002B40CC">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event where a cross-certification agreement is executed, i.e. one CA creates a cross-certification request to another CA. The cross-signing CA creates and returns the cross-certificate, signed with its own private key. The “ceremony” is a formal event, and is witnessed by representatives of both C</w:t>
            </w:r>
            <w:r w:rsidR="002B40CC">
              <w:rPr>
                <w:rFonts w:ascii="Cambria" w:eastAsia="Times New Roman" w:hAnsi="Cambria" w:cs="Times New Roman"/>
                <w:szCs w:val="20"/>
                <w:lang w:eastAsia="en-AU"/>
              </w:rPr>
              <w:t>A</w:t>
            </w:r>
            <w:r w:rsidRPr="00BC0C1B">
              <w:rPr>
                <w:rFonts w:ascii="Cambria" w:eastAsia="Times New Roman" w:hAnsi="Cambria" w:cs="Times New Roman"/>
                <w:szCs w:val="20"/>
                <w:lang w:eastAsia="en-AU"/>
              </w:rPr>
              <w:t>s. Details of the event are recorded and signed by the witnesses to provide an audit record.</w:t>
            </w:r>
          </w:p>
        </w:tc>
      </w:tr>
      <w:tr w:rsidR="00BC0C1B" w:rsidRPr="00BC0C1B" w14:paraId="2F45B6A6"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5DB86B0C"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Custodian</w:t>
            </w:r>
          </w:p>
        </w:tc>
        <w:tc>
          <w:tcPr>
            <w:tcW w:w="7800" w:type="dxa"/>
            <w:tcBorders>
              <w:top w:val="single" w:sz="4" w:space="0" w:color="auto"/>
              <w:left w:val="single" w:sz="4" w:space="0" w:color="auto"/>
              <w:bottom w:val="single" w:sz="4" w:space="0" w:color="auto"/>
              <w:right w:val="single" w:sz="4" w:space="0" w:color="auto"/>
            </w:tcBorders>
          </w:tcPr>
          <w:p w14:paraId="06EF8ECB"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person who has custody of something, a keeper or guardian; in the context of PKI, usually a </w:t>
            </w:r>
            <w:r w:rsidRPr="00BC0C1B">
              <w:rPr>
                <w:rFonts w:ascii="Cambria" w:eastAsia="Times New Roman" w:hAnsi="Cambria" w:cs="Times New Roman"/>
                <w:i/>
                <w:szCs w:val="20"/>
                <w:lang w:eastAsia="en-AU"/>
              </w:rPr>
              <w:t>Key Custodian.</w:t>
            </w:r>
            <w:r w:rsidR="0097682E">
              <w:rPr>
                <w:rFonts w:ascii="Cambria" w:eastAsia="Times New Roman" w:hAnsi="Cambria" w:cs="Times New Roman"/>
                <w:szCs w:val="20"/>
                <w:lang w:eastAsia="en-AU"/>
              </w:rPr>
              <w:t xml:space="preserve"> </w:t>
            </w:r>
          </w:p>
        </w:tc>
      </w:tr>
      <w:tr w:rsidR="00BC0C1B" w:rsidRPr="00BC0C1B" w14:paraId="00C34192"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07CBAED" w14:textId="77777777" w:rsidR="00BC0C1B" w:rsidRPr="00BC0C1B" w:rsidRDefault="00CE54F8" w:rsidP="00BC0C1B">
            <w:pPr>
              <w:spacing w:after="120" w:line="240" w:lineRule="auto"/>
              <w:rPr>
                <w:rFonts w:ascii="Cambria" w:eastAsia="Times New Roman" w:hAnsi="Cambria" w:cs="Times New Roman"/>
                <w:b/>
                <w:bCs/>
                <w:szCs w:val="20"/>
                <w:lang w:eastAsia="en-AU"/>
              </w:rPr>
            </w:pPr>
            <w:r>
              <w:rPr>
                <w:rFonts w:ascii="Cambria" w:eastAsia="Times New Roman" w:hAnsi="Cambria" w:cs="Times New Roman"/>
                <w:szCs w:val="20"/>
                <w:lang w:eastAsia="en-AU"/>
              </w:rPr>
              <w:t>New Zealand Government</w:t>
            </w:r>
            <w:r w:rsidDel="00CE54F8">
              <w:rPr>
                <w:rFonts w:ascii="Cambria" w:eastAsia="Times New Roman" w:hAnsi="Cambria" w:cs="Times New Roman"/>
                <w:b/>
                <w:bCs/>
                <w:szCs w:val="20"/>
                <w:lang w:eastAsia="en-AU"/>
              </w:rPr>
              <w:t xml:space="preserve"> </w:t>
            </w:r>
            <w:r w:rsidR="002B40CC">
              <w:rPr>
                <w:rFonts w:ascii="Cambria" w:eastAsia="Times New Roman" w:hAnsi="Cambria" w:cs="Times New Roman"/>
                <w:b/>
                <w:bCs/>
                <w:szCs w:val="20"/>
                <w:lang w:eastAsia="en-AU"/>
              </w:rPr>
              <w:t>Information Environment (</w:t>
            </w:r>
            <w:r w:rsidR="00BC0C1B" w:rsidRPr="00BC0C1B">
              <w:rPr>
                <w:rFonts w:ascii="Cambria" w:eastAsia="Times New Roman" w:hAnsi="Cambria" w:cs="Times New Roman"/>
                <w:b/>
                <w:bCs/>
                <w:szCs w:val="20"/>
                <w:lang w:eastAsia="en-AU"/>
              </w:rPr>
              <w:t>IE)</w:t>
            </w:r>
          </w:p>
        </w:tc>
        <w:tc>
          <w:tcPr>
            <w:tcW w:w="7800" w:type="dxa"/>
            <w:tcBorders>
              <w:top w:val="single" w:sz="4" w:space="0" w:color="auto"/>
              <w:left w:val="single" w:sz="4" w:space="0" w:color="auto"/>
              <w:bottom w:val="single" w:sz="4" w:space="0" w:color="auto"/>
              <w:right w:val="single" w:sz="4" w:space="0" w:color="auto"/>
            </w:tcBorders>
          </w:tcPr>
          <w:p w14:paraId="6C1BC78C" w14:textId="77777777" w:rsidR="00BC0C1B" w:rsidRPr="00BC0C1B" w:rsidRDefault="00BC0C1B" w:rsidP="00CE54F8">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w:t>
            </w:r>
            <w:r w:rsidR="00CE54F8">
              <w:rPr>
                <w:rFonts w:ascii="Cambria" w:eastAsia="Times New Roman" w:hAnsi="Cambria" w:cs="Times New Roman"/>
                <w:szCs w:val="20"/>
                <w:lang w:eastAsia="en-AU"/>
              </w:rPr>
              <w:t>New Zealand Government</w:t>
            </w:r>
            <w:r w:rsidR="00CE54F8" w:rsidDel="00CE54F8">
              <w:rPr>
                <w:rFonts w:ascii="Cambria" w:eastAsia="Times New Roman" w:hAnsi="Cambria" w:cs="Times New Roman"/>
                <w:szCs w:val="20"/>
                <w:lang w:eastAsia="en-AU"/>
              </w:rPr>
              <w:t xml:space="preserve"> </w:t>
            </w:r>
            <w:r w:rsidR="002B40CC">
              <w:rPr>
                <w:rFonts w:ascii="Cambria" w:eastAsia="Times New Roman" w:hAnsi="Cambria" w:cs="Times New Roman"/>
                <w:szCs w:val="20"/>
                <w:lang w:eastAsia="en-AU"/>
              </w:rPr>
              <w:t>Information Environment (</w:t>
            </w:r>
            <w:r w:rsidRPr="00BC0C1B">
              <w:rPr>
                <w:rFonts w:ascii="Cambria" w:eastAsia="Times New Roman" w:hAnsi="Cambria" w:cs="Times New Roman"/>
                <w:szCs w:val="20"/>
                <w:lang w:eastAsia="en-AU"/>
              </w:rPr>
              <w:t xml:space="preserve">IE) encompasses the computing and communications infrastructure of </w:t>
            </w:r>
            <w:r w:rsidR="00CE54F8">
              <w:rPr>
                <w:rFonts w:ascii="Cambria" w:eastAsia="Times New Roman" w:hAnsi="Cambria" w:cs="Times New Roman"/>
                <w:szCs w:val="20"/>
                <w:lang w:eastAsia="en-AU"/>
              </w:rPr>
              <w:t>the New Zealand Government</w:t>
            </w:r>
            <w:r w:rsidRPr="00BC0C1B">
              <w:rPr>
                <w:rFonts w:ascii="Cambria" w:eastAsia="Times New Roman" w:hAnsi="Cambria" w:cs="Times New Roman"/>
                <w:szCs w:val="20"/>
                <w:lang w:eastAsia="en-AU"/>
              </w:rPr>
              <w:t xml:space="preserve"> along with the management systems and people that deliver that infrastructure.</w:t>
            </w:r>
          </w:p>
        </w:tc>
      </w:tr>
      <w:tr w:rsidR="00BC0C1B" w:rsidRPr="00BC0C1B" w14:paraId="104DC31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5DB72D51" w14:textId="77777777" w:rsidR="00BC0C1B" w:rsidRPr="00BC0C1B" w:rsidRDefault="00CE54F8" w:rsidP="00BC0C1B">
            <w:pPr>
              <w:spacing w:after="120" w:line="240" w:lineRule="auto"/>
              <w:rPr>
                <w:rFonts w:ascii="Cambria" w:eastAsia="Times New Roman" w:hAnsi="Cambria" w:cs="Times New Roman"/>
                <w:b/>
                <w:bCs/>
                <w:szCs w:val="20"/>
                <w:lang w:eastAsia="en-AU"/>
              </w:rPr>
            </w:pPr>
            <w:r>
              <w:rPr>
                <w:rFonts w:ascii="Cambria" w:eastAsia="Times New Roman" w:hAnsi="Cambria" w:cs="Times New Roman"/>
                <w:szCs w:val="20"/>
                <w:lang w:eastAsia="en-AU"/>
              </w:rPr>
              <w:lastRenderedPageBreak/>
              <w:t>New Zealand Government</w:t>
            </w:r>
            <w:r w:rsidDel="00CE54F8">
              <w:rPr>
                <w:rFonts w:ascii="Cambria" w:eastAsia="Times New Roman" w:hAnsi="Cambria" w:cs="Times New Roman"/>
                <w:b/>
                <w:bCs/>
                <w:szCs w:val="20"/>
                <w:lang w:eastAsia="en-AU"/>
              </w:rPr>
              <w:t xml:space="preserve"> </w:t>
            </w:r>
            <w:r w:rsidR="00BC0C1B" w:rsidRPr="00BC0C1B">
              <w:rPr>
                <w:rFonts w:ascii="Cambria" w:eastAsia="Times New Roman" w:hAnsi="Cambria" w:cs="Times New Roman"/>
                <w:b/>
                <w:bCs/>
                <w:szCs w:val="20"/>
                <w:lang w:eastAsia="en-AU"/>
              </w:rPr>
              <w:t>Root CA</w:t>
            </w:r>
          </w:p>
        </w:tc>
        <w:tc>
          <w:tcPr>
            <w:tcW w:w="7800" w:type="dxa"/>
            <w:tcBorders>
              <w:top w:val="single" w:sz="4" w:space="0" w:color="auto"/>
              <w:left w:val="single" w:sz="4" w:space="0" w:color="auto"/>
              <w:bottom w:val="single" w:sz="4" w:space="0" w:color="auto"/>
              <w:right w:val="single" w:sz="4" w:space="0" w:color="auto"/>
            </w:tcBorders>
          </w:tcPr>
          <w:p w14:paraId="57526DDE" w14:textId="77777777" w:rsidR="00BC0C1B" w:rsidRPr="00BC0C1B" w:rsidRDefault="00BC0C1B" w:rsidP="00CE54F8">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w:t>
            </w:r>
            <w:r w:rsidR="00CE54F8">
              <w:rPr>
                <w:rFonts w:ascii="Cambria" w:eastAsia="Times New Roman" w:hAnsi="Cambria" w:cs="Times New Roman"/>
                <w:szCs w:val="20"/>
                <w:lang w:eastAsia="en-AU"/>
              </w:rPr>
              <w:t>New Zealand Government</w:t>
            </w:r>
            <w:r w:rsidR="00CE54F8" w:rsidDel="00CE54F8">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 xml:space="preserve">operated CA that provides a self-signed certification authority (CA) certificate that identifies a CA. It is called a root CA because by definition there is no higher certifying authority within </w:t>
            </w:r>
            <w:r w:rsidR="00CE54F8">
              <w:rPr>
                <w:rFonts w:ascii="Cambria" w:eastAsia="Times New Roman" w:hAnsi="Cambria" w:cs="Times New Roman"/>
                <w:szCs w:val="20"/>
                <w:lang w:eastAsia="en-AU"/>
              </w:rPr>
              <w:t>the New Zealand Government</w:t>
            </w:r>
            <w:r w:rsidRPr="00BC0C1B">
              <w:rPr>
                <w:rFonts w:ascii="Cambria" w:eastAsia="Times New Roman" w:hAnsi="Cambria" w:cs="Times New Roman"/>
                <w:szCs w:val="20"/>
                <w:lang w:eastAsia="en-AU"/>
              </w:rPr>
              <w:t xml:space="preserve"> to sign its CA certificate. (A CA can issue multiple certificates, which can be used to issue multiple certificates in turn, thus creating a tree).</w:t>
            </w:r>
          </w:p>
        </w:tc>
      </w:tr>
      <w:tr w:rsidR="00BC0C1B" w:rsidRPr="00BC0C1B" w14:paraId="76470878"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242940A"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Device </w:t>
            </w:r>
          </w:p>
        </w:tc>
        <w:tc>
          <w:tcPr>
            <w:tcW w:w="7800" w:type="dxa"/>
            <w:tcBorders>
              <w:top w:val="single" w:sz="4" w:space="0" w:color="auto"/>
              <w:left w:val="single" w:sz="4" w:space="0" w:color="auto"/>
              <w:bottom w:val="single" w:sz="4" w:space="0" w:color="auto"/>
              <w:right w:val="single" w:sz="4" w:space="0" w:color="auto"/>
            </w:tcBorders>
          </w:tcPr>
          <w:p w14:paraId="1F360413"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Device means any computer hardware or other electronic device.</w:t>
            </w:r>
          </w:p>
        </w:tc>
      </w:tr>
      <w:tr w:rsidR="00BC0C1B" w:rsidRPr="00BC0C1B" w14:paraId="5E069B22"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E1CCCF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Digital Signature</w:t>
            </w:r>
          </w:p>
        </w:tc>
        <w:tc>
          <w:tcPr>
            <w:tcW w:w="7800" w:type="dxa"/>
            <w:tcBorders>
              <w:top w:val="single" w:sz="4" w:space="0" w:color="auto"/>
              <w:left w:val="single" w:sz="4" w:space="0" w:color="auto"/>
              <w:bottom w:val="single" w:sz="4" w:space="0" w:color="auto"/>
              <w:right w:val="single" w:sz="4" w:space="0" w:color="auto"/>
            </w:tcBorders>
          </w:tcPr>
          <w:p w14:paraId="51EF2260"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An electronic signature created using a Private Signing Key.</w:t>
            </w:r>
          </w:p>
        </w:tc>
      </w:tr>
      <w:tr w:rsidR="00BC0C1B" w:rsidRPr="00BC0C1B" w14:paraId="6178A123"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3E7A5486"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Directory Service</w:t>
            </w:r>
          </w:p>
        </w:tc>
        <w:tc>
          <w:tcPr>
            <w:tcW w:w="7800" w:type="dxa"/>
            <w:tcBorders>
              <w:top w:val="single" w:sz="4" w:space="0" w:color="auto"/>
              <w:left w:val="single" w:sz="4" w:space="0" w:color="auto"/>
              <w:bottom w:val="single" w:sz="4" w:space="0" w:color="auto"/>
              <w:right w:val="single" w:sz="4" w:space="0" w:color="auto"/>
            </w:tcBorders>
          </w:tcPr>
          <w:p w14:paraId="7609651B"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directory service is a software application – or a set of applications – that stores and organises information about a computer network’s users and network resources, and that allows network administrators to manage users’ access to the resources. Additionally, directory services act as an abstraction layer between users and shared resources.</w:t>
            </w:r>
            <w:r w:rsidRPr="00BC0C1B">
              <w:rPr>
                <w:rFonts w:ascii="Cambria" w:eastAsia="Times New Roman" w:hAnsi="Cambria" w:cs="Times New Roman"/>
                <w:szCs w:val="20"/>
                <w:lang w:eastAsia="en-AU"/>
              </w:rPr>
              <w:br/>
              <w:t>The LDAP directory services are examples of general-purpose distributed hierarchical object-oriented directory technologies. Both offer complex searching and browsing capabilities are used for white pages, network information services, PKI, and a wide range of other applications.</w:t>
            </w:r>
          </w:p>
        </w:tc>
      </w:tr>
      <w:tr w:rsidR="00BC0C1B" w:rsidRPr="00BC0C1B" w14:paraId="55969764"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6BCA9DF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Distinguished Name (DN)</w:t>
            </w:r>
          </w:p>
        </w:tc>
        <w:tc>
          <w:tcPr>
            <w:tcW w:w="7800" w:type="dxa"/>
            <w:tcBorders>
              <w:top w:val="single" w:sz="4" w:space="0" w:color="auto"/>
              <w:left w:val="single" w:sz="4" w:space="0" w:color="auto"/>
              <w:bottom w:val="single" w:sz="4" w:space="0" w:color="auto"/>
              <w:right w:val="single" w:sz="4" w:space="0" w:color="auto"/>
            </w:tcBorders>
          </w:tcPr>
          <w:p w14:paraId="571A2BC6" w14:textId="77777777" w:rsidR="00BC0C1B" w:rsidRPr="00BC0C1B" w:rsidRDefault="00BC0C1B" w:rsidP="00BC0C1B">
            <w:pPr>
              <w:spacing w:after="120" w:line="240" w:lineRule="auto"/>
              <w:rPr>
                <w:rFonts w:ascii="Cambria" w:eastAsia="Times New Roman" w:hAnsi="Cambria" w:cs="Times New Roman"/>
                <w:snapToGrid w:val="0"/>
                <w:szCs w:val="20"/>
                <w:lang w:eastAsia="en-AU"/>
              </w:rPr>
            </w:pPr>
            <w:r w:rsidRPr="00BC0C1B">
              <w:rPr>
                <w:rFonts w:ascii="Cambria" w:eastAsia="Times New Roman" w:hAnsi="Cambria" w:cs="Times New Roman"/>
                <w:snapToGrid w:val="0"/>
                <w:szCs w:val="20"/>
                <w:lang w:eastAsia="en-AU"/>
              </w:rPr>
              <w:t xml:space="preserve">An unique identifier assigned to, as relevant: </w:t>
            </w:r>
          </w:p>
          <w:p w14:paraId="220E2346" w14:textId="77777777" w:rsidR="00BC0C1B" w:rsidRPr="00BC0C1B" w:rsidRDefault="00BC0C1B" w:rsidP="00F63A95">
            <w:pPr>
              <w:numPr>
                <w:ilvl w:val="0"/>
                <w:numId w:val="57"/>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Subscriber identified by; and </w:t>
            </w:r>
          </w:p>
          <w:p w14:paraId="136BEDD4" w14:textId="77777777" w:rsidR="00BC0C1B" w:rsidRPr="00BC0C1B" w:rsidRDefault="00BC0C1B" w:rsidP="00F63A95">
            <w:pPr>
              <w:numPr>
                <w:ilvl w:val="0"/>
                <w:numId w:val="57"/>
              </w:numPr>
              <w:spacing w:after="120" w:line="240" w:lineRule="auto"/>
              <w:contextualSpacing/>
              <w:rPr>
                <w:rFonts w:ascii="Cambria" w:eastAsia="Times New Roman" w:hAnsi="Cambria" w:cs="Times New Roman"/>
                <w:snapToGrid w:val="0"/>
                <w:szCs w:val="20"/>
                <w:lang w:eastAsia="en-AU"/>
              </w:rPr>
            </w:pPr>
            <w:r w:rsidRPr="00BC0C1B">
              <w:rPr>
                <w:rFonts w:ascii="Cambria" w:eastAsia="Times New Roman" w:hAnsi="Cambria" w:cs="Times New Roman"/>
                <w:szCs w:val="20"/>
                <w:lang w:eastAsia="en-AU"/>
              </w:rPr>
              <w:t xml:space="preserve">the issuer of </w:t>
            </w:r>
          </w:p>
          <w:p w14:paraId="2E8F96BD"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napToGrid w:val="0"/>
                <w:szCs w:val="20"/>
                <w:lang w:eastAsia="en-AU"/>
              </w:rPr>
              <w:t>a Certificate, having the structure required by the Certificate Profile</w:t>
            </w:r>
            <w:r w:rsidRPr="00BC0C1B" w:rsidDel="00382A97">
              <w:rPr>
                <w:rFonts w:ascii="Cambria" w:eastAsia="Times New Roman" w:hAnsi="Cambria" w:cs="Times New Roman"/>
                <w:snapToGrid w:val="0"/>
                <w:szCs w:val="20"/>
                <w:lang w:eastAsia="en-AU"/>
              </w:rPr>
              <w:t xml:space="preserve"> </w:t>
            </w:r>
          </w:p>
        </w:tc>
      </w:tr>
      <w:tr w:rsidR="00BC0C1B" w:rsidRPr="00BC0C1B" w14:paraId="75CEAC64"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0D3AC327"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Evaluation Assurance Level (EAL)</w:t>
            </w:r>
          </w:p>
        </w:tc>
        <w:tc>
          <w:tcPr>
            <w:tcW w:w="7800" w:type="dxa"/>
            <w:tcBorders>
              <w:top w:val="single" w:sz="4" w:space="0" w:color="auto"/>
              <w:left w:val="single" w:sz="4" w:space="0" w:color="auto"/>
              <w:bottom w:val="single" w:sz="4" w:space="0" w:color="auto"/>
              <w:right w:val="single" w:sz="4" w:space="0" w:color="auto"/>
            </w:tcBorders>
          </w:tcPr>
          <w:p w14:paraId="225D7142"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The </w:t>
            </w:r>
            <w:r w:rsidRPr="00BC0C1B">
              <w:rPr>
                <w:rFonts w:ascii="Cambria" w:eastAsia="Times New Roman" w:hAnsi="Cambria" w:cs="Times New Roman"/>
                <w:bCs/>
                <w:szCs w:val="20"/>
                <w:lang w:eastAsia="en-AU"/>
              </w:rPr>
              <w:t>Evaluation Assurance Level</w:t>
            </w:r>
            <w:r w:rsidRPr="00BC0C1B">
              <w:rPr>
                <w:rFonts w:ascii="Cambria" w:eastAsia="Times New Roman" w:hAnsi="Cambria" w:cs="Times New Roman"/>
                <w:szCs w:val="20"/>
                <w:lang w:eastAsia="en-AU"/>
              </w:rPr>
              <w:t xml:space="preserve"> (EAL1 through EAL7) of a computer product or system is a numerical grade assigned following the completion of a Common Criteria security evaluation, an international standard in effect since 1999. The increasing assurance levels reflect added assurance requirements that must be met to achieve Common Criteria certification. The intent of the higher levels is to provide higher confidence that the system’s principal security features are reliably implemented.</w:t>
            </w:r>
          </w:p>
        </w:tc>
      </w:tr>
      <w:tr w:rsidR="00BC0C1B" w:rsidRPr="00BC0C1B" w14:paraId="6CE6475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4B87A1B"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Evidence Of Identity</w:t>
            </w:r>
          </w:p>
        </w:tc>
        <w:tc>
          <w:tcPr>
            <w:tcW w:w="7800" w:type="dxa"/>
            <w:tcBorders>
              <w:top w:val="single" w:sz="4" w:space="0" w:color="auto"/>
              <w:left w:val="single" w:sz="4" w:space="0" w:color="auto"/>
              <w:bottom w:val="single" w:sz="4" w:space="0" w:color="auto"/>
              <w:right w:val="single" w:sz="4" w:space="0" w:color="auto"/>
            </w:tcBorders>
          </w:tcPr>
          <w:p w14:paraId="0431285E"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Evidence (e.g. in the form of documents) issued to substantiate the identity of the presenting party, usually produced at the time of Registration (i.e. when authentication credentials are issued). </w:t>
            </w:r>
          </w:p>
        </w:tc>
      </w:tr>
      <w:tr w:rsidR="00BC0C1B" w:rsidRPr="00BC0C1B" w14:paraId="697DC7D1"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594C6A83"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Exercised</w:t>
            </w:r>
          </w:p>
        </w:tc>
        <w:tc>
          <w:tcPr>
            <w:tcW w:w="7800" w:type="dxa"/>
            <w:tcBorders>
              <w:top w:val="single" w:sz="4" w:space="0" w:color="auto"/>
              <w:left w:val="single" w:sz="4" w:space="0" w:color="auto"/>
              <w:bottom w:val="single" w:sz="4" w:space="0" w:color="auto"/>
              <w:right w:val="single" w:sz="4" w:space="0" w:color="auto"/>
            </w:tcBorders>
          </w:tcPr>
          <w:p w14:paraId="639F188D"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To discharge, or perform, a function. Or, an act of employing or putting into play.</w:t>
            </w:r>
          </w:p>
        </w:tc>
      </w:tr>
      <w:tr w:rsidR="00BC0C1B" w:rsidRPr="00BC0C1B" w14:paraId="01490315"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9677AAA"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Hard Token</w:t>
            </w:r>
          </w:p>
        </w:tc>
        <w:tc>
          <w:tcPr>
            <w:tcW w:w="7800" w:type="dxa"/>
            <w:tcBorders>
              <w:top w:val="single" w:sz="4" w:space="0" w:color="auto"/>
              <w:left w:val="single" w:sz="4" w:space="0" w:color="auto"/>
              <w:bottom w:val="single" w:sz="4" w:space="0" w:color="auto"/>
              <w:right w:val="single" w:sz="4" w:space="0" w:color="auto"/>
            </w:tcBorders>
          </w:tcPr>
          <w:p w14:paraId="31D98827"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hard token, sometimes called an “authentication token,” is a hardware security device that is used to authorise a Subscriber. A common example of a hard token is a smartcard.</w:t>
            </w:r>
          </w:p>
        </w:tc>
      </w:tr>
      <w:tr w:rsidR="00BC0C1B" w:rsidRPr="00BC0C1B" w14:paraId="0F5A7B0F"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6907F7F8"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High Assurance</w:t>
            </w:r>
          </w:p>
        </w:tc>
        <w:tc>
          <w:tcPr>
            <w:tcW w:w="7800" w:type="dxa"/>
            <w:tcBorders>
              <w:top w:val="single" w:sz="4" w:space="0" w:color="auto"/>
              <w:left w:val="single" w:sz="4" w:space="0" w:color="auto"/>
              <w:bottom w:val="single" w:sz="4" w:space="0" w:color="auto"/>
              <w:right w:val="single" w:sz="4" w:space="0" w:color="auto"/>
            </w:tcBorders>
          </w:tcPr>
          <w:p w14:paraId="71C0DFE6" w14:textId="77777777" w:rsidR="00BC0C1B" w:rsidRPr="00BC0C1B" w:rsidRDefault="00BC0C1B" w:rsidP="00CE54F8">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category defined by </w:t>
            </w:r>
            <w:r w:rsidR="00CE54F8">
              <w:rPr>
                <w:rFonts w:ascii="Cambria" w:eastAsia="Times New Roman" w:hAnsi="Cambria" w:cs="Times New Roman"/>
                <w:szCs w:val="20"/>
                <w:lang w:eastAsia="en-AU"/>
              </w:rPr>
              <w:t>the Accreditation Authority</w:t>
            </w:r>
            <w:r w:rsidRPr="00BC0C1B">
              <w:rPr>
                <w:rFonts w:ascii="Cambria" w:eastAsia="Times New Roman" w:hAnsi="Cambria" w:cs="Times New Roman"/>
                <w:szCs w:val="20"/>
                <w:lang w:eastAsia="en-AU"/>
              </w:rPr>
              <w:t xml:space="preserve"> that requires CAs and RAs meet the standards as set out in </w:t>
            </w:r>
            <w:r w:rsidR="00CE54F8" w:rsidRPr="00BC0C1B">
              <w:rPr>
                <w:rFonts w:ascii="Cambria" w:eastAsia="Times New Roman" w:hAnsi="Cambria" w:cs="Times New Roman"/>
                <w:szCs w:val="20"/>
                <w:lang w:eastAsia="en-AU"/>
              </w:rPr>
              <w:t>PS</w:t>
            </w:r>
            <w:r w:rsidR="00CE54F8">
              <w:rPr>
                <w:rFonts w:ascii="Cambria" w:eastAsia="Times New Roman" w:hAnsi="Cambria" w:cs="Times New Roman"/>
                <w:szCs w:val="20"/>
                <w:lang w:eastAsia="en-AU"/>
              </w:rPr>
              <w:t>R</w:t>
            </w:r>
            <w:r w:rsidR="00CE54F8" w:rsidRPr="00BC0C1B">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and ISM and for certificates to be issued on the basis of the Formal Identity Verification Model and be able to be relied up on by multiple Government agencies.</w:t>
            </w:r>
          </w:p>
        </w:tc>
      </w:tr>
      <w:tr w:rsidR="00BC0C1B" w:rsidRPr="00BC0C1B" w14:paraId="1436DC18"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D2FB5B5" w14:textId="77777777" w:rsidR="00BC0C1B" w:rsidRPr="00BC0C1B" w:rsidRDefault="00BC0C1B" w:rsidP="00CE54F8">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High Assurance Certificate </w:t>
            </w:r>
          </w:p>
        </w:tc>
        <w:tc>
          <w:tcPr>
            <w:tcW w:w="7800" w:type="dxa"/>
            <w:tcBorders>
              <w:top w:val="single" w:sz="4" w:space="0" w:color="auto"/>
              <w:left w:val="single" w:sz="4" w:space="0" w:color="auto"/>
              <w:bottom w:val="single" w:sz="4" w:space="0" w:color="auto"/>
              <w:right w:val="single" w:sz="4" w:space="0" w:color="auto"/>
            </w:tcBorders>
          </w:tcPr>
          <w:p w14:paraId="4A5AB0A1" w14:textId="77777777" w:rsidR="00BC0C1B" w:rsidRPr="00BC0C1B" w:rsidRDefault="00BC0C1B" w:rsidP="00CE54F8">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digital certificate issued by a</w:t>
            </w:r>
            <w:r w:rsidR="00CE54F8">
              <w:rPr>
                <w:rFonts w:ascii="Cambria" w:eastAsia="Times New Roman" w:hAnsi="Cambria" w:cs="Times New Roman"/>
                <w:szCs w:val="20"/>
                <w:lang w:eastAsia="en-AU"/>
              </w:rPr>
              <w:t>n</w:t>
            </w:r>
            <w:r w:rsidRPr="00BC0C1B">
              <w:rPr>
                <w:rFonts w:ascii="Cambria" w:eastAsia="Times New Roman" w:hAnsi="Cambria" w:cs="Times New Roman"/>
                <w:szCs w:val="20"/>
                <w:lang w:eastAsia="en-AU"/>
              </w:rPr>
              <w:t xml:space="preserve"> Accredited or Recognised Service Provider to Organisations and individuals for the purpose of transacting online with government agencies and whose risk and threat to data are assessed as high.  This category is characterised by a requirement for a Formal Identity Verification Model </w:t>
            </w:r>
            <w:r w:rsidRPr="00BC0C1B">
              <w:rPr>
                <w:rFonts w:ascii="Cambria" w:eastAsia="Times New Roman" w:hAnsi="Cambria" w:cs="Times New Roman"/>
                <w:i/>
                <w:szCs w:val="20"/>
                <w:lang w:eastAsia="en-AU"/>
              </w:rPr>
              <w:t>EOI</w:t>
            </w:r>
            <w:r w:rsidRPr="00BC0C1B">
              <w:rPr>
                <w:rFonts w:ascii="Cambria" w:eastAsia="Times New Roman" w:hAnsi="Cambria" w:cs="Times New Roman"/>
                <w:szCs w:val="20"/>
                <w:lang w:eastAsia="en-AU"/>
              </w:rPr>
              <w:t xml:space="preserve"> check by a</w:t>
            </w:r>
            <w:r w:rsidR="00CE54F8">
              <w:rPr>
                <w:rFonts w:ascii="Cambria" w:eastAsia="Times New Roman" w:hAnsi="Cambria" w:cs="Times New Roman"/>
                <w:szCs w:val="20"/>
                <w:lang w:eastAsia="en-AU"/>
              </w:rPr>
              <w:t>n</w:t>
            </w:r>
            <w:r w:rsidRPr="00BC0C1B">
              <w:rPr>
                <w:rFonts w:ascii="Cambria" w:eastAsia="Times New Roman" w:hAnsi="Cambria" w:cs="Times New Roman"/>
                <w:szCs w:val="20"/>
                <w:lang w:eastAsia="en-AU"/>
              </w:rPr>
              <w:t xml:space="preserve"> accredited Registration Authority.  </w:t>
            </w:r>
          </w:p>
        </w:tc>
      </w:tr>
      <w:tr w:rsidR="00BC0C1B" w:rsidRPr="00BC0C1B" w14:paraId="42E9E8B7"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7A642C3"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lastRenderedPageBreak/>
              <w:t>Identity Certificate</w:t>
            </w:r>
          </w:p>
        </w:tc>
        <w:tc>
          <w:tcPr>
            <w:tcW w:w="7800" w:type="dxa"/>
            <w:tcBorders>
              <w:top w:val="single" w:sz="4" w:space="0" w:color="auto"/>
              <w:left w:val="single" w:sz="4" w:space="0" w:color="auto"/>
              <w:bottom w:val="single" w:sz="4" w:space="0" w:color="auto"/>
              <w:right w:val="single" w:sz="4" w:space="0" w:color="auto"/>
            </w:tcBorders>
          </w:tcPr>
          <w:p w14:paraId="605BF599"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An identity certificate is a certificate which uses a digital signature to bind together a public key with a human identity — information such as the name of a person, their address, and so forth. The certificate can be used to verify that a public key belongs to an individual.</w:t>
            </w:r>
          </w:p>
        </w:tc>
      </w:tr>
      <w:tr w:rsidR="00BC0C1B" w:rsidRPr="00BC0C1B" w14:paraId="17D18D1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291912B"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Key</w:t>
            </w:r>
          </w:p>
        </w:tc>
        <w:tc>
          <w:tcPr>
            <w:tcW w:w="7800" w:type="dxa"/>
            <w:tcBorders>
              <w:top w:val="single" w:sz="4" w:space="0" w:color="auto"/>
              <w:left w:val="single" w:sz="4" w:space="0" w:color="auto"/>
              <w:bottom w:val="single" w:sz="4" w:space="0" w:color="auto"/>
              <w:right w:val="single" w:sz="4" w:space="0" w:color="auto"/>
            </w:tcBorders>
          </w:tcPr>
          <w:p w14:paraId="457AEC8C"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Key is a string of characters used with a cryptographic algorithm to encrypt and decrypt.</w:t>
            </w:r>
          </w:p>
        </w:tc>
      </w:tr>
      <w:tr w:rsidR="00BC0C1B" w:rsidRPr="00BC0C1B" w14:paraId="0F8ADD5E"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5D1EFAE8"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Key Custodian</w:t>
            </w:r>
          </w:p>
        </w:tc>
        <w:tc>
          <w:tcPr>
            <w:tcW w:w="7800" w:type="dxa"/>
            <w:tcBorders>
              <w:top w:val="single" w:sz="4" w:space="0" w:color="auto"/>
              <w:left w:val="single" w:sz="4" w:space="0" w:color="auto"/>
              <w:bottom w:val="single" w:sz="4" w:space="0" w:color="auto"/>
              <w:right w:val="single" w:sz="4" w:space="0" w:color="auto"/>
            </w:tcBorders>
          </w:tcPr>
          <w:p w14:paraId="088C75AB" w14:textId="77777777" w:rsidR="00BC0C1B" w:rsidRPr="00BC0C1B" w:rsidRDefault="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key custodian refers to the authorised person appointed to manage a key on behalf of </w:t>
            </w:r>
            <w:r w:rsidR="00CE54F8">
              <w:rPr>
                <w:rFonts w:ascii="Cambria" w:eastAsia="Times New Roman" w:hAnsi="Cambria" w:cs="Times New Roman"/>
                <w:szCs w:val="20"/>
                <w:lang w:eastAsia="en-AU"/>
              </w:rPr>
              <w:t>the New Zealand Government</w:t>
            </w:r>
            <w:r w:rsidRPr="00BC0C1B">
              <w:rPr>
                <w:rFonts w:ascii="Cambria" w:eastAsia="Times New Roman" w:hAnsi="Cambria" w:cs="Times New Roman"/>
                <w:szCs w:val="20"/>
                <w:lang w:eastAsia="en-AU"/>
              </w:rPr>
              <w:t>.</w:t>
            </w:r>
          </w:p>
        </w:tc>
      </w:tr>
      <w:tr w:rsidR="00BC0C1B" w:rsidRPr="00BC0C1B" w14:paraId="01F69251"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5D5B141F"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Key Pair</w:t>
            </w:r>
          </w:p>
        </w:tc>
        <w:tc>
          <w:tcPr>
            <w:tcW w:w="7800" w:type="dxa"/>
            <w:tcBorders>
              <w:top w:val="single" w:sz="4" w:space="0" w:color="auto"/>
              <w:left w:val="single" w:sz="4" w:space="0" w:color="auto"/>
              <w:bottom w:val="single" w:sz="4" w:space="0" w:color="auto"/>
              <w:right w:val="single" w:sz="4" w:space="0" w:color="auto"/>
            </w:tcBorders>
          </w:tcPr>
          <w:p w14:paraId="0A1FD337"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pair of asymmetric cryptographic Keys (e.g. one decrypts messages which have been encrypted using the other) consisting of a Public Key and a Private Key.</w:t>
            </w:r>
          </w:p>
        </w:tc>
      </w:tr>
      <w:tr w:rsidR="00BC0C1B" w:rsidRPr="00BC0C1B" w14:paraId="1D170444"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6B57DCC7"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Level of Assurance</w:t>
            </w:r>
          </w:p>
        </w:tc>
        <w:tc>
          <w:tcPr>
            <w:tcW w:w="7800" w:type="dxa"/>
            <w:tcBorders>
              <w:top w:val="single" w:sz="4" w:space="0" w:color="auto"/>
              <w:left w:val="single" w:sz="4" w:space="0" w:color="auto"/>
              <w:bottom w:val="single" w:sz="4" w:space="0" w:color="auto"/>
              <w:right w:val="single" w:sz="4" w:space="0" w:color="auto"/>
            </w:tcBorders>
          </w:tcPr>
          <w:p w14:paraId="24BDB6B5" w14:textId="77777777" w:rsidR="00BC0C1B" w:rsidRPr="00BC0C1B" w:rsidRDefault="00BC0C1B" w:rsidP="00BC0C1B">
            <w:pPr>
              <w:autoSpaceDE w:val="0"/>
              <w:autoSpaceDN w:val="0"/>
              <w:adjustRightInd w:val="0"/>
              <w:spacing w:after="120" w:line="240" w:lineRule="auto"/>
              <w:rPr>
                <w:rFonts w:ascii="Cambria" w:eastAsia="Times New Roman" w:hAnsi="Cambria" w:cs="Times New Roman"/>
                <w:szCs w:val="20"/>
                <w:lang w:eastAsia="en-AU"/>
              </w:rPr>
            </w:pPr>
            <w:r w:rsidRPr="00BC0C1B">
              <w:rPr>
                <w:rFonts w:ascii="TimesNewRoman" w:eastAsia="Times New Roman" w:hAnsi="TimesNewRoman" w:cs="TimesNewRoman"/>
                <w:szCs w:val="20"/>
                <w:lang w:eastAsia="en-AU"/>
              </w:rPr>
              <w:t xml:space="preserve">Levels of trust associated with a credential as measured by the associated technology, processes, and policy and practice statements controlling the operational environment. In the context of this CPS, the term refers to four levels of assurance of certificates (low, medium, high, very high) defined for the </w:t>
            </w:r>
            <w:r w:rsidR="00CE54F8">
              <w:rPr>
                <w:rFonts w:ascii="Cambria" w:eastAsia="Times New Roman" w:hAnsi="Cambria" w:cs="Times New Roman"/>
                <w:szCs w:val="20"/>
                <w:lang w:eastAsia="en-AU"/>
              </w:rPr>
              <w:t>New Zealand Government</w:t>
            </w:r>
            <w:r w:rsidR="00CE54F8" w:rsidDel="00CE54F8">
              <w:rPr>
                <w:rFonts w:ascii="TimesNewRoman" w:eastAsia="Times New Roman" w:hAnsi="TimesNewRoman" w:cs="TimesNewRoman"/>
                <w:szCs w:val="20"/>
                <w:lang w:eastAsia="en-AU"/>
              </w:rPr>
              <w:t xml:space="preserve"> </w:t>
            </w:r>
            <w:r w:rsidRPr="00BC0C1B">
              <w:rPr>
                <w:rFonts w:ascii="TimesNewRoman" w:eastAsia="Times New Roman" w:hAnsi="TimesNewRoman" w:cs="TimesNewRoman"/>
                <w:szCs w:val="20"/>
                <w:lang w:eastAsia="en-AU"/>
              </w:rPr>
              <w:t xml:space="preserve">PKI. </w:t>
            </w:r>
          </w:p>
        </w:tc>
      </w:tr>
      <w:tr w:rsidR="00BC0C1B" w:rsidRPr="00BC0C1B" w14:paraId="316E9D42"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70B554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Network Resource</w:t>
            </w:r>
          </w:p>
        </w:tc>
        <w:tc>
          <w:tcPr>
            <w:tcW w:w="7800" w:type="dxa"/>
            <w:tcBorders>
              <w:top w:val="single" w:sz="4" w:space="0" w:color="auto"/>
              <w:left w:val="single" w:sz="4" w:space="0" w:color="auto"/>
              <w:bottom w:val="single" w:sz="4" w:space="0" w:color="auto"/>
              <w:right w:val="single" w:sz="4" w:space="0" w:color="auto"/>
            </w:tcBorders>
          </w:tcPr>
          <w:p w14:paraId="28D2936E"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Network Resources (devices) are units that mediate </w:t>
            </w:r>
            <w:hyperlink r:id="rId25" w:tooltip="Data" w:history="1">
              <w:r w:rsidRPr="00BC0C1B">
                <w:rPr>
                  <w:rFonts w:ascii="Cambria" w:eastAsia="Times New Roman" w:hAnsi="Cambria" w:cs="Times New Roman"/>
                  <w:szCs w:val="20"/>
                  <w:lang w:eastAsia="en-AU"/>
                </w:rPr>
                <w:t>data</w:t>
              </w:r>
            </w:hyperlink>
            <w:r w:rsidRPr="00BC0C1B">
              <w:rPr>
                <w:rFonts w:ascii="Cambria" w:eastAsia="Times New Roman" w:hAnsi="Cambria" w:cs="Times New Roman"/>
                <w:szCs w:val="20"/>
                <w:lang w:eastAsia="en-AU"/>
              </w:rPr>
              <w:t xml:space="preserve"> in a </w:t>
            </w:r>
            <w:hyperlink r:id="rId26" w:tooltip="Computer network" w:history="1">
              <w:r w:rsidRPr="00BC0C1B">
                <w:rPr>
                  <w:rFonts w:ascii="Cambria" w:eastAsia="Times New Roman" w:hAnsi="Cambria" w:cs="Times New Roman"/>
                  <w:szCs w:val="20"/>
                  <w:lang w:eastAsia="en-AU"/>
                </w:rPr>
                <w:t>computer network</w:t>
              </w:r>
            </w:hyperlink>
            <w:r w:rsidRPr="00BC0C1B">
              <w:rPr>
                <w:rFonts w:ascii="Cambria" w:eastAsia="Times New Roman" w:hAnsi="Cambria" w:cs="Times New Roman"/>
                <w:szCs w:val="20"/>
                <w:lang w:eastAsia="en-AU"/>
              </w:rPr>
              <w:t>. Computer networking devices are also called network equipment and commonly include routers, gateways, switches, hubs, repeaters and firewalls.</w:t>
            </w:r>
          </w:p>
        </w:tc>
      </w:tr>
      <w:tr w:rsidR="00BC0C1B" w:rsidRPr="00BC0C1B" w14:paraId="1D4E2E3E"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B93AC96"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Non-Person Entity</w:t>
            </w:r>
          </w:p>
        </w:tc>
        <w:tc>
          <w:tcPr>
            <w:tcW w:w="7800" w:type="dxa"/>
            <w:tcBorders>
              <w:top w:val="single" w:sz="4" w:space="0" w:color="auto"/>
              <w:left w:val="single" w:sz="4" w:space="0" w:color="auto"/>
              <w:bottom w:val="single" w:sz="4" w:space="0" w:color="auto"/>
              <w:right w:val="single" w:sz="4" w:space="0" w:color="auto"/>
            </w:tcBorders>
          </w:tcPr>
          <w:p w14:paraId="6B50FEDC"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An entity with a digital identity (for example an IP address or MAC address) that acts in cyberspace, but is not a legal entity. This can include web sites, hardware devices, software applications, and information artefacts.</w:t>
            </w:r>
          </w:p>
        </w:tc>
      </w:tr>
      <w:tr w:rsidR="00BC0C1B" w:rsidRPr="00BC0C1B" w14:paraId="70B17120"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5B50BECA"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Modification (of certificate)</w:t>
            </w:r>
          </w:p>
        </w:tc>
        <w:tc>
          <w:tcPr>
            <w:tcW w:w="7800" w:type="dxa"/>
            <w:tcBorders>
              <w:top w:val="single" w:sz="4" w:space="0" w:color="auto"/>
              <w:left w:val="single" w:sz="4" w:space="0" w:color="auto"/>
              <w:bottom w:val="single" w:sz="4" w:space="0" w:color="auto"/>
              <w:right w:val="single" w:sz="4" w:space="0" w:color="auto"/>
            </w:tcBorders>
          </w:tcPr>
          <w:p w14:paraId="43B4230D"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Certificate modification means the issuance of a new certificate due to changes in the information in the certificate other than the Subscriber public key. (RFC3647)</w:t>
            </w:r>
          </w:p>
        </w:tc>
      </w:tr>
      <w:tr w:rsidR="00BC0C1B" w:rsidRPr="00BC0C1B" w14:paraId="3CC83B88"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624DDCCC"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Object Identifier</w:t>
            </w:r>
          </w:p>
        </w:tc>
        <w:tc>
          <w:tcPr>
            <w:tcW w:w="7800" w:type="dxa"/>
            <w:tcBorders>
              <w:top w:val="single" w:sz="4" w:space="0" w:color="auto"/>
              <w:left w:val="single" w:sz="4" w:space="0" w:color="auto"/>
              <w:bottom w:val="single" w:sz="4" w:space="0" w:color="auto"/>
              <w:right w:val="single" w:sz="4" w:space="0" w:color="auto"/>
            </w:tcBorders>
          </w:tcPr>
          <w:p w14:paraId="601C67D5"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An OID is a string of decimal numbers that uniquely identifies an object.  These objects are typically an object class or an attribute.  It serves to name almost every object type in X.509 Certificates, such as components of Distinguished Names and Certificate Policies.</w:t>
            </w:r>
          </w:p>
        </w:tc>
      </w:tr>
      <w:tr w:rsidR="00BC0C1B" w:rsidRPr="00BC0C1B" w14:paraId="3BED3B50"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68A0B27C"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Online Certificate Status Protocol (OCSP)</w:t>
            </w:r>
          </w:p>
        </w:tc>
        <w:tc>
          <w:tcPr>
            <w:tcW w:w="7800" w:type="dxa"/>
            <w:tcBorders>
              <w:top w:val="single" w:sz="4" w:space="0" w:color="auto"/>
              <w:left w:val="single" w:sz="4" w:space="0" w:color="auto"/>
              <w:bottom w:val="single" w:sz="4" w:space="0" w:color="auto"/>
              <w:right w:val="single" w:sz="4" w:space="0" w:color="auto"/>
            </w:tcBorders>
          </w:tcPr>
          <w:p w14:paraId="77EC3654"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Method of establishing the status of a certificate that has not expired. A PKI enabled client requests the status of a certificate from an OCSP responder. The responder provides a response (“good”, “revoked” or “unknown”) to the client. OCSP is a more bandwidth efficient method than the download of a full Certificate Revocation List (CRL).</w:t>
            </w:r>
          </w:p>
        </w:tc>
      </w:tr>
      <w:tr w:rsidR="00BC0C1B" w:rsidRPr="00BC0C1B" w14:paraId="7728FEED"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7093D36"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Operational Day</w:t>
            </w:r>
          </w:p>
        </w:tc>
        <w:tc>
          <w:tcPr>
            <w:tcW w:w="7800" w:type="dxa"/>
            <w:tcBorders>
              <w:top w:val="single" w:sz="4" w:space="0" w:color="auto"/>
              <w:left w:val="single" w:sz="4" w:space="0" w:color="auto"/>
              <w:bottom w:val="single" w:sz="4" w:space="0" w:color="auto"/>
              <w:right w:val="single" w:sz="4" w:space="0" w:color="auto"/>
            </w:tcBorders>
          </w:tcPr>
          <w:p w14:paraId="587E0F97" w14:textId="77777777" w:rsidR="00BC0C1B" w:rsidRPr="00BC0C1B" w:rsidRDefault="00BC0C1B" w:rsidP="003936B2">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Any day tha</w:t>
            </w:r>
            <w:r w:rsidR="003936B2">
              <w:rPr>
                <w:rFonts w:ascii="Cambria" w:eastAsia="Times New Roman" w:hAnsi="Cambria" w:cs="Times New Roman"/>
                <w:szCs w:val="20"/>
                <w:lang w:eastAsia="en-AU"/>
              </w:rPr>
              <w:t>t the PKI facility</w:t>
            </w:r>
            <w:r w:rsidRPr="00BC0C1B">
              <w:rPr>
                <w:rFonts w:ascii="Cambria" w:eastAsia="Times New Roman" w:hAnsi="Cambria" w:cs="Times New Roman"/>
                <w:szCs w:val="20"/>
                <w:lang w:eastAsia="en-AU"/>
              </w:rPr>
              <w:t xml:space="preserve"> is manned. In this context it normally occurs in conjunction with a </w:t>
            </w:r>
            <w:r w:rsidRPr="00BC0C1B">
              <w:rPr>
                <w:rFonts w:ascii="Cambria" w:eastAsia="Times New Roman" w:hAnsi="Cambria" w:cs="Times New Roman"/>
                <w:i/>
                <w:szCs w:val="20"/>
                <w:lang w:eastAsia="en-AU"/>
              </w:rPr>
              <w:t>Business Day</w:t>
            </w:r>
            <w:r w:rsidRPr="00BC0C1B">
              <w:rPr>
                <w:rFonts w:ascii="Cambria" w:eastAsia="Times New Roman" w:hAnsi="Cambria" w:cs="Times New Roman"/>
                <w:szCs w:val="20"/>
                <w:lang w:eastAsia="en-AU"/>
              </w:rPr>
              <w:t>.</w:t>
            </w:r>
          </w:p>
        </w:tc>
      </w:tr>
      <w:tr w:rsidR="00BC0C1B" w:rsidRPr="00BC0C1B" w14:paraId="5BF2FEC9"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AC8B996"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Peer PKI</w:t>
            </w:r>
          </w:p>
        </w:tc>
        <w:tc>
          <w:tcPr>
            <w:tcW w:w="7800" w:type="dxa"/>
            <w:tcBorders>
              <w:top w:val="single" w:sz="4" w:space="0" w:color="auto"/>
              <w:left w:val="single" w:sz="4" w:space="0" w:color="auto"/>
              <w:bottom w:val="single" w:sz="4" w:space="0" w:color="auto"/>
              <w:right w:val="single" w:sz="4" w:space="0" w:color="auto"/>
            </w:tcBorders>
          </w:tcPr>
          <w:p w14:paraId="0184BA7D" w14:textId="77777777" w:rsidR="00BC0C1B" w:rsidRPr="00BC0C1B" w:rsidRDefault="00BC0C1B" w:rsidP="00CE54F8">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Other PKI which </w:t>
            </w:r>
            <w:r w:rsidR="00CE54F8">
              <w:rPr>
                <w:rFonts w:ascii="Cambria" w:eastAsia="Times New Roman" w:hAnsi="Cambria" w:cs="Times New Roman"/>
                <w:szCs w:val="20"/>
                <w:lang w:eastAsia="en-AU"/>
              </w:rPr>
              <w:t>the New Zealand Government</w:t>
            </w:r>
            <w:r w:rsidRPr="00BC0C1B">
              <w:rPr>
                <w:rFonts w:ascii="Cambria" w:eastAsia="Times New Roman" w:hAnsi="Cambria" w:cs="Times New Roman"/>
                <w:szCs w:val="20"/>
                <w:lang w:eastAsia="en-AU"/>
              </w:rPr>
              <w:t xml:space="preserve"> PKI has entered (or intends to enter) into a cross-certification a</w:t>
            </w:r>
            <w:r w:rsidR="003936B2">
              <w:rPr>
                <w:rFonts w:ascii="Cambria" w:eastAsia="Times New Roman" w:hAnsi="Cambria" w:cs="Times New Roman"/>
                <w:szCs w:val="20"/>
                <w:lang w:eastAsia="en-AU"/>
              </w:rPr>
              <w:t>rrangement with.</w:t>
            </w:r>
          </w:p>
        </w:tc>
      </w:tr>
      <w:tr w:rsidR="00BC0C1B" w:rsidRPr="00BC0C1B" w14:paraId="7F159E91"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42559C3"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Personal Identity Verification (PIV)</w:t>
            </w:r>
          </w:p>
        </w:tc>
        <w:tc>
          <w:tcPr>
            <w:tcW w:w="7800" w:type="dxa"/>
            <w:tcBorders>
              <w:top w:val="single" w:sz="4" w:space="0" w:color="auto"/>
              <w:left w:val="single" w:sz="4" w:space="0" w:color="auto"/>
              <w:bottom w:val="single" w:sz="4" w:space="0" w:color="auto"/>
              <w:right w:val="single" w:sz="4" w:space="0" w:color="auto"/>
            </w:tcBorders>
          </w:tcPr>
          <w:p w14:paraId="77F14CA0"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Standard created by National Institute for Standards and Technology (NIST) in response to Homeland Security Presidential Directive 12 (HSPD 12) of Aug 2004. Full name “Personal Identity Verification of Federal Employees and Contractors”. Also known as FIPS 201. Specifies interfaces, biometrics and algorithms for PIV compliant cards.</w:t>
            </w:r>
          </w:p>
        </w:tc>
      </w:tr>
      <w:tr w:rsidR="00BC0C1B" w:rsidRPr="00BC0C1B" w14:paraId="5F5A8B61"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B711809"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Operations Manager</w:t>
            </w:r>
          </w:p>
        </w:tc>
        <w:tc>
          <w:tcPr>
            <w:tcW w:w="7800" w:type="dxa"/>
            <w:tcBorders>
              <w:top w:val="single" w:sz="4" w:space="0" w:color="auto"/>
              <w:left w:val="single" w:sz="4" w:space="0" w:color="auto"/>
              <w:bottom w:val="single" w:sz="4" w:space="0" w:color="auto"/>
              <w:right w:val="single" w:sz="4" w:space="0" w:color="auto"/>
            </w:tcBorders>
          </w:tcPr>
          <w:p w14:paraId="3CB3F8BF" w14:textId="77777777" w:rsidR="00BC0C1B" w:rsidRPr="00BC0C1B" w:rsidRDefault="00BC0C1B" w:rsidP="00CE54F8">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Manages PKI</w:t>
            </w:r>
            <w:r w:rsidR="007B40F2">
              <w:rPr>
                <w:rFonts w:ascii="Cambria" w:eastAsia="Times New Roman" w:hAnsi="Cambria" w:cs="Times New Roman"/>
                <w:szCs w:val="20"/>
                <w:lang w:eastAsia="en-AU"/>
              </w:rPr>
              <w:t xml:space="preserve"> and Identity Brokerage</w:t>
            </w:r>
            <w:r w:rsidRPr="00BC0C1B">
              <w:rPr>
                <w:rFonts w:ascii="Cambria" w:eastAsia="Times New Roman" w:hAnsi="Cambria" w:cs="Times New Roman"/>
                <w:szCs w:val="20"/>
                <w:lang w:eastAsia="en-AU"/>
              </w:rPr>
              <w:t xml:space="preserve"> op</w:t>
            </w:r>
            <w:r w:rsidR="003936B2">
              <w:rPr>
                <w:rFonts w:ascii="Cambria" w:eastAsia="Times New Roman" w:hAnsi="Cambria" w:cs="Times New Roman"/>
                <w:szCs w:val="20"/>
                <w:lang w:eastAsia="en-AU"/>
              </w:rPr>
              <w:t xml:space="preserve">erations within </w:t>
            </w:r>
            <w:r w:rsidR="00CE54F8">
              <w:rPr>
                <w:rFonts w:ascii="Cambria" w:eastAsia="Times New Roman" w:hAnsi="Cambria" w:cs="Times New Roman"/>
                <w:szCs w:val="20"/>
                <w:lang w:eastAsia="en-AU"/>
              </w:rPr>
              <w:t xml:space="preserve">the New Zealand Government </w:t>
            </w:r>
            <w:r w:rsidR="007B40F2">
              <w:rPr>
                <w:rFonts w:ascii="Cambria" w:eastAsia="Times New Roman" w:hAnsi="Cambria" w:cs="Times New Roman"/>
                <w:szCs w:val="20"/>
                <w:lang w:eastAsia="en-AU"/>
              </w:rPr>
              <w:t>Authentication Services</w:t>
            </w:r>
            <w:r w:rsidRPr="00BC0C1B">
              <w:rPr>
                <w:rFonts w:ascii="Cambria" w:eastAsia="Times New Roman" w:hAnsi="Cambria" w:cs="Times New Roman"/>
                <w:szCs w:val="20"/>
                <w:lang w:eastAsia="en-AU"/>
              </w:rPr>
              <w:t>.</w:t>
            </w:r>
          </w:p>
        </w:tc>
      </w:tr>
      <w:tr w:rsidR="00BC0C1B" w:rsidRPr="00BC0C1B" w14:paraId="5DF4F1EA"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FA1F9D5"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lastRenderedPageBreak/>
              <w:t>Private Certificate-Signing Key</w:t>
            </w:r>
          </w:p>
        </w:tc>
        <w:tc>
          <w:tcPr>
            <w:tcW w:w="7800" w:type="dxa"/>
            <w:tcBorders>
              <w:top w:val="single" w:sz="4" w:space="0" w:color="auto"/>
              <w:left w:val="single" w:sz="4" w:space="0" w:color="auto"/>
              <w:bottom w:val="single" w:sz="4" w:space="0" w:color="auto"/>
              <w:right w:val="single" w:sz="4" w:space="0" w:color="auto"/>
            </w:tcBorders>
          </w:tcPr>
          <w:p w14:paraId="73FA21F0"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Private Key used by the CA to digitally sign Certificates.</w:t>
            </w:r>
          </w:p>
        </w:tc>
      </w:tr>
      <w:tr w:rsidR="00BC0C1B" w:rsidRPr="00BC0C1B" w14:paraId="19069EA5"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18F1966C"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Private Confidentiality Key</w:t>
            </w:r>
          </w:p>
        </w:tc>
        <w:tc>
          <w:tcPr>
            <w:tcW w:w="7800" w:type="dxa"/>
            <w:tcBorders>
              <w:top w:val="single" w:sz="4" w:space="0" w:color="auto"/>
              <w:left w:val="single" w:sz="4" w:space="0" w:color="auto"/>
              <w:bottom w:val="single" w:sz="4" w:space="0" w:color="auto"/>
              <w:right w:val="single" w:sz="4" w:space="0" w:color="auto"/>
            </w:tcBorders>
          </w:tcPr>
          <w:p w14:paraId="07245CBE"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Key used by the addressee to decrypt messages, which have been encrypted using the corresponding Public Confidentiality Key.</w:t>
            </w:r>
          </w:p>
        </w:tc>
      </w:tr>
      <w:tr w:rsidR="00BC0C1B" w:rsidRPr="00BC0C1B" w14:paraId="3A63E6BA"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E00ED9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Private Key</w:t>
            </w:r>
          </w:p>
        </w:tc>
        <w:tc>
          <w:tcPr>
            <w:tcW w:w="7800" w:type="dxa"/>
            <w:tcBorders>
              <w:top w:val="single" w:sz="4" w:space="0" w:color="auto"/>
              <w:left w:val="single" w:sz="4" w:space="0" w:color="auto"/>
              <w:bottom w:val="single" w:sz="4" w:space="0" w:color="auto"/>
              <w:right w:val="single" w:sz="4" w:space="0" w:color="auto"/>
            </w:tcBorders>
          </w:tcPr>
          <w:p w14:paraId="74A6B468"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Private Key in asymmetric Key Pair that must be kept sec</w:t>
            </w:r>
            <w:r w:rsidR="00D1708E">
              <w:rPr>
                <w:rFonts w:ascii="Cambria" w:eastAsia="Times New Roman" w:hAnsi="Cambria" w:cs="Times New Roman"/>
                <w:szCs w:val="20"/>
                <w:lang w:eastAsia="en-AU"/>
              </w:rPr>
              <w:t>ure</w:t>
            </w:r>
            <w:r w:rsidRPr="00BC0C1B">
              <w:rPr>
                <w:rFonts w:ascii="Cambria" w:eastAsia="Times New Roman" w:hAnsi="Cambria" w:cs="Times New Roman"/>
                <w:szCs w:val="20"/>
                <w:lang w:eastAsia="en-AU"/>
              </w:rPr>
              <w:t xml:space="preserve"> to ensure confidentiality, integrity, authenticity and non-repudiation, as the case may be.</w:t>
            </w:r>
          </w:p>
        </w:tc>
      </w:tr>
      <w:tr w:rsidR="00BC0C1B" w:rsidRPr="00BC0C1B" w14:paraId="7D124D30"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5974B9B"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Private Signing Key </w:t>
            </w:r>
          </w:p>
        </w:tc>
        <w:tc>
          <w:tcPr>
            <w:tcW w:w="7800" w:type="dxa"/>
            <w:tcBorders>
              <w:top w:val="single" w:sz="4" w:space="0" w:color="auto"/>
              <w:left w:val="single" w:sz="4" w:space="0" w:color="auto"/>
              <w:bottom w:val="single" w:sz="4" w:space="0" w:color="auto"/>
              <w:right w:val="single" w:sz="4" w:space="0" w:color="auto"/>
            </w:tcBorders>
          </w:tcPr>
          <w:p w14:paraId="383C5193"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Private Key used to digitally sign messages on behalf of the relevant Subscriber.</w:t>
            </w:r>
          </w:p>
        </w:tc>
      </w:tr>
      <w:tr w:rsidR="00BC0C1B" w:rsidRPr="00BC0C1B" w14:paraId="4B96CFF9"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4228340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Public Key</w:t>
            </w:r>
          </w:p>
        </w:tc>
        <w:tc>
          <w:tcPr>
            <w:tcW w:w="7800" w:type="dxa"/>
            <w:tcBorders>
              <w:top w:val="single" w:sz="4" w:space="0" w:color="auto"/>
              <w:left w:val="single" w:sz="4" w:space="0" w:color="auto"/>
              <w:bottom w:val="single" w:sz="4" w:space="0" w:color="auto"/>
              <w:right w:val="single" w:sz="4" w:space="0" w:color="auto"/>
            </w:tcBorders>
          </w:tcPr>
          <w:p w14:paraId="1B5FF716"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Key in an asymmetric Key Pair which may be made public.</w:t>
            </w:r>
          </w:p>
        </w:tc>
      </w:tr>
      <w:tr w:rsidR="00BC0C1B" w:rsidRPr="00BC0C1B" w14:paraId="15428A24"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3B55A25"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Public Key Infrastructure (PKI)</w:t>
            </w:r>
          </w:p>
        </w:tc>
        <w:tc>
          <w:tcPr>
            <w:tcW w:w="7800" w:type="dxa"/>
            <w:tcBorders>
              <w:top w:val="single" w:sz="4" w:space="0" w:color="auto"/>
              <w:left w:val="single" w:sz="4" w:space="0" w:color="auto"/>
              <w:bottom w:val="single" w:sz="4" w:space="0" w:color="auto"/>
              <w:right w:val="single" w:sz="4" w:space="0" w:color="auto"/>
            </w:tcBorders>
          </w:tcPr>
          <w:p w14:paraId="0F5043B7"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combination of hardware, software, people, policies and procedures needed to create, manage, store and distribute Keys and Certificates based on public Key cryptography.</w:t>
            </w:r>
          </w:p>
        </w:tc>
      </w:tr>
      <w:tr w:rsidR="00BC0C1B" w:rsidRPr="00BC0C1B" w14:paraId="01A82A4C"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shd w:val="clear" w:color="auto" w:fill="auto"/>
          </w:tcPr>
          <w:p w14:paraId="34BA459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PKI Software</w:t>
            </w:r>
          </w:p>
        </w:tc>
        <w:tc>
          <w:tcPr>
            <w:tcW w:w="7800" w:type="dxa"/>
            <w:tcBorders>
              <w:top w:val="single" w:sz="4" w:space="0" w:color="auto"/>
              <w:left w:val="single" w:sz="4" w:space="0" w:color="auto"/>
              <w:bottom w:val="single" w:sz="4" w:space="0" w:color="auto"/>
              <w:right w:val="single" w:sz="4" w:space="0" w:color="auto"/>
            </w:tcBorders>
            <w:shd w:val="clear" w:color="auto" w:fill="auto"/>
          </w:tcPr>
          <w:p w14:paraId="690BB83F"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Software programs that manage digital certificate lifecycle operations and token management.</w:t>
            </w:r>
          </w:p>
        </w:tc>
      </w:tr>
      <w:tr w:rsidR="00BC0C1B" w:rsidRPr="00BC0C1B" w14:paraId="5E00E936"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B6B5E2F"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Public Key Technology </w:t>
            </w:r>
          </w:p>
        </w:tc>
        <w:tc>
          <w:tcPr>
            <w:tcW w:w="7800" w:type="dxa"/>
            <w:tcBorders>
              <w:top w:val="single" w:sz="4" w:space="0" w:color="auto"/>
              <w:left w:val="single" w:sz="4" w:space="0" w:color="auto"/>
              <w:bottom w:val="single" w:sz="4" w:space="0" w:color="auto"/>
              <w:right w:val="single" w:sz="4" w:space="0" w:color="auto"/>
            </w:tcBorders>
          </w:tcPr>
          <w:p w14:paraId="5108E9DF"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Public Key Technology is the hardware and software used for encryption, signing, verification as well as the software for managing Digital Certificates.</w:t>
            </w:r>
          </w:p>
        </w:tc>
      </w:tr>
      <w:tr w:rsidR="00BC0C1B" w:rsidRPr="00BC0C1B" w14:paraId="1B2CDB94"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63FFB301"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Registration Authority (RA)</w:t>
            </w:r>
          </w:p>
        </w:tc>
        <w:tc>
          <w:tcPr>
            <w:tcW w:w="7800" w:type="dxa"/>
            <w:tcBorders>
              <w:top w:val="single" w:sz="4" w:space="0" w:color="auto"/>
              <w:left w:val="single" w:sz="4" w:space="0" w:color="auto"/>
              <w:bottom w:val="single" w:sz="4" w:space="0" w:color="auto"/>
              <w:right w:val="single" w:sz="4" w:space="0" w:color="auto"/>
            </w:tcBorders>
          </w:tcPr>
          <w:p w14:paraId="638306E7"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A Registration Authority (RA) is an entity that is responsible for one or more of the following functions on behalf of a CA:  </w:t>
            </w:r>
          </w:p>
          <w:p w14:paraId="34ACA815" w14:textId="77777777" w:rsidR="00BC0C1B" w:rsidRPr="00BC0C1B" w:rsidRDefault="00BC0C1B" w:rsidP="00F63A95">
            <w:pPr>
              <w:numPr>
                <w:ilvl w:val="0"/>
                <w:numId w:val="59"/>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processing certificate application;</w:t>
            </w:r>
          </w:p>
          <w:p w14:paraId="5EB8F123" w14:textId="77777777" w:rsidR="00BC0C1B" w:rsidRPr="00BC0C1B" w:rsidRDefault="00BC0C1B" w:rsidP="00F63A95">
            <w:pPr>
              <w:numPr>
                <w:ilvl w:val="0"/>
                <w:numId w:val="59"/>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processing requests to revoke certificates, and </w:t>
            </w:r>
          </w:p>
          <w:p w14:paraId="7807BECD" w14:textId="77777777" w:rsidR="00BC0C1B" w:rsidRPr="00BC0C1B" w:rsidRDefault="00BC0C1B" w:rsidP="00F63A95">
            <w:pPr>
              <w:numPr>
                <w:ilvl w:val="0"/>
                <w:numId w:val="59"/>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processing</w:t>
            </w:r>
            <w:proofErr w:type="gramEnd"/>
            <w:r w:rsidRPr="00BC0C1B">
              <w:rPr>
                <w:rFonts w:ascii="Cambria" w:eastAsia="Times New Roman" w:hAnsi="Cambria" w:cs="Times New Roman"/>
                <w:szCs w:val="20"/>
                <w:lang w:eastAsia="en-AU"/>
              </w:rPr>
              <w:t xml:space="preserve"> requests to renew, re-key or modify certificates.</w:t>
            </w:r>
          </w:p>
          <w:p w14:paraId="5C2FBEAC"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Processing includes the identification and authentication of certificate applicants and approval or rejection of requests.</w:t>
            </w:r>
          </w:p>
          <w:p w14:paraId="2EB2C499"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See section 1.3.2 (Registration Authorities) of this CPS and the relevant Certificate Policy (CP) for more information about the applicable RA.</w:t>
            </w:r>
          </w:p>
        </w:tc>
      </w:tr>
      <w:tr w:rsidR="00BC0C1B" w:rsidRPr="00BC0C1B" w14:paraId="52CD5E88"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2F086DF"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Registration Officer (RO)</w:t>
            </w:r>
          </w:p>
        </w:tc>
        <w:tc>
          <w:tcPr>
            <w:tcW w:w="7800" w:type="dxa"/>
            <w:tcBorders>
              <w:top w:val="single" w:sz="4" w:space="0" w:color="auto"/>
              <w:left w:val="single" w:sz="4" w:space="0" w:color="auto"/>
              <w:bottom w:val="single" w:sz="4" w:space="0" w:color="auto"/>
              <w:right w:val="single" w:sz="4" w:space="0" w:color="auto"/>
            </w:tcBorders>
          </w:tcPr>
          <w:p w14:paraId="0072E525"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person authorised by a </w:t>
            </w:r>
            <w:r w:rsidR="003D7A4C">
              <w:rPr>
                <w:rFonts w:ascii="Cambria" w:eastAsia="Times New Roman" w:hAnsi="Cambria" w:cs="Times New Roman"/>
                <w:szCs w:val="20"/>
                <w:lang w:eastAsia="en-AU"/>
              </w:rPr>
              <w:t>New Zealand Government</w:t>
            </w:r>
            <w:r w:rsidR="003D7A4C" w:rsidDel="003D7A4C">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 xml:space="preserve">Registration Authority (RA) or </w:t>
            </w:r>
            <w:r w:rsidR="003D7A4C">
              <w:rPr>
                <w:rFonts w:ascii="Cambria" w:eastAsia="Times New Roman" w:hAnsi="Cambria" w:cs="Times New Roman"/>
                <w:szCs w:val="20"/>
                <w:lang w:eastAsia="en-AU"/>
              </w:rPr>
              <w:t>New Zealand Government</w:t>
            </w:r>
            <w:r w:rsidR="003D7A4C" w:rsidDel="003D7A4C">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approved “Third party” RA to perform RA functions in accordance with this CPS, the relevant Certificate Policy and other applicable documentation.</w:t>
            </w:r>
          </w:p>
        </w:tc>
      </w:tr>
      <w:tr w:rsidR="00BC0C1B" w:rsidRPr="00BC0C1B" w14:paraId="3AE0205D"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2BB07A0D"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Re-Key</w:t>
            </w:r>
          </w:p>
        </w:tc>
        <w:tc>
          <w:tcPr>
            <w:tcW w:w="7800" w:type="dxa"/>
            <w:tcBorders>
              <w:top w:val="single" w:sz="4" w:space="0" w:color="auto"/>
              <w:left w:val="single" w:sz="4" w:space="0" w:color="auto"/>
              <w:bottom w:val="single" w:sz="4" w:space="0" w:color="auto"/>
              <w:right w:val="single" w:sz="4" w:space="0" w:color="auto"/>
            </w:tcBorders>
          </w:tcPr>
          <w:p w14:paraId="2C470038"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Subscriber or other participant generating a new key pair and applying for the issuance of a new certificate that certifies the new public key. Normally used at the time of expiry of the certificate. (RFC3647)</w:t>
            </w:r>
          </w:p>
        </w:tc>
      </w:tr>
      <w:tr w:rsidR="00BC0C1B" w:rsidRPr="00BC0C1B" w14:paraId="013B79D2"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43465638"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Relying Party </w:t>
            </w:r>
          </w:p>
        </w:tc>
        <w:tc>
          <w:tcPr>
            <w:tcW w:w="7800" w:type="dxa"/>
            <w:tcBorders>
              <w:top w:val="single" w:sz="4" w:space="0" w:color="auto"/>
              <w:left w:val="single" w:sz="4" w:space="0" w:color="auto"/>
              <w:bottom w:val="single" w:sz="4" w:space="0" w:color="auto"/>
              <w:right w:val="single" w:sz="4" w:space="0" w:color="auto"/>
            </w:tcBorders>
          </w:tcPr>
          <w:p w14:paraId="7C66724A"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recipient of a Certificate who acts in reliance on that Certificate and/or Digital Signatures verified using that Certificate.</w:t>
            </w:r>
          </w:p>
        </w:tc>
      </w:tr>
      <w:tr w:rsidR="00BC0C1B" w:rsidRPr="00BC0C1B" w14:paraId="62F46C9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61BD275B"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Renewal (of certificate)</w:t>
            </w:r>
          </w:p>
        </w:tc>
        <w:tc>
          <w:tcPr>
            <w:tcW w:w="7800" w:type="dxa"/>
            <w:tcBorders>
              <w:top w:val="single" w:sz="4" w:space="0" w:color="auto"/>
              <w:left w:val="single" w:sz="4" w:space="0" w:color="auto"/>
              <w:bottom w:val="single" w:sz="4" w:space="0" w:color="auto"/>
              <w:right w:val="single" w:sz="4" w:space="0" w:color="auto"/>
            </w:tcBorders>
          </w:tcPr>
          <w:p w14:paraId="309BC57F"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Renewal means the issuance of a new certificate to the Subscriber without changing the Subscriber’s public key or any other information in the certificate. (RFC3647). The validity period and serial number will be different in the renewed certificate.</w:t>
            </w:r>
          </w:p>
        </w:tc>
      </w:tr>
      <w:tr w:rsidR="00BC0C1B" w:rsidRPr="00BC0C1B" w14:paraId="227E2940"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55F75D7C"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Repository</w:t>
            </w:r>
          </w:p>
        </w:tc>
        <w:tc>
          <w:tcPr>
            <w:tcW w:w="7800" w:type="dxa"/>
            <w:tcBorders>
              <w:top w:val="single" w:sz="4" w:space="0" w:color="auto"/>
              <w:left w:val="single" w:sz="4" w:space="0" w:color="auto"/>
              <w:bottom w:val="single" w:sz="4" w:space="0" w:color="auto"/>
              <w:right w:val="single" w:sz="4" w:space="0" w:color="auto"/>
            </w:tcBorders>
          </w:tcPr>
          <w:p w14:paraId="0DCA3C76"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database of information (e.g. Certificate status, evaluated documents) which is made accessible to users including the Relying Parties.</w:t>
            </w:r>
          </w:p>
        </w:tc>
      </w:tr>
      <w:tr w:rsidR="00BC0C1B" w:rsidRPr="00BC0C1B" w14:paraId="091B9589"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5D01406F"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lastRenderedPageBreak/>
              <w:t>Resource</w:t>
            </w:r>
          </w:p>
        </w:tc>
        <w:tc>
          <w:tcPr>
            <w:tcW w:w="7800" w:type="dxa"/>
            <w:tcBorders>
              <w:top w:val="single" w:sz="4" w:space="0" w:color="auto"/>
              <w:left w:val="single" w:sz="4" w:space="0" w:color="auto"/>
              <w:bottom w:val="single" w:sz="4" w:space="0" w:color="auto"/>
              <w:right w:val="single" w:sz="4" w:space="0" w:color="auto"/>
            </w:tcBorders>
          </w:tcPr>
          <w:p w14:paraId="1411C768"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Includes any Network Resource, </w:t>
            </w:r>
            <w:r w:rsidRPr="00BC0C1B">
              <w:rPr>
                <w:rFonts w:ascii="Cambria" w:eastAsia="Times New Roman" w:hAnsi="Cambria" w:cs="Times New Roman"/>
                <w:i/>
                <w:szCs w:val="20"/>
                <w:lang w:eastAsia="en-AU"/>
              </w:rPr>
              <w:t>Application</w:t>
            </w:r>
            <w:r w:rsidRPr="00BC0C1B">
              <w:rPr>
                <w:rFonts w:ascii="Cambria" w:eastAsia="Times New Roman" w:hAnsi="Cambria" w:cs="Times New Roman"/>
                <w:szCs w:val="20"/>
                <w:lang w:eastAsia="en-AU"/>
              </w:rPr>
              <w:t xml:space="preserve">, code, electronic service or process, </w:t>
            </w:r>
            <w:r w:rsidRPr="00BC0C1B">
              <w:rPr>
                <w:rFonts w:ascii="Cambria" w:eastAsia="Times New Roman" w:hAnsi="Cambria" w:cs="Times New Roman"/>
                <w:i/>
                <w:szCs w:val="20"/>
                <w:lang w:eastAsia="en-AU"/>
              </w:rPr>
              <w:t>Device,</w:t>
            </w:r>
            <w:r w:rsidRPr="00BC0C1B">
              <w:rPr>
                <w:rFonts w:ascii="Cambria" w:eastAsia="Times New Roman" w:hAnsi="Cambria" w:cs="Times New Roman"/>
                <w:szCs w:val="20"/>
                <w:lang w:eastAsia="en-AU"/>
              </w:rPr>
              <w:t xml:space="preserve"> or data object</w:t>
            </w:r>
            <w:r w:rsidRPr="00BC0C1B">
              <w:rPr>
                <w:rFonts w:ascii="Cambria" w:eastAsia="Times New Roman" w:hAnsi="Cambria" w:cs="Times New Roman"/>
                <w:i/>
                <w:szCs w:val="20"/>
                <w:lang w:eastAsia="en-AU"/>
              </w:rPr>
              <w:t xml:space="preserve"> </w:t>
            </w:r>
            <w:r w:rsidRPr="00BC0C1B">
              <w:rPr>
                <w:rFonts w:ascii="Cambria" w:eastAsia="Times New Roman" w:hAnsi="Cambria" w:cs="Times New Roman"/>
                <w:szCs w:val="20"/>
                <w:lang w:eastAsia="en-AU"/>
              </w:rPr>
              <w:t xml:space="preserve">that is capable of utilising a Certificate. </w:t>
            </w:r>
          </w:p>
        </w:tc>
      </w:tr>
      <w:tr w:rsidR="00BC0C1B" w:rsidRPr="00BC0C1B" w14:paraId="12020457"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02445774"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Resource Certificate</w:t>
            </w:r>
          </w:p>
        </w:tc>
        <w:tc>
          <w:tcPr>
            <w:tcW w:w="7800" w:type="dxa"/>
            <w:tcBorders>
              <w:top w:val="single" w:sz="4" w:space="0" w:color="auto"/>
              <w:left w:val="single" w:sz="4" w:space="0" w:color="auto"/>
              <w:bottom w:val="single" w:sz="4" w:space="0" w:color="auto"/>
              <w:right w:val="single" w:sz="4" w:space="0" w:color="auto"/>
            </w:tcBorders>
          </w:tcPr>
          <w:p w14:paraId="12DBB6D7"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Resource Certificate is a Certificate issued in respect of a Resource.</w:t>
            </w:r>
          </w:p>
        </w:tc>
      </w:tr>
      <w:tr w:rsidR="00BC0C1B" w:rsidRPr="00BC0C1B" w14:paraId="0115E1E7"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26D4ADB"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Revoke</w:t>
            </w:r>
          </w:p>
        </w:tc>
        <w:tc>
          <w:tcPr>
            <w:tcW w:w="7800" w:type="dxa"/>
            <w:tcBorders>
              <w:top w:val="single" w:sz="4" w:space="0" w:color="auto"/>
              <w:left w:val="single" w:sz="4" w:space="0" w:color="auto"/>
              <w:bottom w:val="single" w:sz="4" w:space="0" w:color="auto"/>
              <w:right w:val="single" w:sz="4" w:space="0" w:color="auto"/>
            </w:tcBorders>
          </w:tcPr>
          <w:p w14:paraId="65DD97D0"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To terminate a Certificate prior to the end of its operational period.</w:t>
            </w:r>
          </w:p>
        </w:tc>
      </w:tr>
      <w:tr w:rsidR="00BC0C1B" w:rsidRPr="00BC0C1B" w14:paraId="7DC66521"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3F881E81"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Root CA</w:t>
            </w:r>
          </w:p>
        </w:tc>
        <w:tc>
          <w:tcPr>
            <w:tcW w:w="7800" w:type="dxa"/>
            <w:tcBorders>
              <w:top w:val="single" w:sz="4" w:space="0" w:color="auto"/>
              <w:left w:val="single" w:sz="4" w:space="0" w:color="auto"/>
              <w:bottom w:val="single" w:sz="4" w:space="0" w:color="auto"/>
              <w:right w:val="single" w:sz="4" w:space="0" w:color="auto"/>
            </w:tcBorders>
          </w:tcPr>
          <w:p w14:paraId="64070E8F"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CA that is at the top of a certificate chain, i.e. its own certificate is self-signed.  </w:t>
            </w:r>
          </w:p>
        </w:tc>
      </w:tr>
      <w:tr w:rsidR="00BC0C1B" w:rsidRPr="00BC0C1B" w14:paraId="4D07946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3F22936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Secure Sockets Layer</w:t>
            </w:r>
          </w:p>
        </w:tc>
        <w:tc>
          <w:tcPr>
            <w:tcW w:w="7800" w:type="dxa"/>
            <w:tcBorders>
              <w:top w:val="single" w:sz="4" w:space="0" w:color="auto"/>
              <w:left w:val="single" w:sz="4" w:space="0" w:color="auto"/>
              <w:bottom w:val="single" w:sz="4" w:space="0" w:color="auto"/>
              <w:right w:val="single" w:sz="4" w:space="0" w:color="auto"/>
            </w:tcBorders>
          </w:tcPr>
          <w:p w14:paraId="2C7CDBC3"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w:t>
            </w:r>
            <w:hyperlink r:id="rId27" w:history="1">
              <w:r w:rsidRPr="00BC0C1B">
                <w:rPr>
                  <w:rFonts w:ascii="Cambria" w:eastAsia="Times New Roman" w:hAnsi="Cambria" w:cs="Times New Roman"/>
                  <w:szCs w:val="20"/>
                  <w:lang w:eastAsia="en-AU"/>
                </w:rPr>
                <w:t>protocol</w:t>
              </w:r>
            </w:hyperlink>
            <w:r w:rsidRPr="00BC0C1B">
              <w:rPr>
                <w:rFonts w:ascii="Cambria" w:eastAsia="Times New Roman" w:hAnsi="Cambria" w:cs="Times New Roman"/>
                <w:szCs w:val="20"/>
                <w:lang w:eastAsia="en-AU"/>
              </w:rPr>
              <w:t xml:space="preserve"> developed by </w:t>
            </w:r>
            <w:hyperlink r:id="rId28" w:history="1">
              <w:r w:rsidRPr="00BC0C1B">
                <w:rPr>
                  <w:rFonts w:ascii="Cambria" w:eastAsia="Times New Roman" w:hAnsi="Cambria" w:cs="Times New Roman"/>
                  <w:szCs w:val="20"/>
                  <w:lang w:eastAsia="en-AU"/>
                </w:rPr>
                <w:t>Netscape</w:t>
              </w:r>
            </w:hyperlink>
            <w:r w:rsidRPr="00BC0C1B">
              <w:rPr>
                <w:rFonts w:ascii="Cambria" w:eastAsia="Times New Roman" w:hAnsi="Cambria" w:cs="Times New Roman"/>
                <w:szCs w:val="20"/>
                <w:lang w:eastAsia="en-AU"/>
              </w:rPr>
              <w:t xml:space="preserve"> for transmitting private documents via the </w:t>
            </w:r>
            <w:hyperlink r:id="rId29" w:history="1">
              <w:r w:rsidRPr="00BC0C1B">
                <w:rPr>
                  <w:rFonts w:ascii="Cambria" w:eastAsia="Times New Roman" w:hAnsi="Cambria" w:cs="Times New Roman"/>
                  <w:szCs w:val="20"/>
                  <w:lang w:eastAsia="en-AU"/>
                </w:rPr>
                <w:t>Internet</w:t>
              </w:r>
            </w:hyperlink>
            <w:r w:rsidRPr="00BC0C1B">
              <w:rPr>
                <w:rFonts w:ascii="Cambria" w:eastAsia="Times New Roman" w:hAnsi="Cambria" w:cs="Times New Roman"/>
                <w:szCs w:val="20"/>
                <w:lang w:eastAsia="en-AU"/>
              </w:rPr>
              <w:t>.</w:t>
            </w:r>
          </w:p>
        </w:tc>
      </w:tr>
      <w:tr w:rsidR="00BC0C1B" w:rsidRPr="00BC0C1B" w14:paraId="7049E01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36D598C6"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Subordinate CA (SubCA)</w:t>
            </w:r>
          </w:p>
        </w:tc>
        <w:tc>
          <w:tcPr>
            <w:tcW w:w="7800" w:type="dxa"/>
            <w:tcBorders>
              <w:top w:val="single" w:sz="4" w:space="0" w:color="auto"/>
              <w:left w:val="single" w:sz="4" w:space="0" w:color="auto"/>
              <w:bottom w:val="single" w:sz="4" w:space="0" w:color="auto"/>
              <w:right w:val="single" w:sz="4" w:space="0" w:color="auto"/>
            </w:tcBorders>
          </w:tcPr>
          <w:p w14:paraId="3B52BDD8" w14:textId="77777777" w:rsidR="00BC0C1B" w:rsidRPr="00BC0C1B" w:rsidRDefault="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CA which is has been established under the certificate path of the </w:t>
            </w:r>
            <w:r w:rsidR="003D7A4C">
              <w:rPr>
                <w:rFonts w:ascii="Cambria" w:eastAsia="Times New Roman" w:hAnsi="Cambria" w:cs="Times New Roman"/>
                <w:szCs w:val="20"/>
                <w:lang w:eastAsia="en-AU"/>
              </w:rPr>
              <w:t>New Zealand Government</w:t>
            </w:r>
            <w:r w:rsidR="003D7A4C" w:rsidDel="003D7A4C">
              <w:rPr>
                <w:rFonts w:ascii="Cambria" w:eastAsia="Times New Roman" w:hAnsi="Cambria" w:cs="Times New Roman"/>
                <w:szCs w:val="20"/>
                <w:lang w:eastAsia="en-AU"/>
              </w:rPr>
              <w:t xml:space="preserve"> </w:t>
            </w:r>
            <w:r w:rsidRPr="00BC0C1B">
              <w:rPr>
                <w:rFonts w:ascii="Cambria" w:eastAsia="Times New Roman" w:hAnsi="Cambria" w:cs="Times New Roman"/>
                <w:szCs w:val="20"/>
                <w:lang w:eastAsia="en-AU"/>
              </w:rPr>
              <w:t xml:space="preserve">Root CA. A SubCA usually issues and manages certificates to end entities. </w:t>
            </w:r>
            <w:r w:rsidR="007B40F2">
              <w:rPr>
                <w:rFonts w:ascii="Cambria" w:eastAsia="Times New Roman" w:hAnsi="Cambria" w:cs="Times New Roman"/>
                <w:szCs w:val="20"/>
                <w:lang w:eastAsia="en-AU"/>
              </w:rPr>
              <w:t>Includes both Policy and Issuing CAs.</w:t>
            </w:r>
          </w:p>
        </w:tc>
      </w:tr>
      <w:tr w:rsidR="00BC0C1B" w:rsidRPr="00BC0C1B" w14:paraId="461E011E"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5D276770"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Subscriber  </w:t>
            </w:r>
          </w:p>
        </w:tc>
        <w:tc>
          <w:tcPr>
            <w:tcW w:w="7800" w:type="dxa"/>
            <w:tcBorders>
              <w:top w:val="single" w:sz="4" w:space="0" w:color="auto"/>
              <w:left w:val="single" w:sz="4" w:space="0" w:color="auto"/>
              <w:bottom w:val="single" w:sz="4" w:space="0" w:color="auto"/>
              <w:right w:val="single" w:sz="4" w:space="0" w:color="auto"/>
            </w:tcBorders>
          </w:tcPr>
          <w:p w14:paraId="4BB828CD"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Subscriber is, as the context allows:</w:t>
            </w:r>
          </w:p>
          <w:p w14:paraId="730216A3" w14:textId="77777777" w:rsidR="00BC0C1B" w:rsidRPr="00BC0C1B" w:rsidRDefault="00BC0C1B" w:rsidP="00F63A95">
            <w:pPr>
              <w:numPr>
                <w:ilvl w:val="0"/>
                <w:numId w:val="60"/>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entity whose Distinguished Name appears as the "Subject Distinguished Name" on the relevant Certificate, and / or</w:t>
            </w:r>
          </w:p>
          <w:p w14:paraId="322B6713" w14:textId="77777777" w:rsidR="00BC0C1B" w:rsidRPr="00BC0C1B" w:rsidRDefault="00BC0C1B" w:rsidP="00F63A95">
            <w:pPr>
              <w:numPr>
                <w:ilvl w:val="0"/>
                <w:numId w:val="60"/>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the</w:t>
            </w:r>
            <w:proofErr w:type="gramEnd"/>
            <w:r w:rsidRPr="00BC0C1B">
              <w:rPr>
                <w:rFonts w:ascii="Cambria" w:eastAsia="Times New Roman" w:hAnsi="Cambria" w:cs="Times New Roman"/>
                <w:szCs w:val="20"/>
                <w:lang w:eastAsia="en-AU"/>
              </w:rPr>
              <w:t xml:space="preserve"> person or legal entity that applied for that Certificate, and / or entered into the Subscriber Agreement in respect of that Certificate.</w:t>
            </w:r>
          </w:p>
        </w:tc>
      </w:tr>
      <w:tr w:rsidR="00BC0C1B" w:rsidRPr="00BC0C1B" w14:paraId="3BBA92D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081DC51A"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Subscriber Agreement </w:t>
            </w:r>
          </w:p>
        </w:tc>
        <w:tc>
          <w:tcPr>
            <w:tcW w:w="7800" w:type="dxa"/>
            <w:tcBorders>
              <w:top w:val="single" w:sz="4" w:space="0" w:color="auto"/>
              <w:left w:val="single" w:sz="4" w:space="0" w:color="auto"/>
              <w:bottom w:val="single" w:sz="4" w:space="0" w:color="auto"/>
              <w:right w:val="single" w:sz="4" w:space="0" w:color="auto"/>
            </w:tcBorders>
          </w:tcPr>
          <w:p w14:paraId="791F2AD1"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An agreement between the relevant Service Provider and a Subscriber, which sets out the respective rights, obligations and liabilities of those parties, and which legally, binds those parties to the relevant Certificate Policy and Certification Practice Statement.</w:t>
            </w:r>
          </w:p>
        </w:tc>
      </w:tr>
      <w:tr w:rsidR="00BC0C1B" w:rsidRPr="00BC0C1B" w14:paraId="0C3A68B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7FA0AA01"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Token </w:t>
            </w:r>
          </w:p>
        </w:tc>
        <w:tc>
          <w:tcPr>
            <w:tcW w:w="7800" w:type="dxa"/>
            <w:tcBorders>
              <w:top w:val="single" w:sz="4" w:space="0" w:color="auto"/>
              <w:left w:val="single" w:sz="4" w:space="0" w:color="auto"/>
              <w:bottom w:val="single" w:sz="4" w:space="0" w:color="auto"/>
              <w:right w:val="single" w:sz="4" w:space="0" w:color="auto"/>
            </w:tcBorders>
          </w:tcPr>
          <w:p w14:paraId="51A6EF62"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hardware security device containing a user’s Private Key(s), and Public Key Certificate.</w:t>
            </w:r>
          </w:p>
        </w:tc>
      </w:tr>
      <w:tr w:rsidR="00BC0C1B" w:rsidRPr="00BC0C1B" w14:paraId="458FB310"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37D09784" w14:textId="77777777" w:rsidR="00BC0C1B" w:rsidRPr="00BC0C1B" w:rsidRDefault="00BC0C1B" w:rsidP="00BC0C1B">
            <w:pPr>
              <w:spacing w:after="120" w:line="240" w:lineRule="auto"/>
              <w:rPr>
                <w:rFonts w:ascii="Cambria" w:eastAsia="Times New Roman" w:hAnsi="Cambria" w:cs="Times New Roman"/>
                <w:b/>
                <w:szCs w:val="20"/>
                <w:lang w:eastAsia="en-AU"/>
              </w:rPr>
            </w:pPr>
            <w:r w:rsidRPr="00BC0C1B">
              <w:rPr>
                <w:rFonts w:ascii="Cambria" w:eastAsia="Times New Roman" w:hAnsi="Cambria" w:cs="Times New Roman"/>
                <w:b/>
                <w:szCs w:val="20"/>
                <w:lang w:eastAsia="en-AU"/>
              </w:rPr>
              <w:t>Transport Layer Security</w:t>
            </w:r>
          </w:p>
        </w:tc>
        <w:tc>
          <w:tcPr>
            <w:tcW w:w="7800" w:type="dxa"/>
            <w:tcBorders>
              <w:top w:val="single" w:sz="4" w:space="0" w:color="auto"/>
              <w:left w:val="single" w:sz="4" w:space="0" w:color="auto"/>
              <w:bottom w:val="single" w:sz="4" w:space="0" w:color="auto"/>
              <w:right w:val="single" w:sz="4" w:space="0" w:color="auto"/>
            </w:tcBorders>
          </w:tcPr>
          <w:p w14:paraId="585164AA"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A cryptographic protocol that provides </w:t>
            </w:r>
            <w:hyperlink r:id="rId30" w:tooltip="Security" w:history="1">
              <w:r w:rsidRPr="00BC0C1B">
                <w:rPr>
                  <w:rFonts w:ascii="Cambria" w:eastAsia="Times New Roman" w:hAnsi="Cambria" w:cs="Times New Roman"/>
                  <w:szCs w:val="20"/>
                  <w:lang w:eastAsia="en-AU"/>
                </w:rPr>
                <w:t>security</w:t>
              </w:r>
            </w:hyperlink>
            <w:r w:rsidRPr="00BC0C1B">
              <w:rPr>
                <w:rFonts w:ascii="Cambria" w:eastAsia="Times New Roman" w:hAnsi="Cambria" w:cs="Times New Roman"/>
                <w:szCs w:val="20"/>
                <w:lang w:eastAsia="en-AU"/>
              </w:rPr>
              <w:t xml:space="preserve"> for communications over networks such as the Internet. TLS and SSL encrypt the segments of network connections at the Transport Layer end-to-end.</w:t>
            </w:r>
          </w:p>
        </w:tc>
      </w:tr>
      <w:tr w:rsidR="00BC0C1B" w:rsidRPr="00BC0C1B" w14:paraId="34A1F89D"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34D53678"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 xml:space="preserve">Trusted Role </w:t>
            </w:r>
          </w:p>
        </w:tc>
        <w:tc>
          <w:tcPr>
            <w:tcW w:w="7800" w:type="dxa"/>
            <w:tcBorders>
              <w:top w:val="single" w:sz="4" w:space="0" w:color="auto"/>
              <w:left w:val="single" w:sz="4" w:space="0" w:color="auto"/>
              <w:bottom w:val="single" w:sz="4" w:space="0" w:color="auto"/>
              <w:right w:val="single" w:sz="4" w:space="0" w:color="auto"/>
            </w:tcBorders>
          </w:tcPr>
          <w:p w14:paraId="72976245"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A role conducted within a RA/CA that has access to or control over cryptographic operations that may materially affect the issuance, use, suspension, or revocation of Certificates, including operations that restrict access to a repository. Personnel who perform this role are qualified to serve in it.</w:t>
            </w:r>
          </w:p>
        </w:tc>
      </w:tr>
      <w:tr w:rsidR="00BC0C1B" w:rsidRPr="00BC0C1B" w14:paraId="06125DEF"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44CB6924" w14:textId="77777777" w:rsidR="00BC0C1B" w:rsidRPr="00BC0C1B" w:rsidRDefault="00BC0C1B" w:rsidP="00BC0C1B">
            <w:pPr>
              <w:spacing w:after="120" w:line="240" w:lineRule="auto"/>
              <w:rPr>
                <w:rFonts w:ascii="Cambria" w:eastAsia="Times New Roman" w:hAnsi="Cambria" w:cs="Times New Roman"/>
                <w:b/>
                <w:szCs w:val="20"/>
                <w:lang w:eastAsia="en-AU"/>
              </w:rPr>
            </w:pPr>
            <w:r w:rsidRPr="00BC0C1B">
              <w:rPr>
                <w:rFonts w:ascii="Cambria" w:eastAsia="Times New Roman" w:hAnsi="Cambria" w:cs="Times New Roman"/>
                <w:b/>
                <w:szCs w:val="20"/>
                <w:lang w:eastAsia="en-AU"/>
              </w:rPr>
              <w:t>Validation Authority</w:t>
            </w:r>
          </w:p>
        </w:tc>
        <w:tc>
          <w:tcPr>
            <w:tcW w:w="7800" w:type="dxa"/>
            <w:tcBorders>
              <w:top w:val="single" w:sz="4" w:space="0" w:color="auto"/>
              <w:left w:val="single" w:sz="4" w:space="0" w:color="auto"/>
              <w:bottom w:val="single" w:sz="4" w:space="0" w:color="auto"/>
              <w:right w:val="single" w:sz="4" w:space="0" w:color="auto"/>
            </w:tcBorders>
          </w:tcPr>
          <w:p w14:paraId="4A8D5634"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A Validation Authority (VA) is an entity that can perform one or more of the following functions:  </w:t>
            </w:r>
          </w:p>
          <w:p w14:paraId="2B30F7B6" w14:textId="77777777" w:rsidR="00BC0C1B" w:rsidRPr="00BC0C1B" w:rsidRDefault="00BC0C1B" w:rsidP="00F63A95">
            <w:pPr>
              <w:numPr>
                <w:ilvl w:val="0"/>
                <w:numId w:val="6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processing certificate status requests;</w:t>
            </w:r>
          </w:p>
          <w:p w14:paraId="109BCD66" w14:textId="77777777" w:rsidR="00BC0C1B" w:rsidRPr="00BC0C1B" w:rsidRDefault="00BC0C1B" w:rsidP="00F63A95">
            <w:pPr>
              <w:numPr>
                <w:ilvl w:val="0"/>
                <w:numId w:val="6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validating credentials and authentication requests;</w:t>
            </w:r>
          </w:p>
          <w:p w14:paraId="44237215" w14:textId="77777777" w:rsidR="00BC0C1B" w:rsidRPr="00BC0C1B" w:rsidRDefault="00BC0C1B" w:rsidP="00F63A95">
            <w:pPr>
              <w:numPr>
                <w:ilvl w:val="0"/>
                <w:numId w:val="61"/>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validating signatures; and </w:t>
            </w:r>
          </w:p>
          <w:p w14:paraId="1EDC7A08" w14:textId="77777777" w:rsidR="00BC0C1B" w:rsidRPr="00BC0C1B" w:rsidRDefault="00BC0C1B" w:rsidP="00F63A95">
            <w:pPr>
              <w:numPr>
                <w:ilvl w:val="0"/>
                <w:numId w:val="61"/>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other</w:t>
            </w:r>
            <w:proofErr w:type="gramEnd"/>
            <w:r w:rsidRPr="00BC0C1B">
              <w:rPr>
                <w:rFonts w:ascii="Cambria" w:eastAsia="Times New Roman" w:hAnsi="Cambria" w:cs="Times New Roman"/>
                <w:szCs w:val="20"/>
                <w:lang w:eastAsia="en-AU"/>
              </w:rPr>
              <w:t xml:space="preserve"> services related to PKI and online authentication.</w:t>
            </w:r>
          </w:p>
          <w:p w14:paraId="0B4235B0"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The </w:t>
            </w:r>
            <w:r w:rsidR="00F63A95">
              <w:rPr>
                <w:rFonts w:ascii="Cambria" w:eastAsia="Times New Roman" w:hAnsi="Cambria" w:cs="Times New Roman"/>
                <w:szCs w:val="24"/>
                <w:lang w:val="en-US" w:eastAsia="en-AU"/>
              </w:rPr>
              <w:t>Cogito Group</w:t>
            </w:r>
            <w:r w:rsidRPr="00BC0C1B">
              <w:rPr>
                <w:rFonts w:ascii="Cambria" w:eastAsia="Times New Roman" w:hAnsi="Cambria" w:cs="Times New Roman"/>
                <w:szCs w:val="24"/>
                <w:lang w:val="en-US" w:eastAsia="en-AU"/>
              </w:rPr>
              <w:t xml:space="preserve"> Validation Authority provides certificate status information through the provision of OCSP responders, and may expand its services in the future to include Server-based Certificate Validation Protocol (SCVP) services.</w:t>
            </w:r>
          </w:p>
        </w:tc>
      </w:tr>
      <w:tr w:rsidR="00BC0C1B" w:rsidRPr="00BC0C1B" w14:paraId="74B57B6B" w14:textId="77777777" w:rsidTr="00BC0C1B">
        <w:trPr>
          <w:cantSplit/>
        </w:trPr>
        <w:tc>
          <w:tcPr>
            <w:tcW w:w="1920" w:type="dxa"/>
            <w:gridSpan w:val="2"/>
            <w:tcBorders>
              <w:top w:val="single" w:sz="4" w:space="0" w:color="auto"/>
              <w:left w:val="single" w:sz="4" w:space="0" w:color="auto"/>
              <w:bottom w:val="single" w:sz="4" w:space="0" w:color="auto"/>
              <w:right w:val="single" w:sz="4" w:space="0" w:color="auto"/>
            </w:tcBorders>
          </w:tcPr>
          <w:p w14:paraId="09AA47C2" w14:textId="77777777" w:rsidR="00BC0C1B" w:rsidRPr="00BC0C1B" w:rsidRDefault="00BC0C1B" w:rsidP="00BC0C1B">
            <w:pPr>
              <w:spacing w:after="120" w:line="240" w:lineRule="auto"/>
              <w:rPr>
                <w:rFonts w:ascii="Cambria" w:eastAsia="Times New Roman" w:hAnsi="Cambria" w:cs="Times New Roman"/>
                <w:b/>
                <w:bCs/>
                <w:szCs w:val="20"/>
                <w:lang w:eastAsia="en-AU"/>
              </w:rPr>
            </w:pPr>
            <w:r w:rsidRPr="00BC0C1B">
              <w:rPr>
                <w:rFonts w:ascii="Cambria" w:eastAsia="Times New Roman" w:hAnsi="Cambria" w:cs="Times New Roman"/>
                <w:b/>
                <w:bCs/>
                <w:szCs w:val="20"/>
                <w:lang w:eastAsia="en-AU"/>
              </w:rPr>
              <w:t>X.509 and X.509v3</w:t>
            </w:r>
          </w:p>
        </w:tc>
        <w:tc>
          <w:tcPr>
            <w:tcW w:w="7800" w:type="dxa"/>
            <w:tcBorders>
              <w:top w:val="single" w:sz="4" w:space="0" w:color="auto"/>
              <w:left w:val="single" w:sz="4" w:space="0" w:color="auto"/>
              <w:bottom w:val="single" w:sz="4" w:space="0" w:color="auto"/>
              <w:right w:val="single" w:sz="4" w:space="0" w:color="auto"/>
            </w:tcBorders>
          </w:tcPr>
          <w:p w14:paraId="648F9E36" w14:textId="77777777" w:rsidR="00BC0C1B" w:rsidRPr="00BC0C1B" w:rsidRDefault="00BC0C1B" w:rsidP="00BC0C1B">
            <w:pPr>
              <w:spacing w:after="120" w:line="240" w:lineRule="auto"/>
              <w:rPr>
                <w:rFonts w:ascii="Cambria" w:eastAsia="Times New Roman" w:hAnsi="Cambria" w:cs="Times New Roman"/>
                <w:szCs w:val="20"/>
                <w:lang w:eastAsia="en-AU"/>
              </w:rPr>
            </w:pPr>
            <w:r w:rsidRPr="00BC0C1B">
              <w:rPr>
                <w:rFonts w:ascii="Cambria" w:eastAsia="Times New Roman" w:hAnsi="Cambria" w:cs="Times New Roman"/>
                <w:szCs w:val="20"/>
                <w:lang w:eastAsia="en-AU"/>
              </w:rPr>
              <w:t>The international standard for the framework for Public Key Certificates and attribute Certificates.  It is part of wider group protocols from the International Telecommunication Union-T X500 Directory Services Standards.</w:t>
            </w:r>
          </w:p>
        </w:tc>
      </w:tr>
    </w:tbl>
    <w:p w14:paraId="714CB719"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p>
    <w:p w14:paraId="27192468" w14:textId="77777777" w:rsidR="00BC0C1B" w:rsidRPr="00BC0C1B" w:rsidRDefault="00BC0C1B" w:rsidP="009D55E2">
      <w:pPr>
        <w:pStyle w:val="Appendix2"/>
      </w:pPr>
      <w:bookmarkStart w:id="2947" w:name="_Toc325181285"/>
      <w:bookmarkStart w:id="2948" w:name="_Toc325181563"/>
      <w:bookmarkStart w:id="2949" w:name="_Toc325183812"/>
      <w:bookmarkStart w:id="2950" w:name="_Toc297149841"/>
      <w:bookmarkStart w:id="2951" w:name="_Toc446408899"/>
      <w:r w:rsidRPr="00BC0C1B">
        <w:t>Acronyms</w:t>
      </w:r>
      <w:bookmarkEnd w:id="2947"/>
      <w:bookmarkEnd w:id="2948"/>
      <w:bookmarkEnd w:id="2949"/>
      <w:bookmarkEnd w:id="2950"/>
      <w:bookmarkEnd w:id="2951"/>
      <w:r w:rsidRPr="00BC0C1B">
        <w:t xml:space="preserve"> </w:t>
      </w:r>
    </w:p>
    <w:tbl>
      <w:tblPr>
        <w:tblW w:w="0" w:type="auto"/>
        <w:tblLook w:val="01E0" w:firstRow="1" w:lastRow="1" w:firstColumn="1" w:lastColumn="1" w:noHBand="0" w:noVBand="0"/>
      </w:tblPr>
      <w:tblGrid>
        <w:gridCol w:w="1335"/>
        <w:gridCol w:w="8304"/>
      </w:tblGrid>
      <w:tr w:rsidR="00BC0C1B" w:rsidRPr="00BC0C1B" w14:paraId="709A55B5" w14:textId="77777777" w:rsidTr="00844C1E">
        <w:tc>
          <w:tcPr>
            <w:tcW w:w="1335" w:type="dxa"/>
            <w:vAlign w:val="center"/>
          </w:tcPr>
          <w:p w14:paraId="0A967A08"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lastRenderedPageBreak/>
              <w:t>AD</w:t>
            </w:r>
          </w:p>
        </w:tc>
        <w:tc>
          <w:tcPr>
            <w:tcW w:w="8304" w:type="dxa"/>
            <w:vAlign w:val="center"/>
          </w:tcPr>
          <w:p w14:paraId="49D44CFD"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Active Directory</w:t>
            </w:r>
          </w:p>
        </w:tc>
      </w:tr>
      <w:tr w:rsidR="00BC0C1B" w:rsidRPr="00BC0C1B" w14:paraId="554D1F41" w14:textId="77777777" w:rsidTr="00844C1E">
        <w:tc>
          <w:tcPr>
            <w:tcW w:w="1335" w:type="dxa"/>
            <w:vAlign w:val="center"/>
          </w:tcPr>
          <w:p w14:paraId="6BD6EBC0"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BOC</w:t>
            </w:r>
          </w:p>
        </w:tc>
        <w:tc>
          <w:tcPr>
            <w:tcW w:w="8304" w:type="dxa"/>
            <w:vAlign w:val="center"/>
          </w:tcPr>
          <w:p w14:paraId="2F1F0D47"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Backup Operations Centre</w:t>
            </w:r>
          </w:p>
        </w:tc>
      </w:tr>
      <w:tr w:rsidR="00BC0C1B" w:rsidRPr="00BC0C1B" w14:paraId="6DE21D80" w14:textId="77777777" w:rsidTr="00844C1E">
        <w:tc>
          <w:tcPr>
            <w:tcW w:w="1335" w:type="dxa"/>
            <w:vAlign w:val="center"/>
          </w:tcPr>
          <w:p w14:paraId="0AB4DEE0"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CA</w:t>
            </w:r>
          </w:p>
        </w:tc>
        <w:tc>
          <w:tcPr>
            <w:tcW w:w="8304" w:type="dxa"/>
            <w:vAlign w:val="center"/>
          </w:tcPr>
          <w:p w14:paraId="57D6FE2E"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Certification Authority</w:t>
            </w:r>
          </w:p>
        </w:tc>
      </w:tr>
      <w:tr w:rsidR="00BC0C1B" w:rsidRPr="00BC0C1B" w14:paraId="35A3ADBF" w14:textId="77777777" w:rsidTr="00844C1E">
        <w:tc>
          <w:tcPr>
            <w:tcW w:w="1335" w:type="dxa"/>
            <w:vAlign w:val="center"/>
          </w:tcPr>
          <w:p w14:paraId="16929BD5"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CAL</w:t>
            </w:r>
          </w:p>
        </w:tc>
        <w:tc>
          <w:tcPr>
            <w:tcW w:w="8304" w:type="dxa"/>
            <w:vAlign w:val="center"/>
          </w:tcPr>
          <w:p w14:paraId="1170F640"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Certificate Assurance Level</w:t>
            </w:r>
          </w:p>
        </w:tc>
      </w:tr>
      <w:tr w:rsidR="00BC0C1B" w:rsidRPr="00BC0C1B" w14:paraId="6477D4D1" w14:textId="77777777" w:rsidTr="00844C1E">
        <w:tc>
          <w:tcPr>
            <w:tcW w:w="1335" w:type="dxa"/>
            <w:vAlign w:val="center"/>
          </w:tcPr>
          <w:p w14:paraId="634D5093"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CAO</w:t>
            </w:r>
          </w:p>
        </w:tc>
        <w:tc>
          <w:tcPr>
            <w:tcW w:w="8304" w:type="dxa"/>
            <w:vAlign w:val="center"/>
          </w:tcPr>
          <w:p w14:paraId="28190F97"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CA Operator</w:t>
            </w:r>
          </w:p>
        </w:tc>
      </w:tr>
      <w:tr w:rsidR="00BC0C1B" w:rsidRPr="00BC0C1B" w14:paraId="78F5ECC1" w14:textId="77777777" w:rsidTr="00844C1E">
        <w:tc>
          <w:tcPr>
            <w:tcW w:w="1335" w:type="dxa"/>
            <w:vAlign w:val="center"/>
          </w:tcPr>
          <w:p w14:paraId="642C4245"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CCA</w:t>
            </w:r>
          </w:p>
        </w:tc>
        <w:tc>
          <w:tcPr>
            <w:tcW w:w="8304" w:type="dxa"/>
            <w:vAlign w:val="center"/>
          </w:tcPr>
          <w:p w14:paraId="10F743EF"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Cross-Certification Arrangement</w:t>
            </w:r>
          </w:p>
        </w:tc>
      </w:tr>
      <w:tr w:rsidR="00BC0C1B" w:rsidRPr="00BC0C1B" w14:paraId="233D8B39" w14:textId="77777777" w:rsidTr="00844C1E">
        <w:tc>
          <w:tcPr>
            <w:tcW w:w="1335" w:type="dxa"/>
            <w:vAlign w:val="center"/>
          </w:tcPr>
          <w:p w14:paraId="0D88AC84"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CMS</w:t>
            </w:r>
          </w:p>
        </w:tc>
        <w:tc>
          <w:tcPr>
            <w:tcW w:w="8304" w:type="dxa"/>
            <w:vAlign w:val="center"/>
          </w:tcPr>
          <w:p w14:paraId="4F4EF5EE"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Card Management System</w:t>
            </w:r>
          </w:p>
        </w:tc>
      </w:tr>
      <w:tr w:rsidR="00BC0C1B" w:rsidRPr="00BC0C1B" w14:paraId="1588BE20" w14:textId="77777777" w:rsidTr="00844C1E">
        <w:tc>
          <w:tcPr>
            <w:tcW w:w="1335" w:type="dxa"/>
            <w:vAlign w:val="center"/>
          </w:tcPr>
          <w:p w14:paraId="0B12C26E"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CP</w:t>
            </w:r>
          </w:p>
        </w:tc>
        <w:tc>
          <w:tcPr>
            <w:tcW w:w="8304" w:type="dxa"/>
            <w:vAlign w:val="center"/>
          </w:tcPr>
          <w:p w14:paraId="69B9BCB1"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Certificate Policy</w:t>
            </w:r>
          </w:p>
        </w:tc>
      </w:tr>
      <w:tr w:rsidR="00BC0C1B" w:rsidRPr="00BC0C1B" w14:paraId="318BE8F8" w14:textId="77777777" w:rsidTr="00844C1E">
        <w:tc>
          <w:tcPr>
            <w:tcW w:w="1335" w:type="dxa"/>
            <w:vAlign w:val="center"/>
          </w:tcPr>
          <w:p w14:paraId="39F293B6"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CPS</w:t>
            </w:r>
          </w:p>
        </w:tc>
        <w:tc>
          <w:tcPr>
            <w:tcW w:w="8304" w:type="dxa"/>
            <w:vAlign w:val="center"/>
          </w:tcPr>
          <w:p w14:paraId="2A198EE6"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Certification Practice Statement</w:t>
            </w:r>
          </w:p>
        </w:tc>
      </w:tr>
      <w:tr w:rsidR="00BC0C1B" w:rsidRPr="00BC0C1B" w14:paraId="54313CD4" w14:textId="77777777" w:rsidTr="00844C1E">
        <w:tc>
          <w:tcPr>
            <w:tcW w:w="1335" w:type="dxa"/>
            <w:vAlign w:val="center"/>
          </w:tcPr>
          <w:p w14:paraId="5F753CA5"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CRL</w:t>
            </w:r>
          </w:p>
        </w:tc>
        <w:tc>
          <w:tcPr>
            <w:tcW w:w="8304" w:type="dxa"/>
            <w:vAlign w:val="center"/>
          </w:tcPr>
          <w:p w14:paraId="2FA47BE1"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Certificate Revocation List</w:t>
            </w:r>
          </w:p>
        </w:tc>
      </w:tr>
      <w:tr w:rsidR="00BC0C1B" w:rsidRPr="00BC0C1B" w14:paraId="7AAB746D" w14:textId="77777777" w:rsidTr="00844C1E">
        <w:tc>
          <w:tcPr>
            <w:tcW w:w="1335" w:type="dxa"/>
            <w:vAlign w:val="center"/>
          </w:tcPr>
          <w:p w14:paraId="7FF785E6"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CSA</w:t>
            </w:r>
          </w:p>
        </w:tc>
        <w:tc>
          <w:tcPr>
            <w:tcW w:w="8304" w:type="dxa"/>
            <w:vAlign w:val="center"/>
          </w:tcPr>
          <w:p w14:paraId="55D8D68B"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Certificate Status Authority – equivalent to Validation Authority (VA), found in ACP185</w:t>
            </w:r>
          </w:p>
        </w:tc>
      </w:tr>
      <w:tr w:rsidR="00BC0C1B" w:rsidRPr="00BC0C1B" w14:paraId="5F431EEB" w14:textId="77777777" w:rsidTr="00844C1E">
        <w:tc>
          <w:tcPr>
            <w:tcW w:w="1335" w:type="dxa"/>
            <w:vAlign w:val="center"/>
          </w:tcPr>
          <w:p w14:paraId="1E9E62F3"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DN</w:t>
            </w:r>
          </w:p>
        </w:tc>
        <w:tc>
          <w:tcPr>
            <w:tcW w:w="8304" w:type="dxa"/>
            <w:vAlign w:val="center"/>
          </w:tcPr>
          <w:p w14:paraId="3D46C6BD"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Distinguished Name</w:t>
            </w:r>
          </w:p>
        </w:tc>
      </w:tr>
      <w:tr w:rsidR="00BC0C1B" w:rsidRPr="00BC0C1B" w14:paraId="39473C10" w14:textId="77777777" w:rsidTr="00844C1E">
        <w:tc>
          <w:tcPr>
            <w:tcW w:w="1335" w:type="dxa"/>
            <w:vAlign w:val="center"/>
          </w:tcPr>
          <w:p w14:paraId="2D060A8B"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DRBCP</w:t>
            </w:r>
          </w:p>
        </w:tc>
        <w:tc>
          <w:tcPr>
            <w:tcW w:w="8304" w:type="dxa"/>
            <w:vAlign w:val="center"/>
          </w:tcPr>
          <w:p w14:paraId="5BCF42EC"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Disaster Recovery and Business Continuity Plan</w:t>
            </w:r>
          </w:p>
        </w:tc>
      </w:tr>
      <w:tr w:rsidR="00BC0C1B" w:rsidRPr="00BC0C1B" w14:paraId="2130E7F0" w14:textId="77777777" w:rsidTr="00844C1E">
        <w:tc>
          <w:tcPr>
            <w:tcW w:w="1335" w:type="dxa"/>
            <w:vAlign w:val="center"/>
          </w:tcPr>
          <w:p w14:paraId="7CD813F7"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RCA</w:t>
            </w:r>
          </w:p>
        </w:tc>
        <w:tc>
          <w:tcPr>
            <w:tcW w:w="8304" w:type="dxa"/>
            <w:vAlign w:val="center"/>
          </w:tcPr>
          <w:p w14:paraId="0882E8FD"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Root Certificate Authority</w:t>
            </w:r>
          </w:p>
        </w:tc>
      </w:tr>
      <w:tr w:rsidR="00BC0C1B" w:rsidRPr="00BC0C1B" w14:paraId="5412B580" w14:textId="77777777" w:rsidTr="00844C1E">
        <w:tc>
          <w:tcPr>
            <w:tcW w:w="1335" w:type="dxa"/>
            <w:vAlign w:val="center"/>
          </w:tcPr>
          <w:p w14:paraId="6C3E943D"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RCAO</w:t>
            </w:r>
          </w:p>
        </w:tc>
        <w:tc>
          <w:tcPr>
            <w:tcW w:w="8304" w:type="dxa"/>
            <w:vAlign w:val="center"/>
          </w:tcPr>
          <w:p w14:paraId="37C9CEE3"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Root Certificate Authority Operator</w:t>
            </w:r>
          </w:p>
        </w:tc>
      </w:tr>
      <w:tr w:rsidR="00BC0C1B" w:rsidRPr="00BC0C1B" w14:paraId="1076B472" w14:textId="77777777" w:rsidTr="00844C1E">
        <w:tc>
          <w:tcPr>
            <w:tcW w:w="1335" w:type="dxa"/>
            <w:vAlign w:val="center"/>
          </w:tcPr>
          <w:p w14:paraId="6CC9E3F0"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EAL</w:t>
            </w:r>
          </w:p>
        </w:tc>
        <w:tc>
          <w:tcPr>
            <w:tcW w:w="8304" w:type="dxa"/>
            <w:vAlign w:val="center"/>
          </w:tcPr>
          <w:p w14:paraId="183A525F"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Evaluated Assurance Level</w:t>
            </w:r>
          </w:p>
        </w:tc>
      </w:tr>
      <w:tr w:rsidR="00BC0C1B" w:rsidRPr="00BC0C1B" w14:paraId="1D44568A" w14:textId="77777777" w:rsidTr="00844C1E">
        <w:tc>
          <w:tcPr>
            <w:tcW w:w="1335" w:type="dxa"/>
            <w:vAlign w:val="center"/>
          </w:tcPr>
          <w:p w14:paraId="34F53A27"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EOI</w:t>
            </w:r>
          </w:p>
        </w:tc>
        <w:tc>
          <w:tcPr>
            <w:tcW w:w="8304" w:type="dxa"/>
            <w:vAlign w:val="center"/>
          </w:tcPr>
          <w:p w14:paraId="3EC4C19C"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Evidence of Identity</w:t>
            </w:r>
          </w:p>
        </w:tc>
      </w:tr>
      <w:tr w:rsidR="00BC0C1B" w:rsidRPr="00BC0C1B" w14:paraId="66FA3685" w14:textId="77777777" w:rsidTr="00844C1E">
        <w:tc>
          <w:tcPr>
            <w:tcW w:w="1335" w:type="dxa"/>
            <w:vAlign w:val="center"/>
          </w:tcPr>
          <w:p w14:paraId="61B8AFF1"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EPL</w:t>
            </w:r>
          </w:p>
        </w:tc>
        <w:tc>
          <w:tcPr>
            <w:tcW w:w="8304" w:type="dxa"/>
            <w:vAlign w:val="center"/>
          </w:tcPr>
          <w:p w14:paraId="05429928"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Evaluated Products List</w:t>
            </w:r>
          </w:p>
        </w:tc>
      </w:tr>
      <w:tr w:rsidR="00BC0C1B" w:rsidRPr="00BC0C1B" w14:paraId="299B4208" w14:textId="77777777" w:rsidTr="00844C1E">
        <w:tc>
          <w:tcPr>
            <w:tcW w:w="1335" w:type="dxa"/>
            <w:vAlign w:val="center"/>
          </w:tcPr>
          <w:p w14:paraId="280A85DA"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HSM</w:t>
            </w:r>
          </w:p>
        </w:tc>
        <w:tc>
          <w:tcPr>
            <w:tcW w:w="8304" w:type="dxa"/>
            <w:vAlign w:val="center"/>
          </w:tcPr>
          <w:p w14:paraId="36BDC780"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Hardware Security Module</w:t>
            </w:r>
          </w:p>
        </w:tc>
      </w:tr>
      <w:tr w:rsidR="00BC0C1B" w:rsidRPr="00BC0C1B" w14:paraId="4A2A7576" w14:textId="77777777" w:rsidTr="00844C1E">
        <w:tc>
          <w:tcPr>
            <w:tcW w:w="1335" w:type="dxa"/>
            <w:vAlign w:val="center"/>
          </w:tcPr>
          <w:p w14:paraId="44410027"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ICTSP</w:t>
            </w:r>
          </w:p>
        </w:tc>
        <w:tc>
          <w:tcPr>
            <w:tcW w:w="8304" w:type="dxa"/>
            <w:vAlign w:val="center"/>
          </w:tcPr>
          <w:p w14:paraId="0CAFAA71"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Information Communication Technology Security Plan</w:t>
            </w:r>
          </w:p>
        </w:tc>
      </w:tr>
      <w:tr w:rsidR="00BC0C1B" w:rsidRPr="00BC0C1B" w14:paraId="002E7811" w14:textId="77777777" w:rsidTr="00844C1E">
        <w:tc>
          <w:tcPr>
            <w:tcW w:w="1335" w:type="dxa"/>
            <w:vAlign w:val="center"/>
          </w:tcPr>
          <w:p w14:paraId="59E9037C"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IEC</w:t>
            </w:r>
          </w:p>
        </w:tc>
        <w:tc>
          <w:tcPr>
            <w:tcW w:w="8304" w:type="dxa"/>
            <w:vAlign w:val="center"/>
          </w:tcPr>
          <w:p w14:paraId="5B37A129"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International Electrotechnical Commission</w:t>
            </w:r>
          </w:p>
        </w:tc>
      </w:tr>
      <w:tr w:rsidR="00BC0C1B" w:rsidRPr="00BC0C1B" w14:paraId="52193AB4" w14:textId="77777777" w:rsidTr="00844C1E">
        <w:tc>
          <w:tcPr>
            <w:tcW w:w="1335" w:type="dxa"/>
            <w:vAlign w:val="center"/>
          </w:tcPr>
          <w:p w14:paraId="11C0D34F"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IETF</w:t>
            </w:r>
          </w:p>
        </w:tc>
        <w:tc>
          <w:tcPr>
            <w:tcW w:w="8304" w:type="dxa"/>
            <w:vAlign w:val="center"/>
          </w:tcPr>
          <w:p w14:paraId="2D773AD8"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 xml:space="preserve">Internet Engineering Task Force </w:t>
            </w:r>
          </w:p>
        </w:tc>
      </w:tr>
      <w:tr w:rsidR="00BC0C1B" w:rsidRPr="00BC0C1B" w14:paraId="7293C363" w14:textId="77777777" w:rsidTr="00844C1E">
        <w:tc>
          <w:tcPr>
            <w:tcW w:w="1335" w:type="dxa"/>
            <w:vAlign w:val="center"/>
          </w:tcPr>
          <w:p w14:paraId="2CEDED53"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IP</w:t>
            </w:r>
          </w:p>
        </w:tc>
        <w:tc>
          <w:tcPr>
            <w:tcW w:w="8304" w:type="dxa"/>
            <w:vAlign w:val="center"/>
          </w:tcPr>
          <w:p w14:paraId="3EB64C23"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Intellectual Property</w:t>
            </w:r>
          </w:p>
        </w:tc>
      </w:tr>
      <w:tr w:rsidR="00BC0C1B" w:rsidRPr="00BC0C1B" w14:paraId="7E2EBA85" w14:textId="77777777" w:rsidTr="00844C1E">
        <w:tc>
          <w:tcPr>
            <w:tcW w:w="1335" w:type="dxa"/>
            <w:vAlign w:val="center"/>
          </w:tcPr>
          <w:p w14:paraId="29BBA3A7"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IPR</w:t>
            </w:r>
          </w:p>
        </w:tc>
        <w:tc>
          <w:tcPr>
            <w:tcW w:w="8304" w:type="dxa"/>
            <w:vAlign w:val="center"/>
          </w:tcPr>
          <w:p w14:paraId="1E820CB8"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Intellectual Property Rights</w:t>
            </w:r>
          </w:p>
        </w:tc>
      </w:tr>
      <w:tr w:rsidR="00BC0C1B" w:rsidRPr="00BC0C1B" w14:paraId="06C88892" w14:textId="77777777" w:rsidTr="00844C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35" w:type="dxa"/>
            <w:tcBorders>
              <w:top w:val="nil"/>
              <w:left w:val="nil"/>
              <w:bottom w:val="nil"/>
              <w:right w:val="nil"/>
            </w:tcBorders>
            <w:vAlign w:val="center"/>
          </w:tcPr>
          <w:p w14:paraId="61B66BB0"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ISM</w:t>
            </w:r>
          </w:p>
        </w:tc>
        <w:tc>
          <w:tcPr>
            <w:tcW w:w="8304" w:type="dxa"/>
            <w:tcBorders>
              <w:top w:val="nil"/>
              <w:left w:val="nil"/>
              <w:bottom w:val="nil"/>
              <w:right w:val="nil"/>
            </w:tcBorders>
            <w:vAlign w:val="center"/>
          </w:tcPr>
          <w:p w14:paraId="2E4E2404" w14:textId="77777777" w:rsidR="00BC0C1B" w:rsidRPr="00BC0C1B" w:rsidRDefault="007E3D07" w:rsidP="00BC0C1B">
            <w:pPr>
              <w:spacing w:before="40" w:after="120" w:line="240" w:lineRule="auto"/>
              <w:rPr>
                <w:rFonts w:ascii="Cambria" w:eastAsia="Times New Roman" w:hAnsi="Cambria" w:cs="Times New Roman"/>
                <w:szCs w:val="24"/>
                <w:lang w:val="en-GB" w:eastAsia="en-AU"/>
              </w:rPr>
            </w:pPr>
            <w:r>
              <w:rPr>
                <w:rFonts w:ascii="Cambria" w:eastAsia="Times New Roman" w:hAnsi="Cambria" w:cs="Times New Roman"/>
                <w:szCs w:val="24"/>
                <w:lang w:val="en-GB" w:eastAsia="en-AU"/>
              </w:rPr>
              <w:t>New Zealand</w:t>
            </w:r>
            <w:r w:rsidRPr="00BC0C1B">
              <w:rPr>
                <w:rFonts w:ascii="Cambria" w:eastAsia="Times New Roman" w:hAnsi="Cambria" w:cs="Times New Roman"/>
                <w:szCs w:val="24"/>
                <w:lang w:val="en-GB" w:eastAsia="en-AU"/>
              </w:rPr>
              <w:t xml:space="preserve"> </w:t>
            </w:r>
            <w:r w:rsidR="00BC0C1B" w:rsidRPr="00BC0C1B">
              <w:rPr>
                <w:rFonts w:ascii="Cambria" w:eastAsia="Times New Roman" w:hAnsi="Cambria" w:cs="Times New Roman"/>
                <w:szCs w:val="24"/>
                <w:lang w:val="en-GB" w:eastAsia="en-AU"/>
              </w:rPr>
              <w:t xml:space="preserve">Government Information Security Manual </w:t>
            </w:r>
          </w:p>
        </w:tc>
      </w:tr>
      <w:tr w:rsidR="00BC0C1B" w:rsidRPr="00BC0C1B" w14:paraId="60ACCB83" w14:textId="77777777" w:rsidTr="00844C1E">
        <w:tc>
          <w:tcPr>
            <w:tcW w:w="1335" w:type="dxa"/>
            <w:vAlign w:val="center"/>
          </w:tcPr>
          <w:p w14:paraId="562BF7B8"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ISO</w:t>
            </w:r>
          </w:p>
        </w:tc>
        <w:tc>
          <w:tcPr>
            <w:tcW w:w="8304" w:type="dxa"/>
            <w:vAlign w:val="center"/>
          </w:tcPr>
          <w:p w14:paraId="6FCB2DE6"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International Standards Organisation</w:t>
            </w:r>
          </w:p>
        </w:tc>
      </w:tr>
      <w:tr w:rsidR="00BC0C1B" w:rsidRPr="00BC0C1B" w14:paraId="6BF35B15" w14:textId="77777777" w:rsidTr="00844C1E">
        <w:tc>
          <w:tcPr>
            <w:tcW w:w="1335" w:type="dxa"/>
            <w:vAlign w:val="center"/>
          </w:tcPr>
          <w:p w14:paraId="60083D46"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ITSEC</w:t>
            </w:r>
          </w:p>
        </w:tc>
        <w:tc>
          <w:tcPr>
            <w:tcW w:w="8304" w:type="dxa"/>
            <w:vAlign w:val="center"/>
          </w:tcPr>
          <w:p w14:paraId="37239AB8"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Information Technology Security Evaluation Criteria</w:t>
            </w:r>
          </w:p>
        </w:tc>
      </w:tr>
      <w:tr w:rsidR="00BC0C1B" w:rsidRPr="00BC0C1B" w14:paraId="33DA831A" w14:textId="77777777" w:rsidTr="00844C1E">
        <w:tc>
          <w:tcPr>
            <w:tcW w:w="1335" w:type="dxa"/>
            <w:vAlign w:val="center"/>
          </w:tcPr>
          <w:p w14:paraId="71FA3773"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KMP</w:t>
            </w:r>
          </w:p>
        </w:tc>
        <w:tc>
          <w:tcPr>
            <w:tcW w:w="8304" w:type="dxa"/>
            <w:vAlign w:val="center"/>
          </w:tcPr>
          <w:p w14:paraId="272E3CAD"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Key Management Plan</w:t>
            </w:r>
          </w:p>
        </w:tc>
      </w:tr>
      <w:tr w:rsidR="00BC0C1B" w:rsidRPr="00BC0C1B" w14:paraId="151A6EDD" w14:textId="77777777" w:rsidTr="00844C1E">
        <w:tc>
          <w:tcPr>
            <w:tcW w:w="1335" w:type="dxa"/>
            <w:vAlign w:val="center"/>
          </w:tcPr>
          <w:p w14:paraId="60E45682"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LOA</w:t>
            </w:r>
          </w:p>
        </w:tc>
        <w:tc>
          <w:tcPr>
            <w:tcW w:w="8304" w:type="dxa"/>
            <w:vAlign w:val="center"/>
          </w:tcPr>
          <w:p w14:paraId="32D79FCE"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Level of Assurance</w:t>
            </w:r>
          </w:p>
        </w:tc>
      </w:tr>
      <w:tr w:rsidR="00BC0C1B" w:rsidRPr="00BC0C1B" w14:paraId="47EE3B4E" w14:textId="77777777" w:rsidTr="00844C1E">
        <w:tc>
          <w:tcPr>
            <w:tcW w:w="1335" w:type="dxa"/>
            <w:vAlign w:val="center"/>
          </w:tcPr>
          <w:p w14:paraId="321BE3A3"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OCSP</w:t>
            </w:r>
          </w:p>
        </w:tc>
        <w:tc>
          <w:tcPr>
            <w:tcW w:w="8304" w:type="dxa"/>
            <w:vAlign w:val="center"/>
          </w:tcPr>
          <w:p w14:paraId="72F8A566"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Online Certificate Status Protocol</w:t>
            </w:r>
          </w:p>
        </w:tc>
      </w:tr>
      <w:tr w:rsidR="00BC0C1B" w:rsidRPr="00BC0C1B" w14:paraId="1430BB9F" w14:textId="77777777" w:rsidTr="00844C1E">
        <w:tc>
          <w:tcPr>
            <w:tcW w:w="1335" w:type="dxa"/>
            <w:vAlign w:val="center"/>
          </w:tcPr>
          <w:p w14:paraId="196605EA"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OID</w:t>
            </w:r>
          </w:p>
        </w:tc>
        <w:tc>
          <w:tcPr>
            <w:tcW w:w="8304" w:type="dxa"/>
            <w:vAlign w:val="center"/>
          </w:tcPr>
          <w:p w14:paraId="79FDAF08"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Object Identifier</w:t>
            </w:r>
          </w:p>
        </w:tc>
      </w:tr>
      <w:tr w:rsidR="00BC0C1B" w:rsidRPr="00BC0C1B" w14:paraId="0F8587A7" w14:textId="77777777" w:rsidTr="00844C1E">
        <w:tc>
          <w:tcPr>
            <w:tcW w:w="1335" w:type="dxa"/>
            <w:vAlign w:val="center"/>
          </w:tcPr>
          <w:p w14:paraId="2C9A8407"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lastRenderedPageBreak/>
              <w:t>PIN</w:t>
            </w:r>
          </w:p>
        </w:tc>
        <w:tc>
          <w:tcPr>
            <w:tcW w:w="8304" w:type="dxa"/>
            <w:vAlign w:val="center"/>
          </w:tcPr>
          <w:p w14:paraId="3EC7BC09"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Personal Identification Number</w:t>
            </w:r>
          </w:p>
        </w:tc>
      </w:tr>
      <w:tr w:rsidR="00BC0C1B" w:rsidRPr="00BC0C1B" w14:paraId="7B264E42" w14:textId="77777777" w:rsidTr="00844C1E">
        <w:tc>
          <w:tcPr>
            <w:tcW w:w="1335" w:type="dxa"/>
            <w:vAlign w:val="center"/>
          </w:tcPr>
          <w:p w14:paraId="10B1D81B"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PIV</w:t>
            </w:r>
          </w:p>
        </w:tc>
        <w:tc>
          <w:tcPr>
            <w:tcW w:w="8304" w:type="dxa"/>
            <w:vAlign w:val="center"/>
          </w:tcPr>
          <w:p w14:paraId="11BC2D66"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Personal Identification Verification</w:t>
            </w:r>
          </w:p>
        </w:tc>
      </w:tr>
      <w:tr w:rsidR="00BC0C1B" w:rsidRPr="00BC0C1B" w14:paraId="4FEFA375" w14:textId="77777777" w:rsidTr="00844C1E">
        <w:tc>
          <w:tcPr>
            <w:tcW w:w="1335" w:type="dxa"/>
            <w:vAlign w:val="center"/>
          </w:tcPr>
          <w:p w14:paraId="079540A0"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PKI</w:t>
            </w:r>
          </w:p>
        </w:tc>
        <w:tc>
          <w:tcPr>
            <w:tcW w:w="8304" w:type="dxa"/>
            <w:vAlign w:val="center"/>
          </w:tcPr>
          <w:p w14:paraId="03DCFD57"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Public Key Infrastructure</w:t>
            </w:r>
          </w:p>
        </w:tc>
      </w:tr>
      <w:tr w:rsidR="00BC0C1B" w:rsidRPr="00BC0C1B" w14:paraId="0B7BEAEB" w14:textId="77777777" w:rsidTr="00844C1E">
        <w:tc>
          <w:tcPr>
            <w:tcW w:w="1335" w:type="dxa"/>
            <w:vAlign w:val="center"/>
          </w:tcPr>
          <w:p w14:paraId="375EA9D4"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PKIX</w:t>
            </w:r>
          </w:p>
        </w:tc>
        <w:tc>
          <w:tcPr>
            <w:tcW w:w="8304" w:type="dxa"/>
            <w:vAlign w:val="center"/>
          </w:tcPr>
          <w:p w14:paraId="45A5FA30"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Public Key Infrastructure (X.509) (IETF Working Group)</w:t>
            </w:r>
          </w:p>
        </w:tc>
      </w:tr>
      <w:tr w:rsidR="00BC0C1B" w:rsidRPr="00BC0C1B" w14:paraId="623E0AE3" w14:textId="77777777" w:rsidTr="00844C1E">
        <w:tc>
          <w:tcPr>
            <w:tcW w:w="1335" w:type="dxa"/>
            <w:vAlign w:val="center"/>
          </w:tcPr>
          <w:p w14:paraId="2BEFE6EE"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PKT</w:t>
            </w:r>
          </w:p>
        </w:tc>
        <w:tc>
          <w:tcPr>
            <w:tcW w:w="8304" w:type="dxa"/>
            <w:vAlign w:val="center"/>
          </w:tcPr>
          <w:p w14:paraId="2D7AFCB9"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Public Key Technology</w:t>
            </w:r>
          </w:p>
        </w:tc>
      </w:tr>
      <w:tr w:rsidR="00BC0C1B" w:rsidRPr="00BC0C1B" w14:paraId="7958F04A" w14:textId="77777777" w:rsidTr="00844C1E">
        <w:tc>
          <w:tcPr>
            <w:tcW w:w="1335" w:type="dxa"/>
            <w:vAlign w:val="center"/>
          </w:tcPr>
          <w:p w14:paraId="0134A3D3"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POC</w:t>
            </w:r>
          </w:p>
        </w:tc>
        <w:tc>
          <w:tcPr>
            <w:tcW w:w="8304" w:type="dxa"/>
            <w:vAlign w:val="center"/>
          </w:tcPr>
          <w:p w14:paraId="5B7D84B5"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Primary Operations Centre</w:t>
            </w:r>
          </w:p>
        </w:tc>
      </w:tr>
      <w:tr w:rsidR="00BC0C1B" w:rsidRPr="00BC0C1B" w14:paraId="01A41004" w14:textId="77777777" w:rsidTr="00844C1E">
        <w:tc>
          <w:tcPr>
            <w:tcW w:w="1335" w:type="dxa"/>
            <w:vAlign w:val="center"/>
          </w:tcPr>
          <w:p w14:paraId="640738B2"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RA</w:t>
            </w:r>
          </w:p>
        </w:tc>
        <w:tc>
          <w:tcPr>
            <w:tcW w:w="8304" w:type="dxa"/>
            <w:vAlign w:val="center"/>
          </w:tcPr>
          <w:p w14:paraId="04170193"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Registration Authority</w:t>
            </w:r>
          </w:p>
        </w:tc>
      </w:tr>
      <w:tr w:rsidR="00BC0C1B" w:rsidRPr="00BC0C1B" w14:paraId="712FA134" w14:textId="77777777" w:rsidTr="00844C1E">
        <w:tc>
          <w:tcPr>
            <w:tcW w:w="1335" w:type="dxa"/>
            <w:vAlign w:val="center"/>
          </w:tcPr>
          <w:p w14:paraId="0E0711FE"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RFC</w:t>
            </w:r>
          </w:p>
        </w:tc>
        <w:tc>
          <w:tcPr>
            <w:tcW w:w="8304" w:type="dxa"/>
            <w:vAlign w:val="center"/>
          </w:tcPr>
          <w:p w14:paraId="4049FB04"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Request For Comment</w:t>
            </w:r>
          </w:p>
        </w:tc>
      </w:tr>
      <w:tr w:rsidR="00BC0C1B" w:rsidRPr="00BC0C1B" w14:paraId="520D68D0" w14:textId="77777777" w:rsidTr="00844C1E">
        <w:tc>
          <w:tcPr>
            <w:tcW w:w="1335" w:type="dxa"/>
            <w:vAlign w:val="center"/>
          </w:tcPr>
          <w:p w14:paraId="4B483AD5"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RO</w:t>
            </w:r>
          </w:p>
        </w:tc>
        <w:tc>
          <w:tcPr>
            <w:tcW w:w="8304" w:type="dxa"/>
            <w:vAlign w:val="center"/>
          </w:tcPr>
          <w:p w14:paraId="2D05C96F"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Registration Officer</w:t>
            </w:r>
          </w:p>
        </w:tc>
      </w:tr>
      <w:tr w:rsidR="00BC0C1B" w:rsidRPr="00BC0C1B" w14:paraId="3B15BF86" w14:textId="77777777" w:rsidTr="00844C1E">
        <w:tc>
          <w:tcPr>
            <w:tcW w:w="1335" w:type="dxa"/>
            <w:vAlign w:val="center"/>
          </w:tcPr>
          <w:p w14:paraId="677AC3F5" w14:textId="77777777" w:rsidR="00BC0C1B" w:rsidRPr="008F732C" w:rsidRDefault="00BC0C1B" w:rsidP="00BC0C1B">
            <w:pPr>
              <w:spacing w:before="40" w:after="120" w:line="240" w:lineRule="auto"/>
              <w:rPr>
                <w:rFonts w:ascii="Cambria" w:eastAsia="Times New Roman" w:hAnsi="Cambria" w:cs="Times New Roman"/>
                <w:b/>
                <w:szCs w:val="24"/>
                <w:lang w:val="en-GB" w:eastAsia="en-AU"/>
              </w:rPr>
            </w:pPr>
            <w:r w:rsidRPr="008F732C">
              <w:rPr>
                <w:rFonts w:ascii="Cambria" w:eastAsia="Times New Roman" w:hAnsi="Cambria" w:cs="Times New Roman"/>
                <w:b/>
                <w:szCs w:val="24"/>
                <w:lang w:val="en-US" w:eastAsia="en-AU"/>
              </w:rPr>
              <w:t>SCVP</w:t>
            </w:r>
          </w:p>
        </w:tc>
        <w:tc>
          <w:tcPr>
            <w:tcW w:w="8304" w:type="dxa"/>
            <w:vAlign w:val="center"/>
          </w:tcPr>
          <w:p w14:paraId="6BBC8A62"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US" w:eastAsia="en-AU"/>
              </w:rPr>
              <w:t>Server-based Certificate Validation Protocol</w:t>
            </w:r>
          </w:p>
        </w:tc>
      </w:tr>
      <w:tr w:rsidR="00BC0C1B" w:rsidRPr="00BC0C1B" w14:paraId="67D73D0A" w14:textId="77777777" w:rsidTr="00844C1E">
        <w:tc>
          <w:tcPr>
            <w:tcW w:w="1335" w:type="dxa"/>
            <w:vAlign w:val="center"/>
          </w:tcPr>
          <w:p w14:paraId="4C613D23"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SO</w:t>
            </w:r>
          </w:p>
        </w:tc>
        <w:tc>
          <w:tcPr>
            <w:tcW w:w="8304" w:type="dxa"/>
            <w:vAlign w:val="center"/>
          </w:tcPr>
          <w:p w14:paraId="4973502A"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Security Officer</w:t>
            </w:r>
          </w:p>
        </w:tc>
      </w:tr>
      <w:tr w:rsidR="00BC0C1B" w:rsidRPr="00BC0C1B" w14:paraId="4C110295" w14:textId="77777777" w:rsidTr="00844C1E">
        <w:tc>
          <w:tcPr>
            <w:tcW w:w="1335" w:type="dxa"/>
            <w:vAlign w:val="center"/>
          </w:tcPr>
          <w:p w14:paraId="474D840C" w14:textId="77777777" w:rsidR="00BC0C1B" w:rsidRPr="00BC0C1B" w:rsidRDefault="00153013" w:rsidP="00BC0C1B">
            <w:pPr>
              <w:spacing w:before="40" w:after="120" w:line="240" w:lineRule="auto"/>
              <w:rPr>
                <w:rFonts w:ascii="Cambria" w:eastAsia="Times New Roman" w:hAnsi="Cambria" w:cs="Times New Roman"/>
                <w:b/>
                <w:szCs w:val="24"/>
                <w:lang w:val="en-GB" w:eastAsia="en-AU"/>
              </w:rPr>
            </w:pPr>
            <w:r>
              <w:rPr>
                <w:rFonts w:ascii="Cambria" w:eastAsia="Times New Roman" w:hAnsi="Cambria" w:cs="Times New Roman"/>
                <w:b/>
                <w:szCs w:val="24"/>
                <w:lang w:val="en-GB" w:eastAsia="en-AU"/>
              </w:rPr>
              <w:t>SRMP</w:t>
            </w:r>
          </w:p>
        </w:tc>
        <w:tc>
          <w:tcPr>
            <w:tcW w:w="8304" w:type="dxa"/>
            <w:vAlign w:val="center"/>
          </w:tcPr>
          <w:p w14:paraId="03CF8AEB" w14:textId="77777777" w:rsidR="00BC0C1B" w:rsidRPr="00BC0C1B" w:rsidRDefault="00153013" w:rsidP="00601814">
            <w:pPr>
              <w:spacing w:before="40" w:after="120" w:line="240" w:lineRule="auto"/>
              <w:rPr>
                <w:rFonts w:ascii="Cambria" w:eastAsia="Times New Roman" w:hAnsi="Cambria" w:cs="Times New Roman"/>
                <w:szCs w:val="24"/>
                <w:lang w:val="en-GB" w:eastAsia="en-AU"/>
              </w:rPr>
            </w:pPr>
            <w:r>
              <w:rPr>
                <w:rFonts w:ascii="Cambria" w:eastAsia="Times New Roman" w:hAnsi="Cambria" w:cs="Times New Roman"/>
                <w:szCs w:val="24"/>
                <w:lang w:val="en-GB" w:eastAsia="en-AU"/>
              </w:rPr>
              <w:t>Security Risk Management Plan</w:t>
            </w:r>
          </w:p>
        </w:tc>
      </w:tr>
      <w:tr w:rsidR="00BC0C1B" w:rsidRPr="00BC0C1B" w14:paraId="23901810" w14:textId="77777777" w:rsidTr="00844C1E">
        <w:tc>
          <w:tcPr>
            <w:tcW w:w="1335" w:type="dxa"/>
            <w:vAlign w:val="center"/>
          </w:tcPr>
          <w:p w14:paraId="439CE439"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SSL</w:t>
            </w:r>
          </w:p>
        </w:tc>
        <w:tc>
          <w:tcPr>
            <w:tcW w:w="8304" w:type="dxa"/>
            <w:vAlign w:val="center"/>
          </w:tcPr>
          <w:p w14:paraId="74EC2D3B"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Secure Sockets Layer</w:t>
            </w:r>
          </w:p>
        </w:tc>
      </w:tr>
      <w:tr w:rsidR="00BC0C1B" w:rsidRPr="00BC0C1B" w14:paraId="1CD62E2B" w14:textId="77777777" w:rsidTr="00844C1E">
        <w:tc>
          <w:tcPr>
            <w:tcW w:w="1335" w:type="dxa"/>
            <w:vAlign w:val="center"/>
          </w:tcPr>
          <w:p w14:paraId="69F7D961" w14:textId="77777777" w:rsidR="00BC0C1B" w:rsidRPr="00BC0C1B" w:rsidRDefault="00F54537" w:rsidP="00BC0C1B">
            <w:pPr>
              <w:spacing w:before="40" w:after="120" w:line="240" w:lineRule="auto"/>
              <w:rPr>
                <w:rFonts w:ascii="Cambria" w:eastAsia="Times New Roman" w:hAnsi="Cambria" w:cs="Times New Roman"/>
                <w:b/>
                <w:szCs w:val="24"/>
                <w:lang w:val="en-GB" w:eastAsia="en-AU"/>
              </w:rPr>
            </w:pPr>
            <w:r>
              <w:rPr>
                <w:rFonts w:ascii="Cambria" w:eastAsia="Times New Roman" w:hAnsi="Cambria" w:cs="Times New Roman"/>
                <w:b/>
                <w:szCs w:val="24"/>
                <w:lang w:val="en-GB" w:eastAsia="en-AU"/>
              </w:rPr>
              <w:t>SSP</w:t>
            </w:r>
          </w:p>
        </w:tc>
        <w:tc>
          <w:tcPr>
            <w:tcW w:w="8304" w:type="dxa"/>
            <w:vAlign w:val="center"/>
          </w:tcPr>
          <w:p w14:paraId="645B4796" w14:textId="77777777" w:rsidR="00BC0C1B" w:rsidRPr="00BC0C1B" w:rsidRDefault="00F54537" w:rsidP="00BC0C1B">
            <w:pPr>
              <w:spacing w:before="40" w:after="120" w:line="240" w:lineRule="auto"/>
              <w:rPr>
                <w:rFonts w:ascii="Cambria" w:eastAsia="Times New Roman" w:hAnsi="Cambria" w:cs="Times New Roman"/>
                <w:szCs w:val="24"/>
                <w:lang w:val="en-GB" w:eastAsia="en-AU"/>
              </w:rPr>
            </w:pPr>
            <w:r>
              <w:rPr>
                <w:rFonts w:ascii="Cambria" w:eastAsia="Times New Roman" w:hAnsi="Cambria" w:cs="Times New Roman"/>
                <w:szCs w:val="24"/>
                <w:lang w:val="en-GB" w:eastAsia="en-AU"/>
              </w:rPr>
              <w:t>System</w:t>
            </w:r>
            <w:r w:rsidRPr="00BC0C1B">
              <w:rPr>
                <w:rFonts w:ascii="Cambria" w:eastAsia="Times New Roman" w:hAnsi="Cambria" w:cs="Times New Roman"/>
                <w:szCs w:val="24"/>
                <w:lang w:val="en-GB" w:eastAsia="en-AU"/>
              </w:rPr>
              <w:t xml:space="preserve"> </w:t>
            </w:r>
            <w:r w:rsidR="00BC0C1B" w:rsidRPr="00BC0C1B">
              <w:rPr>
                <w:rFonts w:ascii="Cambria" w:eastAsia="Times New Roman" w:hAnsi="Cambria" w:cs="Times New Roman"/>
                <w:szCs w:val="24"/>
                <w:lang w:val="en-GB" w:eastAsia="en-AU"/>
              </w:rPr>
              <w:t>Security Plan</w:t>
            </w:r>
          </w:p>
        </w:tc>
      </w:tr>
      <w:tr w:rsidR="00BC0C1B" w:rsidRPr="00BC0C1B" w14:paraId="0AEB4869" w14:textId="77777777" w:rsidTr="00844C1E">
        <w:tc>
          <w:tcPr>
            <w:tcW w:w="1335" w:type="dxa"/>
            <w:vAlign w:val="center"/>
          </w:tcPr>
          <w:p w14:paraId="5FB5F7F1"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SubCA</w:t>
            </w:r>
          </w:p>
        </w:tc>
        <w:tc>
          <w:tcPr>
            <w:tcW w:w="8304" w:type="dxa"/>
            <w:vAlign w:val="center"/>
          </w:tcPr>
          <w:p w14:paraId="62F5CDF6"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Subordinate Certificate Authority</w:t>
            </w:r>
            <w:r w:rsidR="00153013">
              <w:rPr>
                <w:rFonts w:ascii="Cambria" w:eastAsia="Times New Roman" w:hAnsi="Cambria" w:cs="Times New Roman"/>
                <w:szCs w:val="24"/>
                <w:lang w:val="en-GB" w:eastAsia="en-AU"/>
              </w:rPr>
              <w:t xml:space="preserve"> (Policy and Issuing)</w:t>
            </w:r>
          </w:p>
        </w:tc>
      </w:tr>
      <w:tr w:rsidR="00BC0C1B" w:rsidRPr="00BC0C1B" w14:paraId="2B66C621" w14:textId="77777777" w:rsidTr="00844C1E">
        <w:tc>
          <w:tcPr>
            <w:tcW w:w="1335" w:type="dxa"/>
            <w:vAlign w:val="center"/>
          </w:tcPr>
          <w:p w14:paraId="7F45A926"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SubCAO</w:t>
            </w:r>
          </w:p>
        </w:tc>
        <w:tc>
          <w:tcPr>
            <w:tcW w:w="8304" w:type="dxa"/>
            <w:vAlign w:val="center"/>
          </w:tcPr>
          <w:p w14:paraId="2E77222C"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Subordinate Certificate Authority Operator</w:t>
            </w:r>
          </w:p>
        </w:tc>
      </w:tr>
      <w:tr w:rsidR="00BC0C1B" w:rsidRPr="00BC0C1B" w14:paraId="66AD3F4F" w14:textId="77777777" w:rsidTr="00844C1E">
        <w:tc>
          <w:tcPr>
            <w:tcW w:w="1335" w:type="dxa"/>
            <w:vAlign w:val="center"/>
          </w:tcPr>
          <w:p w14:paraId="20CBB928"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TLS</w:t>
            </w:r>
          </w:p>
        </w:tc>
        <w:tc>
          <w:tcPr>
            <w:tcW w:w="8304" w:type="dxa"/>
            <w:vAlign w:val="center"/>
          </w:tcPr>
          <w:p w14:paraId="428AECDA"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Transport Layer Security</w:t>
            </w:r>
          </w:p>
        </w:tc>
      </w:tr>
      <w:tr w:rsidR="00BC0C1B" w:rsidRPr="00BC0C1B" w14:paraId="6CEE541C" w14:textId="77777777" w:rsidTr="00844C1E">
        <w:tc>
          <w:tcPr>
            <w:tcW w:w="1335" w:type="dxa"/>
            <w:vAlign w:val="center"/>
          </w:tcPr>
          <w:p w14:paraId="1F62AAEB"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UPS</w:t>
            </w:r>
          </w:p>
        </w:tc>
        <w:tc>
          <w:tcPr>
            <w:tcW w:w="8304" w:type="dxa"/>
            <w:vAlign w:val="center"/>
          </w:tcPr>
          <w:p w14:paraId="2743BE75"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Uninterruptible Power Supplier</w:t>
            </w:r>
          </w:p>
        </w:tc>
      </w:tr>
      <w:tr w:rsidR="00BC0C1B" w:rsidRPr="00BC0C1B" w14:paraId="5E656E92" w14:textId="77777777" w:rsidTr="00844C1E">
        <w:tc>
          <w:tcPr>
            <w:tcW w:w="1335" w:type="dxa"/>
            <w:vAlign w:val="center"/>
          </w:tcPr>
          <w:p w14:paraId="0E1DAC90"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b/>
                <w:szCs w:val="24"/>
                <w:lang w:val="en-GB" w:eastAsia="en-AU"/>
              </w:rPr>
              <w:t>URI</w:t>
            </w:r>
          </w:p>
        </w:tc>
        <w:tc>
          <w:tcPr>
            <w:tcW w:w="8304" w:type="dxa"/>
            <w:vAlign w:val="center"/>
          </w:tcPr>
          <w:p w14:paraId="2371C37E"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Uniform Resource Identifier</w:t>
            </w:r>
          </w:p>
        </w:tc>
      </w:tr>
      <w:tr w:rsidR="00BC0C1B" w:rsidRPr="00BC0C1B" w14:paraId="09B80F24" w14:textId="77777777" w:rsidTr="00844C1E">
        <w:tc>
          <w:tcPr>
            <w:tcW w:w="1335" w:type="dxa"/>
            <w:vAlign w:val="center"/>
          </w:tcPr>
          <w:p w14:paraId="744FC0E9" w14:textId="77777777" w:rsidR="00BC0C1B" w:rsidRPr="00BC0C1B" w:rsidRDefault="00BC0C1B" w:rsidP="00BC0C1B">
            <w:pPr>
              <w:spacing w:before="40" w:after="120" w:line="240" w:lineRule="auto"/>
              <w:rPr>
                <w:rFonts w:ascii="Cambria" w:eastAsia="Times New Roman" w:hAnsi="Cambria" w:cs="Times New Roman"/>
                <w:b/>
                <w:szCs w:val="24"/>
                <w:lang w:val="en-GB" w:eastAsia="en-AU"/>
              </w:rPr>
            </w:pPr>
            <w:r w:rsidRPr="00BC0C1B">
              <w:rPr>
                <w:rFonts w:ascii="Cambria" w:eastAsia="Times New Roman" w:hAnsi="Cambria" w:cs="Times New Roman"/>
                <w:b/>
                <w:szCs w:val="24"/>
                <w:lang w:val="en-GB" w:eastAsia="en-AU"/>
              </w:rPr>
              <w:t>VA</w:t>
            </w:r>
          </w:p>
        </w:tc>
        <w:tc>
          <w:tcPr>
            <w:tcW w:w="8304" w:type="dxa"/>
            <w:vAlign w:val="center"/>
          </w:tcPr>
          <w:p w14:paraId="32A89DBC" w14:textId="77777777" w:rsidR="00BC0C1B" w:rsidRPr="00BC0C1B" w:rsidRDefault="00BC0C1B" w:rsidP="00BC0C1B">
            <w:pPr>
              <w:spacing w:before="40" w:after="120" w:line="240" w:lineRule="auto"/>
              <w:rPr>
                <w:rFonts w:ascii="Cambria" w:eastAsia="Times New Roman" w:hAnsi="Cambria" w:cs="Times New Roman"/>
                <w:szCs w:val="24"/>
                <w:lang w:val="en-GB" w:eastAsia="en-AU"/>
              </w:rPr>
            </w:pPr>
            <w:r w:rsidRPr="00BC0C1B">
              <w:rPr>
                <w:rFonts w:ascii="Cambria" w:eastAsia="Times New Roman" w:hAnsi="Cambria" w:cs="Times New Roman"/>
                <w:szCs w:val="24"/>
                <w:lang w:val="en-GB" w:eastAsia="en-AU"/>
              </w:rPr>
              <w:t>Validation Authority</w:t>
            </w:r>
          </w:p>
        </w:tc>
      </w:tr>
    </w:tbl>
    <w:p w14:paraId="75298362"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p>
    <w:p w14:paraId="54A2465A" w14:textId="77777777" w:rsidR="00BC0C1B" w:rsidRPr="00BC0C1B" w:rsidRDefault="00BC0C1B" w:rsidP="009D55E2">
      <w:pPr>
        <w:pStyle w:val="Appendix2"/>
      </w:pPr>
      <w:bookmarkStart w:id="2952" w:name="_Toc325181286"/>
      <w:bookmarkStart w:id="2953" w:name="_Toc325181564"/>
      <w:bookmarkStart w:id="2954" w:name="_Toc325183813"/>
      <w:bookmarkStart w:id="2955" w:name="_Toc297149842"/>
      <w:bookmarkStart w:id="2956" w:name="_Toc446408900"/>
      <w:r w:rsidRPr="00BC0C1B">
        <w:t>Interpretation</w:t>
      </w:r>
      <w:bookmarkEnd w:id="2952"/>
      <w:bookmarkEnd w:id="2953"/>
      <w:bookmarkEnd w:id="2954"/>
      <w:bookmarkEnd w:id="2955"/>
      <w:bookmarkEnd w:id="2956"/>
    </w:p>
    <w:p w14:paraId="7071DF5B" w14:textId="77777777" w:rsidR="00BC0C1B" w:rsidRPr="00BC0C1B" w:rsidRDefault="00BC0C1B" w:rsidP="00BC0C1B">
      <w:pPr>
        <w:spacing w:after="120" w:line="240" w:lineRule="auto"/>
        <w:jc w:val="both"/>
        <w:rPr>
          <w:rFonts w:ascii="Cambria" w:eastAsia="Times New Roman" w:hAnsi="Cambria" w:cs="Times New Roman"/>
          <w:szCs w:val="24"/>
          <w:lang w:val="en-US" w:eastAsia="en-AU"/>
        </w:rPr>
      </w:pPr>
      <w:r w:rsidRPr="00BC0C1B">
        <w:rPr>
          <w:rFonts w:ascii="Cambria" w:eastAsia="Times New Roman" w:hAnsi="Cambria" w:cs="Times New Roman"/>
          <w:szCs w:val="24"/>
          <w:lang w:val="en-US" w:eastAsia="en-AU"/>
        </w:rPr>
        <w:t xml:space="preserve"> In Approved Documents, unless the contrary intention appears:</w:t>
      </w:r>
    </w:p>
    <w:p w14:paraId="5B929F24"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 reference to the singular includes plural and vice versa;</w:t>
      </w:r>
    </w:p>
    <w:p w14:paraId="22F0164D"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words importing a gender include any other gender;</w:t>
      </w:r>
    </w:p>
    <w:p w14:paraId="6F9442DD"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 reference to a person includes a natural person, partnership, body corporate, association, governmental or local authority or agency, or Device or Application or other entity;</w:t>
      </w:r>
    </w:p>
    <w:p w14:paraId="25D60FA6"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 reference to a document or instrument includes the document or instrument as altered, amended, supplemented or replaced from time to time;</w:t>
      </w:r>
    </w:p>
    <w:p w14:paraId="2023146B"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 reference to a section is a reference to the relevant section of that document;</w:t>
      </w:r>
    </w:p>
    <w:p w14:paraId="7CD320CA"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an amendment or replacement of a document does not imply any consequent amendment or alteration to any other document;</w:t>
      </w:r>
    </w:p>
    <w:p w14:paraId="4A9DD001"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 xml:space="preserve">where a word or phrase is given a particular meaning, other parts of speech and grammatical forms of that word or phrase have corresponding meanings; </w:t>
      </w:r>
    </w:p>
    <w:p w14:paraId="2341A27D"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t>the meaning of general words is not limited by specific examples introduced by ‘including’, ‘for example’ or similar expressions;</w:t>
      </w:r>
    </w:p>
    <w:p w14:paraId="28034D02"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r w:rsidRPr="00BC0C1B">
        <w:rPr>
          <w:rFonts w:ascii="Cambria" w:eastAsia="Times New Roman" w:hAnsi="Cambria" w:cs="Times New Roman"/>
          <w:szCs w:val="20"/>
          <w:lang w:eastAsia="en-AU"/>
        </w:rPr>
        <w:lastRenderedPageBreak/>
        <w:t xml:space="preserve">the headings are for convenience only and are not to be used in the interpretation of an Approved Document; and </w:t>
      </w:r>
    </w:p>
    <w:p w14:paraId="21AE1707" w14:textId="77777777" w:rsidR="00BC0C1B" w:rsidRPr="00BC0C1B" w:rsidRDefault="00BC0C1B" w:rsidP="00F63A95">
      <w:pPr>
        <w:numPr>
          <w:ilvl w:val="0"/>
          <w:numId w:val="62"/>
        </w:numPr>
        <w:spacing w:after="120" w:line="240" w:lineRule="auto"/>
        <w:contextualSpacing/>
        <w:rPr>
          <w:rFonts w:ascii="Cambria" w:eastAsia="Times New Roman" w:hAnsi="Cambria" w:cs="Times New Roman"/>
          <w:szCs w:val="20"/>
          <w:lang w:eastAsia="en-AU"/>
        </w:rPr>
      </w:pPr>
      <w:proofErr w:type="gramStart"/>
      <w:r w:rsidRPr="00BC0C1B">
        <w:rPr>
          <w:rFonts w:ascii="Cambria" w:eastAsia="Times New Roman" w:hAnsi="Cambria" w:cs="Times New Roman"/>
          <w:szCs w:val="20"/>
          <w:lang w:eastAsia="en-AU"/>
        </w:rPr>
        <w:t>any</w:t>
      </w:r>
      <w:proofErr w:type="gramEnd"/>
      <w:r w:rsidRPr="00BC0C1B">
        <w:rPr>
          <w:rFonts w:ascii="Cambria" w:eastAsia="Times New Roman" w:hAnsi="Cambria" w:cs="Times New Roman"/>
          <w:szCs w:val="20"/>
          <w:lang w:eastAsia="en-AU"/>
        </w:rPr>
        <w:t xml:space="preserve"> appendix or attachment to an Approved Document (no matter how named) forms part of that document.</w:t>
      </w:r>
    </w:p>
    <w:p w14:paraId="2EB61E18" w14:textId="77777777" w:rsidR="00BC0C1B" w:rsidRPr="00BC0C1B" w:rsidRDefault="00BC0C1B" w:rsidP="00BC0C1B">
      <w:pPr>
        <w:spacing w:after="120" w:line="240" w:lineRule="auto"/>
        <w:rPr>
          <w:rFonts w:ascii="Cambria" w:eastAsia="Times New Roman" w:hAnsi="Cambria" w:cs="Times New Roman"/>
          <w:szCs w:val="20"/>
          <w:lang w:eastAsia="en-AU"/>
        </w:rPr>
      </w:pPr>
    </w:p>
    <w:p w14:paraId="1BAD3B30" w14:textId="77777777" w:rsidR="0068480B" w:rsidRDefault="0068480B" w:rsidP="009D55E2">
      <w:pPr>
        <w:pStyle w:val="Appendix1"/>
        <w:sectPr w:rsidR="0068480B" w:rsidSect="00BC0C1B">
          <w:headerReference w:type="default" r:id="rId31"/>
          <w:pgSz w:w="11907" w:h="16840" w:code="9"/>
          <w:pgMar w:top="1701" w:right="1134" w:bottom="1134" w:left="1134" w:header="720" w:footer="527" w:gutter="0"/>
          <w:cols w:space="720"/>
          <w:noEndnote/>
        </w:sectPr>
      </w:pPr>
      <w:bookmarkStart w:id="2957" w:name="_Toc166312854"/>
      <w:bookmarkStart w:id="2958" w:name="_Toc237159633"/>
      <w:bookmarkStart w:id="2959" w:name="_Toc246766630"/>
      <w:bookmarkStart w:id="2960" w:name="_Toc325181287"/>
      <w:bookmarkStart w:id="2961" w:name="_Toc325181565"/>
      <w:bookmarkStart w:id="2962" w:name="_Toc325183814"/>
      <w:bookmarkStart w:id="2963" w:name="_Toc297149843"/>
      <w:bookmarkStart w:id="2964" w:name="_Toc446408901"/>
    </w:p>
    <w:p w14:paraId="5FC46A51" w14:textId="77777777" w:rsidR="0068480B" w:rsidRDefault="0068480B" w:rsidP="009D55E2">
      <w:pPr>
        <w:pStyle w:val="Appendix1"/>
      </w:pPr>
      <w:r>
        <w:lastRenderedPageBreak/>
        <w:t>nz GOVERNMENT PKI FRAMEWORK – OBJECT IDENTIFIER (OID) STRUCTURE</w:t>
      </w:r>
    </w:p>
    <w:p w14:paraId="0D2F8304" w14:textId="77777777" w:rsidR="0068480B" w:rsidRPr="00054F04" w:rsidRDefault="0068480B" w:rsidP="000C67C3">
      <w:pPr>
        <w:tabs>
          <w:tab w:val="left" w:pos="0"/>
        </w:tabs>
      </w:pPr>
      <w:r w:rsidRPr="0068480B">
        <w:rPr>
          <w:noProof/>
          <w:lang w:val="en-NZ" w:eastAsia="en-NZ"/>
        </w:rPr>
        <w:drawing>
          <wp:inline distT="0" distB="0" distL="0" distR="0" wp14:anchorId="464F6B10" wp14:editId="6FCB10A3">
            <wp:extent cx="8864600" cy="4421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64600" cy="4421188"/>
                    </a:xfrm>
                    <a:prstGeom prst="rect">
                      <a:avLst/>
                    </a:prstGeom>
                    <a:noFill/>
                    <a:ln>
                      <a:noFill/>
                    </a:ln>
                  </pic:spPr>
                </pic:pic>
              </a:graphicData>
            </a:graphic>
          </wp:inline>
        </w:drawing>
      </w:r>
    </w:p>
    <w:p w14:paraId="72C1DEE8" w14:textId="77777777" w:rsidR="0068480B" w:rsidRDefault="0068480B" w:rsidP="009D55E2">
      <w:pPr>
        <w:pStyle w:val="Appendix1"/>
        <w:sectPr w:rsidR="0068480B" w:rsidSect="0068480B">
          <w:footerReference w:type="default" r:id="rId33"/>
          <w:pgSz w:w="16840" w:h="11907" w:orient="landscape" w:code="9"/>
          <w:pgMar w:top="1440" w:right="1440" w:bottom="1440" w:left="1440" w:header="720" w:footer="527" w:gutter="0"/>
          <w:cols w:space="720"/>
          <w:noEndnote/>
          <w:docGrid w:linePitch="299"/>
        </w:sectPr>
      </w:pPr>
    </w:p>
    <w:p w14:paraId="12915BCD" w14:textId="6ED15C64" w:rsidR="00BC0C1B" w:rsidRPr="00CB1042" w:rsidRDefault="00BC0C1B" w:rsidP="009D55E2">
      <w:pPr>
        <w:pStyle w:val="Appendix1"/>
      </w:pPr>
      <w:r w:rsidRPr="00CB1042">
        <w:lastRenderedPageBreak/>
        <w:t>Approved Certificate Polic</w:t>
      </w:r>
      <w:r w:rsidR="00441C9A" w:rsidRPr="00CB1042">
        <w:t>i</w:t>
      </w:r>
      <w:r w:rsidRPr="00CB1042">
        <w:t>es</w:t>
      </w:r>
      <w:bookmarkEnd w:id="2957"/>
      <w:bookmarkEnd w:id="2958"/>
      <w:bookmarkEnd w:id="2959"/>
      <w:bookmarkEnd w:id="2960"/>
      <w:bookmarkEnd w:id="2961"/>
      <w:bookmarkEnd w:id="2962"/>
      <w:bookmarkEnd w:id="2963"/>
      <w:bookmarkEnd w:id="2964"/>
    </w:p>
    <w:tbl>
      <w:tblPr>
        <w:tblW w:w="10201" w:type="dxa"/>
        <w:tblLayout w:type="fixed"/>
        <w:tblLook w:val="01E0" w:firstRow="1" w:lastRow="1" w:firstColumn="1" w:lastColumn="1" w:noHBand="0" w:noVBand="0"/>
      </w:tblPr>
      <w:tblGrid>
        <w:gridCol w:w="2695"/>
        <w:gridCol w:w="3537"/>
        <w:gridCol w:w="3969"/>
      </w:tblGrid>
      <w:tr w:rsidR="00BC0C1B" w:rsidRPr="004C61CA" w14:paraId="29590B4B" w14:textId="77777777" w:rsidTr="00CB0069">
        <w:tc>
          <w:tcPr>
            <w:tcW w:w="2695" w:type="dxa"/>
            <w:tcBorders>
              <w:top w:val="single" w:sz="4" w:space="0" w:color="auto"/>
              <w:left w:val="single" w:sz="4" w:space="0" w:color="auto"/>
              <w:bottom w:val="single" w:sz="4" w:space="0" w:color="auto"/>
              <w:right w:val="single" w:sz="4" w:space="0" w:color="auto"/>
            </w:tcBorders>
          </w:tcPr>
          <w:p w14:paraId="6D7B8224" w14:textId="77777777" w:rsidR="00BC0C1B" w:rsidRPr="004C61CA" w:rsidRDefault="00BC0C1B" w:rsidP="00BC0C1B">
            <w:pPr>
              <w:spacing w:after="120" w:line="240" w:lineRule="auto"/>
              <w:rPr>
                <w:rFonts w:ascii="Cambria" w:eastAsia="Times New Roman" w:hAnsi="Cambria" w:cs="Times New Roman"/>
                <w:b/>
                <w:szCs w:val="20"/>
                <w:lang w:eastAsia="en-AU"/>
              </w:rPr>
            </w:pPr>
            <w:r w:rsidRPr="004C61CA">
              <w:rPr>
                <w:rFonts w:ascii="Cambria" w:eastAsia="Times New Roman" w:hAnsi="Cambria" w:cs="Times New Roman"/>
                <w:b/>
                <w:szCs w:val="20"/>
                <w:lang w:eastAsia="en-AU"/>
              </w:rPr>
              <w:t>OID reference</w:t>
            </w:r>
          </w:p>
        </w:tc>
        <w:tc>
          <w:tcPr>
            <w:tcW w:w="3537" w:type="dxa"/>
            <w:tcBorders>
              <w:top w:val="single" w:sz="4" w:space="0" w:color="auto"/>
              <w:left w:val="single" w:sz="4" w:space="0" w:color="auto"/>
              <w:bottom w:val="single" w:sz="4" w:space="0" w:color="auto"/>
              <w:right w:val="single" w:sz="4" w:space="0" w:color="auto"/>
            </w:tcBorders>
          </w:tcPr>
          <w:p w14:paraId="363C8189" w14:textId="77777777" w:rsidR="00BC0C1B" w:rsidRPr="004C61CA" w:rsidRDefault="00BC0C1B" w:rsidP="00BC0C1B">
            <w:pPr>
              <w:spacing w:after="120" w:line="240" w:lineRule="auto"/>
              <w:rPr>
                <w:rFonts w:ascii="Cambria" w:eastAsia="Times New Roman" w:hAnsi="Cambria" w:cs="Times New Roman"/>
                <w:b/>
                <w:szCs w:val="20"/>
                <w:lang w:eastAsia="en-AU"/>
              </w:rPr>
            </w:pPr>
            <w:r w:rsidRPr="004C61CA">
              <w:rPr>
                <w:rFonts w:ascii="Cambria" w:eastAsia="Times New Roman" w:hAnsi="Cambria" w:cs="Times New Roman"/>
                <w:b/>
                <w:szCs w:val="20"/>
                <w:lang w:eastAsia="en-AU"/>
              </w:rPr>
              <w:t>CP Title</w:t>
            </w:r>
          </w:p>
        </w:tc>
        <w:tc>
          <w:tcPr>
            <w:tcW w:w="3969" w:type="dxa"/>
            <w:tcBorders>
              <w:top w:val="single" w:sz="4" w:space="0" w:color="auto"/>
              <w:left w:val="single" w:sz="4" w:space="0" w:color="auto"/>
              <w:bottom w:val="single" w:sz="4" w:space="0" w:color="auto"/>
              <w:right w:val="single" w:sz="4" w:space="0" w:color="auto"/>
            </w:tcBorders>
          </w:tcPr>
          <w:p w14:paraId="4A423252" w14:textId="77777777" w:rsidR="00BC0C1B" w:rsidRPr="004C61CA" w:rsidRDefault="00BC0C1B" w:rsidP="00BC0C1B">
            <w:pPr>
              <w:spacing w:after="120" w:line="240" w:lineRule="auto"/>
              <w:rPr>
                <w:rFonts w:ascii="Cambria" w:eastAsia="Times New Roman" w:hAnsi="Cambria" w:cs="Times New Roman"/>
                <w:b/>
                <w:szCs w:val="20"/>
                <w:lang w:eastAsia="en-AU"/>
              </w:rPr>
            </w:pPr>
            <w:r w:rsidRPr="004C61CA">
              <w:rPr>
                <w:rFonts w:ascii="Cambria" w:eastAsia="Times New Roman" w:hAnsi="Cambria" w:cs="Times New Roman"/>
                <w:b/>
                <w:szCs w:val="20"/>
                <w:lang w:eastAsia="en-AU"/>
              </w:rPr>
              <w:t>POC</w:t>
            </w:r>
          </w:p>
          <w:p w14:paraId="68914D8D" w14:textId="77777777" w:rsidR="00BC0C1B" w:rsidRPr="004C61CA" w:rsidRDefault="00BC0C1B" w:rsidP="00BC0C1B">
            <w:pPr>
              <w:spacing w:after="120" w:line="240" w:lineRule="auto"/>
              <w:rPr>
                <w:rFonts w:ascii="Cambria" w:eastAsia="Times New Roman" w:hAnsi="Cambria" w:cs="Times New Roman"/>
                <w:b/>
                <w:szCs w:val="20"/>
                <w:lang w:eastAsia="en-AU"/>
              </w:rPr>
            </w:pPr>
          </w:p>
        </w:tc>
      </w:tr>
      <w:tr w:rsidR="00BC0C1B" w:rsidRPr="004C61CA" w14:paraId="2E8888E2" w14:textId="77777777" w:rsidTr="00CB0069">
        <w:tc>
          <w:tcPr>
            <w:tcW w:w="2695" w:type="dxa"/>
            <w:tcBorders>
              <w:top w:val="single" w:sz="4" w:space="0" w:color="auto"/>
              <w:left w:val="single" w:sz="4" w:space="0" w:color="auto"/>
              <w:bottom w:val="single" w:sz="4" w:space="0" w:color="auto"/>
              <w:right w:val="single" w:sz="4" w:space="0" w:color="auto"/>
            </w:tcBorders>
          </w:tcPr>
          <w:p w14:paraId="5812F364" w14:textId="77777777" w:rsidR="009E043A" w:rsidRPr="00844C1E" w:rsidRDefault="009E043A" w:rsidP="009E043A">
            <w:pPr>
              <w:rPr>
                <w:rFonts w:ascii="Cambria" w:hAnsi="Cambria" w:cs="Arial"/>
              </w:rPr>
            </w:pPr>
            <w:r w:rsidRPr="00844C1E">
              <w:rPr>
                <w:rFonts w:ascii="Cambria" w:hAnsi="Cambria" w:cs="Arial"/>
              </w:rPr>
              <w:t>2.16.554.101.8.1.1.1</w:t>
            </w:r>
            <w:r w:rsidR="00CB0069">
              <w:rPr>
                <w:rFonts w:ascii="Cambria" w:hAnsi="Cambria" w:cs="Arial"/>
              </w:rPr>
              <w:t>.0.1</w:t>
            </w:r>
          </w:p>
          <w:p w14:paraId="6A10378A" w14:textId="77777777" w:rsidR="00BC0C1B" w:rsidRPr="004C61CA" w:rsidRDefault="00BC0C1B" w:rsidP="00C629A8">
            <w:pPr>
              <w:spacing w:after="120" w:line="240" w:lineRule="auto"/>
              <w:rPr>
                <w:rFonts w:ascii="Cambria" w:eastAsia="Times New Roman" w:hAnsi="Cambria" w:cs="Times New Roman"/>
                <w:szCs w:val="20"/>
                <w:lang w:eastAsia="en-AU"/>
              </w:rPr>
            </w:pPr>
          </w:p>
        </w:tc>
        <w:tc>
          <w:tcPr>
            <w:tcW w:w="3537" w:type="dxa"/>
            <w:tcBorders>
              <w:top w:val="single" w:sz="4" w:space="0" w:color="auto"/>
              <w:left w:val="single" w:sz="4" w:space="0" w:color="auto"/>
              <w:bottom w:val="single" w:sz="4" w:space="0" w:color="auto"/>
              <w:right w:val="single" w:sz="4" w:space="0" w:color="auto"/>
            </w:tcBorders>
          </w:tcPr>
          <w:p w14:paraId="0B2F9EC6" w14:textId="77777777" w:rsidR="00BC0C1B" w:rsidRPr="004C61CA" w:rsidRDefault="00BC0C1B" w:rsidP="007E3D07">
            <w:pPr>
              <w:spacing w:after="120" w:line="240" w:lineRule="auto"/>
              <w:rPr>
                <w:rFonts w:ascii="Cambria" w:eastAsia="Times New Roman" w:hAnsi="Cambria" w:cs="Times New Roman"/>
                <w:szCs w:val="24"/>
                <w:lang w:val="en-GB" w:eastAsia="en-AU"/>
              </w:rPr>
            </w:pPr>
            <w:r w:rsidRPr="004C61CA">
              <w:rPr>
                <w:rFonts w:ascii="Cambria" w:eastAsia="Times New Roman" w:hAnsi="Cambria" w:cs="Times New Roman"/>
                <w:szCs w:val="24"/>
                <w:lang w:val="en-US" w:eastAsia="en-AU"/>
              </w:rPr>
              <w:t xml:space="preserve">X.509 Certificate Policy for </w:t>
            </w:r>
            <w:r w:rsidR="007E3D07">
              <w:rPr>
                <w:rFonts w:ascii="Cambria" w:eastAsia="Times New Roman" w:hAnsi="Cambria" w:cs="Times New Roman"/>
                <w:szCs w:val="24"/>
                <w:lang w:val="en-GB" w:eastAsia="en-AU"/>
              </w:rPr>
              <w:t xml:space="preserve">the </w:t>
            </w:r>
            <w:r w:rsidR="007E3D07">
              <w:rPr>
                <w:rFonts w:ascii="Cambria" w:eastAsia="Times New Roman" w:hAnsi="Cambria" w:cs="Times New Roman"/>
                <w:szCs w:val="20"/>
                <w:lang w:eastAsia="en-AU"/>
              </w:rPr>
              <w:t>New Zealand Government</w:t>
            </w:r>
            <w:r w:rsidRPr="004C61CA">
              <w:rPr>
                <w:rFonts w:ascii="Cambria" w:eastAsia="Times New Roman" w:hAnsi="Cambria" w:cs="Times New Roman"/>
                <w:szCs w:val="24"/>
                <w:lang w:val="en-GB" w:eastAsia="en-AU"/>
              </w:rPr>
              <w:t xml:space="preserve"> </w:t>
            </w:r>
            <w:r w:rsidRPr="004C61CA">
              <w:rPr>
                <w:rFonts w:ascii="Cambria" w:eastAsia="Times New Roman" w:hAnsi="Cambria" w:cs="Times New Roman"/>
                <w:b/>
                <w:szCs w:val="24"/>
                <w:lang w:val="en-GB" w:eastAsia="en-AU"/>
              </w:rPr>
              <w:t>Root Certification Authorit</w:t>
            </w:r>
            <w:r w:rsidR="009E043A">
              <w:rPr>
                <w:rFonts w:ascii="Cambria" w:eastAsia="Times New Roman" w:hAnsi="Cambria" w:cs="Times New Roman"/>
                <w:b/>
                <w:szCs w:val="24"/>
                <w:lang w:val="en-GB" w:eastAsia="en-AU"/>
              </w:rPr>
              <w:t>y (ECC)</w:t>
            </w:r>
          </w:p>
        </w:tc>
        <w:tc>
          <w:tcPr>
            <w:tcW w:w="3969" w:type="dxa"/>
            <w:tcBorders>
              <w:top w:val="single" w:sz="4" w:space="0" w:color="auto"/>
              <w:left w:val="single" w:sz="4" w:space="0" w:color="auto"/>
              <w:bottom w:val="single" w:sz="4" w:space="0" w:color="auto"/>
              <w:right w:val="single" w:sz="4" w:space="0" w:color="auto"/>
            </w:tcBorders>
          </w:tcPr>
          <w:p w14:paraId="3CEACC26" w14:textId="77777777" w:rsidR="00BC0C1B" w:rsidRPr="004C61CA" w:rsidRDefault="00153013" w:rsidP="00BC0C1B">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16A6ACD1" w14:textId="77777777" w:rsidR="00BC0C1B" w:rsidRDefault="00707A94">
            <w:pPr>
              <w:spacing w:after="0" w:line="240" w:lineRule="auto"/>
              <w:rPr>
                <w:rFonts w:ascii="Cambria" w:eastAsia="Times New Roman" w:hAnsi="Cambria" w:cs="Times New Roman"/>
                <w:sz w:val="20"/>
                <w:szCs w:val="20"/>
                <w:lang w:val="en-US" w:eastAsia="en-AU"/>
              </w:rPr>
            </w:pPr>
            <w:hyperlink r:id="rId34" w:history="1">
              <w:r w:rsidR="009E043A" w:rsidRPr="007754D9">
                <w:rPr>
                  <w:rStyle w:val="Hyperlink"/>
                  <w:rFonts w:ascii="Cambria" w:eastAsia="Times New Roman" w:hAnsi="Cambria" w:cs="Times New Roman"/>
                  <w:sz w:val="20"/>
                  <w:szCs w:val="20"/>
                  <w:lang w:val="en-US" w:eastAsia="en-AU"/>
                </w:rPr>
                <w:t>authentication.services@cogitogroup.co.nz</w:t>
              </w:r>
            </w:hyperlink>
          </w:p>
          <w:p w14:paraId="13408DB1" w14:textId="77777777" w:rsidR="009E043A" w:rsidRPr="004C61CA" w:rsidRDefault="009E043A">
            <w:pPr>
              <w:spacing w:after="0" w:line="240" w:lineRule="auto"/>
              <w:rPr>
                <w:rFonts w:ascii="Cambria" w:eastAsia="Times New Roman" w:hAnsi="Cambria" w:cs="Times New Roman"/>
                <w:sz w:val="20"/>
                <w:szCs w:val="20"/>
                <w:lang w:val="en-US" w:eastAsia="en-AU"/>
              </w:rPr>
            </w:pPr>
          </w:p>
        </w:tc>
      </w:tr>
      <w:tr w:rsidR="009E043A" w:rsidRPr="004C61CA" w14:paraId="081D450D" w14:textId="77777777" w:rsidTr="00CB0069">
        <w:tc>
          <w:tcPr>
            <w:tcW w:w="2695" w:type="dxa"/>
            <w:tcBorders>
              <w:top w:val="single" w:sz="4" w:space="0" w:color="auto"/>
              <w:left w:val="single" w:sz="4" w:space="0" w:color="auto"/>
              <w:bottom w:val="single" w:sz="4" w:space="0" w:color="auto"/>
              <w:right w:val="single" w:sz="4" w:space="0" w:color="auto"/>
            </w:tcBorders>
          </w:tcPr>
          <w:p w14:paraId="46F807D0" w14:textId="77777777" w:rsidR="009E043A" w:rsidRPr="009E043A" w:rsidRDefault="009E043A" w:rsidP="009E043A">
            <w:pPr>
              <w:spacing w:after="120" w:line="240" w:lineRule="auto"/>
              <w:rPr>
                <w:rFonts w:ascii="Cambria" w:eastAsia="Times New Roman" w:hAnsi="Cambria" w:cs="Times New Roman"/>
                <w:szCs w:val="20"/>
                <w:lang w:eastAsia="en-AU"/>
              </w:rPr>
            </w:pPr>
            <w:r>
              <w:rPr>
                <w:rFonts w:ascii="Cambria" w:eastAsia="Times New Roman" w:hAnsi="Cambria" w:cs="Times New Roman"/>
                <w:szCs w:val="20"/>
                <w:lang w:eastAsia="en-AU"/>
              </w:rPr>
              <w:t>2.16.554.101.8.1.1.2</w:t>
            </w:r>
            <w:r w:rsidR="00CB0069">
              <w:rPr>
                <w:rFonts w:ascii="Cambria" w:eastAsia="Times New Roman" w:hAnsi="Cambria" w:cs="Times New Roman"/>
                <w:szCs w:val="20"/>
                <w:lang w:eastAsia="en-AU"/>
              </w:rPr>
              <w:t>.0.1</w:t>
            </w:r>
          </w:p>
          <w:p w14:paraId="34509BDE" w14:textId="77777777" w:rsidR="009E043A" w:rsidRPr="004C61CA" w:rsidRDefault="009E043A" w:rsidP="009E043A">
            <w:pPr>
              <w:spacing w:after="120" w:line="240" w:lineRule="auto"/>
              <w:rPr>
                <w:rFonts w:ascii="Cambria" w:eastAsia="Times New Roman" w:hAnsi="Cambria" w:cs="Times New Roman"/>
                <w:szCs w:val="20"/>
                <w:lang w:eastAsia="en-AU"/>
              </w:rPr>
            </w:pPr>
          </w:p>
        </w:tc>
        <w:tc>
          <w:tcPr>
            <w:tcW w:w="3537" w:type="dxa"/>
            <w:tcBorders>
              <w:top w:val="single" w:sz="4" w:space="0" w:color="auto"/>
              <w:left w:val="single" w:sz="4" w:space="0" w:color="auto"/>
              <w:bottom w:val="single" w:sz="4" w:space="0" w:color="auto"/>
              <w:right w:val="single" w:sz="4" w:space="0" w:color="auto"/>
            </w:tcBorders>
          </w:tcPr>
          <w:p w14:paraId="13785D4E" w14:textId="77777777" w:rsidR="009E043A" w:rsidRPr="009E043A" w:rsidRDefault="009E043A" w:rsidP="009E043A">
            <w:pPr>
              <w:spacing w:after="120" w:line="240" w:lineRule="auto"/>
              <w:rPr>
                <w:rFonts w:ascii="Cambria" w:eastAsia="Times New Roman" w:hAnsi="Cambria" w:cs="Times New Roman"/>
                <w:szCs w:val="24"/>
                <w:lang w:val="en-US" w:eastAsia="en-AU"/>
              </w:rPr>
            </w:pPr>
            <w:r w:rsidRPr="004C61CA">
              <w:rPr>
                <w:rFonts w:ascii="Cambria" w:eastAsia="Times New Roman" w:hAnsi="Cambria" w:cs="Times New Roman"/>
                <w:szCs w:val="24"/>
                <w:lang w:val="en-US" w:eastAsia="en-AU"/>
              </w:rPr>
              <w:t xml:space="preserve">X.509 Certificate Policy for </w:t>
            </w:r>
            <w:r w:rsidRPr="009E043A">
              <w:rPr>
                <w:rFonts w:ascii="Cambria" w:eastAsia="Times New Roman" w:hAnsi="Cambria" w:cs="Times New Roman"/>
                <w:szCs w:val="24"/>
                <w:lang w:val="en-US" w:eastAsia="en-AU"/>
              </w:rPr>
              <w:t xml:space="preserve">the New Zealand Government </w:t>
            </w:r>
            <w:r w:rsidRPr="00844C1E">
              <w:rPr>
                <w:rFonts w:ascii="Cambria" w:eastAsia="Times New Roman" w:hAnsi="Cambria" w:cs="Times New Roman"/>
                <w:b/>
                <w:szCs w:val="24"/>
                <w:lang w:val="en-US" w:eastAsia="en-AU"/>
              </w:rPr>
              <w:t>Root Certification Authorit</w:t>
            </w:r>
            <w:r>
              <w:rPr>
                <w:rFonts w:ascii="Cambria" w:eastAsia="Times New Roman" w:hAnsi="Cambria" w:cs="Times New Roman"/>
                <w:b/>
                <w:szCs w:val="24"/>
                <w:lang w:val="en-US" w:eastAsia="en-AU"/>
              </w:rPr>
              <w:t>y (RSA</w:t>
            </w:r>
            <w:r w:rsidRPr="00844C1E">
              <w:rPr>
                <w:rFonts w:ascii="Cambria" w:eastAsia="Times New Roman" w:hAnsi="Cambria" w:cs="Times New Roman"/>
                <w:b/>
                <w:szCs w:val="24"/>
                <w:lang w:val="en-US" w:eastAsia="en-AU"/>
              </w:rPr>
              <w:t>)</w:t>
            </w:r>
          </w:p>
        </w:tc>
        <w:tc>
          <w:tcPr>
            <w:tcW w:w="3969" w:type="dxa"/>
            <w:tcBorders>
              <w:top w:val="single" w:sz="4" w:space="0" w:color="auto"/>
              <w:left w:val="single" w:sz="4" w:space="0" w:color="auto"/>
              <w:bottom w:val="single" w:sz="4" w:space="0" w:color="auto"/>
              <w:right w:val="single" w:sz="4" w:space="0" w:color="auto"/>
            </w:tcBorders>
          </w:tcPr>
          <w:p w14:paraId="0BA04205"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1E1174A3" w14:textId="77777777" w:rsidR="009E043A" w:rsidRPr="00525DEA" w:rsidRDefault="00707A94" w:rsidP="009E043A">
            <w:pPr>
              <w:spacing w:after="0" w:line="240" w:lineRule="auto"/>
              <w:rPr>
                <w:rFonts w:ascii="Cambria" w:eastAsia="Times New Roman" w:hAnsi="Cambria" w:cs="Times New Roman"/>
                <w:sz w:val="20"/>
                <w:szCs w:val="20"/>
                <w:lang w:val="en-US" w:eastAsia="en-AU"/>
              </w:rPr>
            </w:pPr>
            <w:hyperlink r:id="rId35" w:history="1">
              <w:r w:rsidR="009E043A" w:rsidRPr="009E043A">
                <w:rPr>
                  <w:rStyle w:val="Hyperlink"/>
                  <w:rFonts w:ascii="Cambria" w:eastAsia="Times New Roman" w:hAnsi="Cambria" w:cs="Times New Roman"/>
                  <w:sz w:val="20"/>
                  <w:szCs w:val="20"/>
                  <w:lang w:val="en-US" w:eastAsia="en-AU"/>
                </w:rPr>
                <w:t>authentication.services@cogitogroup.co.nz</w:t>
              </w:r>
            </w:hyperlink>
          </w:p>
          <w:p w14:paraId="1EB45B3F" w14:textId="77777777" w:rsidR="009E043A" w:rsidRPr="004C61CA" w:rsidRDefault="009E043A" w:rsidP="00844C1E">
            <w:pPr>
              <w:spacing w:after="0" w:line="240" w:lineRule="auto"/>
              <w:jc w:val="center"/>
              <w:rPr>
                <w:rFonts w:ascii="Cambria" w:eastAsia="Times New Roman" w:hAnsi="Cambria" w:cs="Times New Roman"/>
                <w:sz w:val="20"/>
                <w:szCs w:val="20"/>
                <w:lang w:val="en-US" w:eastAsia="en-AU"/>
              </w:rPr>
            </w:pPr>
          </w:p>
        </w:tc>
      </w:tr>
      <w:tr w:rsidR="009E043A" w:rsidRPr="004C61CA" w14:paraId="72DAC0ED" w14:textId="77777777" w:rsidTr="00CB0069">
        <w:tc>
          <w:tcPr>
            <w:tcW w:w="2695" w:type="dxa"/>
            <w:tcBorders>
              <w:top w:val="single" w:sz="4" w:space="0" w:color="auto"/>
              <w:left w:val="single" w:sz="4" w:space="0" w:color="auto"/>
              <w:bottom w:val="single" w:sz="4" w:space="0" w:color="auto"/>
              <w:right w:val="single" w:sz="4" w:space="0" w:color="auto"/>
            </w:tcBorders>
          </w:tcPr>
          <w:p w14:paraId="65EEA9EF" w14:textId="77777777" w:rsidR="009E043A" w:rsidRPr="004C61CA" w:rsidRDefault="009E043A" w:rsidP="009E043A">
            <w:pPr>
              <w:spacing w:after="120" w:line="240" w:lineRule="auto"/>
              <w:rPr>
                <w:rFonts w:ascii="Cambria" w:eastAsia="Times New Roman" w:hAnsi="Cambria" w:cs="Times New Roman"/>
                <w:szCs w:val="20"/>
                <w:lang w:eastAsia="en-AU"/>
              </w:rPr>
            </w:pPr>
            <w:r w:rsidRPr="009E043A">
              <w:rPr>
                <w:rFonts w:ascii="Cambria" w:eastAsia="Times New Roman" w:hAnsi="Cambria" w:cs="Times New Roman"/>
                <w:szCs w:val="20"/>
                <w:lang w:eastAsia="en-AU"/>
              </w:rPr>
              <w:t>2.16.554.101.8.1.1.1.1</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0FFA2818" w14:textId="77777777" w:rsidR="009E043A" w:rsidRPr="00844C1E" w:rsidRDefault="009E043A">
            <w:pPr>
              <w:spacing w:after="120" w:line="240" w:lineRule="auto"/>
              <w:rPr>
                <w:rFonts w:ascii="Cambria" w:eastAsia="Times New Roman" w:hAnsi="Cambria" w:cs="Times New Roman"/>
                <w:b/>
                <w:szCs w:val="24"/>
                <w:lang w:val="en-GB" w:eastAsia="en-AU"/>
              </w:rPr>
            </w:pPr>
            <w:r w:rsidRPr="004C61CA">
              <w:rPr>
                <w:rFonts w:ascii="Cambria" w:eastAsia="Times New Roman" w:hAnsi="Cambria" w:cs="Times New Roman"/>
                <w:szCs w:val="24"/>
                <w:lang w:val="en-US"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4"/>
                <w:lang w:val="en-US" w:eastAsia="en-AU"/>
              </w:rPr>
              <w:t xml:space="preserve"> </w:t>
            </w:r>
            <w:r>
              <w:rPr>
                <w:rFonts w:ascii="Cambria" w:eastAsia="Times New Roman" w:hAnsi="Cambria" w:cs="Times New Roman"/>
                <w:b/>
                <w:szCs w:val="24"/>
                <w:lang w:val="en-US" w:eastAsia="en-AU"/>
              </w:rPr>
              <w:t>GNet Policy (ECC)</w:t>
            </w:r>
          </w:p>
        </w:tc>
        <w:tc>
          <w:tcPr>
            <w:tcW w:w="3969" w:type="dxa"/>
            <w:tcBorders>
              <w:top w:val="single" w:sz="4" w:space="0" w:color="auto"/>
              <w:left w:val="single" w:sz="4" w:space="0" w:color="auto"/>
              <w:bottom w:val="single" w:sz="4" w:space="0" w:color="auto"/>
              <w:right w:val="single" w:sz="4" w:space="0" w:color="auto"/>
            </w:tcBorders>
          </w:tcPr>
          <w:p w14:paraId="0AE0D446"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6E3C33B4" w14:textId="77777777" w:rsidR="009E043A" w:rsidRPr="00525DEA" w:rsidRDefault="00707A94" w:rsidP="009E043A">
            <w:pPr>
              <w:spacing w:after="0" w:line="240" w:lineRule="auto"/>
              <w:rPr>
                <w:rFonts w:ascii="Cambria" w:eastAsia="Times New Roman" w:hAnsi="Cambria" w:cs="Times New Roman"/>
                <w:sz w:val="20"/>
                <w:szCs w:val="20"/>
                <w:lang w:val="en-US" w:eastAsia="en-AU"/>
              </w:rPr>
            </w:pPr>
            <w:hyperlink r:id="rId36" w:history="1">
              <w:r w:rsidR="009E043A" w:rsidRPr="009E043A">
                <w:rPr>
                  <w:rStyle w:val="Hyperlink"/>
                  <w:rFonts w:ascii="Cambria" w:eastAsia="Times New Roman" w:hAnsi="Cambria" w:cs="Times New Roman"/>
                  <w:sz w:val="20"/>
                  <w:szCs w:val="20"/>
                  <w:lang w:val="en-US" w:eastAsia="en-AU"/>
                </w:rPr>
                <w:t>authentication.services@cogitogroup.co.nz</w:t>
              </w:r>
            </w:hyperlink>
          </w:p>
          <w:p w14:paraId="16987C06"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p>
        </w:tc>
      </w:tr>
      <w:tr w:rsidR="009E043A" w:rsidRPr="004C61CA" w14:paraId="08D37C90" w14:textId="77777777" w:rsidTr="00CB0069">
        <w:tc>
          <w:tcPr>
            <w:tcW w:w="2695" w:type="dxa"/>
            <w:tcBorders>
              <w:top w:val="single" w:sz="4" w:space="0" w:color="auto"/>
              <w:left w:val="single" w:sz="4" w:space="0" w:color="auto"/>
              <w:bottom w:val="single" w:sz="4" w:space="0" w:color="auto"/>
              <w:right w:val="single" w:sz="4" w:space="0" w:color="auto"/>
            </w:tcBorders>
          </w:tcPr>
          <w:p w14:paraId="4D2840A1" w14:textId="77777777" w:rsidR="009E043A" w:rsidRPr="004C61CA" w:rsidRDefault="009E043A" w:rsidP="009E043A">
            <w:pPr>
              <w:spacing w:after="120" w:line="240" w:lineRule="auto"/>
              <w:rPr>
                <w:rFonts w:ascii="Cambria" w:eastAsia="Times New Roman" w:hAnsi="Cambria" w:cs="Times New Roman"/>
                <w:szCs w:val="20"/>
                <w:lang w:eastAsia="en-AU"/>
              </w:rPr>
            </w:pPr>
            <w:r>
              <w:rPr>
                <w:rFonts w:ascii="Cambria" w:eastAsia="Times New Roman" w:hAnsi="Cambria" w:cs="Times New Roman"/>
                <w:szCs w:val="20"/>
                <w:lang w:eastAsia="en-AU"/>
              </w:rPr>
              <w:t>2.16.554.101.8.1.1.2</w:t>
            </w:r>
            <w:r w:rsidRPr="009E043A">
              <w:rPr>
                <w:rFonts w:ascii="Cambria" w:eastAsia="Times New Roman" w:hAnsi="Cambria" w:cs="Times New Roman"/>
                <w:szCs w:val="20"/>
                <w:lang w:eastAsia="en-AU"/>
              </w:rPr>
              <w:t>.1</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1C443622" w14:textId="77777777" w:rsidR="009E043A" w:rsidRPr="00525DEA" w:rsidRDefault="009E043A" w:rsidP="009E043A">
            <w:pPr>
              <w:spacing w:after="120" w:line="240" w:lineRule="auto"/>
              <w:rPr>
                <w:rFonts w:ascii="Cambria" w:eastAsia="Times New Roman" w:hAnsi="Cambria" w:cs="Times New Roman"/>
                <w:b/>
                <w:szCs w:val="24"/>
                <w:lang w:val="en-GB" w:eastAsia="en-AU"/>
              </w:rPr>
            </w:pPr>
            <w:r w:rsidRPr="004C61CA">
              <w:rPr>
                <w:rFonts w:ascii="Cambria" w:eastAsia="Times New Roman" w:hAnsi="Cambria" w:cs="Times New Roman"/>
                <w:szCs w:val="24"/>
                <w:lang w:val="en-US"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4"/>
                <w:lang w:val="en-US" w:eastAsia="en-AU"/>
              </w:rPr>
              <w:t xml:space="preserve"> </w:t>
            </w:r>
            <w:r>
              <w:rPr>
                <w:rFonts w:ascii="Cambria" w:eastAsia="Times New Roman" w:hAnsi="Cambria" w:cs="Times New Roman"/>
                <w:b/>
                <w:szCs w:val="24"/>
                <w:lang w:val="en-US" w:eastAsia="en-AU"/>
              </w:rPr>
              <w:t>GNet Policy (RSA)</w:t>
            </w:r>
          </w:p>
        </w:tc>
        <w:tc>
          <w:tcPr>
            <w:tcW w:w="3969" w:type="dxa"/>
            <w:tcBorders>
              <w:top w:val="single" w:sz="4" w:space="0" w:color="auto"/>
              <w:left w:val="single" w:sz="4" w:space="0" w:color="auto"/>
              <w:bottom w:val="single" w:sz="4" w:space="0" w:color="auto"/>
              <w:right w:val="single" w:sz="4" w:space="0" w:color="auto"/>
            </w:tcBorders>
          </w:tcPr>
          <w:p w14:paraId="7FDD816D"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6FBB32F2" w14:textId="77777777" w:rsidR="009E043A" w:rsidRPr="00525DEA" w:rsidRDefault="00707A94" w:rsidP="009E043A">
            <w:pPr>
              <w:spacing w:after="0" w:line="240" w:lineRule="auto"/>
              <w:rPr>
                <w:rFonts w:ascii="Cambria" w:eastAsia="Times New Roman" w:hAnsi="Cambria" w:cs="Times New Roman"/>
                <w:sz w:val="20"/>
                <w:szCs w:val="20"/>
                <w:lang w:val="en-US" w:eastAsia="en-AU"/>
              </w:rPr>
            </w:pPr>
            <w:hyperlink r:id="rId37" w:history="1">
              <w:r w:rsidR="009E043A" w:rsidRPr="009E043A">
                <w:rPr>
                  <w:rStyle w:val="Hyperlink"/>
                  <w:rFonts w:ascii="Cambria" w:eastAsia="Times New Roman" w:hAnsi="Cambria" w:cs="Times New Roman"/>
                  <w:sz w:val="20"/>
                  <w:szCs w:val="20"/>
                  <w:lang w:val="en-US" w:eastAsia="en-AU"/>
                </w:rPr>
                <w:t>authentication.services@cogitogroup.co.nz</w:t>
              </w:r>
            </w:hyperlink>
          </w:p>
          <w:p w14:paraId="7B9E73F5"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p>
        </w:tc>
      </w:tr>
      <w:tr w:rsidR="009E043A" w:rsidRPr="004C61CA" w14:paraId="612C2AEE" w14:textId="77777777" w:rsidTr="00CB0069">
        <w:tc>
          <w:tcPr>
            <w:tcW w:w="2695" w:type="dxa"/>
            <w:tcBorders>
              <w:top w:val="single" w:sz="4" w:space="0" w:color="auto"/>
              <w:left w:val="single" w:sz="4" w:space="0" w:color="auto"/>
              <w:bottom w:val="single" w:sz="4" w:space="0" w:color="auto"/>
              <w:right w:val="single" w:sz="4" w:space="0" w:color="auto"/>
            </w:tcBorders>
          </w:tcPr>
          <w:p w14:paraId="345E4BD9" w14:textId="77777777" w:rsidR="009E043A" w:rsidRPr="004C61CA" w:rsidRDefault="009E043A" w:rsidP="009E043A">
            <w:pPr>
              <w:spacing w:after="120" w:line="240" w:lineRule="auto"/>
              <w:rPr>
                <w:rFonts w:ascii="Cambria" w:eastAsia="Times New Roman" w:hAnsi="Cambria" w:cs="Times New Roman"/>
                <w:szCs w:val="20"/>
                <w:lang w:eastAsia="en-AU"/>
              </w:rPr>
            </w:pPr>
            <w:r>
              <w:rPr>
                <w:rFonts w:ascii="Cambria" w:eastAsia="Times New Roman" w:hAnsi="Cambria" w:cs="Times New Roman"/>
                <w:szCs w:val="20"/>
                <w:lang w:eastAsia="en-AU"/>
              </w:rPr>
              <w:t>2.16.554.101.8.1.1.1.2</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20908BC4" w14:textId="77777777" w:rsidR="009E043A" w:rsidRPr="004C61CA" w:rsidRDefault="009E043A">
            <w:pPr>
              <w:spacing w:after="120" w:line="240" w:lineRule="auto"/>
              <w:rPr>
                <w:rFonts w:ascii="Cambria" w:eastAsia="Times New Roman" w:hAnsi="Cambria" w:cs="Times New Roman"/>
                <w:szCs w:val="24"/>
                <w:lang w:val="en-GB" w:eastAsia="en-AU"/>
              </w:rPr>
            </w:pPr>
            <w:r w:rsidRPr="004C61CA">
              <w:rPr>
                <w:rFonts w:ascii="Cambria" w:eastAsia="Times New Roman" w:hAnsi="Cambria" w:cs="Times New Roman"/>
                <w:szCs w:val="24"/>
                <w:lang w:val="en-GB" w:eastAsia="en-AU"/>
              </w:rPr>
              <w:t xml:space="preserve">X.509 Certificate Policy For </w:t>
            </w:r>
            <w:r>
              <w:rPr>
                <w:rFonts w:ascii="Cambria" w:eastAsia="Times New Roman" w:hAnsi="Cambria" w:cs="Times New Roman"/>
                <w:szCs w:val="20"/>
                <w:lang w:eastAsia="en-AU"/>
              </w:rPr>
              <w:t>New Zealand Government</w:t>
            </w:r>
            <w:r w:rsidRPr="004C61CA">
              <w:rPr>
                <w:rFonts w:ascii="Cambria" w:eastAsia="Times New Roman" w:hAnsi="Cambria" w:cs="Times New Roman"/>
                <w:szCs w:val="24"/>
                <w:lang w:val="en-GB" w:eastAsia="en-AU"/>
              </w:rPr>
              <w:t xml:space="preserve"> </w:t>
            </w:r>
            <w:r>
              <w:rPr>
                <w:rFonts w:ascii="Cambria" w:eastAsia="Times New Roman" w:hAnsi="Cambria" w:cs="Times New Roman"/>
                <w:b/>
                <w:szCs w:val="24"/>
                <w:lang w:val="en-GB" w:eastAsia="en-AU"/>
              </w:rPr>
              <w:t>GNet Issuing (ECC)</w:t>
            </w:r>
          </w:p>
        </w:tc>
        <w:tc>
          <w:tcPr>
            <w:tcW w:w="3969" w:type="dxa"/>
            <w:tcBorders>
              <w:top w:val="single" w:sz="4" w:space="0" w:color="auto"/>
              <w:left w:val="single" w:sz="4" w:space="0" w:color="auto"/>
              <w:bottom w:val="single" w:sz="4" w:space="0" w:color="auto"/>
              <w:right w:val="single" w:sz="4" w:space="0" w:color="auto"/>
            </w:tcBorders>
          </w:tcPr>
          <w:p w14:paraId="644EA010"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375F790E" w14:textId="77777777" w:rsidR="009E043A" w:rsidRPr="00525DEA" w:rsidRDefault="00707A94" w:rsidP="009E043A">
            <w:pPr>
              <w:spacing w:after="0" w:line="240" w:lineRule="auto"/>
              <w:rPr>
                <w:rFonts w:ascii="Cambria" w:eastAsia="Times New Roman" w:hAnsi="Cambria" w:cs="Times New Roman"/>
                <w:sz w:val="20"/>
                <w:szCs w:val="20"/>
                <w:lang w:val="en-US" w:eastAsia="en-AU"/>
              </w:rPr>
            </w:pPr>
            <w:hyperlink r:id="rId38" w:history="1">
              <w:r w:rsidR="009E043A" w:rsidRPr="009E043A">
                <w:rPr>
                  <w:rStyle w:val="Hyperlink"/>
                  <w:rFonts w:ascii="Cambria" w:eastAsia="Times New Roman" w:hAnsi="Cambria" w:cs="Times New Roman"/>
                  <w:sz w:val="20"/>
                  <w:szCs w:val="20"/>
                  <w:lang w:val="en-US" w:eastAsia="en-AU"/>
                </w:rPr>
                <w:t>authentication.services@cogitogroup.co.nz</w:t>
              </w:r>
            </w:hyperlink>
          </w:p>
          <w:p w14:paraId="64B3CF7F"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p>
        </w:tc>
      </w:tr>
      <w:tr w:rsidR="009E043A" w:rsidRPr="004C61CA" w14:paraId="6BB00C15" w14:textId="77777777" w:rsidTr="00CB0069">
        <w:tc>
          <w:tcPr>
            <w:tcW w:w="2695" w:type="dxa"/>
            <w:tcBorders>
              <w:top w:val="single" w:sz="4" w:space="0" w:color="auto"/>
              <w:left w:val="single" w:sz="4" w:space="0" w:color="auto"/>
              <w:bottom w:val="single" w:sz="4" w:space="0" w:color="auto"/>
              <w:right w:val="single" w:sz="4" w:space="0" w:color="auto"/>
            </w:tcBorders>
          </w:tcPr>
          <w:p w14:paraId="7677C699" w14:textId="77777777" w:rsidR="009E043A" w:rsidRPr="004C61CA" w:rsidRDefault="009E043A">
            <w:pPr>
              <w:spacing w:after="120" w:line="240" w:lineRule="auto"/>
              <w:rPr>
                <w:rFonts w:ascii="Cambria" w:eastAsia="Times New Roman" w:hAnsi="Cambria" w:cs="Times New Roman"/>
                <w:szCs w:val="20"/>
                <w:lang w:eastAsia="en-AU"/>
              </w:rPr>
            </w:pPr>
            <w:r w:rsidRPr="009E043A">
              <w:rPr>
                <w:rFonts w:ascii="Cambria" w:eastAsia="Times New Roman" w:hAnsi="Cambria" w:cs="Times New Roman"/>
                <w:szCs w:val="20"/>
                <w:lang w:eastAsia="en-AU"/>
              </w:rPr>
              <w:t>2.16.554.101.8.1.1.2.</w:t>
            </w:r>
            <w:r>
              <w:rPr>
                <w:rFonts w:ascii="Cambria" w:eastAsia="Times New Roman" w:hAnsi="Cambria" w:cs="Times New Roman"/>
                <w:szCs w:val="20"/>
                <w:lang w:eastAsia="en-AU"/>
              </w:rPr>
              <w:t>2</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6C0AC920" w14:textId="77777777" w:rsidR="009E043A" w:rsidRPr="00844C1E" w:rsidRDefault="009E043A" w:rsidP="009E043A">
            <w:pPr>
              <w:spacing w:after="120" w:line="240" w:lineRule="auto"/>
              <w:rPr>
                <w:rFonts w:ascii="Cambria" w:eastAsia="Times New Roman" w:hAnsi="Cambria" w:cs="Times New Roman"/>
                <w:b/>
                <w:szCs w:val="24"/>
                <w:lang w:val="en-GB" w:eastAsia="en-AU"/>
              </w:rPr>
            </w:pPr>
            <w:r w:rsidRPr="004C61CA">
              <w:rPr>
                <w:rFonts w:ascii="Cambria" w:eastAsia="Times New Roman" w:hAnsi="Cambria" w:cs="Times New Roman"/>
                <w:szCs w:val="24"/>
                <w:lang w:val="en-GB" w:eastAsia="en-AU"/>
              </w:rPr>
              <w:t xml:space="preserve">X.509 Certificate Policy For </w:t>
            </w:r>
            <w:r>
              <w:rPr>
                <w:rFonts w:ascii="Cambria" w:eastAsia="Times New Roman" w:hAnsi="Cambria" w:cs="Times New Roman"/>
                <w:szCs w:val="20"/>
                <w:lang w:eastAsia="en-AU"/>
              </w:rPr>
              <w:t>New Zealand Government</w:t>
            </w:r>
            <w:r>
              <w:rPr>
                <w:rFonts w:ascii="Cambria" w:eastAsia="Times New Roman" w:hAnsi="Cambria" w:cs="Times New Roman"/>
                <w:szCs w:val="24"/>
                <w:lang w:val="en-GB" w:eastAsia="en-AU"/>
              </w:rPr>
              <w:t xml:space="preserve"> </w:t>
            </w:r>
            <w:r>
              <w:rPr>
                <w:rFonts w:ascii="Cambria" w:eastAsia="Times New Roman" w:hAnsi="Cambria" w:cs="Times New Roman"/>
                <w:b/>
                <w:szCs w:val="24"/>
                <w:lang w:val="en-GB" w:eastAsia="en-AU"/>
              </w:rPr>
              <w:t>GNet Issuing (RSA)</w:t>
            </w:r>
          </w:p>
        </w:tc>
        <w:tc>
          <w:tcPr>
            <w:tcW w:w="3969" w:type="dxa"/>
            <w:tcBorders>
              <w:top w:val="single" w:sz="4" w:space="0" w:color="auto"/>
              <w:left w:val="single" w:sz="4" w:space="0" w:color="auto"/>
              <w:bottom w:val="single" w:sz="4" w:space="0" w:color="auto"/>
              <w:right w:val="single" w:sz="4" w:space="0" w:color="auto"/>
            </w:tcBorders>
          </w:tcPr>
          <w:p w14:paraId="74D2C00A"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541E43BB" w14:textId="77777777" w:rsidR="009E043A" w:rsidRPr="00525DEA" w:rsidRDefault="00707A94" w:rsidP="009E043A">
            <w:pPr>
              <w:spacing w:after="0" w:line="240" w:lineRule="auto"/>
              <w:rPr>
                <w:rFonts w:ascii="Cambria" w:eastAsia="Times New Roman" w:hAnsi="Cambria" w:cs="Times New Roman"/>
                <w:sz w:val="20"/>
                <w:szCs w:val="20"/>
                <w:lang w:val="en-US" w:eastAsia="en-AU"/>
              </w:rPr>
            </w:pPr>
            <w:hyperlink r:id="rId39" w:history="1">
              <w:r w:rsidR="009E043A" w:rsidRPr="009E043A">
                <w:rPr>
                  <w:rStyle w:val="Hyperlink"/>
                  <w:rFonts w:ascii="Cambria" w:eastAsia="Times New Roman" w:hAnsi="Cambria" w:cs="Times New Roman"/>
                  <w:sz w:val="20"/>
                  <w:szCs w:val="20"/>
                  <w:lang w:val="en-US" w:eastAsia="en-AU"/>
                </w:rPr>
                <w:t>authentication.services@cogitogroup.co.nz</w:t>
              </w:r>
            </w:hyperlink>
          </w:p>
          <w:p w14:paraId="28193FC4"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p>
        </w:tc>
      </w:tr>
      <w:tr w:rsidR="009E043A" w:rsidRPr="004C61CA" w14:paraId="3AE2ABCA" w14:textId="77777777" w:rsidTr="00CB0069">
        <w:tc>
          <w:tcPr>
            <w:tcW w:w="2695" w:type="dxa"/>
            <w:tcBorders>
              <w:top w:val="single" w:sz="4" w:space="0" w:color="auto"/>
              <w:left w:val="single" w:sz="4" w:space="0" w:color="auto"/>
              <w:bottom w:val="single" w:sz="4" w:space="0" w:color="auto"/>
              <w:right w:val="single" w:sz="4" w:space="0" w:color="auto"/>
            </w:tcBorders>
          </w:tcPr>
          <w:p w14:paraId="5BCC5F37" w14:textId="77777777" w:rsidR="009E043A" w:rsidRPr="00844C1E" w:rsidRDefault="009E043A" w:rsidP="00844C1E">
            <w:pPr>
              <w:rPr>
                <w:rFonts w:ascii="Cambria" w:hAnsi="Cambria" w:cs="Arial"/>
              </w:rPr>
            </w:pPr>
            <w:r w:rsidRPr="00844C1E">
              <w:rPr>
                <w:rFonts w:ascii="Cambria" w:hAnsi="Cambria" w:cs="Arial"/>
              </w:rPr>
              <w:t>2.16.554.101.8.1.2.1</w:t>
            </w:r>
            <w:r w:rsidR="00CB0069">
              <w:rPr>
                <w:rFonts w:ascii="Cambria" w:hAnsi="Cambria" w:cs="Arial"/>
              </w:rPr>
              <w:t>.1</w:t>
            </w:r>
          </w:p>
        </w:tc>
        <w:tc>
          <w:tcPr>
            <w:tcW w:w="3537" w:type="dxa"/>
            <w:tcBorders>
              <w:top w:val="single" w:sz="4" w:space="0" w:color="auto"/>
              <w:left w:val="single" w:sz="4" w:space="0" w:color="auto"/>
              <w:bottom w:val="single" w:sz="4" w:space="0" w:color="auto"/>
              <w:right w:val="single" w:sz="4" w:space="0" w:color="auto"/>
            </w:tcBorders>
          </w:tcPr>
          <w:p w14:paraId="4A6D95E0" w14:textId="77777777" w:rsidR="009E043A" w:rsidRPr="004C61CA" w:rsidRDefault="009E043A">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4"/>
                <w:lang w:val="en-GB" w:eastAsia="en-AU"/>
              </w:rPr>
              <w:t xml:space="preserve">X.509 Certificate Policy For </w:t>
            </w:r>
            <w:r>
              <w:rPr>
                <w:rFonts w:ascii="Cambria" w:eastAsia="Times New Roman" w:hAnsi="Cambria" w:cs="Times New Roman"/>
                <w:szCs w:val="20"/>
                <w:lang w:eastAsia="en-AU"/>
              </w:rPr>
              <w:t>New Zealand Government</w:t>
            </w:r>
            <w:r>
              <w:rPr>
                <w:rFonts w:ascii="Cambria" w:eastAsia="Times New Roman" w:hAnsi="Cambria" w:cs="Times New Roman"/>
                <w:szCs w:val="24"/>
                <w:lang w:val="en-GB" w:eastAsia="en-AU"/>
              </w:rPr>
              <w:t xml:space="preserve"> </w:t>
            </w:r>
            <w:r>
              <w:rPr>
                <w:rFonts w:ascii="Cambria" w:eastAsia="Times New Roman" w:hAnsi="Cambria" w:cs="Times New Roman"/>
                <w:b/>
                <w:szCs w:val="24"/>
                <w:lang w:val="en-GB" w:eastAsia="en-AU"/>
              </w:rPr>
              <w:t>Individual Software (ECC)</w:t>
            </w:r>
          </w:p>
        </w:tc>
        <w:tc>
          <w:tcPr>
            <w:tcW w:w="3969" w:type="dxa"/>
            <w:tcBorders>
              <w:top w:val="single" w:sz="4" w:space="0" w:color="auto"/>
              <w:left w:val="single" w:sz="4" w:space="0" w:color="auto"/>
              <w:bottom w:val="single" w:sz="4" w:space="0" w:color="auto"/>
              <w:right w:val="single" w:sz="4" w:space="0" w:color="auto"/>
            </w:tcBorders>
          </w:tcPr>
          <w:p w14:paraId="691B847F"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5FB6D8F9" w14:textId="77777777" w:rsidR="009E043A" w:rsidRPr="00525DEA" w:rsidRDefault="00707A94" w:rsidP="009E043A">
            <w:pPr>
              <w:spacing w:after="0" w:line="240" w:lineRule="auto"/>
              <w:rPr>
                <w:rFonts w:ascii="Cambria" w:eastAsia="Times New Roman" w:hAnsi="Cambria" w:cs="Times New Roman"/>
                <w:sz w:val="20"/>
                <w:szCs w:val="20"/>
                <w:lang w:val="en-US" w:eastAsia="en-AU"/>
              </w:rPr>
            </w:pPr>
            <w:hyperlink r:id="rId40" w:history="1">
              <w:r w:rsidR="009E043A" w:rsidRPr="009E043A">
                <w:rPr>
                  <w:rStyle w:val="Hyperlink"/>
                  <w:rFonts w:ascii="Cambria" w:eastAsia="Times New Roman" w:hAnsi="Cambria" w:cs="Times New Roman"/>
                  <w:sz w:val="20"/>
                  <w:szCs w:val="20"/>
                  <w:lang w:val="en-US" w:eastAsia="en-AU"/>
                </w:rPr>
                <w:t>authentication.services@cogitogroup.co.nz</w:t>
              </w:r>
            </w:hyperlink>
          </w:p>
          <w:p w14:paraId="04AEA453" w14:textId="77777777" w:rsidR="009E043A" w:rsidRDefault="009E043A" w:rsidP="009E043A">
            <w:pPr>
              <w:spacing w:after="0" w:line="240" w:lineRule="auto"/>
              <w:rPr>
                <w:rFonts w:ascii="Cambria" w:eastAsia="Times New Roman" w:hAnsi="Cambria" w:cs="Times New Roman"/>
                <w:sz w:val="20"/>
                <w:szCs w:val="20"/>
                <w:lang w:val="en-US" w:eastAsia="en-AU"/>
              </w:rPr>
            </w:pPr>
          </w:p>
        </w:tc>
      </w:tr>
      <w:tr w:rsidR="009E043A" w:rsidRPr="004C61CA" w14:paraId="5D030E6F" w14:textId="77777777" w:rsidTr="00CB0069">
        <w:tc>
          <w:tcPr>
            <w:tcW w:w="2695" w:type="dxa"/>
            <w:tcBorders>
              <w:top w:val="single" w:sz="4" w:space="0" w:color="auto"/>
              <w:left w:val="single" w:sz="4" w:space="0" w:color="auto"/>
              <w:bottom w:val="single" w:sz="4" w:space="0" w:color="auto"/>
              <w:right w:val="single" w:sz="4" w:space="0" w:color="auto"/>
            </w:tcBorders>
          </w:tcPr>
          <w:p w14:paraId="24E54198" w14:textId="77777777" w:rsidR="009E043A" w:rsidRPr="004C61CA" w:rsidRDefault="00074253" w:rsidP="009E043A">
            <w:pPr>
              <w:spacing w:after="120" w:line="240" w:lineRule="auto"/>
              <w:rPr>
                <w:rFonts w:ascii="Cambria" w:eastAsia="Times New Roman" w:hAnsi="Cambria" w:cs="Times New Roman"/>
                <w:szCs w:val="20"/>
                <w:lang w:eastAsia="en-AU"/>
              </w:rPr>
            </w:pPr>
            <w:r>
              <w:rPr>
                <w:rFonts w:ascii="Cambria" w:eastAsia="Times New Roman" w:hAnsi="Cambria" w:cs="Times New Roman"/>
                <w:szCs w:val="20"/>
                <w:lang w:eastAsia="en-AU"/>
              </w:rPr>
              <w:t>2.16.554.101.8.1.2.2</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0A123C90" w14:textId="77777777" w:rsidR="009E043A" w:rsidRPr="004C61CA" w:rsidRDefault="009E043A">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4"/>
                <w:lang w:val="en-GB" w:eastAsia="en-AU"/>
              </w:rPr>
              <w:t xml:space="preserve">X.509 Certificate Policy For </w:t>
            </w:r>
            <w:r>
              <w:rPr>
                <w:rFonts w:ascii="Cambria" w:eastAsia="Times New Roman" w:hAnsi="Cambria" w:cs="Times New Roman"/>
                <w:szCs w:val="20"/>
                <w:lang w:eastAsia="en-AU"/>
              </w:rPr>
              <w:t>New Zealand Government</w:t>
            </w:r>
            <w:r>
              <w:rPr>
                <w:rFonts w:ascii="Cambria" w:eastAsia="Times New Roman" w:hAnsi="Cambria" w:cs="Times New Roman"/>
                <w:szCs w:val="24"/>
                <w:lang w:val="en-GB" w:eastAsia="en-AU"/>
              </w:rPr>
              <w:t xml:space="preserve"> </w:t>
            </w:r>
            <w:r w:rsidR="00074253">
              <w:rPr>
                <w:rFonts w:ascii="Cambria" w:eastAsia="Times New Roman" w:hAnsi="Cambria" w:cs="Times New Roman"/>
                <w:b/>
                <w:szCs w:val="24"/>
                <w:lang w:val="en-GB" w:eastAsia="en-AU"/>
              </w:rPr>
              <w:t>Individual Hardware</w:t>
            </w:r>
            <w:r>
              <w:rPr>
                <w:rFonts w:ascii="Cambria" w:eastAsia="Times New Roman" w:hAnsi="Cambria" w:cs="Times New Roman"/>
                <w:b/>
                <w:szCs w:val="24"/>
                <w:lang w:val="en-GB" w:eastAsia="en-AU"/>
              </w:rPr>
              <w:t xml:space="preserve"> (</w:t>
            </w:r>
            <w:r w:rsidR="00074253">
              <w:rPr>
                <w:rFonts w:ascii="Cambria" w:eastAsia="Times New Roman" w:hAnsi="Cambria" w:cs="Times New Roman"/>
                <w:b/>
                <w:szCs w:val="24"/>
                <w:lang w:val="en-GB" w:eastAsia="en-AU"/>
              </w:rPr>
              <w:t>ECC</w:t>
            </w:r>
            <w:r>
              <w:rPr>
                <w:rFonts w:ascii="Cambria" w:eastAsia="Times New Roman" w:hAnsi="Cambria" w:cs="Times New Roman"/>
                <w:b/>
                <w:szCs w:val="24"/>
                <w:lang w:val="en-GB" w:eastAsia="en-AU"/>
              </w:rPr>
              <w:t>)</w:t>
            </w:r>
          </w:p>
        </w:tc>
        <w:tc>
          <w:tcPr>
            <w:tcW w:w="3969" w:type="dxa"/>
            <w:tcBorders>
              <w:top w:val="single" w:sz="4" w:space="0" w:color="auto"/>
              <w:left w:val="single" w:sz="4" w:space="0" w:color="auto"/>
              <w:bottom w:val="single" w:sz="4" w:space="0" w:color="auto"/>
              <w:right w:val="single" w:sz="4" w:space="0" w:color="auto"/>
            </w:tcBorders>
          </w:tcPr>
          <w:p w14:paraId="78AA19B4" w14:textId="77777777" w:rsidR="009E043A" w:rsidRPr="004C61CA" w:rsidRDefault="009E043A" w:rsidP="009E043A">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30A913D7" w14:textId="77777777" w:rsidR="009E043A" w:rsidRPr="00525DEA" w:rsidRDefault="00707A94" w:rsidP="009E043A">
            <w:pPr>
              <w:spacing w:after="0" w:line="240" w:lineRule="auto"/>
              <w:rPr>
                <w:rFonts w:ascii="Cambria" w:eastAsia="Times New Roman" w:hAnsi="Cambria" w:cs="Times New Roman"/>
                <w:sz w:val="20"/>
                <w:szCs w:val="20"/>
                <w:lang w:val="en-US" w:eastAsia="en-AU"/>
              </w:rPr>
            </w:pPr>
            <w:hyperlink r:id="rId41" w:history="1">
              <w:r w:rsidR="009E043A" w:rsidRPr="009E043A">
                <w:rPr>
                  <w:rStyle w:val="Hyperlink"/>
                  <w:rFonts w:ascii="Cambria" w:eastAsia="Times New Roman" w:hAnsi="Cambria" w:cs="Times New Roman"/>
                  <w:sz w:val="20"/>
                  <w:szCs w:val="20"/>
                  <w:lang w:val="en-US" w:eastAsia="en-AU"/>
                </w:rPr>
                <w:t>authentication.services@cogitogroup.co.nz</w:t>
              </w:r>
            </w:hyperlink>
          </w:p>
          <w:p w14:paraId="616AE5E9" w14:textId="77777777" w:rsidR="009E043A" w:rsidRDefault="009E043A" w:rsidP="009E043A">
            <w:pPr>
              <w:spacing w:after="0" w:line="240" w:lineRule="auto"/>
              <w:rPr>
                <w:rFonts w:ascii="Cambria" w:eastAsia="Times New Roman" w:hAnsi="Cambria" w:cs="Times New Roman"/>
                <w:sz w:val="20"/>
                <w:szCs w:val="20"/>
                <w:lang w:val="en-US" w:eastAsia="en-AU"/>
              </w:rPr>
            </w:pPr>
          </w:p>
        </w:tc>
      </w:tr>
      <w:tr w:rsidR="00074253" w:rsidRPr="004C61CA" w14:paraId="1BFBB4DE" w14:textId="77777777" w:rsidTr="00CB0069">
        <w:tc>
          <w:tcPr>
            <w:tcW w:w="2695" w:type="dxa"/>
            <w:tcBorders>
              <w:top w:val="single" w:sz="4" w:space="0" w:color="auto"/>
              <w:left w:val="single" w:sz="4" w:space="0" w:color="auto"/>
              <w:bottom w:val="single" w:sz="4" w:space="0" w:color="auto"/>
              <w:right w:val="single" w:sz="4" w:space="0" w:color="auto"/>
            </w:tcBorders>
          </w:tcPr>
          <w:p w14:paraId="594D9CA7" w14:textId="77777777" w:rsidR="00074253" w:rsidRPr="004C61CA" w:rsidRDefault="00074253" w:rsidP="00074253">
            <w:pPr>
              <w:spacing w:after="120" w:line="240" w:lineRule="auto"/>
              <w:rPr>
                <w:rFonts w:ascii="Cambria" w:eastAsia="Times New Roman" w:hAnsi="Cambria" w:cs="Times New Roman"/>
                <w:szCs w:val="20"/>
                <w:lang w:eastAsia="en-AU"/>
              </w:rPr>
            </w:pPr>
            <w:r>
              <w:rPr>
                <w:rFonts w:ascii="Cambria" w:eastAsia="Times New Roman" w:hAnsi="Cambria" w:cs="Times New Roman"/>
                <w:szCs w:val="20"/>
                <w:lang w:eastAsia="en-AU"/>
              </w:rPr>
              <w:t>2.16.554.101.8.1.2.3</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117F94D4" w14:textId="77777777" w:rsidR="00074253" w:rsidRPr="004C61CA" w:rsidRDefault="00074253">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4"/>
                <w:lang w:val="en-GB" w:eastAsia="en-AU"/>
              </w:rPr>
              <w:t xml:space="preserve">X.509 Certificate Policy For </w:t>
            </w:r>
            <w:r>
              <w:rPr>
                <w:rFonts w:ascii="Cambria" w:eastAsia="Times New Roman" w:hAnsi="Cambria" w:cs="Times New Roman"/>
                <w:szCs w:val="20"/>
                <w:lang w:eastAsia="en-AU"/>
              </w:rPr>
              <w:t>New Zealand Government</w:t>
            </w:r>
            <w:r>
              <w:rPr>
                <w:rFonts w:ascii="Cambria" w:eastAsia="Times New Roman" w:hAnsi="Cambria" w:cs="Times New Roman"/>
                <w:szCs w:val="24"/>
                <w:lang w:val="en-GB" w:eastAsia="en-AU"/>
              </w:rPr>
              <w:t xml:space="preserve"> </w:t>
            </w:r>
            <w:r>
              <w:rPr>
                <w:rFonts w:ascii="Cambria" w:eastAsia="Times New Roman" w:hAnsi="Cambria" w:cs="Times New Roman"/>
                <w:b/>
                <w:szCs w:val="24"/>
                <w:lang w:val="en-GB" w:eastAsia="en-AU"/>
              </w:rPr>
              <w:t>Individual Software (RSA)</w:t>
            </w:r>
          </w:p>
        </w:tc>
        <w:tc>
          <w:tcPr>
            <w:tcW w:w="3969" w:type="dxa"/>
            <w:tcBorders>
              <w:top w:val="single" w:sz="4" w:space="0" w:color="auto"/>
              <w:left w:val="single" w:sz="4" w:space="0" w:color="auto"/>
              <w:bottom w:val="single" w:sz="4" w:space="0" w:color="auto"/>
              <w:right w:val="single" w:sz="4" w:space="0" w:color="auto"/>
            </w:tcBorders>
          </w:tcPr>
          <w:p w14:paraId="667D3A8B"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6D3BC2CE"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42"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28AD50A6" w14:textId="77777777" w:rsidR="00074253" w:rsidRDefault="00074253" w:rsidP="00074253">
            <w:pPr>
              <w:spacing w:after="0" w:line="240" w:lineRule="auto"/>
              <w:rPr>
                <w:rFonts w:ascii="Cambria" w:eastAsia="Times New Roman" w:hAnsi="Cambria" w:cs="Times New Roman"/>
                <w:sz w:val="20"/>
                <w:szCs w:val="20"/>
                <w:lang w:val="en-US" w:eastAsia="en-AU"/>
              </w:rPr>
            </w:pPr>
          </w:p>
        </w:tc>
      </w:tr>
      <w:tr w:rsidR="00074253" w:rsidRPr="004C61CA" w14:paraId="71DBA9FE" w14:textId="77777777" w:rsidTr="00CB0069">
        <w:tc>
          <w:tcPr>
            <w:tcW w:w="2695" w:type="dxa"/>
            <w:tcBorders>
              <w:top w:val="single" w:sz="4" w:space="0" w:color="auto"/>
              <w:left w:val="single" w:sz="4" w:space="0" w:color="auto"/>
              <w:bottom w:val="single" w:sz="4" w:space="0" w:color="auto"/>
              <w:right w:val="single" w:sz="4" w:space="0" w:color="auto"/>
            </w:tcBorders>
          </w:tcPr>
          <w:p w14:paraId="225663D8" w14:textId="77777777" w:rsidR="00074253" w:rsidRPr="004C61CA" w:rsidRDefault="00074253" w:rsidP="00074253">
            <w:pPr>
              <w:spacing w:after="120" w:line="240" w:lineRule="auto"/>
              <w:rPr>
                <w:rFonts w:ascii="Cambria" w:eastAsia="Times New Roman" w:hAnsi="Cambria" w:cs="Times New Roman"/>
                <w:szCs w:val="20"/>
                <w:lang w:eastAsia="en-AU"/>
              </w:rPr>
            </w:pPr>
            <w:r>
              <w:rPr>
                <w:rFonts w:ascii="Cambria" w:eastAsia="Times New Roman" w:hAnsi="Cambria" w:cs="Times New Roman"/>
                <w:szCs w:val="20"/>
                <w:lang w:eastAsia="en-AU"/>
              </w:rPr>
              <w:t>2.16.554.101.8.1.2.4</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67411BF9" w14:textId="77777777" w:rsidR="00074253" w:rsidRPr="004C61CA" w:rsidRDefault="00074253">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4"/>
                <w:lang w:val="en-GB" w:eastAsia="en-AU"/>
              </w:rPr>
              <w:t xml:space="preserve">X.509 Certificate Policy For </w:t>
            </w:r>
            <w:r>
              <w:rPr>
                <w:rFonts w:ascii="Cambria" w:eastAsia="Times New Roman" w:hAnsi="Cambria" w:cs="Times New Roman"/>
                <w:szCs w:val="20"/>
                <w:lang w:eastAsia="en-AU"/>
              </w:rPr>
              <w:t>New Zealand Government</w:t>
            </w:r>
            <w:r>
              <w:rPr>
                <w:rFonts w:ascii="Cambria" w:eastAsia="Times New Roman" w:hAnsi="Cambria" w:cs="Times New Roman"/>
                <w:szCs w:val="24"/>
                <w:lang w:val="en-GB" w:eastAsia="en-AU"/>
              </w:rPr>
              <w:t xml:space="preserve"> </w:t>
            </w:r>
            <w:r>
              <w:rPr>
                <w:rFonts w:ascii="Cambria" w:eastAsia="Times New Roman" w:hAnsi="Cambria" w:cs="Times New Roman"/>
                <w:b/>
                <w:szCs w:val="24"/>
                <w:lang w:val="en-GB" w:eastAsia="en-AU"/>
              </w:rPr>
              <w:t>Individual Hardware (ECC)</w:t>
            </w:r>
          </w:p>
        </w:tc>
        <w:tc>
          <w:tcPr>
            <w:tcW w:w="3969" w:type="dxa"/>
            <w:tcBorders>
              <w:top w:val="single" w:sz="4" w:space="0" w:color="auto"/>
              <w:left w:val="single" w:sz="4" w:space="0" w:color="auto"/>
              <w:bottom w:val="single" w:sz="4" w:space="0" w:color="auto"/>
              <w:right w:val="single" w:sz="4" w:space="0" w:color="auto"/>
            </w:tcBorders>
          </w:tcPr>
          <w:p w14:paraId="47DB1CBD"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3BEA4D1C"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43"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269D0BD5" w14:textId="77777777" w:rsidR="00074253" w:rsidRDefault="00074253" w:rsidP="00074253">
            <w:pPr>
              <w:spacing w:after="0" w:line="240" w:lineRule="auto"/>
              <w:rPr>
                <w:rFonts w:ascii="Cambria" w:eastAsia="Times New Roman" w:hAnsi="Cambria" w:cs="Times New Roman"/>
                <w:sz w:val="20"/>
                <w:szCs w:val="20"/>
                <w:lang w:val="en-US" w:eastAsia="en-AU"/>
              </w:rPr>
            </w:pPr>
          </w:p>
        </w:tc>
      </w:tr>
      <w:tr w:rsidR="00074253" w:rsidRPr="004C61CA" w14:paraId="246FFBA8" w14:textId="77777777" w:rsidTr="00CB0069">
        <w:tc>
          <w:tcPr>
            <w:tcW w:w="2695" w:type="dxa"/>
            <w:tcBorders>
              <w:top w:val="single" w:sz="4" w:space="0" w:color="auto"/>
              <w:left w:val="single" w:sz="4" w:space="0" w:color="auto"/>
              <w:bottom w:val="single" w:sz="4" w:space="0" w:color="auto"/>
              <w:right w:val="single" w:sz="4" w:space="0" w:color="auto"/>
            </w:tcBorders>
          </w:tcPr>
          <w:p w14:paraId="13155748" w14:textId="77777777" w:rsidR="00074253" w:rsidRPr="004C61CA" w:rsidRDefault="00074253" w:rsidP="00074253">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2.16.554.101.8.1.3.1</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34C22F1D" w14:textId="77777777" w:rsidR="00074253" w:rsidRPr="004C61CA" w:rsidRDefault="00074253" w:rsidP="00074253">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for </w:t>
            </w:r>
            <w:r>
              <w:rPr>
                <w:rFonts w:ascii="Cambria" w:eastAsia="Times New Roman" w:hAnsi="Cambria" w:cs="Times New Roman"/>
                <w:szCs w:val="20"/>
                <w:lang w:eastAsia="en-AU"/>
              </w:rPr>
              <w:t>New Zealand Government</w:t>
            </w:r>
            <w:r w:rsidRPr="004C61CA">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Secure Communications Certificates</w:t>
            </w:r>
            <w:r>
              <w:rPr>
                <w:rFonts w:ascii="Cambria" w:eastAsia="Times New Roman" w:hAnsi="Cambria" w:cs="Times New Roman"/>
                <w:b/>
                <w:szCs w:val="20"/>
                <w:lang w:eastAsia="en-AU"/>
              </w:rPr>
              <w:t xml:space="preserve"> (ECC)</w:t>
            </w:r>
          </w:p>
        </w:tc>
        <w:tc>
          <w:tcPr>
            <w:tcW w:w="3969" w:type="dxa"/>
            <w:tcBorders>
              <w:top w:val="single" w:sz="4" w:space="0" w:color="auto"/>
              <w:left w:val="single" w:sz="4" w:space="0" w:color="auto"/>
              <w:bottom w:val="single" w:sz="4" w:space="0" w:color="auto"/>
              <w:right w:val="single" w:sz="4" w:space="0" w:color="auto"/>
            </w:tcBorders>
          </w:tcPr>
          <w:p w14:paraId="189629BA"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53CB9544"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44"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442A4398"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p>
        </w:tc>
      </w:tr>
      <w:tr w:rsidR="00074253" w:rsidRPr="004C61CA" w14:paraId="1F49C954"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771622E9" w14:textId="77777777" w:rsidR="00074253" w:rsidRPr="004C61CA" w:rsidRDefault="00074253">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2</w:t>
            </w:r>
            <w:r w:rsidR="00CB0069">
              <w:rPr>
                <w:rFonts w:ascii="Cambria" w:eastAsia="Times New Roman" w:hAnsi="Cambria" w:cs="Times New Roman"/>
                <w:szCs w:val="20"/>
                <w:lang w:eastAsia="en-AU"/>
              </w:rPr>
              <w:t>.1</w:t>
            </w:r>
          </w:p>
        </w:tc>
        <w:tc>
          <w:tcPr>
            <w:tcW w:w="3537" w:type="dxa"/>
          </w:tcPr>
          <w:p w14:paraId="27463E68" w14:textId="77777777" w:rsidR="00074253" w:rsidRPr="004C61CA" w:rsidRDefault="00074253" w:rsidP="00074253">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Network Resource Certificates</w:t>
            </w:r>
            <w:r>
              <w:rPr>
                <w:rFonts w:ascii="Cambria" w:eastAsia="Times New Roman" w:hAnsi="Cambria" w:cs="Times New Roman"/>
                <w:b/>
                <w:szCs w:val="20"/>
                <w:lang w:eastAsia="en-AU"/>
              </w:rPr>
              <w:t xml:space="preserve"> (ECC)</w:t>
            </w:r>
          </w:p>
        </w:tc>
        <w:tc>
          <w:tcPr>
            <w:tcW w:w="3969" w:type="dxa"/>
            <w:tcBorders>
              <w:top w:val="single" w:sz="4" w:space="0" w:color="auto"/>
              <w:left w:val="single" w:sz="4" w:space="0" w:color="auto"/>
              <w:bottom w:val="single" w:sz="4" w:space="0" w:color="auto"/>
              <w:right w:val="single" w:sz="4" w:space="0" w:color="auto"/>
            </w:tcBorders>
          </w:tcPr>
          <w:p w14:paraId="4CD4D5B3"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1C171D87"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45"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3DD4944B"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p>
        </w:tc>
      </w:tr>
      <w:tr w:rsidR="00074253" w:rsidRPr="004C61CA" w14:paraId="244368CA"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6CBD6B50" w14:textId="77777777" w:rsidR="00074253" w:rsidRPr="004C61CA" w:rsidRDefault="00074253">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lastRenderedPageBreak/>
              <w:t>2.16.554.101.8.1.3.</w:t>
            </w:r>
            <w:r>
              <w:rPr>
                <w:rFonts w:ascii="Cambria" w:eastAsia="Times New Roman" w:hAnsi="Cambria" w:cs="Times New Roman"/>
                <w:szCs w:val="20"/>
                <w:lang w:eastAsia="en-AU"/>
              </w:rPr>
              <w:t>3</w:t>
            </w:r>
            <w:r w:rsidR="00CB0069">
              <w:rPr>
                <w:rFonts w:ascii="Cambria" w:eastAsia="Times New Roman" w:hAnsi="Cambria" w:cs="Times New Roman"/>
                <w:szCs w:val="20"/>
                <w:lang w:eastAsia="en-AU"/>
              </w:rPr>
              <w:t>.1</w:t>
            </w:r>
          </w:p>
        </w:tc>
        <w:tc>
          <w:tcPr>
            <w:tcW w:w="3537" w:type="dxa"/>
          </w:tcPr>
          <w:p w14:paraId="39CAC710" w14:textId="77777777" w:rsidR="00074253" w:rsidRPr="004C61CA" w:rsidRDefault="00074253" w:rsidP="00074253">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for </w:t>
            </w:r>
            <w:r>
              <w:rPr>
                <w:rFonts w:ascii="Cambria" w:eastAsia="Times New Roman" w:hAnsi="Cambria" w:cs="Times New Roman"/>
                <w:szCs w:val="20"/>
                <w:lang w:eastAsia="en-AU"/>
              </w:rPr>
              <w:t>New Zealand Government</w:t>
            </w:r>
            <w:r w:rsidRPr="004C61CA">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Auto-enrol Resource Certificates</w:t>
            </w:r>
            <w:r>
              <w:rPr>
                <w:rFonts w:ascii="Cambria" w:eastAsia="Times New Roman" w:hAnsi="Cambria" w:cs="Times New Roman"/>
                <w:b/>
                <w:szCs w:val="20"/>
                <w:lang w:eastAsia="en-AU"/>
              </w:rPr>
              <w:t xml:space="preserve"> (ECC)</w:t>
            </w:r>
          </w:p>
        </w:tc>
        <w:tc>
          <w:tcPr>
            <w:tcW w:w="3969" w:type="dxa"/>
            <w:tcBorders>
              <w:top w:val="single" w:sz="4" w:space="0" w:color="auto"/>
              <w:left w:val="single" w:sz="4" w:space="0" w:color="auto"/>
              <w:bottom w:val="single" w:sz="4" w:space="0" w:color="auto"/>
              <w:right w:val="single" w:sz="4" w:space="0" w:color="auto"/>
            </w:tcBorders>
          </w:tcPr>
          <w:p w14:paraId="334372FA"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3D9EA335"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46"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09E7FF8D"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p>
        </w:tc>
      </w:tr>
      <w:tr w:rsidR="00074253" w:rsidRPr="004C61CA" w14:paraId="2E88C9FE"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4917D96F" w14:textId="77777777" w:rsidR="00074253" w:rsidRPr="004C61CA" w:rsidRDefault="00074253">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4</w:t>
            </w:r>
            <w:r w:rsidR="00CB0069">
              <w:rPr>
                <w:rFonts w:ascii="Cambria" w:eastAsia="Times New Roman" w:hAnsi="Cambria" w:cs="Times New Roman"/>
                <w:szCs w:val="20"/>
                <w:lang w:eastAsia="en-AU"/>
              </w:rPr>
              <w:t>.1</w:t>
            </w:r>
          </w:p>
        </w:tc>
        <w:tc>
          <w:tcPr>
            <w:tcW w:w="3537" w:type="dxa"/>
          </w:tcPr>
          <w:p w14:paraId="32FD5F2D" w14:textId="77777777" w:rsidR="00074253" w:rsidRPr="004C61CA" w:rsidRDefault="00074253" w:rsidP="00074253">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for </w:t>
            </w:r>
            <w:r>
              <w:rPr>
                <w:rFonts w:ascii="Cambria" w:eastAsia="Times New Roman" w:hAnsi="Cambria" w:cs="Times New Roman"/>
                <w:szCs w:val="20"/>
                <w:lang w:eastAsia="en-AU"/>
              </w:rPr>
              <w:t>New Zealand Government</w:t>
            </w:r>
            <w:r w:rsidRPr="004C61CA">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Code-Signing Resource Certificates</w:t>
            </w:r>
            <w:r>
              <w:rPr>
                <w:rFonts w:ascii="Cambria" w:eastAsia="Times New Roman" w:hAnsi="Cambria" w:cs="Times New Roman"/>
                <w:b/>
                <w:szCs w:val="20"/>
                <w:lang w:eastAsia="en-AU"/>
              </w:rPr>
              <w:t xml:space="preserve"> (ECC)</w:t>
            </w:r>
          </w:p>
        </w:tc>
        <w:tc>
          <w:tcPr>
            <w:tcW w:w="3969" w:type="dxa"/>
            <w:tcBorders>
              <w:top w:val="single" w:sz="4" w:space="0" w:color="auto"/>
              <w:left w:val="single" w:sz="4" w:space="0" w:color="auto"/>
              <w:bottom w:val="single" w:sz="4" w:space="0" w:color="auto"/>
              <w:right w:val="single" w:sz="4" w:space="0" w:color="auto"/>
            </w:tcBorders>
          </w:tcPr>
          <w:p w14:paraId="3D3911BF"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516AA267"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47"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02E53758"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p>
        </w:tc>
      </w:tr>
      <w:tr w:rsidR="00074253" w:rsidRPr="004C61CA" w14:paraId="06E8BD7F" w14:textId="77777777" w:rsidTr="00CB0069">
        <w:tc>
          <w:tcPr>
            <w:tcW w:w="2695" w:type="dxa"/>
            <w:tcBorders>
              <w:top w:val="single" w:sz="4" w:space="0" w:color="auto"/>
              <w:left w:val="single" w:sz="4" w:space="0" w:color="auto"/>
              <w:bottom w:val="single" w:sz="4" w:space="0" w:color="auto"/>
              <w:right w:val="single" w:sz="4" w:space="0" w:color="auto"/>
            </w:tcBorders>
          </w:tcPr>
          <w:p w14:paraId="50B9D065" w14:textId="77777777" w:rsidR="00074253" w:rsidRPr="004C61CA" w:rsidRDefault="00074253">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5</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037C893D" w14:textId="77777777" w:rsidR="00074253" w:rsidRPr="004C61CA" w:rsidRDefault="00074253" w:rsidP="00074253">
            <w:pPr>
              <w:spacing w:after="120" w:line="240" w:lineRule="auto"/>
              <w:rPr>
                <w:rFonts w:ascii="Cambria" w:eastAsia="Times New Roman" w:hAnsi="Cambria" w:cs="Times New Roman"/>
                <w:szCs w:val="24"/>
                <w:lang w:val="en-US" w:eastAsia="en-AU"/>
              </w:rPr>
            </w:pPr>
            <w:r w:rsidRPr="004C61CA">
              <w:rPr>
                <w:rFonts w:ascii="Cambria" w:eastAsia="Times New Roman" w:hAnsi="Cambria" w:cs="Times New Roman"/>
                <w:szCs w:val="24"/>
                <w:lang w:val="en-US"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4"/>
                <w:lang w:val="en-US" w:eastAsia="en-AU"/>
              </w:rPr>
              <w:t xml:space="preserve"> </w:t>
            </w:r>
            <w:r w:rsidRPr="004C61CA">
              <w:rPr>
                <w:rFonts w:ascii="Cambria" w:eastAsia="Times New Roman" w:hAnsi="Cambria" w:cs="Times New Roman"/>
                <w:b/>
                <w:szCs w:val="24"/>
                <w:lang w:val="en-US" w:eastAsia="en-AU"/>
              </w:rPr>
              <w:t>Validation Authority Certificates</w:t>
            </w:r>
            <w:r>
              <w:rPr>
                <w:rFonts w:ascii="Cambria" w:eastAsia="Times New Roman" w:hAnsi="Cambria" w:cs="Times New Roman"/>
                <w:b/>
                <w:szCs w:val="24"/>
                <w:lang w:val="en-US" w:eastAsia="en-AU"/>
              </w:rPr>
              <w:t xml:space="preserve"> (ECC)</w:t>
            </w:r>
          </w:p>
        </w:tc>
        <w:tc>
          <w:tcPr>
            <w:tcW w:w="3969" w:type="dxa"/>
            <w:tcBorders>
              <w:top w:val="single" w:sz="4" w:space="0" w:color="auto"/>
              <w:left w:val="single" w:sz="4" w:space="0" w:color="auto"/>
              <w:bottom w:val="single" w:sz="4" w:space="0" w:color="auto"/>
              <w:right w:val="single" w:sz="4" w:space="0" w:color="auto"/>
            </w:tcBorders>
          </w:tcPr>
          <w:p w14:paraId="5BA994C4"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13BD1878"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48"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58607155"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p>
        </w:tc>
      </w:tr>
      <w:tr w:rsidR="00074253" w:rsidRPr="00BC0C1B" w14:paraId="700ABA58"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29BA6F07" w14:textId="77777777" w:rsidR="00074253" w:rsidRPr="004C61CA" w:rsidRDefault="00074253">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6</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70423ABA" w14:textId="77777777" w:rsidR="00074253" w:rsidRPr="004C61CA" w:rsidRDefault="00074253">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4"/>
                <w:lang w:val="en-US"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4"/>
                <w:lang w:val="en-US" w:eastAsia="en-AU"/>
              </w:rPr>
              <w:t xml:space="preserve"> </w:t>
            </w:r>
            <w:r>
              <w:rPr>
                <w:rFonts w:ascii="Cambria" w:eastAsia="Times New Roman" w:hAnsi="Cambria" w:cs="Times New Roman"/>
                <w:b/>
                <w:szCs w:val="24"/>
                <w:lang w:val="en-US" w:eastAsia="en-AU"/>
              </w:rPr>
              <w:t>OCSP Software (ECC)</w:t>
            </w:r>
          </w:p>
        </w:tc>
        <w:tc>
          <w:tcPr>
            <w:tcW w:w="3969" w:type="dxa"/>
            <w:tcBorders>
              <w:top w:val="single" w:sz="4" w:space="0" w:color="auto"/>
              <w:left w:val="single" w:sz="4" w:space="0" w:color="auto"/>
              <w:bottom w:val="single" w:sz="4" w:space="0" w:color="auto"/>
              <w:right w:val="single" w:sz="4" w:space="0" w:color="auto"/>
            </w:tcBorders>
          </w:tcPr>
          <w:p w14:paraId="37D3F3F2"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594266DA"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49"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63708E2A" w14:textId="77777777" w:rsidR="00074253" w:rsidRDefault="00074253" w:rsidP="00074253">
            <w:pPr>
              <w:spacing w:after="0" w:line="240" w:lineRule="auto"/>
              <w:rPr>
                <w:rFonts w:ascii="Cambria" w:eastAsia="Times New Roman" w:hAnsi="Cambria" w:cs="Times New Roman"/>
                <w:sz w:val="20"/>
                <w:szCs w:val="20"/>
                <w:lang w:val="en-US" w:eastAsia="en-AU"/>
              </w:rPr>
            </w:pPr>
          </w:p>
        </w:tc>
      </w:tr>
      <w:tr w:rsidR="00074253" w:rsidRPr="00BC0C1B" w14:paraId="28390350"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669BC10C" w14:textId="77777777" w:rsidR="00074253" w:rsidRPr="004C61CA" w:rsidRDefault="00074253">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7</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0049C59A" w14:textId="77777777" w:rsidR="00074253" w:rsidRPr="004C61CA" w:rsidRDefault="00074253">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4"/>
                <w:lang w:val="en-US"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4"/>
                <w:lang w:val="en-US" w:eastAsia="en-AU"/>
              </w:rPr>
              <w:t xml:space="preserve"> </w:t>
            </w:r>
            <w:r>
              <w:rPr>
                <w:rFonts w:ascii="Cambria" w:eastAsia="Times New Roman" w:hAnsi="Cambria" w:cs="Times New Roman"/>
                <w:b/>
                <w:szCs w:val="24"/>
                <w:lang w:val="en-US" w:eastAsia="en-AU"/>
              </w:rPr>
              <w:t>OCSP Hardware (ECC)</w:t>
            </w:r>
          </w:p>
        </w:tc>
        <w:tc>
          <w:tcPr>
            <w:tcW w:w="3969" w:type="dxa"/>
            <w:tcBorders>
              <w:top w:val="single" w:sz="4" w:space="0" w:color="auto"/>
              <w:left w:val="single" w:sz="4" w:space="0" w:color="auto"/>
              <w:bottom w:val="single" w:sz="4" w:space="0" w:color="auto"/>
              <w:right w:val="single" w:sz="4" w:space="0" w:color="auto"/>
            </w:tcBorders>
          </w:tcPr>
          <w:p w14:paraId="292E4910"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6FB5B36B"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50"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28B0F879" w14:textId="77777777" w:rsidR="00074253" w:rsidRDefault="00074253" w:rsidP="00074253">
            <w:pPr>
              <w:spacing w:after="0" w:line="240" w:lineRule="auto"/>
              <w:rPr>
                <w:rFonts w:ascii="Cambria" w:eastAsia="Times New Roman" w:hAnsi="Cambria" w:cs="Times New Roman"/>
                <w:sz w:val="20"/>
                <w:szCs w:val="20"/>
                <w:lang w:val="en-US" w:eastAsia="en-AU"/>
              </w:rPr>
            </w:pPr>
          </w:p>
        </w:tc>
      </w:tr>
      <w:tr w:rsidR="00074253" w:rsidRPr="00BC0C1B" w14:paraId="0CA29531"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2E40E73C" w14:textId="77777777" w:rsidR="00074253" w:rsidRPr="004C61CA" w:rsidRDefault="00074253">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8</w:t>
            </w:r>
            <w:r w:rsidR="00CB0069">
              <w:rPr>
                <w:rFonts w:ascii="Cambria" w:eastAsia="Times New Roman" w:hAnsi="Cambria" w:cs="Times New Roman"/>
                <w:szCs w:val="20"/>
                <w:lang w:eastAsia="en-AU"/>
              </w:rPr>
              <w:t>.1</w:t>
            </w:r>
          </w:p>
        </w:tc>
        <w:tc>
          <w:tcPr>
            <w:tcW w:w="3537" w:type="dxa"/>
          </w:tcPr>
          <w:p w14:paraId="0AF3B41A" w14:textId="77777777" w:rsidR="00074253" w:rsidRPr="004C61CA" w:rsidRDefault="00074253" w:rsidP="00074253">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w:t>
            </w:r>
            <w:r>
              <w:rPr>
                <w:rFonts w:ascii="Cambria" w:eastAsia="Times New Roman" w:hAnsi="Cambria" w:cs="Times New Roman"/>
                <w:szCs w:val="20"/>
                <w:lang w:eastAsia="en-AU"/>
              </w:rPr>
              <w:t>for New Zealand Government</w:t>
            </w:r>
            <w:r w:rsidRPr="004C61CA">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Timestamp Authority Certificates</w:t>
            </w:r>
            <w:r>
              <w:rPr>
                <w:rFonts w:ascii="Cambria" w:eastAsia="Times New Roman" w:hAnsi="Cambria" w:cs="Times New Roman"/>
                <w:b/>
                <w:szCs w:val="20"/>
                <w:lang w:eastAsia="en-AU"/>
              </w:rPr>
              <w:t xml:space="preserve"> (ECC)</w:t>
            </w:r>
          </w:p>
        </w:tc>
        <w:tc>
          <w:tcPr>
            <w:tcW w:w="3969" w:type="dxa"/>
            <w:tcBorders>
              <w:top w:val="single" w:sz="4" w:space="0" w:color="auto"/>
              <w:left w:val="single" w:sz="4" w:space="0" w:color="auto"/>
              <w:bottom w:val="single" w:sz="4" w:space="0" w:color="auto"/>
              <w:right w:val="single" w:sz="4" w:space="0" w:color="auto"/>
            </w:tcBorders>
          </w:tcPr>
          <w:p w14:paraId="425111FA" w14:textId="77777777" w:rsidR="00074253" w:rsidRPr="004C61CA" w:rsidRDefault="00074253" w:rsidP="00074253">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3B2B7711" w14:textId="77777777" w:rsidR="00074253" w:rsidRPr="00525DEA" w:rsidRDefault="00707A94" w:rsidP="00074253">
            <w:pPr>
              <w:spacing w:after="0" w:line="240" w:lineRule="auto"/>
              <w:rPr>
                <w:rFonts w:ascii="Cambria" w:eastAsia="Times New Roman" w:hAnsi="Cambria" w:cs="Times New Roman"/>
                <w:sz w:val="20"/>
                <w:szCs w:val="20"/>
                <w:lang w:val="en-US" w:eastAsia="en-AU"/>
              </w:rPr>
            </w:pPr>
            <w:hyperlink r:id="rId51"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0D839973" w14:textId="77777777" w:rsidR="00074253" w:rsidRPr="00BC0C1B" w:rsidRDefault="00074253" w:rsidP="00074253">
            <w:pPr>
              <w:spacing w:after="0" w:line="240" w:lineRule="auto"/>
              <w:rPr>
                <w:rFonts w:ascii="Cambria" w:eastAsia="Times New Roman" w:hAnsi="Cambria" w:cs="Times New Roman"/>
                <w:sz w:val="20"/>
                <w:szCs w:val="20"/>
                <w:lang w:val="en-US" w:eastAsia="en-AU"/>
              </w:rPr>
            </w:pPr>
          </w:p>
        </w:tc>
      </w:tr>
      <w:tr w:rsidR="00074253" w:rsidRPr="004C61CA" w14:paraId="1D3D6581" w14:textId="77777777" w:rsidTr="00CB0069">
        <w:tc>
          <w:tcPr>
            <w:tcW w:w="2695" w:type="dxa"/>
            <w:tcBorders>
              <w:top w:val="single" w:sz="4" w:space="0" w:color="auto"/>
              <w:left w:val="single" w:sz="4" w:space="0" w:color="auto"/>
              <w:bottom w:val="single" w:sz="4" w:space="0" w:color="auto"/>
              <w:right w:val="single" w:sz="4" w:space="0" w:color="auto"/>
            </w:tcBorders>
          </w:tcPr>
          <w:p w14:paraId="5442260E" w14:textId="77777777" w:rsidR="00074253" w:rsidRPr="004C61CA" w:rsidRDefault="00074253" w:rsidP="00293012">
            <w:pPr>
              <w:spacing w:after="120" w:line="240" w:lineRule="auto"/>
              <w:rPr>
                <w:rFonts w:ascii="Cambria" w:eastAsia="Times New Roman" w:hAnsi="Cambria" w:cs="Times New Roman"/>
                <w:szCs w:val="20"/>
                <w:lang w:eastAsia="en-AU"/>
              </w:rPr>
            </w:pPr>
            <w:r>
              <w:rPr>
                <w:rFonts w:ascii="Cambria" w:eastAsia="Times New Roman" w:hAnsi="Cambria" w:cs="Times New Roman"/>
                <w:szCs w:val="20"/>
                <w:lang w:eastAsia="en-AU"/>
              </w:rPr>
              <w:t>2.16.554.101.8.1.3.9</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08BADC34" w14:textId="77777777" w:rsidR="00074253" w:rsidRPr="004C61CA" w:rsidRDefault="00074253" w:rsidP="00293012">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for </w:t>
            </w:r>
            <w:r>
              <w:rPr>
                <w:rFonts w:ascii="Cambria" w:eastAsia="Times New Roman" w:hAnsi="Cambria" w:cs="Times New Roman"/>
                <w:szCs w:val="20"/>
                <w:lang w:eastAsia="en-AU"/>
              </w:rPr>
              <w:t>New Zealand Government</w:t>
            </w:r>
            <w:r w:rsidRPr="004C61CA">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Secure Communications Certificates</w:t>
            </w:r>
            <w:r>
              <w:rPr>
                <w:rFonts w:ascii="Cambria" w:eastAsia="Times New Roman" w:hAnsi="Cambria" w:cs="Times New Roman"/>
                <w:b/>
                <w:szCs w:val="20"/>
                <w:lang w:eastAsia="en-AU"/>
              </w:rPr>
              <w:t xml:space="preserve"> (RSA)</w:t>
            </w:r>
          </w:p>
        </w:tc>
        <w:tc>
          <w:tcPr>
            <w:tcW w:w="3969" w:type="dxa"/>
            <w:tcBorders>
              <w:top w:val="single" w:sz="4" w:space="0" w:color="auto"/>
              <w:left w:val="single" w:sz="4" w:space="0" w:color="auto"/>
              <w:bottom w:val="single" w:sz="4" w:space="0" w:color="auto"/>
              <w:right w:val="single" w:sz="4" w:space="0" w:color="auto"/>
            </w:tcBorders>
          </w:tcPr>
          <w:p w14:paraId="039E66B3"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6ED69028" w14:textId="77777777" w:rsidR="00074253" w:rsidRPr="00525DEA" w:rsidRDefault="00707A94" w:rsidP="00293012">
            <w:pPr>
              <w:spacing w:after="0" w:line="240" w:lineRule="auto"/>
              <w:rPr>
                <w:rFonts w:ascii="Cambria" w:eastAsia="Times New Roman" w:hAnsi="Cambria" w:cs="Times New Roman"/>
                <w:sz w:val="20"/>
                <w:szCs w:val="20"/>
                <w:lang w:val="en-US" w:eastAsia="en-AU"/>
              </w:rPr>
            </w:pPr>
            <w:hyperlink r:id="rId52"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38653209"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p>
        </w:tc>
      </w:tr>
      <w:tr w:rsidR="00074253" w:rsidRPr="004C61CA" w14:paraId="6B17F147"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576BBE5C" w14:textId="77777777" w:rsidR="00074253" w:rsidRPr="004C61CA" w:rsidRDefault="00074253" w:rsidP="00293012">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10</w:t>
            </w:r>
            <w:r w:rsidR="00CB0069">
              <w:rPr>
                <w:rFonts w:ascii="Cambria" w:eastAsia="Times New Roman" w:hAnsi="Cambria" w:cs="Times New Roman"/>
                <w:szCs w:val="20"/>
                <w:lang w:eastAsia="en-AU"/>
              </w:rPr>
              <w:t>.1</w:t>
            </w:r>
          </w:p>
        </w:tc>
        <w:tc>
          <w:tcPr>
            <w:tcW w:w="3537" w:type="dxa"/>
          </w:tcPr>
          <w:p w14:paraId="5B72A79C" w14:textId="77777777" w:rsidR="00074253" w:rsidRPr="004C61CA" w:rsidRDefault="00074253" w:rsidP="00293012">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Network Resource Certificates</w:t>
            </w:r>
            <w:r>
              <w:rPr>
                <w:rFonts w:ascii="Cambria" w:eastAsia="Times New Roman" w:hAnsi="Cambria" w:cs="Times New Roman"/>
                <w:b/>
                <w:szCs w:val="20"/>
                <w:lang w:eastAsia="en-AU"/>
              </w:rPr>
              <w:t xml:space="preserve"> (RSA)</w:t>
            </w:r>
          </w:p>
        </w:tc>
        <w:tc>
          <w:tcPr>
            <w:tcW w:w="3969" w:type="dxa"/>
            <w:tcBorders>
              <w:top w:val="single" w:sz="4" w:space="0" w:color="auto"/>
              <w:left w:val="single" w:sz="4" w:space="0" w:color="auto"/>
              <w:bottom w:val="single" w:sz="4" w:space="0" w:color="auto"/>
              <w:right w:val="single" w:sz="4" w:space="0" w:color="auto"/>
            </w:tcBorders>
          </w:tcPr>
          <w:p w14:paraId="589503DB"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67C1CFE2" w14:textId="77777777" w:rsidR="00074253" w:rsidRPr="00525DEA" w:rsidRDefault="00707A94" w:rsidP="00293012">
            <w:pPr>
              <w:spacing w:after="0" w:line="240" w:lineRule="auto"/>
              <w:rPr>
                <w:rFonts w:ascii="Cambria" w:eastAsia="Times New Roman" w:hAnsi="Cambria" w:cs="Times New Roman"/>
                <w:sz w:val="20"/>
                <w:szCs w:val="20"/>
                <w:lang w:val="en-US" w:eastAsia="en-AU"/>
              </w:rPr>
            </w:pPr>
            <w:hyperlink r:id="rId53"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1150FD73"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p>
        </w:tc>
      </w:tr>
      <w:tr w:rsidR="00074253" w:rsidRPr="004C61CA" w14:paraId="3BB3AA2F"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10901C18" w14:textId="77777777" w:rsidR="00074253" w:rsidRPr="004C61CA" w:rsidRDefault="00074253" w:rsidP="00293012">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11</w:t>
            </w:r>
            <w:r w:rsidR="00CB0069">
              <w:rPr>
                <w:rFonts w:ascii="Cambria" w:eastAsia="Times New Roman" w:hAnsi="Cambria" w:cs="Times New Roman"/>
                <w:szCs w:val="20"/>
                <w:lang w:eastAsia="en-AU"/>
              </w:rPr>
              <w:t>.1</w:t>
            </w:r>
          </w:p>
        </w:tc>
        <w:tc>
          <w:tcPr>
            <w:tcW w:w="3537" w:type="dxa"/>
          </w:tcPr>
          <w:p w14:paraId="03927C65" w14:textId="77777777" w:rsidR="00074253" w:rsidRPr="004C61CA" w:rsidRDefault="00074253" w:rsidP="00293012">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for </w:t>
            </w:r>
            <w:r>
              <w:rPr>
                <w:rFonts w:ascii="Cambria" w:eastAsia="Times New Roman" w:hAnsi="Cambria" w:cs="Times New Roman"/>
                <w:szCs w:val="20"/>
                <w:lang w:eastAsia="en-AU"/>
              </w:rPr>
              <w:t>New Zealand Government</w:t>
            </w:r>
            <w:r w:rsidRPr="004C61CA">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Auto-enrol Resource Certificates</w:t>
            </w:r>
            <w:r>
              <w:rPr>
                <w:rFonts w:ascii="Cambria" w:eastAsia="Times New Roman" w:hAnsi="Cambria" w:cs="Times New Roman"/>
                <w:b/>
                <w:szCs w:val="20"/>
                <w:lang w:eastAsia="en-AU"/>
              </w:rPr>
              <w:t xml:space="preserve"> (RSA)</w:t>
            </w:r>
          </w:p>
        </w:tc>
        <w:tc>
          <w:tcPr>
            <w:tcW w:w="3969" w:type="dxa"/>
            <w:tcBorders>
              <w:top w:val="single" w:sz="4" w:space="0" w:color="auto"/>
              <w:left w:val="single" w:sz="4" w:space="0" w:color="auto"/>
              <w:bottom w:val="single" w:sz="4" w:space="0" w:color="auto"/>
              <w:right w:val="single" w:sz="4" w:space="0" w:color="auto"/>
            </w:tcBorders>
          </w:tcPr>
          <w:p w14:paraId="25BAE098"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0D470003" w14:textId="77777777" w:rsidR="00074253" w:rsidRPr="00525DEA" w:rsidRDefault="00707A94" w:rsidP="00293012">
            <w:pPr>
              <w:spacing w:after="0" w:line="240" w:lineRule="auto"/>
              <w:rPr>
                <w:rFonts w:ascii="Cambria" w:eastAsia="Times New Roman" w:hAnsi="Cambria" w:cs="Times New Roman"/>
                <w:sz w:val="20"/>
                <w:szCs w:val="20"/>
                <w:lang w:val="en-US" w:eastAsia="en-AU"/>
              </w:rPr>
            </w:pPr>
            <w:hyperlink r:id="rId54"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77D82FEE"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p>
        </w:tc>
      </w:tr>
      <w:tr w:rsidR="00074253" w:rsidRPr="004C61CA" w14:paraId="59B86913"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76949620" w14:textId="77777777" w:rsidR="00074253" w:rsidRPr="004C61CA" w:rsidRDefault="00074253" w:rsidP="00293012">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12</w:t>
            </w:r>
            <w:r w:rsidR="00CB0069">
              <w:rPr>
                <w:rFonts w:ascii="Cambria" w:eastAsia="Times New Roman" w:hAnsi="Cambria" w:cs="Times New Roman"/>
                <w:szCs w:val="20"/>
                <w:lang w:eastAsia="en-AU"/>
              </w:rPr>
              <w:t>.1</w:t>
            </w:r>
          </w:p>
        </w:tc>
        <w:tc>
          <w:tcPr>
            <w:tcW w:w="3537" w:type="dxa"/>
          </w:tcPr>
          <w:p w14:paraId="3D504DA6" w14:textId="77777777" w:rsidR="00074253" w:rsidRPr="004C61CA" w:rsidRDefault="00074253" w:rsidP="00293012">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for </w:t>
            </w:r>
            <w:r>
              <w:rPr>
                <w:rFonts w:ascii="Cambria" w:eastAsia="Times New Roman" w:hAnsi="Cambria" w:cs="Times New Roman"/>
                <w:szCs w:val="20"/>
                <w:lang w:eastAsia="en-AU"/>
              </w:rPr>
              <w:t>New Zealand Government</w:t>
            </w:r>
            <w:r w:rsidRPr="004C61CA">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Code-Signing Resource Certificates</w:t>
            </w:r>
            <w:r>
              <w:rPr>
                <w:rFonts w:ascii="Cambria" w:eastAsia="Times New Roman" w:hAnsi="Cambria" w:cs="Times New Roman"/>
                <w:b/>
                <w:szCs w:val="20"/>
                <w:lang w:eastAsia="en-AU"/>
              </w:rPr>
              <w:t xml:space="preserve"> (RSA)</w:t>
            </w:r>
          </w:p>
        </w:tc>
        <w:tc>
          <w:tcPr>
            <w:tcW w:w="3969" w:type="dxa"/>
            <w:tcBorders>
              <w:top w:val="single" w:sz="4" w:space="0" w:color="auto"/>
              <w:left w:val="single" w:sz="4" w:space="0" w:color="auto"/>
              <w:bottom w:val="single" w:sz="4" w:space="0" w:color="auto"/>
              <w:right w:val="single" w:sz="4" w:space="0" w:color="auto"/>
            </w:tcBorders>
          </w:tcPr>
          <w:p w14:paraId="4CBFB53E"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7198E07D" w14:textId="77777777" w:rsidR="00074253" w:rsidRPr="00525DEA" w:rsidRDefault="00707A94" w:rsidP="00293012">
            <w:pPr>
              <w:spacing w:after="0" w:line="240" w:lineRule="auto"/>
              <w:rPr>
                <w:rFonts w:ascii="Cambria" w:eastAsia="Times New Roman" w:hAnsi="Cambria" w:cs="Times New Roman"/>
                <w:sz w:val="20"/>
                <w:szCs w:val="20"/>
                <w:lang w:val="en-US" w:eastAsia="en-AU"/>
              </w:rPr>
            </w:pPr>
            <w:hyperlink r:id="rId55"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10E91ADE"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p>
        </w:tc>
      </w:tr>
      <w:tr w:rsidR="00074253" w:rsidRPr="004C61CA" w14:paraId="2C8FC315" w14:textId="77777777" w:rsidTr="00CB0069">
        <w:tc>
          <w:tcPr>
            <w:tcW w:w="2695" w:type="dxa"/>
            <w:tcBorders>
              <w:top w:val="single" w:sz="4" w:space="0" w:color="auto"/>
              <w:left w:val="single" w:sz="4" w:space="0" w:color="auto"/>
              <w:bottom w:val="single" w:sz="4" w:space="0" w:color="auto"/>
              <w:right w:val="single" w:sz="4" w:space="0" w:color="auto"/>
            </w:tcBorders>
          </w:tcPr>
          <w:p w14:paraId="12A3E11C" w14:textId="77777777" w:rsidR="00074253" w:rsidRPr="004C61CA" w:rsidRDefault="00074253" w:rsidP="00293012">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13</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33FFB588" w14:textId="77777777" w:rsidR="00074253" w:rsidRPr="004C61CA" w:rsidRDefault="00074253" w:rsidP="00293012">
            <w:pPr>
              <w:spacing w:after="120" w:line="240" w:lineRule="auto"/>
              <w:rPr>
                <w:rFonts w:ascii="Cambria" w:eastAsia="Times New Roman" w:hAnsi="Cambria" w:cs="Times New Roman"/>
                <w:szCs w:val="24"/>
                <w:lang w:val="en-US" w:eastAsia="en-AU"/>
              </w:rPr>
            </w:pPr>
            <w:r w:rsidRPr="004C61CA">
              <w:rPr>
                <w:rFonts w:ascii="Cambria" w:eastAsia="Times New Roman" w:hAnsi="Cambria" w:cs="Times New Roman"/>
                <w:szCs w:val="24"/>
                <w:lang w:val="en-US"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4"/>
                <w:lang w:val="en-US" w:eastAsia="en-AU"/>
              </w:rPr>
              <w:t xml:space="preserve"> </w:t>
            </w:r>
            <w:r w:rsidRPr="004C61CA">
              <w:rPr>
                <w:rFonts w:ascii="Cambria" w:eastAsia="Times New Roman" w:hAnsi="Cambria" w:cs="Times New Roman"/>
                <w:b/>
                <w:szCs w:val="24"/>
                <w:lang w:val="en-US" w:eastAsia="en-AU"/>
              </w:rPr>
              <w:t>Validation Authority Certificates</w:t>
            </w:r>
            <w:r>
              <w:rPr>
                <w:rFonts w:ascii="Cambria" w:eastAsia="Times New Roman" w:hAnsi="Cambria" w:cs="Times New Roman"/>
                <w:b/>
                <w:szCs w:val="24"/>
                <w:lang w:val="en-US" w:eastAsia="en-AU"/>
              </w:rPr>
              <w:t xml:space="preserve"> (RSA)</w:t>
            </w:r>
          </w:p>
        </w:tc>
        <w:tc>
          <w:tcPr>
            <w:tcW w:w="3969" w:type="dxa"/>
            <w:tcBorders>
              <w:top w:val="single" w:sz="4" w:space="0" w:color="auto"/>
              <w:left w:val="single" w:sz="4" w:space="0" w:color="auto"/>
              <w:bottom w:val="single" w:sz="4" w:space="0" w:color="auto"/>
              <w:right w:val="single" w:sz="4" w:space="0" w:color="auto"/>
            </w:tcBorders>
          </w:tcPr>
          <w:p w14:paraId="73E3EB62"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09CA0BA9" w14:textId="77777777" w:rsidR="00074253" w:rsidRPr="00525DEA" w:rsidRDefault="00707A94" w:rsidP="00293012">
            <w:pPr>
              <w:spacing w:after="0" w:line="240" w:lineRule="auto"/>
              <w:rPr>
                <w:rFonts w:ascii="Cambria" w:eastAsia="Times New Roman" w:hAnsi="Cambria" w:cs="Times New Roman"/>
                <w:sz w:val="20"/>
                <w:szCs w:val="20"/>
                <w:lang w:val="en-US" w:eastAsia="en-AU"/>
              </w:rPr>
            </w:pPr>
            <w:hyperlink r:id="rId56"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272E0C04"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p>
        </w:tc>
      </w:tr>
      <w:tr w:rsidR="00074253" w14:paraId="760BDD64"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223BB700" w14:textId="77777777" w:rsidR="00074253" w:rsidRPr="004C61CA" w:rsidRDefault="00074253" w:rsidP="00293012">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14</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67E84195" w14:textId="77777777" w:rsidR="00074253" w:rsidRPr="004C61CA" w:rsidRDefault="00074253" w:rsidP="00293012">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4"/>
                <w:lang w:val="en-US"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4"/>
                <w:lang w:val="en-US" w:eastAsia="en-AU"/>
              </w:rPr>
              <w:t xml:space="preserve"> </w:t>
            </w:r>
            <w:r>
              <w:rPr>
                <w:rFonts w:ascii="Cambria" w:eastAsia="Times New Roman" w:hAnsi="Cambria" w:cs="Times New Roman"/>
                <w:b/>
                <w:szCs w:val="24"/>
                <w:lang w:val="en-US" w:eastAsia="en-AU"/>
              </w:rPr>
              <w:t>OCSP Software (RSA)</w:t>
            </w:r>
          </w:p>
        </w:tc>
        <w:tc>
          <w:tcPr>
            <w:tcW w:w="3969" w:type="dxa"/>
            <w:tcBorders>
              <w:top w:val="single" w:sz="4" w:space="0" w:color="auto"/>
              <w:left w:val="single" w:sz="4" w:space="0" w:color="auto"/>
              <w:bottom w:val="single" w:sz="4" w:space="0" w:color="auto"/>
              <w:right w:val="single" w:sz="4" w:space="0" w:color="auto"/>
            </w:tcBorders>
          </w:tcPr>
          <w:p w14:paraId="5428CF03"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3C9A96C8" w14:textId="77777777" w:rsidR="00074253" w:rsidRPr="00525DEA" w:rsidRDefault="00707A94" w:rsidP="00293012">
            <w:pPr>
              <w:spacing w:after="0" w:line="240" w:lineRule="auto"/>
              <w:rPr>
                <w:rFonts w:ascii="Cambria" w:eastAsia="Times New Roman" w:hAnsi="Cambria" w:cs="Times New Roman"/>
                <w:sz w:val="20"/>
                <w:szCs w:val="20"/>
                <w:lang w:val="en-US" w:eastAsia="en-AU"/>
              </w:rPr>
            </w:pPr>
            <w:hyperlink r:id="rId57"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119757B1" w14:textId="77777777" w:rsidR="00074253" w:rsidRDefault="00074253" w:rsidP="00293012">
            <w:pPr>
              <w:spacing w:after="0" w:line="240" w:lineRule="auto"/>
              <w:rPr>
                <w:rFonts w:ascii="Cambria" w:eastAsia="Times New Roman" w:hAnsi="Cambria" w:cs="Times New Roman"/>
                <w:sz w:val="20"/>
                <w:szCs w:val="20"/>
                <w:lang w:val="en-US" w:eastAsia="en-AU"/>
              </w:rPr>
            </w:pPr>
          </w:p>
        </w:tc>
      </w:tr>
      <w:tr w:rsidR="00074253" w14:paraId="4032A8D0"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40393918" w14:textId="77777777" w:rsidR="00074253" w:rsidRPr="004C61CA" w:rsidRDefault="00074253" w:rsidP="00293012">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t>2.16.554.101.8.1.3.</w:t>
            </w:r>
            <w:r>
              <w:rPr>
                <w:rFonts w:ascii="Cambria" w:eastAsia="Times New Roman" w:hAnsi="Cambria" w:cs="Times New Roman"/>
                <w:szCs w:val="20"/>
                <w:lang w:eastAsia="en-AU"/>
              </w:rPr>
              <w:t>15</w:t>
            </w:r>
            <w:r w:rsidR="00CB0069">
              <w:rPr>
                <w:rFonts w:ascii="Cambria" w:eastAsia="Times New Roman" w:hAnsi="Cambria" w:cs="Times New Roman"/>
                <w:szCs w:val="20"/>
                <w:lang w:eastAsia="en-AU"/>
              </w:rPr>
              <w:t>.1</w:t>
            </w:r>
          </w:p>
        </w:tc>
        <w:tc>
          <w:tcPr>
            <w:tcW w:w="3537" w:type="dxa"/>
            <w:tcBorders>
              <w:top w:val="single" w:sz="4" w:space="0" w:color="auto"/>
              <w:left w:val="single" w:sz="4" w:space="0" w:color="auto"/>
              <w:bottom w:val="single" w:sz="4" w:space="0" w:color="auto"/>
              <w:right w:val="single" w:sz="4" w:space="0" w:color="auto"/>
            </w:tcBorders>
          </w:tcPr>
          <w:p w14:paraId="6E50199E" w14:textId="77777777" w:rsidR="00074253" w:rsidRPr="004C61CA" w:rsidRDefault="00074253" w:rsidP="00293012">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4"/>
                <w:lang w:val="en-US" w:eastAsia="en-AU"/>
              </w:rPr>
              <w:t xml:space="preserve">X.509 Certificate Policy for </w:t>
            </w:r>
            <w:r>
              <w:rPr>
                <w:rFonts w:ascii="Cambria" w:eastAsia="Times New Roman" w:hAnsi="Cambria" w:cs="Times New Roman"/>
                <w:szCs w:val="20"/>
                <w:lang w:eastAsia="en-AU"/>
              </w:rPr>
              <w:t>New Zealand Government</w:t>
            </w:r>
            <w:r w:rsidRPr="004C61CA" w:rsidDel="007E3D07">
              <w:rPr>
                <w:rFonts w:ascii="Cambria" w:eastAsia="Times New Roman" w:hAnsi="Cambria" w:cs="Times New Roman"/>
                <w:szCs w:val="24"/>
                <w:lang w:val="en-US" w:eastAsia="en-AU"/>
              </w:rPr>
              <w:t xml:space="preserve"> </w:t>
            </w:r>
            <w:r>
              <w:rPr>
                <w:rFonts w:ascii="Cambria" w:eastAsia="Times New Roman" w:hAnsi="Cambria" w:cs="Times New Roman"/>
                <w:b/>
                <w:szCs w:val="24"/>
                <w:lang w:val="en-US" w:eastAsia="en-AU"/>
              </w:rPr>
              <w:t>OCSP Hardware (RSA)</w:t>
            </w:r>
          </w:p>
        </w:tc>
        <w:tc>
          <w:tcPr>
            <w:tcW w:w="3969" w:type="dxa"/>
            <w:tcBorders>
              <w:top w:val="single" w:sz="4" w:space="0" w:color="auto"/>
              <w:left w:val="single" w:sz="4" w:space="0" w:color="auto"/>
              <w:bottom w:val="single" w:sz="4" w:space="0" w:color="auto"/>
              <w:right w:val="single" w:sz="4" w:space="0" w:color="auto"/>
            </w:tcBorders>
          </w:tcPr>
          <w:p w14:paraId="11F3C2AE"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4F803F7D" w14:textId="77777777" w:rsidR="00074253" w:rsidRPr="00525DEA" w:rsidRDefault="00707A94" w:rsidP="00293012">
            <w:pPr>
              <w:spacing w:after="0" w:line="240" w:lineRule="auto"/>
              <w:rPr>
                <w:rFonts w:ascii="Cambria" w:eastAsia="Times New Roman" w:hAnsi="Cambria" w:cs="Times New Roman"/>
                <w:sz w:val="20"/>
                <w:szCs w:val="20"/>
                <w:lang w:val="en-US" w:eastAsia="en-AU"/>
              </w:rPr>
            </w:pPr>
            <w:hyperlink r:id="rId58"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061073AF" w14:textId="77777777" w:rsidR="00074253" w:rsidRDefault="00074253" w:rsidP="00293012">
            <w:pPr>
              <w:spacing w:after="0" w:line="240" w:lineRule="auto"/>
              <w:rPr>
                <w:rFonts w:ascii="Cambria" w:eastAsia="Times New Roman" w:hAnsi="Cambria" w:cs="Times New Roman"/>
                <w:sz w:val="20"/>
                <w:szCs w:val="20"/>
                <w:lang w:val="en-US" w:eastAsia="en-AU"/>
              </w:rPr>
            </w:pPr>
          </w:p>
        </w:tc>
      </w:tr>
      <w:tr w:rsidR="00074253" w:rsidRPr="00BC0C1B" w14:paraId="6EF5E68C" w14:textId="77777777" w:rsidTr="00CB006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95" w:type="dxa"/>
            <w:tcBorders>
              <w:top w:val="single" w:sz="4" w:space="0" w:color="auto"/>
              <w:left w:val="single" w:sz="4" w:space="0" w:color="auto"/>
              <w:bottom w:val="single" w:sz="4" w:space="0" w:color="auto"/>
              <w:right w:val="single" w:sz="4" w:space="0" w:color="auto"/>
            </w:tcBorders>
          </w:tcPr>
          <w:p w14:paraId="7282FBCA" w14:textId="77777777" w:rsidR="00074253" w:rsidRPr="004C61CA" w:rsidRDefault="00074253" w:rsidP="00293012">
            <w:pPr>
              <w:spacing w:after="120" w:line="240" w:lineRule="auto"/>
              <w:rPr>
                <w:rFonts w:ascii="Cambria" w:eastAsia="Times New Roman" w:hAnsi="Cambria" w:cs="Times New Roman"/>
                <w:szCs w:val="20"/>
                <w:lang w:eastAsia="en-AU"/>
              </w:rPr>
            </w:pPr>
            <w:r w:rsidRPr="00074253">
              <w:rPr>
                <w:rFonts w:ascii="Cambria" w:eastAsia="Times New Roman" w:hAnsi="Cambria" w:cs="Times New Roman"/>
                <w:szCs w:val="20"/>
                <w:lang w:eastAsia="en-AU"/>
              </w:rPr>
              <w:lastRenderedPageBreak/>
              <w:t>2.16.554.101.8.1.3.</w:t>
            </w:r>
            <w:r>
              <w:rPr>
                <w:rFonts w:ascii="Cambria" w:eastAsia="Times New Roman" w:hAnsi="Cambria" w:cs="Times New Roman"/>
                <w:szCs w:val="20"/>
                <w:lang w:eastAsia="en-AU"/>
              </w:rPr>
              <w:t>16</w:t>
            </w:r>
            <w:r w:rsidR="00CB0069">
              <w:rPr>
                <w:rFonts w:ascii="Cambria" w:eastAsia="Times New Roman" w:hAnsi="Cambria" w:cs="Times New Roman"/>
                <w:szCs w:val="20"/>
                <w:lang w:eastAsia="en-AU"/>
              </w:rPr>
              <w:t>.1</w:t>
            </w:r>
          </w:p>
        </w:tc>
        <w:tc>
          <w:tcPr>
            <w:tcW w:w="3537" w:type="dxa"/>
          </w:tcPr>
          <w:p w14:paraId="2602787C" w14:textId="77777777" w:rsidR="00074253" w:rsidRPr="004C61CA" w:rsidRDefault="00074253" w:rsidP="00293012">
            <w:pPr>
              <w:spacing w:after="120" w:line="240" w:lineRule="auto"/>
              <w:rPr>
                <w:rFonts w:ascii="Cambria" w:eastAsia="Times New Roman" w:hAnsi="Cambria" w:cs="Times New Roman"/>
                <w:szCs w:val="20"/>
                <w:lang w:eastAsia="en-AU"/>
              </w:rPr>
            </w:pPr>
            <w:r w:rsidRPr="004C61CA">
              <w:rPr>
                <w:rFonts w:ascii="Cambria" w:eastAsia="Times New Roman" w:hAnsi="Cambria" w:cs="Times New Roman"/>
                <w:szCs w:val="20"/>
                <w:lang w:eastAsia="en-AU"/>
              </w:rPr>
              <w:t xml:space="preserve">X.509 Certificate Policy </w:t>
            </w:r>
            <w:r>
              <w:rPr>
                <w:rFonts w:ascii="Cambria" w:eastAsia="Times New Roman" w:hAnsi="Cambria" w:cs="Times New Roman"/>
                <w:szCs w:val="20"/>
                <w:lang w:eastAsia="en-AU"/>
              </w:rPr>
              <w:t>for New Zealand Government</w:t>
            </w:r>
            <w:r w:rsidRPr="004C61CA">
              <w:rPr>
                <w:rFonts w:ascii="Cambria" w:eastAsia="Times New Roman" w:hAnsi="Cambria" w:cs="Times New Roman"/>
                <w:szCs w:val="20"/>
                <w:lang w:eastAsia="en-AU"/>
              </w:rPr>
              <w:t xml:space="preserve"> </w:t>
            </w:r>
            <w:r w:rsidRPr="004C61CA">
              <w:rPr>
                <w:rFonts w:ascii="Cambria" w:eastAsia="Times New Roman" w:hAnsi="Cambria" w:cs="Times New Roman"/>
                <w:b/>
                <w:szCs w:val="20"/>
                <w:lang w:eastAsia="en-AU"/>
              </w:rPr>
              <w:t>Timestamp Authority Certificates</w:t>
            </w:r>
            <w:r>
              <w:rPr>
                <w:rFonts w:ascii="Cambria" w:eastAsia="Times New Roman" w:hAnsi="Cambria" w:cs="Times New Roman"/>
                <w:b/>
                <w:szCs w:val="20"/>
                <w:lang w:eastAsia="en-AU"/>
              </w:rPr>
              <w:t xml:space="preserve"> (RSA)</w:t>
            </w:r>
          </w:p>
        </w:tc>
        <w:tc>
          <w:tcPr>
            <w:tcW w:w="3969" w:type="dxa"/>
            <w:tcBorders>
              <w:top w:val="single" w:sz="4" w:space="0" w:color="auto"/>
              <w:left w:val="single" w:sz="4" w:space="0" w:color="auto"/>
              <w:bottom w:val="single" w:sz="4" w:space="0" w:color="auto"/>
              <w:right w:val="single" w:sz="4" w:space="0" w:color="auto"/>
            </w:tcBorders>
          </w:tcPr>
          <w:p w14:paraId="47D4E984" w14:textId="77777777" w:rsidR="00074253" w:rsidRPr="004C61CA" w:rsidRDefault="00074253" w:rsidP="00293012">
            <w:pPr>
              <w:spacing w:after="0" w:line="240" w:lineRule="auto"/>
              <w:rPr>
                <w:rFonts w:ascii="Cambria" w:eastAsia="Times New Roman" w:hAnsi="Cambria" w:cs="Times New Roman"/>
                <w:sz w:val="20"/>
                <w:szCs w:val="20"/>
                <w:lang w:val="en-US" w:eastAsia="en-AU"/>
              </w:rPr>
            </w:pPr>
            <w:r>
              <w:rPr>
                <w:rFonts w:ascii="Cambria" w:eastAsia="Times New Roman" w:hAnsi="Cambria" w:cs="Times New Roman"/>
                <w:sz w:val="20"/>
                <w:szCs w:val="20"/>
                <w:lang w:val="en-US" w:eastAsia="en-AU"/>
              </w:rPr>
              <w:t>Cogito Group</w:t>
            </w:r>
          </w:p>
          <w:p w14:paraId="4E0F36D5" w14:textId="77777777" w:rsidR="00074253" w:rsidRPr="00525DEA" w:rsidRDefault="00707A94" w:rsidP="00293012">
            <w:pPr>
              <w:spacing w:after="0" w:line="240" w:lineRule="auto"/>
              <w:rPr>
                <w:rFonts w:ascii="Cambria" w:eastAsia="Times New Roman" w:hAnsi="Cambria" w:cs="Times New Roman"/>
                <w:sz w:val="20"/>
                <w:szCs w:val="20"/>
                <w:lang w:val="en-US" w:eastAsia="en-AU"/>
              </w:rPr>
            </w:pPr>
            <w:hyperlink r:id="rId59" w:history="1">
              <w:r w:rsidR="00074253" w:rsidRPr="009E043A">
                <w:rPr>
                  <w:rStyle w:val="Hyperlink"/>
                  <w:rFonts w:ascii="Cambria" w:eastAsia="Times New Roman" w:hAnsi="Cambria" w:cs="Times New Roman"/>
                  <w:sz w:val="20"/>
                  <w:szCs w:val="20"/>
                  <w:lang w:val="en-US" w:eastAsia="en-AU"/>
                </w:rPr>
                <w:t>authentication.services@cogitogroup.co.nz</w:t>
              </w:r>
            </w:hyperlink>
          </w:p>
          <w:p w14:paraId="38B766F7" w14:textId="77777777" w:rsidR="00074253" w:rsidRPr="00BC0C1B" w:rsidRDefault="00074253" w:rsidP="00293012">
            <w:pPr>
              <w:spacing w:after="0" w:line="240" w:lineRule="auto"/>
              <w:rPr>
                <w:rFonts w:ascii="Cambria" w:eastAsia="Times New Roman" w:hAnsi="Cambria" w:cs="Times New Roman"/>
                <w:sz w:val="20"/>
                <w:szCs w:val="20"/>
                <w:lang w:val="en-US" w:eastAsia="en-AU"/>
              </w:rPr>
            </w:pPr>
          </w:p>
        </w:tc>
      </w:tr>
    </w:tbl>
    <w:p w14:paraId="6A9A7A60" w14:textId="77777777" w:rsidR="006B1600" w:rsidRDefault="006B1600"/>
    <w:sectPr w:rsidR="006B1600" w:rsidSect="000C67C3">
      <w:footerReference w:type="default" r:id="rId60"/>
      <w:pgSz w:w="11907" w:h="16840" w:code="9"/>
      <w:pgMar w:top="1440" w:right="1440" w:bottom="1440" w:left="1440" w:header="720" w:footer="527"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3" w:author="Sean Lillywhite" w:date="2016-04-18T15:26:00Z" w:initials="SL">
    <w:p w14:paraId="54408B22" w14:textId="77777777" w:rsidR="00AF4CBC" w:rsidRDefault="00AF4CBC">
      <w:pPr>
        <w:pStyle w:val="CommentText"/>
      </w:pPr>
      <w:r>
        <w:rPr>
          <w:rStyle w:val="CommentReference"/>
        </w:rPr>
        <w:annotationRef/>
      </w:r>
      <w:r>
        <w:t>General concern that this is forcing a manual process for certificate issuance.</w:t>
      </w:r>
    </w:p>
  </w:comment>
  <w:comment w:id="444" w:author="Daddy Druid" w:date="2016-05-08T17:09:00Z" w:initials="DD">
    <w:p w14:paraId="3F743A9A" w14:textId="0F784A5C" w:rsidR="003D7E76" w:rsidRDefault="003D7E76">
      <w:pPr>
        <w:pStyle w:val="CommentText"/>
      </w:pPr>
      <w:r>
        <w:rPr>
          <w:rStyle w:val="CommentReference"/>
        </w:rPr>
        <w:annotationRef/>
      </w:r>
      <w:r>
        <w:t>OK</w:t>
      </w:r>
      <w:r w:rsidR="00EC00B6">
        <w:t>, noted</w:t>
      </w:r>
      <w:r>
        <w:t xml:space="preserve">.  </w:t>
      </w:r>
      <w:r w:rsidR="00EC00B6">
        <w:t xml:space="preserve">Need to reflect that approvals for CA Certs need full audit checking; whereas </w:t>
      </w:r>
      <w:r>
        <w:t>the requirement for routine certificate issuance approvals</w:t>
      </w:r>
      <w:r w:rsidR="00EC00B6">
        <w:t xml:space="preserve"> is an agency/customer issue (ie. they must stipulate additional controls)</w:t>
      </w:r>
      <w:r>
        <w:t>.</w:t>
      </w:r>
    </w:p>
  </w:comment>
  <w:comment w:id="452" w:author="Sean Lillywhite" w:date="2016-04-18T15:20:00Z" w:initials="SL">
    <w:p w14:paraId="4B26777C" w14:textId="5F220C46" w:rsidR="00AF4CBC" w:rsidRDefault="00AF4CBC">
      <w:pPr>
        <w:pStyle w:val="CommentText"/>
      </w:pPr>
      <w:r>
        <w:rPr>
          <w:rStyle w:val="CommentReference"/>
        </w:rPr>
        <w:annotationRef/>
      </w:r>
      <w:r>
        <w:t>This will reduce the uptake of certificate usage and not sure what it would achieve. End user certificates are generally provided as part of account creation i.e. new employee logs into account for first time, certificate generation occurs automatically.</w:t>
      </w:r>
    </w:p>
  </w:comment>
  <w:comment w:id="522" w:author="Daddy Druid" w:date="2016-04-18T09:33:00Z" w:initials="DD">
    <w:p w14:paraId="699FE28B" w14:textId="77777777" w:rsidR="00AF4CBC" w:rsidRDefault="00AF4CBC">
      <w:pPr>
        <w:pStyle w:val="CommentText"/>
      </w:pPr>
      <w:r>
        <w:rPr>
          <w:rStyle w:val="CommentReference"/>
        </w:rPr>
        <w:annotationRef/>
      </w:r>
      <w:r>
        <w:rPr>
          <w:rStyle w:val="CommentReference"/>
        </w:rPr>
        <w:annotationRef/>
      </w:r>
      <w:r>
        <w:t>Richard Brown:  Please check and amend as necessary.</w:t>
      </w:r>
    </w:p>
  </w:comment>
  <w:comment w:id="525" w:author="Daddy Druid" w:date="2016-04-18T09:33:00Z" w:initials="DD">
    <w:p w14:paraId="0F4C9D3C" w14:textId="77777777" w:rsidR="00AF4CBC" w:rsidRDefault="00AF4CBC">
      <w:pPr>
        <w:pStyle w:val="CommentText"/>
      </w:pPr>
      <w:r>
        <w:rPr>
          <w:rStyle w:val="CommentReference"/>
        </w:rPr>
        <w:annotationRef/>
      </w:r>
      <w:r>
        <w:t>I couldn’t see where else in the CPS we had managed to make this stipulation??  Does it go here, or some other section?</w:t>
      </w:r>
    </w:p>
  </w:comment>
  <w:comment w:id="528" w:author="Daddy Druid" w:date="2016-04-18T09:33:00Z" w:initials="DD">
    <w:p w14:paraId="02C90A98" w14:textId="77777777" w:rsidR="00AF4CBC" w:rsidRDefault="00AF4CBC">
      <w:pPr>
        <w:pStyle w:val="CommentText"/>
      </w:pPr>
      <w:r>
        <w:rPr>
          <w:rStyle w:val="CommentReference"/>
        </w:rPr>
        <w:annotationRef/>
      </w:r>
      <w:r>
        <w:t>I couldn’t see where else in the CPS we had managed to make this stipulation??  Does it go here, or some other section?</w:t>
      </w:r>
    </w:p>
  </w:comment>
  <w:comment w:id="529" w:author="Sean Lillywhite" w:date="2016-05-03T13:25:00Z" w:initials="SL">
    <w:p w14:paraId="0A3EE4BA" w14:textId="0A72DC42" w:rsidR="00AF4CBC" w:rsidRDefault="00AF4CBC">
      <w:pPr>
        <w:pStyle w:val="CommentText"/>
      </w:pPr>
      <w:r>
        <w:rPr>
          <w:rStyle w:val="CommentReference"/>
        </w:rPr>
        <w:annotationRef/>
      </w:r>
      <w:r>
        <w:t>This should be in accordance with the relevant CP, it will be different dependant on Certificate type. And, probably not relevant here.</w:t>
      </w:r>
    </w:p>
  </w:comment>
  <w:comment w:id="574" w:author="Daddy Druid" w:date="2016-04-18T09:33:00Z" w:initials="DD">
    <w:p w14:paraId="75A819B2" w14:textId="77777777" w:rsidR="00AF4CBC" w:rsidRDefault="00AF4CBC">
      <w:pPr>
        <w:pStyle w:val="CommentText"/>
      </w:pPr>
      <w:r>
        <w:rPr>
          <w:rStyle w:val="CommentReference"/>
        </w:rPr>
        <w:annotationRef/>
      </w:r>
      <w:r>
        <w:t>Do we need anything specific for the Root CAs here?</w:t>
      </w:r>
    </w:p>
  </w:comment>
  <w:comment w:id="601" w:author="Daddy Druid" w:date="2016-04-18T09:33:00Z" w:initials="DD">
    <w:p w14:paraId="00A29451" w14:textId="77777777" w:rsidR="00AF4CBC" w:rsidRDefault="00AF4CBC">
      <w:pPr>
        <w:pStyle w:val="CommentText"/>
      </w:pPr>
      <w:r>
        <w:rPr>
          <w:rStyle w:val="CommentReference"/>
        </w:rPr>
        <w:annotationRef/>
      </w:r>
      <w:r>
        <w:t>Delete if superfluous or problematic.</w:t>
      </w:r>
    </w:p>
    <w:p w14:paraId="78209CB2" w14:textId="77777777" w:rsidR="00AF4CBC" w:rsidRDefault="00AF4CBC">
      <w:pPr>
        <w:pStyle w:val="CommentText"/>
      </w:pPr>
    </w:p>
  </w:comment>
  <w:comment w:id="924" w:author="Daddy Druid" w:date="2016-04-18T09:33:00Z" w:initials="DD">
    <w:p w14:paraId="3F506CF9" w14:textId="77777777" w:rsidR="00AF4CBC" w:rsidRDefault="00AF4CBC" w:rsidP="00C85027">
      <w:pPr>
        <w:pStyle w:val="CommentText"/>
      </w:pPr>
      <w:r>
        <w:rPr>
          <w:rStyle w:val="CommentReference"/>
        </w:rPr>
        <w:annotationRef/>
      </w:r>
      <w:r>
        <w:t>Sean:  In reality, this could take more like 72hrs for getting all resources in place. Can this be split down into ‘steps’ where step 1 has to be 24hrs and other steps within 72hrs??</w:t>
      </w:r>
    </w:p>
  </w:comment>
  <w:comment w:id="925" w:author="Sean Lillywhite" w:date="2016-05-03T10:26:00Z" w:initials="SL">
    <w:p w14:paraId="0EE9E7B7" w14:textId="79CB89BB" w:rsidR="00AF4CBC" w:rsidRDefault="00AF4CBC">
      <w:pPr>
        <w:pStyle w:val="CommentText"/>
      </w:pPr>
      <w:r>
        <w:rPr>
          <w:rStyle w:val="CommentReference"/>
        </w:rPr>
        <w:annotationRef/>
      </w:r>
      <w:r>
        <w:t>If you are thinking 72 hrs due to geodiversity, once the primary is revoked, job is done. Remember, secondary is not online, so we will still need to go up to Auckland to update the secondary, but there is no point until resigning is done. Point being is you want those CA Certs revoked ASAP.</w:t>
      </w:r>
    </w:p>
  </w:comment>
  <w:comment w:id="954" w:author="Daddy Druid" w:date="2016-04-18T09:33:00Z" w:initials="DD">
    <w:p w14:paraId="3C2D0AFE" w14:textId="77777777" w:rsidR="00AF4CBC" w:rsidRDefault="00AF4CBC">
      <w:pPr>
        <w:pStyle w:val="CommentText"/>
      </w:pPr>
      <w:r>
        <w:rPr>
          <w:rStyle w:val="CommentReference"/>
        </w:rPr>
        <w:annotationRef/>
      </w:r>
      <w:r>
        <w:t>Sean: Please add the agreed SLA timeline here.</w:t>
      </w:r>
    </w:p>
  </w:comment>
  <w:comment w:id="949" w:author="Daddy Druid" w:date="2016-04-18T09:33:00Z" w:initials="DD">
    <w:p w14:paraId="270B8AEA" w14:textId="77777777" w:rsidR="00AF4CBC" w:rsidRDefault="00AF4CBC">
      <w:pPr>
        <w:pStyle w:val="CommentText"/>
      </w:pPr>
      <w:r>
        <w:rPr>
          <w:rStyle w:val="CommentReference"/>
        </w:rPr>
        <w:annotationRef/>
      </w:r>
      <w:r>
        <w:t>Just sanity check that I’m making sense here with terminology, please….</w:t>
      </w:r>
    </w:p>
  </w:comment>
  <w:comment w:id="958" w:author="Sean Lillywhite" w:date="2016-04-18T15:40:00Z" w:initials="SL">
    <w:p w14:paraId="1088F843" w14:textId="7A5B1FE2" w:rsidR="00AF4CBC" w:rsidRDefault="00AF4CBC">
      <w:pPr>
        <w:pStyle w:val="CommentText"/>
      </w:pPr>
      <w:r>
        <w:rPr>
          <w:rStyle w:val="CommentReference"/>
        </w:rPr>
        <w:annotationRef/>
      </w:r>
      <w:r>
        <w:t>This information is/should be updated in the relevant CP, in this case the RCA CP.</w:t>
      </w:r>
    </w:p>
    <w:p w14:paraId="14E325CD" w14:textId="6B1636D2" w:rsidR="00AF4CBC" w:rsidRDefault="00AF4CBC">
      <w:pPr>
        <w:pStyle w:val="CommentText"/>
      </w:pPr>
      <w:r>
        <w:t>Richard Brown Comment – CRL issuance should be in the relevant CP as it’s different for each tier.</w:t>
      </w:r>
    </w:p>
  </w:comment>
  <w:comment w:id="1080" w:author="Sean Lillywhite" w:date="2016-05-03T13:41:00Z" w:initials="SL">
    <w:p w14:paraId="5A0720FA" w14:textId="5E3D5C54" w:rsidR="00AF4CBC" w:rsidRDefault="00AF4CBC">
      <w:pPr>
        <w:pStyle w:val="CommentText"/>
      </w:pPr>
      <w:r>
        <w:rPr>
          <w:rStyle w:val="CommentReference"/>
        </w:rPr>
        <w:annotationRef/>
      </w:r>
      <w:r>
        <w:t>What is the proposed method of secure communication to ‘securely notify’?</w:t>
      </w:r>
    </w:p>
  </w:comment>
  <w:comment w:id="1138" w:author="Sean Lillywhite" w:date="2016-04-18T15:56:00Z" w:initials="SL">
    <w:p w14:paraId="75C91CF7" w14:textId="6A310F98" w:rsidR="00AF4CBC" w:rsidRDefault="00AF4CBC">
      <w:pPr>
        <w:pStyle w:val="CommentText"/>
      </w:pPr>
      <w:r>
        <w:rPr>
          <w:rStyle w:val="CommentReference"/>
        </w:rPr>
        <w:annotationRef/>
      </w:r>
      <w:r>
        <w:t>Only for RCA</w:t>
      </w:r>
    </w:p>
  </w:comment>
  <w:comment w:id="1236" w:author="Sean Lillywhite" w:date="2016-04-18T15:57:00Z" w:initials="SL">
    <w:p w14:paraId="3F692299" w14:textId="77777777" w:rsidR="00AF4CBC" w:rsidRDefault="00AF4CBC">
      <w:pPr>
        <w:pStyle w:val="CommentText"/>
      </w:pPr>
      <w:r>
        <w:rPr>
          <w:rStyle w:val="CommentReference"/>
        </w:rPr>
        <w:annotationRef/>
      </w:r>
      <w:r>
        <w:t>Secure not store.</w:t>
      </w:r>
    </w:p>
  </w:comment>
  <w:comment w:id="1270" w:author="Daddy Druid" w:date="2016-04-18T09:33:00Z" w:initials="DD">
    <w:p w14:paraId="3F610C97" w14:textId="77777777" w:rsidR="00AF4CBC" w:rsidRDefault="00AF4CBC">
      <w:pPr>
        <w:pStyle w:val="CommentText"/>
      </w:pPr>
      <w:r>
        <w:rPr>
          <w:rStyle w:val="CommentReference"/>
        </w:rPr>
        <w:annotationRef/>
      </w:r>
      <w:r>
        <w:t>**Need to check these against our Key Ceremony master doc. Think I’m missing someone??**</w:t>
      </w:r>
    </w:p>
  </w:comment>
  <w:comment w:id="1282" w:author="Sean Lillywhite" w:date="2016-04-18T16:02:00Z" w:initials="SL">
    <w:p w14:paraId="092CE1DD" w14:textId="77777777" w:rsidR="00AF4CBC" w:rsidRDefault="00AF4CBC">
      <w:pPr>
        <w:pStyle w:val="CommentText"/>
      </w:pPr>
      <w:r>
        <w:rPr>
          <w:rStyle w:val="CommentReference"/>
        </w:rPr>
        <w:annotationRef/>
      </w:r>
      <w:r>
        <w:t>Key material includes operator and Administrator smart cards</w:t>
      </w:r>
    </w:p>
    <w:p w14:paraId="19E18912" w14:textId="77777777" w:rsidR="00AF4CBC" w:rsidRDefault="00AF4CBC">
      <w:pPr>
        <w:pStyle w:val="CommentText"/>
      </w:pPr>
    </w:p>
  </w:comment>
  <w:comment w:id="1286" w:author="Phil Cutforth" w:date="2016-04-18T09:33:00Z" w:initials="PC">
    <w:p w14:paraId="7BA58DE0" w14:textId="77777777" w:rsidR="00AF4CBC" w:rsidRDefault="00AF4CBC">
      <w:pPr>
        <w:pStyle w:val="CommentText"/>
      </w:pPr>
      <w:r>
        <w:rPr>
          <w:rStyle w:val="CommentReference"/>
        </w:rPr>
        <w:annotationRef/>
      </w:r>
      <w:r>
        <w:t>It may not be “RO Ops” exactly, but there are tasks that require min of 2 personnel and 2 key cards.</w:t>
      </w:r>
    </w:p>
  </w:comment>
  <w:comment w:id="1288" w:author="Phil Cutforth" w:date="2016-04-18T09:33:00Z" w:initials="PC">
    <w:p w14:paraId="0C0D40BA" w14:textId="77777777" w:rsidR="00AF4CBC" w:rsidRDefault="00AF4CBC">
      <w:pPr>
        <w:pStyle w:val="CommentText"/>
      </w:pPr>
      <w:r>
        <w:rPr>
          <w:rStyle w:val="CommentReference"/>
        </w:rPr>
        <w:annotationRef/>
      </w:r>
      <w:r>
        <w:t>Need to define what is meant here by “policy control”;</w:t>
      </w:r>
    </w:p>
  </w:comment>
  <w:comment w:id="1289" w:author="Phil Cutforth" w:date="2016-04-18T09:33:00Z" w:initials="PC">
    <w:p w14:paraId="7378E088" w14:textId="77777777" w:rsidR="00AF4CBC" w:rsidRDefault="00AF4CBC">
      <w:pPr>
        <w:pStyle w:val="CommentText"/>
      </w:pPr>
      <w:r>
        <w:rPr>
          <w:rStyle w:val="CommentReference"/>
        </w:rPr>
        <w:annotationRef/>
      </w:r>
      <w:r>
        <w:t>Need to define what is meant here by “policy control”; as it is expected that ROs are subject to ‘controls’ of various descriptions.</w:t>
      </w:r>
    </w:p>
  </w:comment>
  <w:comment w:id="1300" w:author="Daddy Druid" w:date="2016-04-18T09:33:00Z" w:initials="DD">
    <w:p w14:paraId="7F4AADC0" w14:textId="77777777" w:rsidR="00AF4CBC" w:rsidRDefault="00AF4CBC">
      <w:pPr>
        <w:pStyle w:val="CommentText"/>
      </w:pPr>
      <w:r>
        <w:rPr>
          <w:rStyle w:val="CommentReference"/>
        </w:rPr>
        <w:annotationRef/>
      </w:r>
      <w:r>
        <w:t>Not strictly true?? Please correct it accordingly.</w:t>
      </w:r>
    </w:p>
  </w:comment>
  <w:comment w:id="1395" w:author="Sean Lillywhite" w:date="2016-04-18T16:10:00Z" w:initials="SL">
    <w:p w14:paraId="6EF891C3" w14:textId="77777777" w:rsidR="00AF4CBC" w:rsidRDefault="00AF4CBC">
      <w:pPr>
        <w:pStyle w:val="CommentText"/>
      </w:pPr>
      <w:r>
        <w:rPr>
          <w:rStyle w:val="CommentReference"/>
        </w:rPr>
        <w:annotationRef/>
      </w:r>
      <w:r>
        <w:t>Contradicts the paragraph above, define contractor, does that include Cogito staff?</w:t>
      </w:r>
    </w:p>
  </w:comment>
  <w:comment w:id="1442" w:author="Daddy Druid" w:date="2016-04-18T09:33:00Z" w:initials="DD">
    <w:p w14:paraId="50FCDF26" w14:textId="77777777" w:rsidR="00AF4CBC" w:rsidRDefault="00AF4CBC">
      <w:pPr>
        <w:pStyle w:val="CommentText"/>
      </w:pPr>
      <w:r>
        <w:rPr>
          <w:rStyle w:val="CommentReference"/>
        </w:rPr>
        <w:annotationRef/>
      </w:r>
      <w:r>
        <w:t>Are these the same thing? I’m beginning to think they are!!</w:t>
      </w:r>
    </w:p>
  </w:comment>
  <w:comment w:id="1443" w:author="Sean Lillywhite" w:date="2016-04-18T16:12:00Z" w:initials="SL">
    <w:p w14:paraId="100991A5" w14:textId="77777777" w:rsidR="00AF4CBC" w:rsidRDefault="00AF4CBC">
      <w:pPr>
        <w:pStyle w:val="CommentText"/>
      </w:pPr>
      <w:r>
        <w:rPr>
          <w:rStyle w:val="CommentReference"/>
        </w:rPr>
        <w:annotationRef/>
      </w:r>
      <w:r>
        <w:t xml:space="preserve">No, RO can be an agency employee conducting registration of end entities. RAO is the Registration Authority Operator, has more privileges </w:t>
      </w:r>
    </w:p>
  </w:comment>
  <w:comment w:id="1444" w:author="Daddy Druid" w:date="2016-04-18T09:33:00Z" w:initials="DD">
    <w:p w14:paraId="31560BC9" w14:textId="77777777" w:rsidR="00AF4CBC" w:rsidRDefault="00AF4CBC">
      <w:pPr>
        <w:pStyle w:val="CommentText"/>
      </w:pPr>
      <w:r>
        <w:rPr>
          <w:rStyle w:val="CommentReference"/>
        </w:rPr>
        <w:annotationRef/>
      </w:r>
      <w:r>
        <w:t>Are these the same thing? I’m beginning to think they are!!</w:t>
      </w:r>
    </w:p>
  </w:comment>
  <w:comment w:id="1468" w:author="Daddy Druid" w:date="2016-04-18T09:33:00Z" w:initials="DD">
    <w:p w14:paraId="5A251C70" w14:textId="77777777" w:rsidR="00AF4CBC" w:rsidRDefault="00AF4CBC">
      <w:pPr>
        <w:pStyle w:val="CommentText"/>
      </w:pPr>
      <w:r>
        <w:t xml:space="preserve">For Cogito Ops, </w:t>
      </w:r>
      <w:r>
        <w:rPr>
          <w:rStyle w:val="CommentReference"/>
        </w:rPr>
        <w:annotationRef/>
      </w:r>
      <w:r>
        <w:t xml:space="preserve">should this be the SO instead of RO?? </w:t>
      </w:r>
    </w:p>
  </w:comment>
  <w:comment w:id="1469" w:author="Sean Lillywhite" w:date="2016-04-18T16:14:00Z" w:initials="SL">
    <w:p w14:paraId="5CC0E90D" w14:textId="172F0602" w:rsidR="00AF4CBC" w:rsidRDefault="00AF4CBC">
      <w:pPr>
        <w:pStyle w:val="CommentText"/>
      </w:pPr>
      <w:r>
        <w:rPr>
          <w:rStyle w:val="CommentReference"/>
        </w:rPr>
        <w:annotationRef/>
      </w:r>
      <w:r>
        <w:t>It is RAO not RO</w:t>
      </w:r>
    </w:p>
    <w:p w14:paraId="6FB974EE" w14:textId="77777777" w:rsidR="00AF4CBC" w:rsidRDefault="00AF4CBC">
      <w:pPr>
        <w:pStyle w:val="CommentText"/>
      </w:pPr>
    </w:p>
  </w:comment>
  <w:comment w:id="1470" w:author="Daddy Druid" w:date="2016-04-18T09:33:00Z" w:initials="DD">
    <w:p w14:paraId="10D0C7CD" w14:textId="77777777" w:rsidR="00AF4CBC" w:rsidRDefault="00AF4CBC">
      <w:pPr>
        <w:pStyle w:val="CommentText"/>
      </w:pPr>
      <w:r>
        <w:t xml:space="preserve">For Cogito Ops, </w:t>
      </w:r>
      <w:r>
        <w:rPr>
          <w:rStyle w:val="CommentReference"/>
        </w:rPr>
        <w:annotationRef/>
      </w:r>
      <w:r>
        <w:t xml:space="preserve">should this be the SO instead of RO?? </w:t>
      </w:r>
    </w:p>
  </w:comment>
  <w:comment w:id="1565" w:author="Daddy Druid" w:date="2016-04-18T09:33:00Z" w:initials="DD">
    <w:p w14:paraId="38C7CD2A" w14:textId="77777777" w:rsidR="00AF4CBC" w:rsidRDefault="00AF4CBC">
      <w:pPr>
        <w:pStyle w:val="CommentText"/>
      </w:pPr>
      <w:r>
        <w:rPr>
          <w:rStyle w:val="CommentReference"/>
        </w:rPr>
        <w:annotationRef/>
      </w:r>
      <w:r>
        <w:t>What documents are these?  They don’t sound familiar to me?? Would this be covered by the CA/RA Ops Manuals; or KMP; SSP; or other doc?</w:t>
      </w:r>
    </w:p>
  </w:comment>
  <w:comment w:id="1566" w:author="Sean Lillywhite" w:date="2016-04-18T16:15:00Z" w:initials="SL">
    <w:p w14:paraId="6416A417" w14:textId="77777777" w:rsidR="00AF4CBC" w:rsidRDefault="00AF4CBC">
      <w:pPr>
        <w:pStyle w:val="CommentText"/>
      </w:pPr>
      <w:r>
        <w:rPr>
          <w:rStyle w:val="CommentReference"/>
        </w:rPr>
        <w:annotationRef/>
      </w:r>
      <w:r>
        <w:t>They are technical procedural documents, they exist.</w:t>
      </w:r>
    </w:p>
    <w:p w14:paraId="53A1EC68" w14:textId="77777777" w:rsidR="00AF4CBC" w:rsidRDefault="00AF4CBC">
      <w:pPr>
        <w:pStyle w:val="CommentText"/>
      </w:pPr>
    </w:p>
  </w:comment>
  <w:comment w:id="1631" w:author="Daddy Druid" w:date="2016-04-18T09:33:00Z" w:initials="DD">
    <w:p w14:paraId="05F73AC2" w14:textId="77777777" w:rsidR="00AF4CBC" w:rsidRDefault="00AF4CBC">
      <w:pPr>
        <w:pStyle w:val="CommentText"/>
      </w:pPr>
      <w:r>
        <w:rPr>
          <w:rStyle w:val="CommentReference"/>
        </w:rPr>
        <w:annotationRef/>
      </w:r>
      <w:r>
        <w:t>Sean:  The CPS needs to include the TIMELINES associated with different incidents. Some are covered in proceeding sections, but should be summarised here?  Maybe a table format? Do we have soemthing suitable in the Incident Management Plan or DRBCP already??</w:t>
      </w:r>
    </w:p>
  </w:comment>
  <w:comment w:id="1632" w:author="Sean Lillywhite" w:date="2016-04-18T16:18:00Z" w:initials="SL">
    <w:p w14:paraId="7895EA4E" w14:textId="69DED4D5" w:rsidR="00AF4CBC" w:rsidRDefault="00AF4CBC">
      <w:pPr>
        <w:pStyle w:val="CommentText"/>
      </w:pPr>
      <w:r>
        <w:rPr>
          <w:rStyle w:val="CommentReference"/>
        </w:rPr>
        <w:annotationRef/>
      </w:r>
      <w:r>
        <w:t>They are in the DRBCP, in a disaster recovery response it is expected you will go to the DRBCP not the CPS. Also, this document is public, so I would question putting response times in.</w:t>
      </w:r>
    </w:p>
  </w:comment>
  <w:comment w:id="1633" w:author="Daddy Druid" w:date="2016-04-18T09:33:00Z" w:initials="DD">
    <w:p w14:paraId="77587B8F" w14:textId="77777777" w:rsidR="00AF4CBC" w:rsidRDefault="00AF4CBC">
      <w:pPr>
        <w:pStyle w:val="CommentText"/>
      </w:pPr>
      <w:r>
        <w:rPr>
          <w:rStyle w:val="CommentReference"/>
        </w:rPr>
        <w:annotationRef/>
      </w:r>
      <w:r>
        <w:t>Sean:  The CPS needs to include the TIMELINES associated with different incidents. Some are covered in proceeding sections, but should be summarised here?  Maybe a table format? Do we have soemthing suitable in the Incident Management Plan or DRBCP already??</w:t>
      </w:r>
    </w:p>
  </w:comment>
  <w:comment w:id="1717" w:author="Sean Lillywhite" w:date="2016-04-20T09:54:00Z" w:initials="SL">
    <w:p w14:paraId="275806AA" w14:textId="11D9C5D7" w:rsidR="00AF4CBC" w:rsidRDefault="00AF4CBC">
      <w:pPr>
        <w:pStyle w:val="CommentText"/>
      </w:pPr>
      <w:r>
        <w:rPr>
          <w:rStyle w:val="CommentReference"/>
        </w:rPr>
        <w:annotationRef/>
      </w:r>
      <w:r>
        <w:t>Secured by, Thales HSMs encrypt the key on the server, other HSMs such as Safenet HSMs store the key on the HSM.</w:t>
      </w:r>
    </w:p>
  </w:comment>
  <w:comment w:id="1805" w:author="Phil Cutforth" w:date="2016-04-18T09:33:00Z" w:initials="PC">
    <w:p w14:paraId="2A4ABDA1" w14:textId="77777777" w:rsidR="00AF4CBC" w:rsidRDefault="00AF4CBC">
      <w:pPr>
        <w:pStyle w:val="CommentText"/>
      </w:pPr>
      <w:r>
        <w:rPr>
          <w:rStyle w:val="CommentReference"/>
        </w:rPr>
        <w:annotationRef/>
      </w:r>
      <w:r>
        <w:t>??Is there a Profile (NIST, RFC) for PKI components specifically??</w:t>
      </w:r>
    </w:p>
  </w:comment>
  <w:comment w:id="1806" w:author="Sean Lillywhite" w:date="2016-05-03T13:58:00Z" w:initials="SL">
    <w:p w14:paraId="6F66F8D0" w14:textId="0D29DF95" w:rsidR="00AF4CBC" w:rsidRDefault="00AF4CBC">
      <w:pPr>
        <w:pStyle w:val="CommentText"/>
      </w:pPr>
      <w:r>
        <w:rPr>
          <w:rStyle w:val="CommentReference"/>
        </w:rPr>
        <w:annotationRef/>
      </w:r>
      <w:r>
        <w:t>No there is not</w:t>
      </w:r>
    </w:p>
  </w:comment>
  <w:comment w:id="1818" w:author="Daddy Druid" w:date="2016-04-18T09:33:00Z" w:initials="DD">
    <w:p w14:paraId="57F8B4EA" w14:textId="77777777" w:rsidR="00AF4CBC" w:rsidRDefault="00AF4CBC">
      <w:pPr>
        <w:pStyle w:val="CommentText"/>
      </w:pPr>
      <w:r>
        <w:rPr>
          <w:rStyle w:val="CommentReference"/>
        </w:rPr>
        <w:annotationRef/>
      </w:r>
      <w:r>
        <w:t>I might have this wrong – as it doesn’t read right to me! Please correct it accordingly – noting it should be generic for all Service Providers.</w:t>
      </w:r>
    </w:p>
  </w:comment>
  <w:comment w:id="1821" w:author="Sean Lillywhite" w:date="2016-04-20T10:08:00Z" w:initials="SL">
    <w:p w14:paraId="330154C5" w14:textId="727C50FC" w:rsidR="00AF4CBC" w:rsidRDefault="00AF4CBC">
      <w:pPr>
        <w:pStyle w:val="CommentText"/>
      </w:pPr>
      <w:r>
        <w:rPr>
          <w:rStyle w:val="CommentReference"/>
        </w:rPr>
        <w:annotationRef/>
      </w:r>
      <w:r>
        <w:t>3 pers for sub? 3</w:t>
      </w:r>
      <w:r w:rsidRPr="00131ED2">
        <w:rPr>
          <w:vertAlign w:val="superscript"/>
        </w:rPr>
        <w:t>rd</w:t>
      </w:r>
      <w:r>
        <w:t xml:space="preserve"> pers (Government pers) is only required when accessing the Root CA.</w:t>
      </w:r>
    </w:p>
  </w:comment>
  <w:comment w:id="1824" w:author="Phil Cutforth" w:date="2016-04-18T09:33:00Z" w:initials="PC">
    <w:p w14:paraId="7B415031" w14:textId="77777777" w:rsidR="00AF4CBC" w:rsidRDefault="00AF4CBC">
      <w:pPr>
        <w:pStyle w:val="CommentText"/>
      </w:pPr>
      <w:r>
        <w:rPr>
          <w:rStyle w:val="CommentReference"/>
        </w:rPr>
        <w:annotationRef/>
      </w:r>
      <w:r>
        <w:t>This may need some tweaking!</w:t>
      </w:r>
    </w:p>
  </w:comment>
  <w:comment w:id="1836" w:author="Daddy Druid" w:date="2016-04-18T09:33:00Z" w:initials="DD">
    <w:p w14:paraId="71C5FAAA" w14:textId="77777777" w:rsidR="00AF4CBC" w:rsidRDefault="00AF4CBC" w:rsidP="0019187D">
      <w:pPr>
        <w:pStyle w:val="CommentText"/>
      </w:pPr>
      <w:r>
        <w:rPr>
          <w:rStyle w:val="CommentReference"/>
        </w:rPr>
        <w:annotationRef/>
      </w:r>
      <w:r>
        <w:t xml:space="preserve">**I might have this wrong??  Or I might be being to honest/transparent here? </w:t>
      </w:r>
    </w:p>
    <w:p w14:paraId="532E4CDC" w14:textId="77777777" w:rsidR="00AF4CBC" w:rsidRDefault="00AF4CBC">
      <w:pPr>
        <w:pStyle w:val="CommentText"/>
      </w:pPr>
      <w:proofErr w:type="gramStart"/>
      <w:r>
        <w:t>happy</w:t>
      </w:r>
      <w:proofErr w:type="gramEnd"/>
      <w:r>
        <w:t xml:space="preserve"> to take guidance on whether better just to stick with slightly more woolly statement like “… stored on HSMs”??</w:t>
      </w:r>
    </w:p>
  </w:comment>
  <w:comment w:id="1864" w:author="Daddy Druid" w:date="2016-04-18T09:33:00Z" w:initials="DD">
    <w:p w14:paraId="2845F17D" w14:textId="77777777" w:rsidR="00AF4CBC" w:rsidRDefault="00AF4CBC">
      <w:pPr>
        <w:pStyle w:val="CommentText"/>
      </w:pPr>
      <w:r>
        <w:rPr>
          <w:rStyle w:val="CommentReference"/>
        </w:rPr>
        <w:annotationRef/>
      </w:r>
      <w:r>
        <w:t>Doesn’t this apply to ALL private keys? Not just ‘subscriber’ keys?</w:t>
      </w:r>
    </w:p>
  </w:comment>
  <w:comment w:id="1865" w:author="Sean Lillywhite" w:date="2016-04-20T10:17:00Z" w:initials="SL">
    <w:p w14:paraId="169B0329" w14:textId="0FC9F7E8" w:rsidR="00AF4CBC" w:rsidRDefault="00AF4CBC">
      <w:pPr>
        <w:pStyle w:val="CommentText"/>
      </w:pPr>
      <w:r>
        <w:rPr>
          <w:rStyle w:val="CommentReference"/>
        </w:rPr>
        <w:annotationRef/>
      </w:r>
      <w:r>
        <w:t>No, operator keys are archived</w:t>
      </w:r>
    </w:p>
  </w:comment>
  <w:comment w:id="1867" w:author="Daddy Druid" w:date="2016-04-18T09:33:00Z" w:initials="DD">
    <w:p w14:paraId="5B0913BA" w14:textId="77777777" w:rsidR="00AF4CBC" w:rsidRDefault="00AF4CBC">
      <w:pPr>
        <w:pStyle w:val="CommentText"/>
      </w:pPr>
      <w:r>
        <w:rPr>
          <w:rStyle w:val="CommentReference"/>
        </w:rPr>
        <w:annotationRef/>
      </w:r>
      <w:r>
        <w:t>Doesn’t this apply to ALL private keys? Not just ‘subscriber’ keys?</w:t>
      </w:r>
    </w:p>
  </w:comment>
  <w:comment w:id="1868" w:author="Daddy Druid" w:date="2016-04-18T09:33:00Z" w:initials="DD">
    <w:p w14:paraId="1E4E2181" w14:textId="77777777" w:rsidR="00AF4CBC" w:rsidRDefault="00AF4CBC">
      <w:pPr>
        <w:pStyle w:val="CommentText"/>
      </w:pPr>
      <w:r>
        <w:rPr>
          <w:rStyle w:val="CommentReference"/>
        </w:rPr>
        <w:annotationRef/>
      </w:r>
      <w:r>
        <w:t>Statement from Passports CPS. Is this better than original – or in addition??</w:t>
      </w:r>
    </w:p>
  </w:comment>
  <w:comment w:id="1869" w:author="Sean Lillywhite" w:date="2016-05-03T14:04:00Z" w:initials="SL">
    <w:p w14:paraId="5AB76CA2" w14:textId="6F9B61EE" w:rsidR="00AF4CBC" w:rsidRDefault="00AF4CBC">
      <w:pPr>
        <w:pStyle w:val="CommentText"/>
      </w:pPr>
      <w:r>
        <w:rPr>
          <w:rStyle w:val="CommentReference"/>
        </w:rPr>
        <w:annotationRef/>
      </w:r>
      <w:r>
        <w:t>Either or, your call</w:t>
      </w:r>
    </w:p>
  </w:comment>
  <w:comment w:id="1895" w:author="Daddy Druid" w:date="2016-04-18T09:33:00Z" w:initials="DD">
    <w:p w14:paraId="5A4A7E05" w14:textId="77777777" w:rsidR="00AF4CBC" w:rsidRDefault="00AF4CBC">
      <w:pPr>
        <w:pStyle w:val="CommentText"/>
      </w:pPr>
      <w:r>
        <w:rPr>
          <w:rStyle w:val="CommentReference"/>
        </w:rPr>
        <w:annotationRef/>
      </w:r>
      <w:r>
        <w:t>Reality check please!! Correct the wrong bits…</w:t>
      </w:r>
    </w:p>
  </w:comment>
  <w:comment w:id="1897" w:author="Richard Brown" w:date="2016-05-04T10:55:00Z" w:initials="RB">
    <w:p w14:paraId="16DC2266" w14:textId="6E7BF986" w:rsidR="00AF4CBC" w:rsidRDefault="00AF4CBC">
      <w:pPr>
        <w:pStyle w:val="CommentText"/>
      </w:pPr>
      <w:r>
        <w:rPr>
          <w:rStyle w:val="CommentReference"/>
        </w:rPr>
        <w:annotationRef/>
      </w:r>
      <w:r>
        <w:t>This is wrong. Not sure how it even got in there.</w:t>
      </w:r>
    </w:p>
  </w:comment>
  <w:comment w:id="1923" w:author="Phil Cutforth" w:date="2016-04-18T09:33:00Z" w:initials="PC">
    <w:p w14:paraId="4F768E37" w14:textId="77777777" w:rsidR="00AF4CBC" w:rsidRDefault="00AF4CBC">
      <w:pPr>
        <w:pStyle w:val="CommentText"/>
      </w:pPr>
      <w:r>
        <w:rPr>
          <w:rStyle w:val="CommentReference"/>
        </w:rPr>
        <w:annotationRef/>
      </w:r>
      <w:r>
        <w:t>DRBCP possibly doesn’t cover this currently??  Is it covered elsewhere (KMP), or should it just be stated here in CPS and save editing other docs? Your call.</w:t>
      </w:r>
    </w:p>
  </w:comment>
  <w:comment w:id="1924" w:author="Sean Lillywhite" w:date="2016-04-20T10:20:00Z" w:initials="SL">
    <w:p w14:paraId="5456E84F" w14:textId="479848BE" w:rsidR="00AF4CBC" w:rsidRDefault="00AF4CBC">
      <w:pPr>
        <w:pStyle w:val="CommentText"/>
      </w:pPr>
      <w:r>
        <w:rPr>
          <w:rStyle w:val="CommentReference"/>
        </w:rPr>
        <w:annotationRef/>
      </w:r>
      <w:r>
        <w:t>Recovery covered in DRBCP 11. Private Key Recovery</w:t>
      </w:r>
    </w:p>
  </w:comment>
  <w:comment w:id="1945" w:author="Phil Cutforth" w:date="2016-04-18T09:33:00Z" w:initials="PC">
    <w:p w14:paraId="123AC4D3" w14:textId="77777777" w:rsidR="00AF4CBC" w:rsidRDefault="00AF4CBC">
      <w:pPr>
        <w:pStyle w:val="CommentText"/>
      </w:pPr>
      <w:r>
        <w:rPr>
          <w:rStyle w:val="CommentReference"/>
        </w:rPr>
        <w:annotationRef/>
      </w:r>
      <w:r>
        <w:t>I’ve added comment to 6.2.1 that crypto is FIPS-140-3 and EAL4 or better. So all good here.</w:t>
      </w:r>
    </w:p>
  </w:comment>
  <w:comment w:id="1978" w:author="Sean Lillywhite" w:date="2016-04-20T10:25:00Z" w:initials="SL">
    <w:p w14:paraId="4CBBFA1E" w14:textId="2FCB8505" w:rsidR="00AF4CBC" w:rsidRDefault="00AF4CBC">
      <w:pPr>
        <w:pStyle w:val="CommentText"/>
      </w:pPr>
      <w:r>
        <w:rPr>
          <w:rStyle w:val="CommentReference"/>
        </w:rPr>
        <w:annotationRef/>
      </w:r>
      <w:r>
        <w:t>Stating this in this detail is not recommended, anything can happen to force resigning of a CA meaning this document will require updates. The relevant CP states maximum life of the keys.</w:t>
      </w:r>
    </w:p>
  </w:comment>
  <w:comment w:id="2016" w:author="Daddy Druid" w:date="2016-04-18T09:33:00Z" w:initials="DD">
    <w:p w14:paraId="732F0BB9" w14:textId="77777777" w:rsidR="00AF4CBC" w:rsidRDefault="00AF4CBC">
      <w:pPr>
        <w:pStyle w:val="CommentText"/>
      </w:pPr>
      <w:r>
        <w:rPr>
          <w:rStyle w:val="CommentReference"/>
        </w:rPr>
        <w:annotationRef/>
      </w:r>
      <w:r>
        <w:t>What “policy”??</w:t>
      </w:r>
    </w:p>
  </w:comment>
  <w:comment w:id="2028" w:author="Daddy Druid" w:date="2016-04-18T09:33:00Z" w:initials="DD">
    <w:p w14:paraId="7C69319B" w14:textId="77777777" w:rsidR="00AF4CBC" w:rsidRDefault="00AF4CBC">
      <w:pPr>
        <w:pStyle w:val="CommentText"/>
      </w:pPr>
      <w:r>
        <w:rPr>
          <w:rStyle w:val="CommentReference"/>
        </w:rPr>
        <w:annotationRef/>
      </w:r>
      <w:r>
        <w:t>Or is it “four”??</w:t>
      </w:r>
    </w:p>
  </w:comment>
  <w:comment w:id="2094" w:author="Sean Lillywhite" w:date="2016-04-20T10:39:00Z" w:initials="SL">
    <w:p w14:paraId="09F98843" w14:textId="7C3FD7BC" w:rsidR="00AF4CBC" w:rsidRDefault="00AF4CBC">
      <w:pPr>
        <w:pStyle w:val="CommentText"/>
      </w:pPr>
      <w:r>
        <w:rPr>
          <w:rStyle w:val="CommentReference"/>
        </w:rPr>
        <w:annotationRef/>
      </w:r>
      <w:r>
        <w:t>Not relevant to this document? More operational procedures</w:t>
      </w:r>
    </w:p>
  </w:comment>
  <w:comment w:id="2106" w:author="Daddy Druid" w:date="2016-04-18T09:33:00Z" w:initials="DD">
    <w:p w14:paraId="19B8DEF4" w14:textId="77777777" w:rsidR="00AF4CBC" w:rsidRDefault="00AF4CBC">
      <w:pPr>
        <w:pStyle w:val="CommentText"/>
      </w:pPr>
      <w:r>
        <w:rPr>
          <w:rStyle w:val="CommentReference"/>
        </w:rPr>
        <w:annotationRef/>
      </w:r>
      <w:r>
        <w:t>Do we have a formal name for this doc??</w:t>
      </w:r>
    </w:p>
  </w:comment>
  <w:comment w:id="2132" w:author="Sean Lillywhite" w:date="2016-04-20T10:42:00Z" w:initials="SL">
    <w:p w14:paraId="5F870097" w14:textId="13DC80BC" w:rsidR="00AF4CBC" w:rsidRDefault="00AF4CBC">
      <w:pPr>
        <w:pStyle w:val="CommentText"/>
      </w:pPr>
      <w:r>
        <w:rPr>
          <w:rStyle w:val="CommentReference"/>
        </w:rPr>
        <w:annotationRef/>
      </w:r>
      <w:r>
        <w:t>Noticed this elsewhere in the document but just occurred to me, the CPS is a statement of fact to users and relying parties, should it say ‘are not’ rather than ‘must not’.</w:t>
      </w:r>
    </w:p>
  </w:comment>
  <w:comment w:id="2138" w:author="Sean Lillywhite" w:date="2016-04-20T10:44:00Z" w:initials="SL">
    <w:p w14:paraId="7192DF0D" w14:textId="7666B5B5" w:rsidR="00AF4CBC" w:rsidRDefault="00AF4CBC">
      <w:pPr>
        <w:pStyle w:val="CommentText"/>
      </w:pPr>
      <w:r>
        <w:rPr>
          <w:rStyle w:val="CommentReference"/>
        </w:rPr>
        <w:annotationRef/>
      </w:r>
      <w:r>
        <w:t>Again, they ‘are’ operated, it is a statement not a recommendation or direction.</w:t>
      </w:r>
    </w:p>
  </w:comment>
  <w:comment w:id="2161" w:author="Daddy Druid" w:date="2016-04-18T09:33:00Z" w:initials="DD">
    <w:p w14:paraId="644DFB6D" w14:textId="77777777" w:rsidR="00AF4CBC" w:rsidRPr="00A1305E" w:rsidRDefault="00AF4CBC" w:rsidP="00B93702">
      <w:pPr>
        <w:pStyle w:val="CommentText"/>
        <w:rPr>
          <w:b/>
          <w:i/>
        </w:rPr>
      </w:pPr>
      <w:r>
        <w:rPr>
          <w:rStyle w:val="CommentReference"/>
        </w:rPr>
        <w:annotationRef/>
      </w:r>
      <w:r w:rsidRPr="00A1305E">
        <w:rPr>
          <w:b/>
          <w:i/>
          <w:sz w:val="22"/>
        </w:rPr>
        <w:t>**** This is far as I got in reviewing – 17/04/2016 @ 2300hr</w:t>
      </w:r>
      <w:proofErr w:type="gramStart"/>
      <w:r w:rsidRPr="00A1305E">
        <w:rPr>
          <w:b/>
          <w:i/>
          <w:sz w:val="22"/>
        </w:rPr>
        <w:t>.*</w:t>
      </w:r>
      <w:proofErr w:type="gramEnd"/>
      <w:r w:rsidRPr="00A1305E">
        <w:rPr>
          <w:b/>
          <w:i/>
          <w:sz w:val="22"/>
        </w:rPr>
        <w:t>***</w:t>
      </w:r>
    </w:p>
    <w:p w14:paraId="1EB36311" w14:textId="77777777" w:rsidR="00AF4CBC" w:rsidRDefault="00AF4CBC">
      <w:pPr>
        <w:pStyle w:val="CommentText"/>
      </w:pPr>
    </w:p>
  </w:comment>
  <w:comment w:id="2164" w:author="Phil Cutforth" w:date="2016-04-18T09:33:00Z" w:initials="PC">
    <w:p w14:paraId="62EC4064" w14:textId="77777777" w:rsidR="00AF4CBC" w:rsidRDefault="00AF4CBC">
      <w:pPr>
        <w:pStyle w:val="CommentText"/>
      </w:pPr>
      <w:r>
        <w:rPr>
          <w:rStyle w:val="CommentReference"/>
        </w:rPr>
        <w:annotationRef/>
      </w:r>
      <w:r>
        <w:t>Sean/Richard: Can you add in the agreed periods here, please?</w:t>
      </w:r>
    </w:p>
  </w:comment>
  <w:comment w:id="2165" w:author="Sean Lillywhite" w:date="2016-04-20T11:01:00Z" w:initials="SL">
    <w:p w14:paraId="4EE67F01" w14:textId="54FE6DB0" w:rsidR="00AF4CBC" w:rsidRDefault="00AF4CBC">
      <w:pPr>
        <w:pStyle w:val="CommentText"/>
      </w:pPr>
      <w:r>
        <w:rPr>
          <w:rStyle w:val="CommentReference"/>
        </w:rPr>
        <w:annotationRef/>
      </w:r>
      <w:r>
        <w:t>CRL issuance frequency is stated in 4.9.7, not relevant under ‘Profiles’.</w:t>
      </w:r>
    </w:p>
  </w:comment>
  <w:comment w:id="2324" w:author="Phil Cutforth" w:date="2016-04-18T11:52:00Z" w:initials="PC">
    <w:p w14:paraId="1C6F2588" w14:textId="77777777" w:rsidR="00AF4CBC" w:rsidRDefault="00AF4CBC">
      <w:pPr>
        <w:pStyle w:val="CommentText"/>
      </w:pPr>
      <w:r>
        <w:rPr>
          <w:rStyle w:val="CommentReference"/>
        </w:rPr>
        <w:annotationRef/>
      </w:r>
      <w:r>
        <w:t>Could this be reviewed/reworded? Comment from reviewer said: “C</w:t>
      </w:r>
      <w:r w:rsidRPr="00494AA3">
        <w:t>oncerned that the OCSP certs are issued with no-check extension negating the need to check the validity of the OCSP responders certificate.  What are the mitigations to ensure that the OCSP response is valid and not compromised</w:t>
      </w:r>
      <w:r>
        <w:t>?</w:t>
      </w:r>
      <w:r w:rsidRPr="00494AA3">
        <w:t xml:space="preserve">  This seems to be a wee hole in the trust of the environment if the OCSP signatures don’t need to be validated.</w:t>
      </w:r>
      <w:r>
        <w:t>”</w:t>
      </w:r>
    </w:p>
  </w:comment>
  <w:comment w:id="2325" w:author="Sean Lillywhite" w:date="2016-04-20T11:03:00Z" w:initials="SL">
    <w:p w14:paraId="2E62B0D5" w14:textId="096EF346" w:rsidR="00AF4CBC" w:rsidRDefault="00AF4CBC">
      <w:pPr>
        <w:pStyle w:val="CommentText"/>
      </w:pPr>
      <w:r>
        <w:rPr>
          <w:rStyle w:val="CommentReference"/>
        </w:rPr>
        <w:annotationRef/>
      </w:r>
      <w:r>
        <w:rPr>
          <w:rStyle w:val="CommentReference"/>
        </w:rPr>
        <w:t>Explanation provided at workshop, no change.</w:t>
      </w:r>
    </w:p>
  </w:comment>
  <w:comment w:id="2335" w:author="Phil Cutforth" w:date="2016-04-18T11:54:00Z" w:initials="PC">
    <w:p w14:paraId="6EFF86C7" w14:textId="77777777" w:rsidR="00AF4CBC" w:rsidRDefault="00AF4CBC">
      <w:pPr>
        <w:pStyle w:val="CommentText"/>
      </w:pPr>
      <w:r>
        <w:rPr>
          <w:rStyle w:val="CommentReference"/>
        </w:rPr>
        <w:annotationRef/>
      </w:r>
      <w:r>
        <w:t>Katrina / Richard Bain:  Please reveiew and amend this section accordingly.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408B22" w15:done="0"/>
  <w15:commentEx w15:paraId="3F743A9A" w15:paraIdParent="54408B22" w15:done="0"/>
  <w15:commentEx w15:paraId="4B26777C" w15:done="0"/>
  <w15:commentEx w15:paraId="699FE28B" w15:done="0"/>
  <w15:commentEx w15:paraId="0F4C9D3C" w15:done="0"/>
  <w15:commentEx w15:paraId="02C90A98" w15:done="0"/>
  <w15:commentEx w15:paraId="0A3EE4BA" w15:paraIdParent="02C90A98" w15:done="0"/>
  <w15:commentEx w15:paraId="75A819B2" w15:done="0"/>
  <w15:commentEx w15:paraId="78209CB2" w15:done="0"/>
  <w15:commentEx w15:paraId="3F506CF9" w15:done="0"/>
  <w15:commentEx w15:paraId="0EE9E7B7" w15:paraIdParent="3F506CF9" w15:done="0"/>
  <w15:commentEx w15:paraId="3C2D0AFE" w15:done="0"/>
  <w15:commentEx w15:paraId="270B8AEA" w15:done="0"/>
  <w15:commentEx w15:paraId="14E325CD" w15:done="0"/>
  <w15:commentEx w15:paraId="5A0720FA" w15:done="0"/>
  <w15:commentEx w15:paraId="75C91CF7" w15:done="0"/>
  <w15:commentEx w15:paraId="3F692299" w15:done="0"/>
  <w15:commentEx w15:paraId="3F610C97" w15:done="0"/>
  <w15:commentEx w15:paraId="19E18912" w15:done="0"/>
  <w15:commentEx w15:paraId="7BA58DE0" w15:done="0"/>
  <w15:commentEx w15:paraId="0C0D40BA" w15:done="0"/>
  <w15:commentEx w15:paraId="7378E088" w15:done="0"/>
  <w15:commentEx w15:paraId="7F4AADC0" w15:done="0"/>
  <w15:commentEx w15:paraId="6EF891C3" w15:done="0"/>
  <w15:commentEx w15:paraId="50FCDF26" w15:done="0"/>
  <w15:commentEx w15:paraId="100991A5" w15:paraIdParent="50FCDF26" w15:done="0"/>
  <w15:commentEx w15:paraId="31560BC9" w15:done="0"/>
  <w15:commentEx w15:paraId="5A251C70" w15:done="0"/>
  <w15:commentEx w15:paraId="6FB974EE" w15:paraIdParent="5A251C70" w15:done="0"/>
  <w15:commentEx w15:paraId="10D0C7CD" w15:done="0"/>
  <w15:commentEx w15:paraId="38C7CD2A" w15:done="0"/>
  <w15:commentEx w15:paraId="53A1EC68" w15:paraIdParent="38C7CD2A" w15:done="0"/>
  <w15:commentEx w15:paraId="05F73AC2" w15:done="0"/>
  <w15:commentEx w15:paraId="7895EA4E" w15:paraIdParent="05F73AC2" w15:done="0"/>
  <w15:commentEx w15:paraId="77587B8F" w15:done="0"/>
  <w15:commentEx w15:paraId="275806AA" w15:done="0"/>
  <w15:commentEx w15:paraId="2A4ABDA1" w15:done="0"/>
  <w15:commentEx w15:paraId="6F66F8D0" w15:paraIdParent="2A4ABDA1" w15:done="0"/>
  <w15:commentEx w15:paraId="57F8B4EA" w15:done="0"/>
  <w15:commentEx w15:paraId="330154C5" w15:done="0"/>
  <w15:commentEx w15:paraId="7B415031" w15:done="0"/>
  <w15:commentEx w15:paraId="532E4CDC" w15:done="0"/>
  <w15:commentEx w15:paraId="2845F17D" w15:done="0"/>
  <w15:commentEx w15:paraId="169B0329" w15:paraIdParent="2845F17D" w15:done="0"/>
  <w15:commentEx w15:paraId="5B0913BA" w15:done="0"/>
  <w15:commentEx w15:paraId="1E4E2181" w15:done="0"/>
  <w15:commentEx w15:paraId="5AB76CA2" w15:paraIdParent="1E4E2181" w15:done="0"/>
  <w15:commentEx w15:paraId="5A4A7E05" w15:done="0"/>
  <w15:commentEx w15:paraId="16DC2266" w15:done="0"/>
  <w15:commentEx w15:paraId="4F768E37" w15:done="0"/>
  <w15:commentEx w15:paraId="5456E84F" w15:paraIdParent="4F768E37" w15:done="0"/>
  <w15:commentEx w15:paraId="123AC4D3" w15:done="0"/>
  <w15:commentEx w15:paraId="4CBBFA1E" w15:done="0"/>
  <w15:commentEx w15:paraId="732F0BB9" w15:done="0"/>
  <w15:commentEx w15:paraId="7C69319B" w15:done="0"/>
  <w15:commentEx w15:paraId="09F98843" w15:done="0"/>
  <w15:commentEx w15:paraId="19B8DEF4" w15:done="0"/>
  <w15:commentEx w15:paraId="5F870097" w15:done="0"/>
  <w15:commentEx w15:paraId="7192DF0D" w15:done="0"/>
  <w15:commentEx w15:paraId="1EB36311" w15:done="0"/>
  <w15:commentEx w15:paraId="62EC4064" w15:done="0"/>
  <w15:commentEx w15:paraId="4EE67F01" w15:paraIdParent="62EC4064" w15:done="0"/>
  <w15:commentEx w15:paraId="1C6F2588" w15:done="0"/>
  <w15:commentEx w15:paraId="2E62B0D5" w15:paraIdParent="1C6F2588" w15:done="0"/>
  <w15:commentEx w15:paraId="6EFF86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3A18C" w14:textId="77777777" w:rsidR="00330CE0" w:rsidRDefault="00330CE0" w:rsidP="00BC0C1B">
      <w:pPr>
        <w:spacing w:after="0" w:line="240" w:lineRule="auto"/>
      </w:pPr>
      <w:r>
        <w:separator/>
      </w:r>
    </w:p>
  </w:endnote>
  <w:endnote w:type="continuationSeparator" w:id="0">
    <w:p w14:paraId="2A0607BA" w14:textId="77777777" w:rsidR="00330CE0" w:rsidRDefault="00330CE0" w:rsidP="00BC0C1B">
      <w:pPr>
        <w:spacing w:after="0" w:line="240" w:lineRule="auto"/>
      </w:pPr>
      <w:r>
        <w:continuationSeparator/>
      </w:r>
    </w:p>
  </w:endnote>
  <w:endnote w:type="continuationNotice" w:id="1">
    <w:p w14:paraId="2EB1A86A" w14:textId="77777777" w:rsidR="00330CE0" w:rsidRDefault="00330C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60"/>
      <w:gridCol w:w="900"/>
    </w:tblGrid>
    <w:tr w:rsidR="00AF4CBC" w:rsidRPr="00750B3E" w14:paraId="7A26F697" w14:textId="77777777" w:rsidTr="00750B3E">
      <w:tc>
        <w:tcPr>
          <w:tcW w:w="2268" w:type="dxa"/>
        </w:tcPr>
        <w:p w14:paraId="04B6EE55" w14:textId="77777777" w:rsidR="00AF4CBC" w:rsidRPr="00750B3E" w:rsidRDefault="00AF4CBC" w:rsidP="00EC00B6">
          <w:pPr>
            <w:spacing w:before="40" w:after="40" w:line="240" w:lineRule="auto"/>
            <w:rPr>
              <w:rFonts w:ascii="Arial" w:hAnsi="Arial"/>
              <w:b/>
              <w:sz w:val="18"/>
              <w:szCs w:val="18"/>
              <w:lang w:eastAsia="en-AU"/>
            </w:rPr>
          </w:pPr>
          <w:r w:rsidRPr="00750B3E">
            <w:rPr>
              <w:rFonts w:ascii="Arial" w:hAnsi="Arial"/>
              <w:b/>
              <w:sz w:val="18"/>
              <w:szCs w:val="18"/>
              <w:lang w:eastAsia="en-AU"/>
            </w:rPr>
            <w:t>Last saved</w:t>
          </w:r>
        </w:p>
      </w:tc>
      <w:tc>
        <w:tcPr>
          <w:tcW w:w="6660" w:type="dxa"/>
        </w:tcPr>
        <w:p w14:paraId="78E1DD5C" w14:textId="77777777" w:rsidR="00AF4CBC" w:rsidRPr="00750B3E" w:rsidRDefault="00AF4CBC" w:rsidP="00EC00B6">
          <w:pPr>
            <w:spacing w:before="40" w:after="40" w:line="240" w:lineRule="auto"/>
            <w:rPr>
              <w:rFonts w:ascii="Arial" w:hAnsi="Arial"/>
              <w:b/>
              <w:sz w:val="18"/>
              <w:szCs w:val="18"/>
              <w:lang w:eastAsia="en-AU"/>
            </w:rPr>
          </w:pPr>
          <w:r w:rsidRPr="00750B3E">
            <w:rPr>
              <w:rFonts w:ascii="Arial" w:hAnsi="Arial"/>
              <w:b/>
              <w:sz w:val="18"/>
              <w:szCs w:val="18"/>
              <w:lang w:eastAsia="en-AU"/>
            </w:rPr>
            <w:t>Filename</w:t>
          </w:r>
        </w:p>
      </w:tc>
      <w:tc>
        <w:tcPr>
          <w:tcW w:w="900" w:type="dxa"/>
        </w:tcPr>
        <w:p w14:paraId="0BF61241" w14:textId="77777777" w:rsidR="00AF4CBC" w:rsidRPr="00750B3E" w:rsidRDefault="00AF4CBC" w:rsidP="00EC00B6">
          <w:pPr>
            <w:spacing w:before="40" w:after="40" w:line="240" w:lineRule="auto"/>
            <w:rPr>
              <w:rFonts w:ascii="Arial" w:hAnsi="Arial"/>
              <w:b/>
              <w:sz w:val="18"/>
              <w:szCs w:val="18"/>
              <w:lang w:eastAsia="en-AU"/>
            </w:rPr>
          </w:pPr>
          <w:r w:rsidRPr="00750B3E">
            <w:rPr>
              <w:rFonts w:ascii="Arial" w:hAnsi="Arial"/>
              <w:b/>
              <w:sz w:val="18"/>
              <w:szCs w:val="18"/>
              <w:lang w:eastAsia="en-AU"/>
            </w:rPr>
            <w:t>Page</w:t>
          </w:r>
        </w:p>
      </w:tc>
    </w:tr>
    <w:tr w:rsidR="00AF4CBC" w:rsidRPr="00750B3E" w14:paraId="6E67E744" w14:textId="77777777" w:rsidTr="00750B3E">
      <w:trPr>
        <w:trHeight w:val="491"/>
      </w:trPr>
      <w:tc>
        <w:tcPr>
          <w:tcW w:w="2268" w:type="dxa"/>
        </w:tcPr>
        <w:p w14:paraId="43CEFAC9" w14:textId="294C75F6" w:rsidR="00AF4CBC" w:rsidRPr="00750B3E" w:rsidRDefault="00AF4CBC" w:rsidP="00EC00B6">
          <w:pPr>
            <w:spacing w:before="40" w:after="40" w:line="240" w:lineRule="auto"/>
            <w:rPr>
              <w:rFonts w:ascii="Arial" w:hAnsi="Arial"/>
              <w:noProof/>
              <w:sz w:val="18"/>
              <w:szCs w:val="18"/>
              <w:lang w:eastAsia="en-AU"/>
            </w:rPr>
          </w:pPr>
          <w:r w:rsidRPr="00750B3E">
            <w:rPr>
              <w:rFonts w:ascii="Arial" w:hAnsi="Arial"/>
              <w:sz w:val="18"/>
              <w:szCs w:val="18"/>
              <w:lang w:eastAsia="en-AU"/>
            </w:rPr>
            <w:fldChar w:fldCharType="begin"/>
          </w:r>
          <w:r w:rsidRPr="00750B3E">
            <w:rPr>
              <w:rFonts w:ascii="Arial" w:hAnsi="Arial"/>
              <w:sz w:val="18"/>
              <w:szCs w:val="18"/>
              <w:lang w:eastAsia="en-AU"/>
            </w:rPr>
            <w:instrText xml:space="preserve"> SAVEDATE  \@ "dd-MMMM-yyyy h:mm am/pm"  \* MERGEFORMAT </w:instrText>
          </w:r>
          <w:r w:rsidRPr="00750B3E">
            <w:rPr>
              <w:rFonts w:ascii="Arial" w:hAnsi="Arial"/>
              <w:sz w:val="18"/>
              <w:szCs w:val="18"/>
              <w:lang w:eastAsia="en-AU"/>
            </w:rPr>
            <w:fldChar w:fldCharType="separate"/>
          </w:r>
          <w:r>
            <w:rPr>
              <w:rFonts w:ascii="Arial" w:hAnsi="Arial"/>
              <w:noProof/>
              <w:sz w:val="18"/>
              <w:szCs w:val="18"/>
              <w:lang w:eastAsia="en-AU"/>
            </w:rPr>
            <w:t>05-May-2016 4:34 PM</w:t>
          </w:r>
          <w:r w:rsidRPr="00750B3E">
            <w:rPr>
              <w:rFonts w:ascii="Arial" w:hAnsi="Arial"/>
              <w:noProof/>
              <w:sz w:val="18"/>
              <w:szCs w:val="18"/>
              <w:lang w:eastAsia="en-AU"/>
            </w:rPr>
            <w:fldChar w:fldCharType="end"/>
          </w:r>
        </w:p>
      </w:tc>
      <w:tc>
        <w:tcPr>
          <w:tcW w:w="6660" w:type="dxa"/>
        </w:tcPr>
        <w:p w14:paraId="7677DBA4" w14:textId="010089E3" w:rsidR="00AF4CBC" w:rsidRPr="00750B3E" w:rsidRDefault="00AF4CBC" w:rsidP="00EC00B6">
          <w:pPr>
            <w:spacing w:before="40" w:after="40" w:line="240" w:lineRule="auto"/>
            <w:rPr>
              <w:rFonts w:ascii="Arial" w:hAnsi="Arial"/>
              <w:noProof/>
              <w:sz w:val="18"/>
              <w:szCs w:val="18"/>
              <w:lang w:eastAsia="en-AU"/>
            </w:rPr>
          </w:pPr>
          <w:r w:rsidRPr="000C67C3">
            <w:rPr>
              <w:rFonts w:ascii="Arial" w:hAnsi="Arial"/>
              <w:sz w:val="16"/>
              <w:szCs w:val="18"/>
              <w:lang w:eastAsia="en-AU"/>
            </w:rPr>
            <w:fldChar w:fldCharType="begin"/>
          </w:r>
          <w:r w:rsidRPr="00406C11">
            <w:rPr>
              <w:rFonts w:ascii="Arial" w:hAnsi="Arial"/>
              <w:sz w:val="16"/>
              <w:szCs w:val="18"/>
              <w:lang w:eastAsia="en-AU"/>
            </w:rPr>
            <w:instrText xml:space="preserve"> FILENAME  \p  \* MERGEFORMAT </w:instrText>
          </w:r>
          <w:r w:rsidRPr="000C67C3">
            <w:rPr>
              <w:rFonts w:ascii="Arial" w:hAnsi="Arial"/>
              <w:sz w:val="16"/>
              <w:szCs w:val="18"/>
              <w:lang w:eastAsia="en-AU"/>
            </w:rPr>
            <w:fldChar w:fldCharType="separate"/>
          </w:r>
          <w:r>
            <w:rPr>
              <w:rFonts w:ascii="Arial" w:hAnsi="Arial"/>
              <w:noProof/>
              <w:sz w:val="16"/>
              <w:szCs w:val="18"/>
              <w:lang w:eastAsia="en-AU"/>
            </w:rPr>
            <w:t>C:\Users\cutforph\AppData\Local\Microsoft\Windows\Temporary Internet Files\Content.Outlook\SK431TVK\NZ-Gov-CPS_v0 9.docx</w:t>
          </w:r>
          <w:r w:rsidRPr="000C67C3">
            <w:rPr>
              <w:rFonts w:ascii="Arial" w:hAnsi="Arial"/>
              <w:noProof/>
              <w:sz w:val="16"/>
              <w:szCs w:val="18"/>
              <w:lang w:eastAsia="en-AU"/>
            </w:rPr>
            <w:fldChar w:fldCharType="end"/>
          </w:r>
        </w:p>
      </w:tc>
      <w:tc>
        <w:tcPr>
          <w:tcW w:w="900" w:type="dxa"/>
        </w:tcPr>
        <w:p w14:paraId="6F320E9F" w14:textId="056CB550" w:rsidR="00AF4CBC" w:rsidRPr="00750B3E" w:rsidRDefault="00AF4CBC" w:rsidP="00EC00B6">
          <w:pPr>
            <w:spacing w:before="40" w:after="40" w:line="240" w:lineRule="auto"/>
            <w:rPr>
              <w:rFonts w:ascii="Arial" w:hAnsi="Arial"/>
              <w:sz w:val="18"/>
              <w:szCs w:val="18"/>
              <w:lang w:val="en-US" w:eastAsia="en-AU"/>
            </w:rPr>
          </w:pPr>
          <w:r w:rsidRPr="00750B3E">
            <w:rPr>
              <w:rFonts w:ascii="Arial" w:hAnsi="Arial"/>
              <w:sz w:val="18"/>
              <w:szCs w:val="18"/>
              <w:lang w:val="en-US" w:eastAsia="en-AU"/>
            </w:rPr>
            <w:fldChar w:fldCharType="begin"/>
          </w:r>
          <w:r w:rsidRPr="00750B3E">
            <w:rPr>
              <w:rFonts w:ascii="Arial" w:hAnsi="Arial"/>
              <w:sz w:val="18"/>
              <w:szCs w:val="18"/>
              <w:lang w:val="en-US" w:eastAsia="en-AU"/>
            </w:rPr>
            <w:instrText xml:space="preserve"> PAGE </w:instrText>
          </w:r>
          <w:r w:rsidRPr="00750B3E">
            <w:rPr>
              <w:rFonts w:ascii="Arial" w:hAnsi="Arial"/>
              <w:sz w:val="18"/>
              <w:szCs w:val="18"/>
              <w:lang w:val="en-US" w:eastAsia="en-AU"/>
            </w:rPr>
            <w:fldChar w:fldCharType="separate"/>
          </w:r>
          <w:r w:rsidR="00EF1BAC">
            <w:rPr>
              <w:rFonts w:ascii="Arial" w:hAnsi="Arial"/>
              <w:noProof/>
              <w:sz w:val="18"/>
              <w:szCs w:val="18"/>
              <w:lang w:val="en-US" w:eastAsia="en-AU"/>
            </w:rPr>
            <w:t>9</w:t>
          </w:r>
          <w:r w:rsidRPr="00750B3E">
            <w:rPr>
              <w:rFonts w:ascii="Arial" w:hAnsi="Arial"/>
              <w:sz w:val="18"/>
              <w:szCs w:val="18"/>
              <w:lang w:val="en-US" w:eastAsia="en-AU"/>
            </w:rPr>
            <w:fldChar w:fldCharType="end"/>
          </w:r>
          <w:r w:rsidRPr="00750B3E">
            <w:rPr>
              <w:rFonts w:ascii="Arial" w:hAnsi="Arial"/>
              <w:sz w:val="18"/>
              <w:szCs w:val="18"/>
              <w:lang w:val="en-US" w:eastAsia="en-AU"/>
            </w:rPr>
            <w:t xml:space="preserve"> of </w:t>
          </w:r>
          <w:r w:rsidRPr="00750B3E">
            <w:rPr>
              <w:rFonts w:ascii="Arial" w:hAnsi="Arial"/>
              <w:sz w:val="18"/>
              <w:szCs w:val="18"/>
              <w:lang w:val="en-US" w:eastAsia="en-AU"/>
            </w:rPr>
            <w:fldChar w:fldCharType="begin"/>
          </w:r>
          <w:r w:rsidRPr="00750B3E">
            <w:rPr>
              <w:rFonts w:ascii="Arial" w:hAnsi="Arial"/>
              <w:sz w:val="18"/>
              <w:szCs w:val="18"/>
              <w:lang w:val="en-US" w:eastAsia="en-AU"/>
            </w:rPr>
            <w:instrText xml:space="preserve"> NUMPAGES </w:instrText>
          </w:r>
          <w:r w:rsidRPr="00750B3E">
            <w:rPr>
              <w:rFonts w:ascii="Arial" w:hAnsi="Arial"/>
              <w:sz w:val="18"/>
              <w:szCs w:val="18"/>
              <w:lang w:val="en-US" w:eastAsia="en-AU"/>
            </w:rPr>
            <w:fldChar w:fldCharType="separate"/>
          </w:r>
          <w:r w:rsidR="00EF1BAC">
            <w:rPr>
              <w:rFonts w:ascii="Arial" w:hAnsi="Arial"/>
              <w:noProof/>
              <w:sz w:val="18"/>
              <w:szCs w:val="18"/>
              <w:lang w:val="en-US" w:eastAsia="en-AU"/>
            </w:rPr>
            <w:t>66</w:t>
          </w:r>
          <w:r w:rsidRPr="00750B3E">
            <w:rPr>
              <w:rFonts w:ascii="Arial" w:hAnsi="Arial"/>
              <w:sz w:val="18"/>
              <w:szCs w:val="18"/>
              <w:lang w:val="en-US" w:eastAsia="en-AU"/>
            </w:rPr>
            <w:fldChar w:fldCharType="end"/>
          </w:r>
        </w:p>
      </w:tc>
    </w:tr>
  </w:tbl>
  <w:p w14:paraId="231FFF23" w14:textId="4FCEA5DC" w:rsidR="00AF4CBC" w:rsidRPr="005D6394" w:rsidRDefault="00AF4CBC" w:rsidP="00E42A69">
    <w:pPr>
      <w:jc w:val="cen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EB19C" w14:textId="1E5553EA" w:rsidR="00AF4CBC" w:rsidRPr="00626B9F" w:rsidRDefault="00AF4CBC" w:rsidP="00844C1E">
    <w:pPr>
      <w:tabs>
        <w:tab w:val="center" w:pos="4820"/>
      </w:tabs>
      <w:spacing w:after="120" w:line="240" w:lineRule="auto"/>
      <w:jc w:val="cen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9639"/>
      <w:gridCol w:w="1276"/>
    </w:tblGrid>
    <w:tr w:rsidR="00AF4CBC" w:rsidRPr="00750B3E" w14:paraId="6F06CD79" w14:textId="77777777" w:rsidTr="000C67C3">
      <w:tc>
        <w:tcPr>
          <w:tcW w:w="2376" w:type="dxa"/>
        </w:tcPr>
        <w:p w14:paraId="0683167C" w14:textId="77777777" w:rsidR="00AF4CBC" w:rsidRPr="00750B3E" w:rsidRDefault="00AF4CBC" w:rsidP="00750B3E">
          <w:pPr>
            <w:rPr>
              <w:rFonts w:ascii="Arial" w:hAnsi="Arial"/>
              <w:b/>
              <w:sz w:val="18"/>
              <w:szCs w:val="18"/>
              <w:lang w:eastAsia="en-AU"/>
            </w:rPr>
          </w:pPr>
          <w:r w:rsidRPr="00750B3E">
            <w:rPr>
              <w:rFonts w:ascii="Arial" w:hAnsi="Arial"/>
              <w:b/>
              <w:sz w:val="18"/>
              <w:szCs w:val="18"/>
              <w:lang w:eastAsia="en-AU"/>
            </w:rPr>
            <w:t>Last saved</w:t>
          </w:r>
        </w:p>
      </w:tc>
      <w:tc>
        <w:tcPr>
          <w:tcW w:w="9639" w:type="dxa"/>
        </w:tcPr>
        <w:p w14:paraId="6E0235F6" w14:textId="77777777" w:rsidR="00AF4CBC" w:rsidRPr="00750B3E" w:rsidRDefault="00AF4CBC" w:rsidP="00750B3E">
          <w:pPr>
            <w:rPr>
              <w:rFonts w:ascii="Arial" w:hAnsi="Arial"/>
              <w:b/>
              <w:sz w:val="18"/>
              <w:szCs w:val="18"/>
              <w:lang w:eastAsia="en-AU"/>
            </w:rPr>
          </w:pPr>
          <w:r w:rsidRPr="00750B3E">
            <w:rPr>
              <w:rFonts w:ascii="Arial" w:hAnsi="Arial"/>
              <w:b/>
              <w:sz w:val="18"/>
              <w:szCs w:val="18"/>
              <w:lang w:eastAsia="en-AU"/>
            </w:rPr>
            <w:t>Filename</w:t>
          </w:r>
        </w:p>
      </w:tc>
      <w:tc>
        <w:tcPr>
          <w:tcW w:w="1276" w:type="dxa"/>
        </w:tcPr>
        <w:p w14:paraId="65DD1F4E" w14:textId="77777777" w:rsidR="00AF4CBC" w:rsidRPr="00750B3E" w:rsidRDefault="00AF4CBC" w:rsidP="00750B3E">
          <w:pPr>
            <w:rPr>
              <w:rFonts w:ascii="Arial" w:hAnsi="Arial"/>
              <w:b/>
              <w:sz w:val="18"/>
              <w:szCs w:val="18"/>
              <w:lang w:eastAsia="en-AU"/>
            </w:rPr>
          </w:pPr>
          <w:r w:rsidRPr="00750B3E">
            <w:rPr>
              <w:rFonts w:ascii="Arial" w:hAnsi="Arial"/>
              <w:b/>
              <w:sz w:val="18"/>
              <w:szCs w:val="18"/>
              <w:lang w:eastAsia="en-AU"/>
            </w:rPr>
            <w:t>Page</w:t>
          </w:r>
        </w:p>
      </w:tc>
    </w:tr>
    <w:tr w:rsidR="00AF4CBC" w:rsidRPr="00750B3E" w14:paraId="6CA1FC90" w14:textId="77777777" w:rsidTr="006D0E45">
      <w:trPr>
        <w:trHeight w:val="491"/>
      </w:trPr>
      <w:tc>
        <w:tcPr>
          <w:tcW w:w="2376" w:type="dxa"/>
        </w:tcPr>
        <w:p w14:paraId="73058880" w14:textId="2BAA9304" w:rsidR="00AF4CBC" w:rsidRPr="00750B3E" w:rsidRDefault="00AF4CBC" w:rsidP="00750B3E">
          <w:pPr>
            <w:spacing w:before="40"/>
            <w:rPr>
              <w:rFonts w:ascii="Arial" w:hAnsi="Arial"/>
              <w:noProof/>
              <w:sz w:val="18"/>
              <w:szCs w:val="18"/>
              <w:lang w:eastAsia="en-AU"/>
            </w:rPr>
          </w:pPr>
          <w:r w:rsidRPr="00750B3E">
            <w:rPr>
              <w:rFonts w:ascii="Arial" w:hAnsi="Arial"/>
              <w:sz w:val="18"/>
              <w:szCs w:val="18"/>
              <w:lang w:eastAsia="en-AU"/>
            </w:rPr>
            <w:fldChar w:fldCharType="begin"/>
          </w:r>
          <w:r w:rsidRPr="00750B3E">
            <w:rPr>
              <w:rFonts w:ascii="Arial" w:hAnsi="Arial"/>
              <w:sz w:val="18"/>
              <w:szCs w:val="18"/>
              <w:lang w:eastAsia="en-AU"/>
            </w:rPr>
            <w:instrText xml:space="preserve"> SAVEDATE  \@ "dd-MMMM-yyyy h:mm am/pm"  \* MERGEFORMAT </w:instrText>
          </w:r>
          <w:r w:rsidRPr="00750B3E">
            <w:rPr>
              <w:rFonts w:ascii="Arial" w:hAnsi="Arial"/>
              <w:sz w:val="18"/>
              <w:szCs w:val="18"/>
              <w:lang w:eastAsia="en-AU"/>
            </w:rPr>
            <w:fldChar w:fldCharType="separate"/>
          </w:r>
          <w:r>
            <w:rPr>
              <w:rFonts w:ascii="Arial" w:hAnsi="Arial"/>
              <w:noProof/>
              <w:sz w:val="18"/>
              <w:szCs w:val="18"/>
              <w:lang w:eastAsia="en-AU"/>
            </w:rPr>
            <w:t>05-May-2016 4:34 PM</w:t>
          </w:r>
          <w:r w:rsidRPr="00750B3E">
            <w:rPr>
              <w:rFonts w:ascii="Arial" w:hAnsi="Arial"/>
              <w:noProof/>
              <w:sz w:val="18"/>
              <w:szCs w:val="18"/>
              <w:lang w:eastAsia="en-AU"/>
            </w:rPr>
            <w:fldChar w:fldCharType="end"/>
          </w:r>
        </w:p>
      </w:tc>
      <w:tc>
        <w:tcPr>
          <w:tcW w:w="9639" w:type="dxa"/>
        </w:tcPr>
        <w:p w14:paraId="365285EB" w14:textId="4D963990" w:rsidR="00AF4CBC" w:rsidRPr="00750B3E" w:rsidRDefault="00AF4CBC" w:rsidP="00750B3E">
          <w:pPr>
            <w:spacing w:before="40"/>
            <w:rPr>
              <w:rFonts w:ascii="Arial" w:hAnsi="Arial"/>
              <w:noProof/>
              <w:sz w:val="18"/>
              <w:szCs w:val="18"/>
              <w:lang w:eastAsia="en-AU"/>
            </w:rPr>
          </w:pPr>
          <w:r w:rsidRPr="00750B3E">
            <w:rPr>
              <w:rFonts w:ascii="Arial" w:hAnsi="Arial"/>
              <w:sz w:val="18"/>
              <w:szCs w:val="18"/>
              <w:lang w:eastAsia="en-AU"/>
            </w:rPr>
            <w:fldChar w:fldCharType="begin"/>
          </w:r>
          <w:r w:rsidRPr="00750B3E">
            <w:rPr>
              <w:rFonts w:ascii="Arial" w:hAnsi="Arial"/>
              <w:sz w:val="18"/>
              <w:szCs w:val="18"/>
              <w:lang w:eastAsia="en-AU"/>
            </w:rPr>
            <w:instrText xml:space="preserve"> FILENAME  \p  \* MERGEFORMAT </w:instrText>
          </w:r>
          <w:r w:rsidRPr="00750B3E">
            <w:rPr>
              <w:rFonts w:ascii="Arial" w:hAnsi="Arial"/>
              <w:sz w:val="18"/>
              <w:szCs w:val="18"/>
              <w:lang w:eastAsia="en-AU"/>
            </w:rPr>
            <w:fldChar w:fldCharType="separate"/>
          </w:r>
          <w:del w:id="2965" w:author="cogito" w:date="2016-05-08T16:59:00Z">
            <w:r>
              <w:rPr>
                <w:rFonts w:ascii="Arial" w:hAnsi="Arial"/>
                <w:noProof/>
                <w:sz w:val="18"/>
                <w:szCs w:val="18"/>
                <w:lang w:eastAsia="en-AU"/>
              </w:rPr>
              <w:delText>Z:\Client\NZGovt\NZTaaS\Project\Operational AS Documentation\CPS_CPs</w:delText>
            </w:r>
          </w:del>
          <w:ins w:id="2966" w:author="cogito" w:date="2016-05-08T16:59:00Z">
            <w:r>
              <w:rPr>
                <w:rFonts w:ascii="Arial" w:hAnsi="Arial"/>
                <w:noProof/>
                <w:sz w:val="18"/>
                <w:szCs w:val="18"/>
                <w:lang w:eastAsia="en-AU"/>
              </w:rPr>
              <w:t>C:\Users\cutforph\AppData\Local\Microsoft\Windows\Temporary Internet Files\Content.Outlook\SK431TVK</w:t>
            </w:r>
          </w:ins>
          <w:r>
            <w:rPr>
              <w:rFonts w:ascii="Arial" w:hAnsi="Arial"/>
              <w:noProof/>
              <w:sz w:val="18"/>
              <w:szCs w:val="18"/>
              <w:lang w:eastAsia="en-AU"/>
            </w:rPr>
            <w:t>\NZ-Gov-CPS_v0</w:t>
          </w:r>
          <w:del w:id="2967" w:author="cogito" w:date="2016-05-08T16:59:00Z">
            <w:r>
              <w:rPr>
                <w:rFonts w:ascii="Arial" w:hAnsi="Arial"/>
                <w:noProof/>
                <w:sz w:val="18"/>
                <w:szCs w:val="18"/>
                <w:lang w:eastAsia="en-AU"/>
              </w:rPr>
              <w:delText>.6</w:delText>
            </w:r>
          </w:del>
          <w:ins w:id="2968" w:author="cogito" w:date="2016-05-08T16:59:00Z">
            <w:r>
              <w:rPr>
                <w:rFonts w:ascii="Arial" w:hAnsi="Arial"/>
                <w:noProof/>
                <w:sz w:val="18"/>
                <w:szCs w:val="18"/>
                <w:lang w:eastAsia="en-AU"/>
              </w:rPr>
              <w:t xml:space="preserve"> 9</w:t>
            </w:r>
          </w:ins>
          <w:r>
            <w:rPr>
              <w:rFonts w:ascii="Arial" w:hAnsi="Arial"/>
              <w:noProof/>
              <w:sz w:val="18"/>
              <w:szCs w:val="18"/>
              <w:lang w:eastAsia="en-AU"/>
            </w:rPr>
            <w:t>.docx</w:t>
          </w:r>
          <w:r w:rsidRPr="00750B3E">
            <w:rPr>
              <w:rFonts w:ascii="Arial" w:hAnsi="Arial"/>
              <w:noProof/>
              <w:sz w:val="18"/>
              <w:szCs w:val="18"/>
              <w:lang w:eastAsia="en-AU"/>
            </w:rPr>
            <w:fldChar w:fldCharType="end"/>
          </w:r>
        </w:p>
      </w:tc>
      <w:tc>
        <w:tcPr>
          <w:tcW w:w="1276" w:type="dxa"/>
        </w:tcPr>
        <w:p w14:paraId="16E8661C" w14:textId="172B24A7" w:rsidR="00AF4CBC" w:rsidRPr="00750B3E" w:rsidRDefault="00AF4CBC" w:rsidP="00750B3E">
          <w:pPr>
            <w:spacing w:before="40"/>
            <w:rPr>
              <w:rFonts w:ascii="Arial" w:hAnsi="Arial"/>
              <w:sz w:val="18"/>
              <w:szCs w:val="18"/>
              <w:lang w:val="en-US" w:eastAsia="en-AU"/>
            </w:rPr>
          </w:pPr>
          <w:r w:rsidRPr="00750B3E">
            <w:rPr>
              <w:rFonts w:ascii="Arial" w:hAnsi="Arial"/>
              <w:sz w:val="18"/>
              <w:szCs w:val="18"/>
              <w:lang w:val="en-US" w:eastAsia="en-AU"/>
            </w:rPr>
            <w:fldChar w:fldCharType="begin"/>
          </w:r>
          <w:r w:rsidRPr="00750B3E">
            <w:rPr>
              <w:rFonts w:ascii="Arial" w:hAnsi="Arial"/>
              <w:sz w:val="18"/>
              <w:szCs w:val="18"/>
              <w:lang w:val="en-US" w:eastAsia="en-AU"/>
            </w:rPr>
            <w:instrText xml:space="preserve"> PAGE </w:instrText>
          </w:r>
          <w:r w:rsidRPr="00750B3E">
            <w:rPr>
              <w:rFonts w:ascii="Arial" w:hAnsi="Arial"/>
              <w:sz w:val="18"/>
              <w:szCs w:val="18"/>
              <w:lang w:val="en-US" w:eastAsia="en-AU"/>
            </w:rPr>
            <w:fldChar w:fldCharType="separate"/>
          </w:r>
          <w:r w:rsidR="00EC00B6">
            <w:rPr>
              <w:rFonts w:ascii="Arial" w:hAnsi="Arial"/>
              <w:noProof/>
              <w:sz w:val="18"/>
              <w:szCs w:val="18"/>
              <w:lang w:val="en-US" w:eastAsia="en-AU"/>
            </w:rPr>
            <w:t>63</w:t>
          </w:r>
          <w:r w:rsidRPr="00750B3E">
            <w:rPr>
              <w:rFonts w:ascii="Arial" w:hAnsi="Arial"/>
              <w:sz w:val="18"/>
              <w:szCs w:val="18"/>
              <w:lang w:val="en-US" w:eastAsia="en-AU"/>
            </w:rPr>
            <w:fldChar w:fldCharType="end"/>
          </w:r>
          <w:r w:rsidRPr="00750B3E">
            <w:rPr>
              <w:rFonts w:ascii="Arial" w:hAnsi="Arial"/>
              <w:sz w:val="18"/>
              <w:szCs w:val="18"/>
              <w:lang w:val="en-US" w:eastAsia="en-AU"/>
            </w:rPr>
            <w:t xml:space="preserve"> of </w:t>
          </w:r>
          <w:r w:rsidRPr="00750B3E">
            <w:rPr>
              <w:rFonts w:ascii="Arial" w:hAnsi="Arial"/>
              <w:sz w:val="18"/>
              <w:szCs w:val="18"/>
              <w:lang w:val="en-US" w:eastAsia="en-AU"/>
            </w:rPr>
            <w:fldChar w:fldCharType="begin"/>
          </w:r>
          <w:r w:rsidRPr="00750B3E">
            <w:rPr>
              <w:rFonts w:ascii="Arial" w:hAnsi="Arial"/>
              <w:sz w:val="18"/>
              <w:szCs w:val="18"/>
              <w:lang w:val="en-US" w:eastAsia="en-AU"/>
            </w:rPr>
            <w:instrText xml:space="preserve"> NUMPAGES </w:instrText>
          </w:r>
          <w:r w:rsidRPr="00750B3E">
            <w:rPr>
              <w:rFonts w:ascii="Arial" w:hAnsi="Arial"/>
              <w:sz w:val="18"/>
              <w:szCs w:val="18"/>
              <w:lang w:val="en-US" w:eastAsia="en-AU"/>
            </w:rPr>
            <w:fldChar w:fldCharType="separate"/>
          </w:r>
          <w:r w:rsidR="00EC00B6">
            <w:rPr>
              <w:rFonts w:ascii="Arial" w:hAnsi="Arial"/>
              <w:noProof/>
              <w:sz w:val="18"/>
              <w:szCs w:val="18"/>
              <w:lang w:val="en-US" w:eastAsia="en-AU"/>
            </w:rPr>
            <w:t>66</w:t>
          </w:r>
          <w:r w:rsidRPr="00750B3E">
            <w:rPr>
              <w:rFonts w:ascii="Arial" w:hAnsi="Arial"/>
              <w:sz w:val="18"/>
              <w:szCs w:val="18"/>
              <w:lang w:val="en-US" w:eastAsia="en-AU"/>
            </w:rPr>
            <w:fldChar w:fldCharType="end"/>
          </w:r>
        </w:p>
      </w:tc>
    </w:tr>
  </w:tbl>
  <w:p w14:paraId="1D630997" w14:textId="5892B8DE" w:rsidR="00AF4CBC" w:rsidRPr="005D6394" w:rsidRDefault="00AF4CBC" w:rsidP="00E42A69">
    <w:pPr>
      <w:jc w:val="center"/>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60"/>
      <w:gridCol w:w="900"/>
    </w:tblGrid>
    <w:tr w:rsidR="00AF4CBC" w:rsidRPr="00750B3E" w14:paraId="781EDD34" w14:textId="77777777" w:rsidTr="00750B3E">
      <w:tc>
        <w:tcPr>
          <w:tcW w:w="2268" w:type="dxa"/>
        </w:tcPr>
        <w:p w14:paraId="1DFED5D8" w14:textId="77777777" w:rsidR="00AF4CBC" w:rsidRPr="00750B3E" w:rsidRDefault="00AF4CBC" w:rsidP="00750B3E">
          <w:pPr>
            <w:rPr>
              <w:rFonts w:ascii="Arial" w:hAnsi="Arial"/>
              <w:b/>
              <w:sz w:val="18"/>
              <w:szCs w:val="18"/>
              <w:lang w:eastAsia="en-AU"/>
            </w:rPr>
          </w:pPr>
          <w:r w:rsidRPr="00750B3E">
            <w:rPr>
              <w:rFonts w:ascii="Arial" w:hAnsi="Arial"/>
              <w:b/>
              <w:sz w:val="18"/>
              <w:szCs w:val="18"/>
              <w:lang w:eastAsia="en-AU"/>
            </w:rPr>
            <w:t>Last saved</w:t>
          </w:r>
        </w:p>
      </w:tc>
      <w:tc>
        <w:tcPr>
          <w:tcW w:w="6660" w:type="dxa"/>
        </w:tcPr>
        <w:p w14:paraId="545E8A06" w14:textId="77777777" w:rsidR="00AF4CBC" w:rsidRPr="00750B3E" w:rsidRDefault="00AF4CBC" w:rsidP="00750B3E">
          <w:pPr>
            <w:rPr>
              <w:rFonts w:ascii="Arial" w:hAnsi="Arial"/>
              <w:b/>
              <w:sz w:val="18"/>
              <w:szCs w:val="18"/>
              <w:lang w:eastAsia="en-AU"/>
            </w:rPr>
          </w:pPr>
          <w:r w:rsidRPr="00750B3E">
            <w:rPr>
              <w:rFonts w:ascii="Arial" w:hAnsi="Arial"/>
              <w:b/>
              <w:sz w:val="18"/>
              <w:szCs w:val="18"/>
              <w:lang w:eastAsia="en-AU"/>
            </w:rPr>
            <w:t>Filename</w:t>
          </w:r>
        </w:p>
      </w:tc>
      <w:tc>
        <w:tcPr>
          <w:tcW w:w="900" w:type="dxa"/>
        </w:tcPr>
        <w:p w14:paraId="49E1D7C1" w14:textId="77777777" w:rsidR="00AF4CBC" w:rsidRPr="00750B3E" w:rsidRDefault="00AF4CBC" w:rsidP="00750B3E">
          <w:pPr>
            <w:rPr>
              <w:rFonts w:ascii="Arial" w:hAnsi="Arial"/>
              <w:b/>
              <w:sz w:val="18"/>
              <w:szCs w:val="18"/>
              <w:lang w:eastAsia="en-AU"/>
            </w:rPr>
          </w:pPr>
          <w:r w:rsidRPr="00750B3E">
            <w:rPr>
              <w:rFonts w:ascii="Arial" w:hAnsi="Arial"/>
              <w:b/>
              <w:sz w:val="18"/>
              <w:szCs w:val="18"/>
              <w:lang w:eastAsia="en-AU"/>
            </w:rPr>
            <w:t>Page</w:t>
          </w:r>
        </w:p>
      </w:tc>
    </w:tr>
    <w:tr w:rsidR="00AF4CBC" w:rsidRPr="00750B3E" w14:paraId="4B221174" w14:textId="77777777" w:rsidTr="00750B3E">
      <w:trPr>
        <w:trHeight w:val="491"/>
      </w:trPr>
      <w:tc>
        <w:tcPr>
          <w:tcW w:w="2268" w:type="dxa"/>
        </w:tcPr>
        <w:p w14:paraId="531908C7" w14:textId="7A40374E" w:rsidR="00AF4CBC" w:rsidRPr="00750B3E" w:rsidRDefault="00AF4CBC" w:rsidP="00750B3E">
          <w:pPr>
            <w:spacing w:before="40"/>
            <w:rPr>
              <w:rFonts w:ascii="Arial" w:hAnsi="Arial"/>
              <w:noProof/>
              <w:sz w:val="18"/>
              <w:szCs w:val="18"/>
              <w:lang w:eastAsia="en-AU"/>
            </w:rPr>
          </w:pPr>
          <w:r w:rsidRPr="00750B3E">
            <w:rPr>
              <w:rFonts w:ascii="Arial" w:hAnsi="Arial"/>
              <w:sz w:val="18"/>
              <w:szCs w:val="18"/>
              <w:lang w:eastAsia="en-AU"/>
            </w:rPr>
            <w:fldChar w:fldCharType="begin"/>
          </w:r>
          <w:r w:rsidRPr="00750B3E">
            <w:rPr>
              <w:rFonts w:ascii="Arial" w:hAnsi="Arial"/>
              <w:sz w:val="18"/>
              <w:szCs w:val="18"/>
              <w:lang w:eastAsia="en-AU"/>
            </w:rPr>
            <w:instrText xml:space="preserve"> SAVEDATE  \@ "dd-MMMM-yyyy h:mm am/pm"  \* MERGEFORMAT </w:instrText>
          </w:r>
          <w:r w:rsidRPr="00750B3E">
            <w:rPr>
              <w:rFonts w:ascii="Arial" w:hAnsi="Arial"/>
              <w:sz w:val="18"/>
              <w:szCs w:val="18"/>
              <w:lang w:eastAsia="en-AU"/>
            </w:rPr>
            <w:fldChar w:fldCharType="separate"/>
          </w:r>
          <w:r>
            <w:rPr>
              <w:rFonts w:ascii="Arial" w:hAnsi="Arial"/>
              <w:noProof/>
              <w:sz w:val="18"/>
              <w:szCs w:val="18"/>
              <w:lang w:eastAsia="en-AU"/>
            </w:rPr>
            <w:t>05-May-2016 4:34 PM</w:t>
          </w:r>
          <w:r w:rsidRPr="00750B3E">
            <w:rPr>
              <w:rFonts w:ascii="Arial" w:hAnsi="Arial"/>
              <w:noProof/>
              <w:sz w:val="18"/>
              <w:szCs w:val="18"/>
              <w:lang w:eastAsia="en-AU"/>
            </w:rPr>
            <w:fldChar w:fldCharType="end"/>
          </w:r>
        </w:p>
      </w:tc>
      <w:tc>
        <w:tcPr>
          <w:tcW w:w="6660" w:type="dxa"/>
        </w:tcPr>
        <w:p w14:paraId="0272A1EC" w14:textId="0AA465DE" w:rsidR="00AF4CBC" w:rsidRPr="00750B3E" w:rsidRDefault="00AF4CBC" w:rsidP="00750B3E">
          <w:pPr>
            <w:spacing w:before="40"/>
            <w:rPr>
              <w:rFonts w:ascii="Arial" w:hAnsi="Arial"/>
              <w:noProof/>
              <w:sz w:val="18"/>
              <w:szCs w:val="18"/>
              <w:lang w:eastAsia="en-AU"/>
            </w:rPr>
          </w:pPr>
          <w:r w:rsidRPr="00750B3E">
            <w:rPr>
              <w:rFonts w:ascii="Arial" w:hAnsi="Arial"/>
              <w:sz w:val="18"/>
              <w:szCs w:val="18"/>
              <w:lang w:eastAsia="en-AU"/>
            </w:rPr>
            <w:fldChar w:fldCharType="begin"/>
          </w:r>
          <w:r w:rsidRPr="00750B3E">
            <w:rPr>
              <w:rFonts w:ascii="Arial" w:hAnsi="Arial"/>
              <w:sz w:val="18"/>
              <w:szCs w:val="18"/>
              <w:lang w:eastAsia="en-AU"/>
            </w:rPr>
            <w:instrText xml:space="preserve"> FILENAME  \p  \* MERGEFORMAT </w:instrText>
          </w:r>
          <w:r w:rsidRPr="00750B3E">
            <w:rPr>
              <w:rFonts w:ascii="Arial" w:hAnsi="Arial"/>
              <w:sz w:val="18"/>
              <w:szCs w:val="18"/>
              <w:lang w:eastAsia="en-AU"/>
            </w:rPr>
            <w:fldChar w:fldCharType="separate"/>
          </w:r>
          <w:del w:id="2969" w:author="cogito" w:date="2016-05-08T16:59:00Z">
            <w:r>
              <w:rPr>
                <w:rFonts w:ascii="Arial" w:hAnsi="Arial"/>
                <w:noProof/>
                <w:sz w:val="18"/>
                <w:szCs w:val="18"/>
                <w:lang w:eastAsia="en-AU"/>
              </w:rPr>
              <w:delText>Z:\Client\NZGovt\NZTaaS\Project\Operational AS Documentation\CPS_CPs</w:delText>
            </w:r>
          </w:del>
          <w:ins w:id="2970" w:author="cogito" w:date="2016-05-08T16:59:00Z">
            <w:r>
              <w:rPr>
                <w:rFonts w:ascii="Arial" w:hAnsi="Arial"/>
                <w:noProof/>
                <w:sz w:val="18"/>
                <w:szCs w:val="18"/>
                <w:lang w:eastAsia="en-AU"/>
              </w:rPr>
              <w:t>C:\Users\cutforph\AppData\Local\Microsoft\Windows\Temporary Internet Files\Content.Outlook\SK431TVK</w:t>
            </w:r>
          </w:ins>
          <w:r>
            <w:rPr>
              <w:rFonts w:ascii="Arial" w:hAnsi="Arial"/>
              <w:noProof/>
              <w:sz w:val="18"/>
              <w:szCs w:val="18"/>
              <w:lang w:eastAsia="en-AU"/>
            </w:rPr>
            <w:t>\NZ-Gov-CPS_v0</w:t>
          </w:r>
          <w:del w:id="2971" w:author="cogito" w:date="2016-05-08T16:59:00Z">
            <w:r>
              <w:rPr>
                <w:rFonts w:ascii="Arial" w:hAnsi="Arial"/>
                <w:noProof/>
                <w:sz w:val="18"/>
                <w:szCs w:val="18"/>
                <w:lang w:eastAsia="en-AU"/>
              </w:rPr>
              <w:delText>.6</w:delText>
            </w:r>
          </w:del>
          <w:ins w:id="2972" w:author="cogito" w:date="2016-05-08T16:59:00Z">
            <w:r>
              <w:rPr>
                <w:rFonts w:ascii="Arial" w:hAnsi="Arial"/>
                <w:noProof/>
                <w:sz w:val="18"/>
                <w:szCs w:val="18"/>
                <w:lang w:eastAsia="en-AU"/>
              </w:rPr>
              <w:t xml:space="preserve"> 9</w:t>
            </w:r>
          </w:ins>
          <w:r>
            <w:rPr>
              <w:rFonts w:ascii="Arial" w:hAnsi="Arial"/>
              <w:noProof/>
              <w:sz w:val="18"/>
              <w:szCs w:val="18"/>
              <w:lang w:eastAsia="en-AU"/>
            </w:rPr>
            <w:t>.docx</w:t>
          </w:r>
          <w:r w:rsidRPr="00750B3E">
            <w:rPr>
              <w:rFonts w:ascii="Arial" w:hAnsi="Arial"/>
              <w:noProof/>
              <w:sz w:val="18"/>
              <w:szCs w:val="18"/>
              <w:lang w:eastAsia="en-AU"/>
            </w:rPr>
            <w:fldChar w:fldCharType="end"/>
          </w:r>
        </w:p>
      </w:tc>
      <w:tc>
        <w:tcPr>
          <w:tcW w:w="900" w:type="dxa"/>
        </w:tcPr>
        <w:p w14:paraId="02BA963B" w14:textId="5FE4A800" w:rsidR="00AF4CBC" w:rsidRPr="00750B3E" w:rsidRDefault="00AF4CBC" w:rsidP="00750B3E">
          <w:pPr>
            <w:spacing w:before="40"/>
            <w:rPr>
              <w:rFonts w:ascii="Arial" w:hAnsi="Arial"/>
              <w:sz w:val="18"/>
              <w:szCs w:val="18"/>
              <w:lang w:val="en-US" w:eastAsia="en-AU"/>
            </w:rPr>
          </w:pPr>
          <w:r w:rsidRPr="00750B3E">
            <w:rPr>
              <w:rFonts w:ascii="Arial" w:hAnsi="Arial"/>
              <w:sz w:val="18"/>
              <w:szCs w:val="18"/>
              <w:lang w:val="en-US" w:eastAsia="en-AU"/>
            </w:rPr>
            <w:fldChar w:fldCharType="begin"/>
          </w:r>
          <w:r w:rsidRPr="00750B3E">
            <w:rPr>
              <w:rFonts w:ascii="Arial" w:hAnsi="Arial"/>
              <w:sz w:val="18"/>
              <w:szCs w:val="18"/>
              <w:lang w:val="en-US" w:eastAsia="en-AU"/>
            </w:rPr>
            <w:instrText xml:space="preserve"> PAGE </w:instrText>
          </w:r>
          <w:r w:rsidRPr="00750B3E">
            <w:rPr>
              <w:rFonts w:ascii="Arial" w:hAnsi="Arial"/>
              <w:sz w:val="18"/>
              <w:szCs w:val="18"/>
              <w:lang w:val="en-US" w:eastAsia="en-AU"/>
            </w:rPr>
            <w:fldChar w:fldCharType="separate"/>
          </w:r>
          <w:r w:rsidR="00EC00B6">
            <w:rPr>
              <w:rFonts w:ascii="Arial" w:hAnsi="Arial"/>
              <w:noProof/>
              <w:sz w:val="18"/>
              <w:szCs w:val="18"/>
              <w:lang w:val="en-US" w:eastAsia="en-AU"/>
            </w:rPr>
            <w:t>66</w:t>
          </w:r>
          <w:r w:rsidRPr="00750B3E">
            <w:rPr>
              <w:rFonts w:ascii="Arial" w:hAnsi="Arial"/>
              <w:sz w:val="18"/>
              <w:szCs w:val="18"/>
              <w:lang w:val="en-US" w:eastAsia="en-AU"/>
            </w:rPr>
            <w:fldChar w:fldCharType="end"/>
          </w:r>
          <w:r w:rsidRPr="00750B3E">
            <w:rPr>
              <w:rFonts w:ascii="Arial" w:hAnsi="Arial"/>
              <w:sz w:val="18"/>
              <w:szCs w:val="18"/>
              <w:lang w:val="en-US" w:eastAsia="en-AU"/>
            </w:rPr>
            <w:t xml:space="preserve"> of </w:t>
          </w:r>
          <w:r w:rsidRPr="00750B3E">
            <w:rPr>
              <w:rFonts w:ascii="Arial" w:hAnsi="Arial"/>
              <w:sz w:val="18"/>
              <w:szCs w:val="18"/>
              <w:lang w:val="en-US" w:eastAsia="en-AU"/>
            </w:rPr>
            <w:fldChar w:fldCharType="begin"/>
          </w:r>
          <w:r w:rsidRPr="00750B3E">
            <w:rPr>
              <w:rFonts w:ascii="Arial" w:hAnsi="Arial"/>
              <w:sz w:val="18"/>
              <w:szCs w:val="18"/>
              <w:lang w:val="en-US" w:eastAsia="en-AU"/>
            </w:rPr>
            <w:instrText xml:space="preserve"> NUMPAGES </w:instrText>
          </w:r>
          <w:r w:rsidRPr="00750B3E">
            <w:rPr>
              <w:rFonts w:ascii="Arial" w:hAnsi="Arial"/>
              <w:sz w:val="18"/>
              <w:szCs w:val="18"/>
              <w:lang w:val="en-US" w:eastAsia="en-AU"/>
            </w:rPr>
            <w:fldChar w:fldCharType="separate"/>
          </w:r>
          <w:r w:rsidR="00EC00B6">
            <w:rPr>
              <w:rFonts w:ascii="Arial" w:hAnsi="Arial"/>
              <w:noProof/>
              <w:sz w:val="18"/>
              <w:szCs w:val="18"/>
              <w:lang w:val="en-US" w:eastAsia="en-AU"/>
            </w:rPr>
            <w:t>66</w:t>
          </w:r>
          <w:r w:rsidRPr="00750B3E">
            <w:rPr>
              <w:rFonts w:ascii="Arial" w:hAnsi="Arial"/>
              <w:sz w:val="18"/>
              <w:szCs w:val="18"/>
              <w:lang w:val="en-US" w:eastAsia="en-AU"/>
            </w:rPr>
            <w:fldChar w:fldCharType="end"/>
          </w:r>
        </w:p>
      </w:tc>
    </w:tr>
  </w:tbl>
  <w:p w14:paraId="75046C92" w14:textId="12FD1CA4" w:rsidR="00AF4CBC" w:rsidRPr="005D6394" w:rsidRDefault="00AF4CBC" w:rsidP="00E42A69">
    <w:pP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934A6" w14:textId="77777777" w:rsidR="00330CE0" w:rsidRDefault="00330CE0" w:rsidP="00BC0C1B">
      <w:pPr>
        <w:spacing w:after="0" w:line="240" w:lineRule="auto"/>
      </w:pPr>
      <w:r>
        <w:separator/>
      </w:r>
    </w:p>
  </w:footnote>
  <w:footnote w:type="continuationSeparator" w:id="0">
    <w:p w14:paraId="3CB7BDD4" w14:textId="77777777" w:rsidR="00330CE0" w:rsidRDefault="00330CE0" w:rsidP="00BC0C1B">
      <w:pPr>
        <w:spacing w:after="0" w:line="240" w:lineRule="auto"/>
      </w:pPr>
      <w:r>
        <w:continuationSeparator/>
      </w:r>
    </w:p>
  </w:footnote>
  <w:footnote w:type="continuationNotice" w:id="1">
    <w:p w14:paraId="6E3EFE44" w14:textId="77777777" w:rsidR="00330CE0" w:rsidRDefault="00330CE0">
      <w:pPr>
        <w:spacing w:after="0" w:line="240" w:lineRule="auto"/>
      </w:pPr>
    </w:p>
  </w:footnote>
  <w:footnote w:id="2">
    <w:p w14:paraId="7D95715D" w14:textId="77777777" w:rsidR="00AF4CBC" w:rsidRDefault="00AF4CBC" w:rsidP="00BC0C1B">
      <w:pPr>
        <w:pStyle w:val="FootnoteText"/>
      </w:pPr>
      <w:r>
        <w:rPr>
          <w:rStyle w:val="FootnoteReference"/>
        </w:rPr>
        <w:footnoteRef/>
      </w:r>
      <w:r>
        <w:t xml:space="preserve"> This does not mean 100% equivalent, but more that for the intended purposes of interoperation the third party system and processes, are acceptable.</w:t>
      </w:r>
    </w:p>
  </w:footnote>
  <w:footnote w:id="3">
    <w:p w14:paraId="692B05D4" w14:textId="154B5661" w:rsidR="00AF4CBC" w:rsidRPr="000D3F51" w:rsidRDefault="00AF4CBC">
      <w:pPr>
        <w:pStyle w:val="FootnoteText"/>
        <w:rPr>
          <w:lang w:val="en-NZ"/>
        </w:rPr>
      </w:pPr>
      <w:r>
        <w:rPr>
          <w:rStyle w:val="FootnoteReference"/>
        </w:rPr>
        <w:footnoteRef/>
      </w:r>
      <w:r>
        <w:t xml:space="preserve"> </w:t>
      </w:r>
      <w:r>
        <w:rPr>
          <w:lang w:val="en-NZ"/>
        </w:rPr>
        <w:t xml:space="preserve"> A template for a Key Generation Ceremony is contained in the Framework Approved Documentation. This template outlines the process and controls expected to maintain a high assurance standard.</w:t>
      </w:r>
    </w:p>
  </w:footnote>
  <w:footnote w:id="4">
    <w:p w14:paraId="328B7866" w14:textId="69D6D7FB" w:rsidR="00AF4CBC" w:rsidRPr="000D3F51" w:rsidRDefault="00AF4CBC">
      <w:pPr>
        <w:pStyle w:val="FootnoteText"/>
        <w:rPr>
          <w:ins w:id="453" w:author="cogito" w:date="2016-05-08T16:59:00Z"/>
          <w:lang w:val="en-NZ"/>
        </w:rPr>
      </w:pPr>
      <w:r>
        <w:rPr>
          <w:rStyle w:val="FootnoteReference"/>
        </w:rPr>
        <w:footnoteRef/>
      </w:r>
      <w:r>
        <w:t xml:space="preserve"> </w:t>
      </w:r>
      <w:r>
        <w:rPr>
          <w:lang w:val="en-NZ"/>
        </w:rPr>
        <w:t xml:space="preserve"> </w:t>
      </w:r>
      <w:r w:rsidRPr="00C20409">
        <w:rPr>
          <w:lang w:val="en-NZ"/>
        </w:rPr>
        <w:t>Exactly who may be an authorised person will differ by certificate type. For example, for an agency employee this may be the line manager</w:t>
      </w:r>
      <w:r>
        <w:rPr>
          <w:lang w:val="en-NZ"/>
        </w:rPr>
        <w:t xml:space="preserve"> or agency Subscriber Authority</w:t>
      </w:r>
      <w:r w:rsidRPr="00C20409">
        <w:rPr>
          <w:lang w:val="en-NZ"/>
        </w:rPr>
        <w:t>.</w:t>
      </w:r>
    </w:p>
  </w:footnote>
  <w:footnote w:id="5">
    <w:p w14:paraId="2B96A77D" w14:textId="77777777" w:rsidR="00AF4CBC" w:rsidRPr="003D33A2" w:rsidRDefault="00AF4CBC" w:rsidP="00BC0C1B">
      <w:pPr>
        <w:pStyle w:val="FootnoteText"/>
      </w:pPr>
      <w:r>
        <w:rPr>
          <w:rStyle w:val="FootnoteReference"/>
        </w:rPr>
        <w:footnoteRef/>
      </w:r>
      <w:r>
        <w:t xml:space="preserve"> </w:t>
      </w:r>
      <w:r>
        <w:rPr>
          <w:lang w:val="en-US"/>
        </w:rPr>
        <w:t>For accredited CAs it must come from an accredited RA</w:t>
      </w:r>
    </w:p>
  </w:footnote>
  <w:footnote w:id="6">
    <w:p w14:paraId="4DA4365C" w14:textId="77777777" w:rsidR="00AF4CBC" w:rsidRPr="000C67C3" w:rsidRDefault="00AF4CBC">
      <w:pPr>
        <w:pStyle w:val="FootnoteText"/>
        <w:rPr>
          <w:lang w:val="en-NZ"/>
        </w:rPr>
      </w:pPr>
      <w:r>
        <w:rPr>
          <w:rStyle w:val="FootnoteReference"/>
        </w:rPr>
        <w:footnoteRef/>
      </w:r>
      <w:r>
        <w:t xml:space="preserve"> </w:t>
      </w:r>
      <w:r>
        <w:rPr>
          <w:lang w:val="en-NZ"/>
        </w:rPr>
        <w:t>Therefore the certificate cannot be ‘renewed’.</w:t>
      </w:r>
    </w:p>
  </w:footnote>
  <w:footnote w:id="7">
    <w:p w14:paraId="2FC639FF" w14:textId="77777777" w:rsidR="00AF4CBC" w:rsidRPr="000C67C3" w:rsidRDefault="00AF4CBC">
      <w:pPr>
        <w:pStyle w:val="FootnoteText"/>
        <w:rPr>
          <w:lang w:val="en-NZ"/>
        </w:rPr>
      </w:pPr>
      <w:r>
        <w:rPr>
          <w:rStyle w:val="FootnoteReference"/>
        </w:rPr>
        <w:footnoteRef/>
      </w:r>
      <w:r>
        <w:t xml:space="preserve"> </w:t>
      </w:r>
      <w:r>
        <w:rPr>
          <w:lang w:val="en-NZ"/>
        </w:rPr>
        <w:t>Includes situation where one or more of the details contained in the Certificate has changed (such as Subscribers name).</w:t>
      </w:r>
    </w:p>
  </w:footnote>
  <w:footnote w:id="8">
    <w:p w14:paraId="62ABA58E" w14:textId="13406B44" w:rsidR="00AF4CBC" w:rsidRPr="000C67C3" w:rsidRDefault="00AF4CBC">
      <w:pPr>
        <w:pStyle w:val="FootnoteText"/>
        <w:rPr>
          <w:lang w:val="en-NZ"/>
        </w:rPr>
      </w:pPr>
      <w:r>
        <w:rPr>
          <w:rStyle w:val="FootnoteReference"/>
        </w:rPr>
        <w:footnoteRef/>
      </w:r>
      <w:r>
        <w:t xml:space="preserve"> </w:t>
      </w:r>
      <w:r w:rsidRPr="00BC0C1B">
        <w:t>Subscriber</w:t>
      </w:r>
      <w:r>
        <w:t>’s direct or indirect manager must request revocation through the agency Subscriber Authority.</w:t>
      </w:r>
    </w:p>
  </w:footnote>
  <w:footnote w:id="9">
    <w:p w14:paraId="6DFB2215" w14:textId="77777777" w:rsidR="00AF4CBC" w:rsidRPr="000C67C3" w:rsidRDefault="00AF4CBC">
      <w:pPr>
        <w:pStyle w:val="FootnoteText"/>
        <w:rPr>
          <w:lang w:val="en-NZ"/>
        </w:rPr>
      </w:pPr>
      <w:r>
        <w:rPr>
          <w:rStyle w:val="FootnoteReference"/>
        </w:rPr>
        <w:footnoteRef/>
      </w:r>
      <w:r>
        <w:t xml:space="preserve"> </w:t>
      </w:r>
      <w:r>
        <w:rPr>
          <w:lang w:val="en-NZ"/>
        </w:rPr>
        <w:t xml:space="preserve"> Where they are not the Subscriber Authority, but the RA is not able to contact the Subscriber Authority for authorisations process.</w:t>
      </w:r>
    </w:p>
  </w:footnote>
  <w:footnote w:id="10">
    <w:p w14:paraId="5657763D" w14:textId="5937343C" w:rsidR="00AF4CBC" w:rsidRPr="000C67C3" w:rsidRDefault="00AF4CBC">
      <w:pPr>
        <w:pStyle w:val="FootnoteText"/>
        <w:rPr>
          <w:lang w:val="en-NZ"/>
        </w:rPr>
      </w:pPr>
      <w:r>
        <w:rPr>
          <w:rStyle w:val="FootnoteReference"/>
        </w:rPr>
        <w:footnoteRef/>
      </w:r>
      <w:r>
        <w:t xml:space="preserve"> </w:t>
      </w:r>
      <w:proofErr w:type="gramStart"/>
      <w:r>
        <w:rPr>
          <w:lang w:val="en-NZ"/>
        </w:rPr>
        <w:t>only</w:t>
      </w:r>
      <w:proofErr w:type="gramEnd"/>
      <w:r>
        <w:rPr>
          <w:lang w:val="en-NZ"/>
        </w:rPr>
        <w:t xml:space="preserve"> in an emergency (such as a compromise), a Subscriber may request revocation directly through the RA, but their respective Subscriber Authority must be informed immediately upon revocation.</w:t>
      </w:r>
    </w:p>
  </w:footnote>
  <w:footnote w:id="11">
    <w:p w14:paraId="745FF0AD" w14:textId="77777777" w:rsidR="00AF4CBC" w:rsidRPr="000C67C3" w:rsidRDefault="00AF4CBC">
      <w:pPr>
        <w:pStyle w:val="FootnoteText"/>
        <w:rPr>
          <w:lang w:val="en-NZ"/>
        </w:rPr>
      </w:pPr>
      <w:r>
        <w:rPr>
          <w:rStyle w:val="FootnoteReference"/>
        </w:rPr>
        <w:footnoteRef/>
      </w:r>
      <w:r>
        <w:t xml:space="preserve"> </w:t>
      </w:r>
      <w:r>
        <w:rPr>
          <w:lang w:val="en-NZ"/>
        </w:rPr>
        <w:t xml:space="preserve"> </w:t>
      </w:r>
      <w:hyperlink r:id="rId1" w:history="1">
        <w:r w:rsidRPr="00A373DE">
          <w:rPr>
            <w:rStyle w:val="Hyperlink"/>
            <w:lang w:val="en-NZ"/>
          </w:rPr>
          <w:t>http://www.ncsc.govt.nz/incidents/</w:t>
        </w:r>
      </w:hyperlink>
      <w:r>
        <w:rPr>
          <w:lang w:val="en-NZ"/>
        </w:rPr>
        <w:t xml:space="preserve"> </w:t>
      </w:r>
    </w:p>
  </w:footnote>
  <w:footnote w:id="12">
    <w:p w14:paraId="1FA119FB" w14:textId="77777777" w:rsidR="00AF4CBC" w:rsidRPr="000C67C3" w:rsidRDefault="00AF4CBC">
      <w:pPr>
        <w:pStyle w:val="FootnoteText"/>
        <w:rPr>
          <w:lang w:val="en-NZ"/>
        </w:rPr>
      </w:pPr>
      <w:r>
        <w:rPr>
          <w:rStyle w:val="FootnoteReference"/>
        </w:rPr>
        <w:footnoteRef/>
      </w:r>
      <w:r>
        <w:t xml:space="preserve"> </w:t>
      </w:r>
      <w:r>
        <w:rPr>
          <w:lang w:val="en-NZ"/>
        </w:rPr>
        <w:t>This could be through Common Web Platform (CWP), Public Sector Intranet (PSI) or equivalent protected facility.</w:t>
      </w:r>
    </w:p>
  </w:footnote>
  <w:footnote w:id="13">
    <w:p w14:paraId="026E72DA" w14:textId="77777777" w:rsidR="00AF4CBC" w:rsidRPr="000C67C3" w:rsidRDefault="00AF4CBC">
      <w:pPr>
        <w:pStyle w:val="FootnoteText"/>
        <w:rPr>
          <w:lang w:val="en-NZ"/>
        </w:rPr>
      </w:pPr>
      <w:r>
        <w:rPr>
          <w:rStyle w:val="FootnoteReference"/>
        </w:rPr>
        <w:footnoteRef/>
      </w:r>
      <w:r>
        <w:t xml:space="preserve"> </w:t>
      </w:r>
      <w:r>
        <w:rPr>
          <w:lang w:val="en-NZ"/>
        </w:rPr>
        <w:t xml:space="preserve"> For mitigating actions from impact on the whole Government PKI Framework trust chain.</w:t>
      </w:r>
    </w:p>
  </w:footnote>
  <w:footnote w:id="14">
    <w:p w14:paraId="6238BF4E" w14:textId="77777777" w:rsidR="00AF4CBC" w:rsidRPr="000C67C3" w:rsidRDefault="00AF4CBC">
      <w:pPr>
        <w:pStyle w:val="FootnoteText"/>
        <w:rPr>
          <w:lang w:val="en-NZ"/>
        </w:rPr>
      </w:pPr>
      <w:r>
        <w:rPr>
          <w:rStyle w:val="FootnoteReference"/>
        </w:rPr>
        <w:footnoteRef/>
      </w:r>
      <w:r>
        <w:t xml:space="preserve"> PKI S</w:t>
      </w:r>
      <w:r w:rsidRPr="00721B95">
        <w:t xml:space="preserve">ervice providers </w:t>
      </w:r>
      <w:r>
        <w:t xml:space="preserve">require </w:t>
      </w:r>
      <w:r w:rsidRPr="00721B95">
        <w:t xml:space="preserve">to </w:t>
      </w:r>
      <w:r>
        <w:t>provide</w:t>
      </w:r>
      <w:r w:rsidRPr="00721B95">
        <w:t xml:space="preserve"> a disaster recovery architecture, typically through geo-dispersed dual-facility arrangements (eg. Primary and backup operating centres). All PKI Facilities</w:t>
      </w:r>
      <w:r>
        <w:t>, such as primary and backup operating centres, and remote management and control centres,</w:t>
      </w:r>
      <w:r w:rsidRPr="00721B95">
        <w:t xml:space="preserve"> must comply with these CPS requirements.</w:t>
      </w:r>
    </w:p>
  </w:footnote>
  <w:footnote w:id="15">
    <w:p w14:paraId="360FF053" w14:textId="77777777" w:rsidR="00AF4CBC" w:rsidRPr="000C67C3" w:rsidRDefault="00AF4CBC">
      <w:pPr>
        <w:pStyle w:val="FootnoteText"/>
        <w:rPr>
          <w:lang w:val="en-NZ"/>
        </w:rPr>
      </w:pPr>
      <w:r>
        <w:rPr>
          <w:rStyle w:val="FootnoteReference"/>
        </w:rPr>
        <w:footnoteRef/>
      </w:r>
      <w:r>
        <w:t xml:space="preserve"> </w:t>
      </w:r>
      <w:r>
        <w:rPr>
          <w:lang w:val="en-NZ"/>
        </w:rPr>
        <w:t>Such as the AoG IaaS environments.</w:t>
      </w:r>
    </w:p>
  </w:footnote>
  <w:footnote w:id="16">
    <w:p w14:paraId="1C837A98" w14:textId="77777777" w:rsidR="00AF4CBC" w:rsidRPr="000C67C3" w:rsidRDefault="00AF4CBC">
      <w:pPr>
        <w:pStyle w:val="FootnoteText"/>
        <w:rPr>
          <w:lang w:val="en-NZ"/>
        </w:rPr>
      </w:pPr>
      <w:r>
        <w:rPr>
          <w:rStyle w:val="FootnoteReference"/>
        </w:rPr>
        <w:footnoteRef/>
      </w:r>
      <w:r>
        <w:t xml:space="preserve"> </w:t>
      </w:r>
      <w:r>
        <w:rPr>
          <w:lang w:val="en-NZ"/>
        </w:rPr>
        <w:t xml:space="preserve"> ‘Highly trusted’ infers a </w:t>
      </w:r>
      <w:r w:rsidRPr="00B75F56">
        <w:rPr>
          <w:lang w:val="en-NZ"/>
        </w:rPr>
        <w:t xml:space="preserve">minimum </w:t>
      </w:r>
      <w:r>
        <w:rPr>
          <w:lang w:val="en-NZ"/>
        </w:rPr>
        <w:t xml:space="preserve">security clearance of </w:t>
      </w:r>
      <w:r w:rsidRPr="00B75F56">
        <w:rPr>
          <w:lang w:val="en-NZ"/>
        </w:rPr>
        <w:t>Confiden</w:t>
      </w:r>
      <w:r>
        <w:rPr>
          <w:lang w:val="en-NZ"/>
        </w:rPr>
        <w:t>tial Vetting, though preferably Secret Vetting or better.</w:t>
      </w:r>
    </w:p>
  </w:footnote>
  <w:footnote w:id="17">
    <w:p w14:paraId="7B02D5E8" w14:textId="77777777" w:rsidR="00AF4CBC" w:rsidRPr="000C67C3" w:rsidRDefault="00AF4CBC">
      <w:pPr>
        <w:pStyle w:val="FootnoteText"/>
        <w:rPr>
          <w:lang w:val="en-NZ"/>
        </w:rPr>
      </w:pPr>
      <w:r>
        <w:rPr>
          <w:rStyle w:val="FootnoteReference"/>
        </w:rPr>
        <w:footnoteRef/>
      </w:r>
      <w:r>
        <w:t xml:space="preserve"> </w:t>
      </w:r>
      <w:r>
        <w:rPr>
          <w:lang w:val="en-NZ"/>
        </w:rPr>
        <w:t xml:space="preserve"> </w:t>
      </w:r>
      <w:r w:rsidRPr="00224EDD">
        <w:rPr>
          <w:lang w:val="en-NZ"/>
        </w:rPr>
        <w:t xml:space="preserve">The Auditor </w:t>
      </w:r>
      <w:r>
        <w:rPr>
          <w:lang w:val="en-NZ"/>
        </w:rPr>
        <w:t>is</w:t>
      </w:r>
      <w:r w:rsidRPr="00224EDD">
        <w:rPr>
          <w:lang w:val="en-NZ"/>
        </w:rPr>
        <w:t xml:space="preserve"> not </w:t>
      </w:r>
      <w:r>
        <w:rPr>
          <w:lang w:val="en-NZ"/>
        </w:rPr>
        <w:t xml:space="preserve">to </w:t>
      </w:r>
      <w:r w:rsidRPr="00224EDD">
        <w:rPr>
          <w:lang w:val="en-NZ"/>
        </w:rPr>
        <w:t>have any substantial involvement in the key generation process itself.</w:t>
      </w:r>
    </w:p>
  </w:footnote>
  <w:footnote w:id="18">
    <w:p w14:paraId="36D52A6E" w14:textId="77777777" w:rsidR="00AF4CBC" w:rsidRPr="000C67C3" w:rsidRDefault="00AF4CBC">
      <w:pPr>
        <w:pStyle w:val="FootnoteText"/>
        <w:rPr>
          <w:lang w:val="en-NZ"/>
        </w:rPr>
      </w:pPr>
      <w:r>
        <w:rPr>
          <w:rStyle w:val="FootnoteReference"/>
        </w:rPr>
        <w:footnoteRef/>
      </w:r>
      <w:r>
        <w:t xml:space="preserve"> </w:t>
      </w:r>
      <w:r>
        <w:rPr>
          <w:lang w:val="en-NZ"/>
        </w:rPr>
        <w:t xml:space="preserve"> I</w:t>
      </w:r>
      <w:r w:rsidRPr="00A230C3">
        <w:rPr>
          <w:lang w:val="en-NZ"/>
        </w:rPr>
        <w:t>nitial</w:t>
      </w:r>
      <w:r>
        <w:rPr>
          <w:lang w:val="en-NZ"/>
        </w:rPr>
        <w:t xml:space="preserve"> Root CA Certificate expiry</w:t>
      </w:r>
      <w:r w:rsidRPr="00A230C3">
        <w:rPr>
          <w:lang w:val="en-NZ"/>
        </w:rPr>
        <w:t xml:space="preserve"> </w:t>
      </w:r>
      <w:r>
        <w:rPr>
          <w:lang w:val="en-NZ"/>
        </w:rPr>
        <w:t xml:space="preserve">is </w:t>
      </w:r>
      <w:r w:rsidRPr="00A230C3">
        <w:rPr>
          <w:lang w:val="en-NZ"/>
        </w:rPr>
        <w:t xml:space="preserve">April 2026; hence audit logs </w:t>
      </w:r>
      <w:r>
        <w:rPr>
          <w:lang w:val="en-NZ"/>
        </w:rPr>
        <w:t xml:space="preserve">would need to be </w:t>
      </w:r>
      <w:r w:rsidRPr="00A230C3">
        <w:rPr>
          <w:lang w:val="en-NZ"/>
        </w:rPr>
        <w:t>retained till at least April 2033</w:t>
      </w:r>
      <w:r>
        <w:rPr>
          <w:lang w:val="en-NZ"/>
        </w:rPr>
        <w:t>.</w:t>
      </w:r>
    </w:p>
  </w:footnote>
  <w:footnote w:id="19">
    <w:p w14:paraId="2AC98F42" w14:textId="77777777" w:rsidR="00AF4CBC" w:rsidRPr="000C67C3" w:rsidRDefault="00AF4CBC">
      <w:pPr>
        <w:pStyle w:val="FootnoteText"/>
        <w:rPr>
          <w:lang w:val="en-NZ"/>
        </w:rPr>
      </w:pPr>
      <w:r>
        <w:rPr>
          <w:rStyle w:val="FootnoteReference"/>
        </w:rPr>
        <w:footnoteRef/>
      </w:r>
      <w:r>
        <w:t xml:space="preserve"> </w:t>
      </w:r>
      <w:r>
        <w:rPr>
          <w:lang w:val="en-NZ"/>
        </w:rPr>
        <w:t>‘Offline’ refers to not being connected, or being functionally able to be connected, to a network. This requires Ethernet and wireless network adapters to be disabled or removed from Root CA components.</w:t>
      </w:r>
    </w:p>
  </w:footnote>
  <w:footnote w:id="20">
    <w:p w14:paraId="1189B3E4" w14:textId="77777777" w:rsidR="00AF4CBC" w:rsidRPr="000C67C3" w:rsidRDefault="00AF4CBC">
      <w:pPr>
        <w:pStyle w:val="FootnoteText"/>
        <w:rPr>
          <w:lang w:val="en-NZ"/>
        </w:rPr>
      </w:pPr>
      <w:r>
        <w:rPr>
          <w:rStyle w:val="FootnoteReference"/>
        </w:rPr>
        <w:footnoteRef/>
      </w:r>
      <w:r>
        <w:t xml:space="preserve"> </w:t>
      </w:r>
      <w:r>
        <w:rPr>
          <w:lang w:val="en-NZ"/>
        </w:rPr>
        <w:t xml:space="preserve"> Lead Agency to provide, though drawn from across subscribing agencies.</w:t>
      </w:r>
    </w:p>
  </w:footnote>
  <w:footnote w:id="21">
    <w:p w14:paraId="6AC6EE4B" w14:textId="77777777" w:rsidR="00AF4CBC" w:rsidRPr="000C67C3" w:rsidRDefault="00AF4CBC">
      <w:pPr>
        <w:pStyle w:val="FootnoteText"/>
        <w:rPr>
          <w:lang w:val="en-NZ"/>
        </w:rPr>
      </w:pPr>
      <w:r>
        <w:rPr>
          <w:rStyle w:val="FootnoteReference"/>
        </w:rPr>
        <w:footnoteRef/>
      </w:r>
      <w:r>
        <w:t xml:space="preserve"> </w:t>
      </w:r>
      <w:r>
        <w:rPr>
          <w:lang w:val="en-NZ"/>
        </w:rPr>
        <w:t xml:space="preserve"> </w:t>
      </w:r>
      <w:r w:rsidRPr="00E37163">
        <w:rPr>
          <w:lang w:val="en-NZ"/>
        </w:rPr>
        <w:t>Where an HSM is used to transfer keys, the ‘Data Export Key’ must be stored in such a way that multiple (eg. 3 of 6) tokens used to store it must be used together to recreate this key inside the HSM, and consequently import and decrypt the original HSM key material contents.</w:t>
      </w:r>
    </w:p>
  </w:footnote>
  <w:footnote w:id="22">
    <w:p w14:paraId="6CB0A37C" w14:textId="77777777" w:rsidR="00AF4CBC" w:rsidRPr="000C67C3" w:rsidRDefault="00AF4CBC">
      <w:pPr>
        <w:pStyle w:val="FootnoteText"/>
        <w:rPr>
          <w:lang w:val="en-NZ"/>
        </w:rPr>
      </w:pPr>
      <w:r>
        <w:rPr>
          <w:rStyle w:val="FootnoteReference"/>
        </w:rPr>
        <w:footnoteRef/>
      </w:r>
      <w:r>
        <w:t xml:space="preserve"> </w:t>
      </w:r>
      <w:r>
        <w:rPr>
          <w:lang w:val="en-NZ"/>
        </w:rPr>
        <w:t xml:space="preserve"> A</w:t>
      </w:r>
      <w:r w:rsidRPr="007D35F6">
        <w:rPr>
          <w:lang w:val="en-NZ"/>
        </w:rPr>
        <w:t xml:space="preserve">s at </w:t>
      </w:r>
      <w:r>
        <w:rPr>
          <w:lang w:val="en-NZ"/>
        </w:rPr>
        <w:t>6</w:t>
      </w:r>
      <w:r w:rsidRPr="000C67C3">
        <w:rPr>
          <w:vertAlign w:val="superscript"/>
          <w:lang w:val="en-NZ"/>
        </w:rPr>
        <w:t>th</w:t>
      </w:r>
      <w:r>
        <w:rPr>
          <w:lang w:val="en-NZ"/>
        </w:rPr>
        <w:t xml:space="preserve"> </w:t>
      </w:r>
      <w:r w:rsidRPr="007D35F6">
        <w:rPr>
          <w:lang w:val="en-NZ"/>
        </w:rPr>
        <w:t>April 2016</w:t>
      </w:r>
      <w:r>
        <w:rPr>
          <w:lang w:val="en-NZ"/>
        </w:rPr>
        <w:t>.</w:t>
      </w:r>
    </w:p>
  </w:footnote>
  <w:footnote w:id="23">
    <w:p w14:paraId="4F7CD025" w14:textId="77777777" w:rsidR="00AF4CBC" w:rsidRPr="000C67C3" w:rsidRDefault="00AF4CBC">
      <w:pPr>
        <w:pStyle w:val="FootnoteText"/>
        <w:rPr>
          <w:lang w:val="en-NZ"/>
        </w:rPr>
      </w:pPr>
      <w:r>
        <w:rPr>
          <w:rStyle w:val="FootnoteReference"/>
        </w:rPr>
        <w:footnoteRef/>
      </w:r>
      <w:r>
        <w:t xml:space="preserve"> </w:t>
      </w:r>
      <w:r>
        <w:rPr>
          <w:lang w:val="en-NZ"/>
        </w:rPr>
        <w:t xml:space="preserve"> U</w:t>
      </w:r>
      <w:r w:rsidRPr="00CE0B09">
        <w:rPr>
          <w:lang w:val="en-NZ"/>
        </w:rPr>
        <w:t xml:space="preserve">sually </w:t>
      </w:r>
      <w:r>
        <w:rPr>
          <w:lang w:val="en-NZ"/>
        </w:rPr>
        <w:t>the SSP (and ICTSP optional) are contained in</w:t>
      </w:r>
      <w:r w:rsidRPr="00CE0B09">
        <w:rPr>
          <w:lang w:val="en-NZ"/>
        </w:rPr>
        <w:t xml:space="preserve"> the C&amp;A Certification artefacts pack</w:t>
      </w:r>
      <w:r>
        <w:rPr>
          <w:lang w:val="en-NZ"/>
        </w:rPr>
        <w:t xml:space="preserve">, though no separate exclusive documentation exists currently for the Root CA.  </w:t>
      </w:r>
    </w:p>
  </w:footnote>
  <w:footnote w:id="24">
    <w:p w14:paraId="0249FE47" w14:textId="77777777" w:rsidR="00AF4CBC" w:rsidRPr="000C67C3" w:rsidRDefault="00AF4CBC">
      <w:pPr>
        <w:pStyle w:val="FootnoteText"/>
        <w:rPr>
          <w:lang w:val="en-NZ"/>
        </w:rPr>
      </w:pPr>
      <w:r>
        <w:rPr>
          <w:rStyle w:val="FootnoteReference"/>
        </w:rPr>
        <w:footnoteRef/>
      </w:r>
      <w:r>
        <w:t xml:space="preserve"> </w:t>
      </w:r>
      <w:r>
        <w:rPr>
          <w:lang w:val="en-NZ"/>
        </w:rPr>
        <w:t xml:space="preserve"> This also includes all offline components of the PKI environment, such as the Root CA servers. Though offline components only require patch updates applying when accessed (powered up and operated), not as a matter of business as usual update schedules.</w:t>
      </w:r>
    </w:p>
  </w:footnote>
  <w:footnote w:id="25">
    <w:p w14:paraId="6BAC8D4F" w14:textId="77777777" w:rsidR="00AF4CBC" w:rsidRPr="000C67C3" w:rsidRDefault="00AF4CBC">
      <w:pPr>
        <w:pStyle w:val="FootnoteText"/>
        <w:rPr>
          <w:lang w:val="en-NZ"/>
        </w:rPr>
      </w:pPr>
      <w:r>
        <w:rPr>
          <w:rStyle w:val="FootnoteReference"/>
        </w:rPr>
        <w:footnoteRef/>
      </w:r>
      <w:r>
        <w:t xml:space="preserve"> </w:t>
      </w:r>
      <w:r>
        <w:rPr>
          <w:lang w:val="en-NZ"/>
        </w:rPr>
        <w:t xml:space="preserve"> Currently through the TaaS Managed Security PKI Services Tower approved suppliers.</w:t>
      </w:r>
    </w:p>
  </w:footnote>
  <w:footnote w:id="26">
    <w:p w14:paraId="55B5ED49" w14:textId="77777777" w:rsidR="00AF4CBC" w:rsidRPr="000C67C3" w:rsidRDefault="00AF4CBC">
      <w:pPr>
        <w:pStyle w:val="FootnoteText"/>
        <w:rPr>
          <w:lang w:val="en-NZ"/>
        </w:rPr>
      </w:pPr>
      <w:r>
        <w:rPr>
          <w:rStyle w:val="FootnoteReference"/>
        </w:rPr>
        <w:footnoteRef/>
      </w:r>
      <w:r>
        <w:t xml:space="preserve"> </w:t>
      </w:r>
      <w:r>
        <w:rPr>
          <w:lang w:val="en-NZ"/>
        </w:rPr>
        <w:t xml:space="preserve"> </w:t>
      </w:r>
      <w:r w:rsidRPr="00740939">
        <w:rPr>
          <w:lang w:val="en-NZ"/>
        </w:rPr>
        <w:t>Appendix C outlines the New Zealand Government PKI Framework object identifier (OID) structure.</w:t>
      </w:r>
    </w:p>
  </w:footnote>
  <w:footnote w:id="27">
    <w:p w14:paraId="3F5CF557" w14:textId="77777777" w:rsidR="00AF4CBC" w:rsidRPr="003D33A2" w:rsidRDefault="00AF4CBC" w:rsidP="00BC0C1B">
      <w:pPr>
        <w:pStyle w:val="FootnoteText"/>
      </w:pPr>
      <w:r>
        <w:rPr>
          <w:rStyle w:val="FootnoteReference"/>
        </w:rPr>
        <w:footnoteRef/>
      </w:r>
      <w:r>
        <w:t xml:space="preserve"> </w:t>
      </w:r>
      <w:r>
        <w:rPr>
          <w:lang w:val="en-US"/>
        </w:rPr>
        <w:t>Note: The Accredited CA is subject to direction by the Accreditation Authority in relation to maintaining accreditation.</w:t>
      </w:r>
    </w:p>
  </w:footnote>
  <w:footnote w:id="28">
    <w:p w14:paraId="6C3CF30E" w14:textId="77777777" w:rsidR="00AF4CBC" w:rsidRPr="009F7BC1" w:rsidRDefault="00AF4CBC" w:rsidP="00F90B04">
      <w:pPr>
        <w:pStyle w:val="FootnoteText"/>
        <w:rPr>
          <w:lang w:val="en-NZ"/>
        </w:rPr>
      </w:pPr>
      <w:r>
        <w:rPr>
          <w:rStyle w:val="FootnoteReference"/>
        </w:rPr>
        <w:footnoteRef/>
      </w:r>
      <w:r>
        <w:t xml:space="preserve"> </w:t>
      </w:r>
      <w:r>
        <w:rPr>
          <w:lang w:val="en-NZ"/>
        </w:rPr>
        <w:t xml:space="preserve">This is likely to consist of a review of the Service Providers independent </w:t>
      </w:r>
    </w:p>
  </w:footnote>
  <w:footnote w:id="29">
    <w:p w14:paraId="794541DD" w14:textId="77777777" w:rsidR="00AF4CBC" w:rsidRPr="000C67C3" w:rsidRDefault="00AF4CBC" w:rsidP="00F90B04">
      <w:pPr>
        <w:pStyle w:val="FootnoteText"/>
        <w:rPr>
          <w:lang w:val="en-NZ"/>
        </w:rPr>
      </w:pPr>
      <w:r>
        <w:rPr>
          <w:rStyle w:val="FootnoteReference"/>
        </w:rPr>
        <w:footnoteRef/>
      </w:r>
      <w:r>
        <w:t xml:space="preserve"> </w:t>
      </w:r>
      <w:r>
        <w:rPr>
          <w:lang w:val="en-NZ"/>
        </w:rPr>
        <w:t xml:space="preserve"> </w:t>
      </w:r>
      <w:r w:rsidRPr="00F90B04">
        <w:rPr>
          <w:lang w:val="en-NZ"/>
        </w:rPr>
        <w:t>WebTrust for Certification Authorities – SSL Baseline</w:t>
      </w:r>
      <w:r>
        <w:rPr>
          <w:lang w:val="en-NZ"/>
        </w:rPr>
        <w:t xml:space="preserve"> </w:t>
      </w:r>
      <w:r w:rsidRPr="00F90B04">
        <w:rPr>
          <w:lang w:val="en-NZ"/>
        </w:rPr>
        <w:t>Requirements Audit Criteria, V1.1</w:t>
      </w:r>
      <w:r>
        <w:rPr>
          <w:lang w:val="en-NZ"/>
        </w:rPr>
        <w:t>, dated 2013.</w:t>
      </w:r>
    </w:p>
  </w:footnote>
  <w:footnote w:id="30">
    <w:p w14:paraId="70FCBD22" w14:textId="77777777" w:rsidR="00AF4CBC" w:rsidRPr="000C67C3" w:rsidRDefault="00AF4CBC">
      <w:pPr>
        <w:pStyle w:val="FootnoteText"/>
        <w:rPr>
          <w:lang w:val="en-NZ"/>
        </w:rPr>
      </w:pPr>
      <w:r>
        <w:rPr>
          <w:rStyle w:val="FootnoteReference"/>
        </w:rPr>
        <w:footnoteRef/>
      </w:r>
      <w:r>
        <w:t xml:space="preserve"> </w:t>
      </w:r>
      <w:r>
        <w:rPr>
          <w:lang w:val="en-NZ"/>
        </w:rPr>
        <w:t xml:space="preserve"> </w:t>
      </w:r>
      <w:hyperlink r:id="rId2" w:history="1">
        <w:r w:rsidRPr="00C6406C">
          <w:rPr>
            <w:rStyle w:val="Hyperlink"/>
            <w:lang w:val="en-NZ"/>
          </w:rPr>
          <w:t>https://www.ict.govt.nz/services/show/SRS-Panel</w:t>
        </w:r>
      </w:hyperlink>
      <w:r>
        <w:rPr>
          <w:lang w:val="en-NZ"/>
        </w:rPr>
        <w:t xml:space="preserve">. </w:t>
      </w:r>
    </w:p>
  </w:footnote>
  <w:footnote w:id="31">
    <w:p w14:paraId="2AF0B950" w14:textId="77777777" w:rsidR="00AF4CBC" w:rsidRPr="000C67C3" w:rsidRDefault="00AF4CBC">
      <w:pPr>
        <w:pStyle w:val="FootnoteText"/>
        <w:rPr>
          <w:lang w:val="en-NZ"/>
        </w:rPr>
      </w:pPr>
      <w:r>
        <w:rPr>
          <w:rStyle w:val="FootnoteReference"/>
        </w:rPr>
        <w:footnoteRef/>
      </w:r>
      <w:r>
        <w:t xml:space="preserve"> </w:t>
      </w:r>
      <w:r>
        <w:rPr>
          <w:lang w:val="en-NZ"/>
        </w:rPr>
        <w:t xml:space="preserve"> Noting that NZISM updates are released several times a year and compliance with the current NZISM v2.4, dated Nov 2015, is expected to be maintained with future NZISM versions no older than 2 years, or 4 revisions, whichever is the shorter period.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8B235" w14:textId="241091FF" w:rsidR="00AF4CBC" w:rsidRPr="00844C1E" w:rsidRDefault="00AF4CBC" w:rsidP="00844C1E">
    <w:pPr>
      <w:tabs>
        <w:tab w:val="center" w:pos="4820"/>
      </w:tabs>
      <w:spacing w:after="120" w:line="240" w:lineRule="auto"/>
      <w:jc w:val="center"/>
      <w:rPr>
        <w:rFonts w:ascii="Cambria" w:hAnsi="Cambria"/>
        <w:b/>
        <w:caps/>
        <w:sz w:val="24"/>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0C7E4" w14:textId="45BDD305" w:rsidR="00AF4CBC" w:rsidRPr="00844C1E" w:rsidRDefault="00AF4CBC" w:rsidP="00844C1E">
    <w:pPr>
      <w:tabs>
        <w:tab w:val="center" w:pos="4820"/>
      </w:tabs>
      <w:spacing w:after="120" w:line="240" w:lineRule="auto"/>
      <w:jc w:val="center"/>
      <w:rPr>
        <w:rFonts w:ascii="Cambria" w:hAnsi="Cambria"/>
        <w:b/>
        <w:caps/>
        <w:sz w:val="24"/>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04993" w14:textId="4A80FD77" w:rsidR="00AF4CBC" w:rsidRPr="005D6394" w:rsidRDefault="00AF4CBC" w:rsidP="005D6394">
    <w:pPr>
      <w:pStyle w:val="Footer"/>
      <w:tabs>
        <w:tab w:val="right" w:pos="9498"/>
      </w:tabs>
      <w:jc w:val="center"/>
      <w:rPr>
        <w:rFonts w:asciiTheme="minorHAnsi" w:hAnsiTheme="minorHAnsi"/>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D75C8" w14:textId="77777777" w:rsidR="00AF4CBC" w:rsidRPr="00E468B7" w:rsidRDefault="00AF4CBC" w:rsidP="00E468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6B2"/>
    <w:multiLevelType w:val="multilevel"/>
    <w:tmpl w:val="9312BDFC"/>
    <w:styleLink w:val="Romanlist"/>
    <w:lvl w:ilvl="0">
      <w:start w:val="1"/>
      <w:numFmt w:val="lowerRoman"/>
      <w:lvlText w:val="%1."/>
      <w:lvlJc w:val="left"/>
      <w:pPr>
        <w:tabs>
          <w:tab w:val="num" w:pos="851"/>
        </w:tabs>
        <w:ind w:left="851"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134"/>
        </w:tabs>
        <w:ind w:left="1134" w:hanging="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6324D3"/>
    <w:multiLevelType w:val="multilevel"/>
    <w:tmpl w:val="1D38608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C016F13"/>
    <w:multiLevelType w:val="multilevel"/>
    <w:tmpl w:val="BE7C1E66"/>
    <w:styleLink w:val="Appendices"/>
    <w:lvl w:ilvl="0">
      <w:start w:val="1"/>
      <w:numFmt w:val="upperLetter"/>
      <w:pStyle w:val="Appendix1"/>
      <w:lvlText w:val="Appendix %1."/>
      <w:lvlJc w:val="left"/>
      <w:pPr>
        <w:tabs>
          <w:tab w:val="num" w:pos="2268"/>
        </w:tabs>
        <w:ind w:left="2268" w:hanging="226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lvlText w:val="%1.%2.%3."/>
      <w:lvlJc w:val="left"/>
      <w:pPr>
        <w:tabs>
          <w:tab w:val="num" w:pos="3960"/>
        </w:tabs>
        <w:ind w:left="2880" w:firstLine="0"/>
      </w:pPr>
      <w:rPr>
        <w:rFonts w:hint="default"/>
      </w:rPr>
    </w:lvl>
    <w:lvl w:ilvl="3">
      <w:start w:val="1"/>
      <w:numFmt w:val="decimal"/>
      <w:lvlText w:val="%1.%2.%3.%4"/>
      <w:lvlJc w:val="left"/>
      <w:pPr>
        <w:tabs>
          <w:tab w:val="num" w:pos="4680"/>
        </w:tabs>
        <w:ind w:left="3600" w:firstLine="0"/>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3" w15:restartNumberingAfterBreak="0">
    <w:nsid w:val="31151D25"/>
    <w:multiLevelType w:val="multilevel"/>
    <w:tmpl w:val="6FE2D4BE"/>
    <w:styleLink w:val="ListBulletstyles"/>
    <w:lvl w:ilvl="0">
      <w:start w:val="1"/>
      <w:numFmt w:val="bullet"/>
      <w:pStyle w:val="ListBullet"/>
      <w:lvlText w:val=""/>
      <w:lvlJc w:val="left"/>
      <w:pPr>
        <w:tabs>
          <w:tab w:val="num" w:pos="567"/>
        </w:tabs>
        <w:ind w:left="567" w:hanging="283"/>
      </w:pPr>
      <w:rPr>
        <w:rFonts w:ascii="Symbol" w:hAnsi="Symbol" w:hint="default"/>
        <w:color w:val="auto"/>
      </w:rPr>
    </w:lvl>
    <w:lvl w:ilvl="1">
      <w:start w:val="1"/>
      <w:numFmt w:val="bullet"/>
      <w:pStyle w:val="ListBullet2"/>
      <w:lvlText w:val="-"/>
      <w:lvlJc w:val="left"/>
      <w:pPr>
        <w:tabs>
          <w:tab w:val="num" w:pos="851"/>
        </w:tabs>
        <w:ind w:left="851" w:hanging="284"/>
      </w:pPr>
      <w:rPr>
        <w:rFonts w:ascii="Cambria" w:hAnsi="Cambria" w:hint="default"/>
        <w:color w:val="auto"/>
      </w:rPr>
    </w:lvl>
    <w:lvl w:ilvl="2">
      <w:start w:val="1"/>
      <w:numFmt w:val="none"/>
      <w:lvlRestart w:val="0"/>
      <w:lvlText w:val=""/>
      <w:lvlJc w:val="left"/>
      <w:pPr>
        <w:tabs>
          <w:tab w:val="num" w:pos="1134"/>
        </w:tabs>
        <w:ind w:left="1134" w:hanging="283"/>
      </w:pPr>
      <w:rPr>
        <w:rFonts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4379350B"/>
    <w:multiLevelType w:val="multilevel"/>
    <w:tmpl w:val="9468EFF2"/>
    <w:styleLink w:val="ListRomanstyles"/>
    <w:lvl w:ilvl="0">
      <w:start w:val="1"/>
      <w:numFmt w:val="lowerRoman"/>
      <w:pStyle w:val="ListRoman"/>
      <w:lvlText w:val="%1."/>
      <w:lvlJc w:val="left"/>
      <w:pPr>
        <w:tabs>
          <w:tab w:val="num" w:pos="851"/>
        </w:tabs>
        <w:ind w:left="851" w:hanging="567"/>
      </w:pPr>
      <w:rPr>
        <w:rFonts w:hint="default"/>
      </w:rPr>
    </w:lvl>
    <w:lvl w:ilvl="1">
      <w:start w:val="1"/>
      <w:numFmt w:val="lowerLetter"/>
      <w:pStyle w:val="ListRoman2"/>
      <w:lvlText w:val="%2)"/>
      <w:lvlJc w:val="left"/>
      <w:pPr>
        <w:tabs>
          <w:tab w:val="num" w:pos="1134"/>
        </w:tabs>
        <w:ind w:left="1134" w:hanging="283"/>
      </w:pPr>
      <w:rPr>
        <w:rFonts w:hint="default"/>
      </w:rPr>
    </w:lvl>
    <w:lvl w:ilvl="2">
      <w:start w:val="1"/>
      <w:numFmt w:val="none"/>
      <w:lvlText w:val="%3"/>
      <w:lvlJc w:val="left"/>
      <w:pPr>
        <w:tabs>
          <w:tab w:val="num" w:pos="1135"/>
        </w:tabs>
        <w:ind w:left="1135" w:hanging="283"/>
      </w:pPr>
      <w:rPr>
        <w:rFonts w:hint="default"/>
      </w:rPr>
    </w:lvl>
    <w:lvl w:ilvl="3">
      <w:start w:val="1"/>
      <w:numFmt w:val="none"/>
      <w:lvlText w:val=""/>
      <w:lvlJc w:val="left"/>
      <w:pPr>
        <w:tabs>
          <w:tab w:val="num" w:pos="1419"/>
        </w:tabs>
        <w:ind w:left="1419" w:hanging="283"/>
      </w:pPr>
      <w:rPr>
        <w:rFonts w:hint="default"/>
      </w:rPr>
    </w:lvl>
    <w:lvl w:ilvl="4">
      <w:start w:val="1"/>
      <w:numFmt w:val="none"/>
      <w:lvlText w:val=""/>
      <w:lvlJc w:val="left"/>
      <w:pPr>
        <w:tabs>
          <w:tab w:val="num" w:pos="1703"/>
        </w:tabs>
        <w:ind w:left="1703" w:hanging="283"/>
      </w:pPr>
      <w:rPr>
        <w:rFonts w:hint="default"/>
      </w:rPr>
    </w:lvl>
    <w:lvl w:ilvl="5">
      <w:start w:val="1"/>
      <w:numFmt w:val="none"/>
      <w:lvlText w:val=""/>
      <w:lvlJc w:val="left"/>
      <w:pPr>
        <w:tabs>
          <w:tab w:val="num" w:pos="1987"/>
        </w:tabs>
        <w:ind w:left="1987" w:hanging="283"/>
      </w:pPr>
      <w:rPr>
        <w:rFonts w:hint="default"/>
      </w:rPr>
    </w:lvl>
    <w:lvl w:ilvl="6">
      <w:start w:val="1"/>
      <w:numFmt w:val="none"/>
      <w:lvlText w:val=""/>
      <w:lvlJc w:val="left"/>
      <w:pPr>
        <w:tabs>
          <w:tab w:val="num" w:pos="2271"/>
        </w:tabs>
        <w:ind w:left="2271" w:hanging="283"/>
      </w:pPr>
      <w:rPr>
        <w:rFonts w:hint="default"/>
      </w:rPr>
    </w:lvl>
    <w:lvl w:ilvl="7">
      <w:start w:val="1"/>
      <w:numFmt w:val="none"/>
      <w:lvlText w:val=""/>
      <w:lvlJc w:val="left"/>
      <w:pPr>
        <w:tabs>
          <w:tab w:val="num" w:pos="2555"/>
        </w:tabs>
        <w:ind w:left="2555" w:hanging="283"/>
      </w:pPr>
      <w:rPr>
        <w:rFonts w:hint="default"/>
      </w:rPr>
    </w:lvl>
    <w:lvl w:ilvl="8">
      <w:start w:val="1"/>
      <w:numFmt w:val="none"/>
      <w:lvlText w:val=""/>
      <w:lvlJc w:val="left"/>
      <w:pPr>
        <w:tabs>
          <w:tab w:val="num" w:pos="2839"/>
        </w:tabs>
        <w:ind w:left="2839" w:hanging="283"/>
      </w:pPr>
      <w:rPr>
        <w:rFonts w:hint="default"/>
      </w:rPr>
    </w:lvl>
  </w:abstractNum>
  <w:abstractNum w:abstractNumId="5" w15:restartNumberingAfterBreak="0">
    <w:nsid w:val="536E6564"/>
    <w:multiLevelType w:val="hybridMultilevel"/>
    <w:tmpl w:val="E458AB2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6BB5462"/>
    <w:multiLevelType w:val="hybridMultilevel"/>
    <w:tmpl w:val="F19EE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9A0718"/>
    <w:multiLevelType w:val="hybridMultilevel"/>
    <w:tmpl w:val="2CD8CA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A705CB"/>
    <w:multiLevelType w:val="hybridMultilevel"/>
    <w:tmpl w:val="F16C4A46"/>
    <w:lvl w:ilvl="0" w:tplc="1409000F">
      <w:start w:val="1"/>
      <w:numFmt w:val="decimal"/>
      <w:lvlText w:val="%1."/>
      <w:lvlJc w:val="left"/>
      <w:pPr>
        <w:ind w:left="772" w:hanging="360"/>
      </w:pPr>
    </w:lvl>
    <w:lvl w:ilvl="1" w:tplc="14090019" w:tentative="1">
      <w:start w:val="1"/>
      <w:numFmt w:val="lowerLetter"/>
      <w:lvlText w:val="%2."/>
      <w:lvlJc w:val="left"/>
      <w:pPr>
        <w:ind w:left="1492" w:hanging="360"/>
      </w:pPr>
    </w:lvl>
    <w:lvl w:ilvl="2" w:tplc="1409001B" w:tentative="1">
      <w:start w:val="1"/>
      <w:numFmt w:val="lowerRoman"/>
      <w:lvlText w:val="%3."/>
      <w:lvlJc w:val="right"/>
      <w:pPr>
        <w:ind w:left="2212" w:hanging="180"/>
      </w:pPr>
    </w:lvl>
    <w:lvl w:ilvl="3" w:tplc="1409000F" w:tentative="1">
      <w:start w:val="1"/>
      <w:numFmt w:val="decimal"/>
      <w:lvlText w:val="%4."/>
      <w:lvlJc w:val="left"/>
      <w:pPr>
        <w:ind w:left="2932" w:hanging="360"/>
      </w:pPr>
    </w:lvl>
    <w:lvl w:ilvl="4" w:tplc="14090019" w:tentative="1">
      <w:start w:val="1"/>
      <w:numFmt w:val="lowerLetter"/>
      <w:lvlText w:val="%5."/>
      <w:lvlJc w:val="left"/>
      <w:pPr>
        <w:ind w:left="3652" w:hanging="360"/>
      </w:pPr>
    </w:lvl>
    <w:lvl w:ilvl="5" w:tplc="1409001B" w:tentative="1">
      <w:start w:val="1"/>
      <w:numFmt w:val="lowerRoman"/>
      <w:lvlText w:val="%6."/>
      <w:lvlJc w:val="right"/>
      <w:pPr>
        <w:ind w:left="4372" w:hanging="180"/>
      </w:pPr>
    </w:lvl>
    <w:lvl w:ilvl="6" w:tplc="1409000F" w:tentative="1">
      <w:start w:val="1"/>
      <w:numFmt w:val="decimal"/>
      <w:lvlText w:val="%7."/>
      <w:lvlJc w:val="left"/>
      <w:pPr>
        <w:ind w:left="5092" w:hanging="360"/>
      </w:pPr>
    </w:lvl>
    <w:lvl w:ilvl="7" w:tplc="14090019" w:tentative="1">
      <w:start w:val="1"/>
      <w:numFmt w:val="lowerLetter"/>
      <w:lvlText w:val="%8."/>
      <w:lvlJc w:val="left"/>
      <w:pPr>
        <w:ind w:left="5812" w:hanging="360"/>
      </w:pPr>
    </w:lvl>
    <w:lvl w:ilvl="8" w:tplc="1409001B" w:tentative="1">
      <w:start w:val="1"/>
      <w:numFmt w:val="lowerRoman"/>
      <w:lvlText w:val="%9."/>
      <w:lvlJc w:val="right"/>
      <w:pPr>
        <w:ind w:left="6532" w:hanging="180"/>
      </w:pPr>
    </w:lvl>
  </w:abstractNum>
  <w:num w:numId="1">
    <w:abstractNumId w:val="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851"/>
          </w:tabs>
          <w:ind w:left="851" w:hanging="851"/>
        </w:pPr>
        <w:rPr>
          <w:rFonts w:hint="default"/>
        </w:rPr>
      </w:lvl>
    </w:lvlOverride>
  </w:num>
  <w:num w:numId="2">
    <w:abstractNumId w:val="0"/>
  </w:num>
  <w:num w:numId="3">
    <w:abstractNumId w:val="2"/>
    <w:lvlOverride w:ilvl="0">
      <w:lvl w:ilvl="0">
        <w:start w:val="1"/>
        <w:numFmt w:val="upperLetter"/>
        <w:pStyle w:val="Appendix1"/>
        <w:lvlText w:val="Appendix %1."/>
        <w:lvlJc w:val="left"/>
        <w:pPr>
          <w:tabs>
            <w:tab w:val="num" w:pos="2268"/>
          </w:tabs>
          <w:ind w:left="2268" w:hanging="2268"/>
        </w:pPr>
        <w:rPr>
          <w:rFonts w:hint="default"/>
        </w:rPr>
      </w:lvl>
    </w:lvlOverride>
    <w:lvlOverride w:ilvl="1">
      <w:lvl w:ilvl="1">
        <w:start w:val="1"/>
        <w:numFmt w:val="decimal"/>
        <w:pStyle w:val="Appendix2"/>
        <w:lvlText w:val="%1.%2"/>
        <w:lvlJc w:val="left"/>
        <w:pPr>
          <w:tabs>
            <w:tab w:val="num" w:pos="1418"/>
          </w:tabs>
          <w:ind w:left="1418" w:hanging="1418"/>
        </w:pPr>
        <w:rPr>
          <w:rFonts w:hint="default"/>
        </w:rPr>
      </w:lvl>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
  </w:num>
  <w:num w:numId="64">
    <w:abstractNumId w:val="3"/>
  </w:num>
  <w:num w:numId="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1"/>
  </w:num>
  <w:num w:numId="68">
    <w:abstractNumId w:val="2"/>
  </w:num>
  <w:num w:numId="69">
    <w:abstractNumId w:val="8"/>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num>
  <w:num w:numId="72">
    <w:abstractNumId w:val="4"/>
  </w:num>
  <w:num w:numId="73">
    <w:abstractNumId w:val="5"/>
  </w:num>
  <w:num w:numId="74">
    <w:abstractNumId w:val="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851"/>
          </w:tabs>
          <w:ind w:left="851" w:hanging="851"/>
        </w:pPr>
        <w:rPr>
          <w:rFonts w:hint="default"/>
        </w:rPr>
      </w:lvl>
    </w:lvlOverride>
  </w:num>
  <w:num w:numId="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4"/>
  </w:num>
  <w:num w:numId="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
  </w:num>
  <w:num w:numId="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851"/>
          </w:tabs>
          <w:ind w:left="851" w:hanging="851"/>
        </w:pPr>
        <w:rPr>
          <w:rFonts w:hint="default"/>
        </w:rPr>
      </w:lvl>
    </w:lvlOverride>
  </w:num>
  <w:num w:numId="86">
    <w:abstractNumId w:val="4"/>
  </w:num>
  <w:num w:numId="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ddy Druid">
    <w15:presenceInfo w15:providerId="Windows Live" w15:userId="51466613b65649b2"/>
  </w15:person>
  <w15:person w15:author="Sean Lillywhite">
    <w15:presenceInfo w15:providerId="None" w15:userId="Sean Lillywhite"/>
  </w15:person>
  <w15:person w15:author="Richard Brown">
    <w15:presenceInfo w15:providerId="AD" w15:userId="S-1-5-21-729065621-3173197508-3829131997-1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C1B"/>
    <w:rsid w:val="000117B9"/>
    <w:rsid w:val="00013865"/>
    <w:rsid w:val="00015D4C"/>
    <w:rsid w:val="00023129"/>
    <w:rsid w:val="00024C21"/>
    <w:rsid w:val="0003537A"/>
    <w:rsid w:val="000375DD"/>
    <w:rsid w:val="00047CEB"/>
    <w:rsid w:val="000516CB"/>
    <w:rsid w:val="0005302B"/>
    <w:rsid w:val="00054F04"/>
    <w:rsid w:val="000566ED"/>
    <w:rsid w:val="000651BB"/>
    <w:rsid w:val="000717DF"/>
    <w:rsid w:val="00074253"/>
    <w:rsid w:val="00081F37"/>
    <w:rsid w:val="00090A7A"/>
    <w:rsid w:val="0009253B"/>
    <w:rsid w:val="0009567B"/>
    <w:rsid w:val="000A1113"/>
    <w:rsid w:val="000A3FE1"/>
    <w:rsid w:val="000A442E"/>
    <w:rsid w:val="000A50DD"/>
    <w:rsid w:val="000B2C8A"/>
    <w:rsid w:val="000B312E"/>
    <w:rsid w:val="000B481C"/>
    <w:rsid w:val="000C2590"/>
    <w:rsid w:val="000C4A72"/>
    <w:rsid w:val="000C67C3"/>
    <w:rsid w:val="000C7064"/>
    <w:rsid w:val="000D078C"/>
    <w:rsid w:val="000D12C6"/>
    <w:rsid w:val="000D2A61"/>
    <w:rsid w:val="000D3F51"/>
    <w:rsid w:val="000E23DE"/>
    <w:rsid w:val="000F0977"/>
    <w:rsid w:val="000F5A0B"/>
    <w:rsid w:val="00103CB8"/>
    <w:rsid w:val="001049C3"/>
    <w:rsid w:val="00110434"/>
    <w:rsid w:val="0012406E"/>
    <w:rsid w:val="00125A1F"/>
    <w:rsid w:val="00125B7B"/>
    <w:rsid w:val="00131ED2"/>
    <w:rsid w:val="00132425"/>
    <w:rsid w:val="001325A5"/>
    <w:rsid w:val="0014464A"/>
    <w:rsid w:val="001524C4"/>
    <w:rsid w:val="00153013"/>
    <w:rsid w:val="001569D8"/>
    <w:rsid w:val="00167F40"/>
    <w:rsid w:val="00173658"/>
    <w:rsid w:val="00184944"/>
    <w:rsid w:val="0019187D"/>
    <w:rsid w:val="001930A5"/>
    <w:rsid w:val="00197171"/>
    <w:rsid w:val="001A1935"/>
    <w:rsid w:val="001A41EB"/>
    <w:rsid w:val="001B1CB3"/>
    <w:rsid w:val="001B3BEC"/>
    <w:rsid w:val="001B44B0"/>
    <w:rsid w:val="001C0503"/>
    <w:rsid w:val="001C0AC9"/>
    <w:rsid w:val="001E5236"/>
    <w:rsid w:val="001E6FF2"/>
    <w:rsid w:val="001E7A1B"/>
    <w:rsid w:val="001E7A81"/>
    <w:rsid w:val="001F7B2A"/>
    <w:rsid w:val="002019CC"/>
    <w:rsid w:val="00212CE3"/>
    <w:rsid w:val="002140CB"/>
    <w:rsid w:val="00224199"/>
    <w:rsid w:val="00224EDD"/>
    <w:rsid w:val="002276BE"/>
    <w:rsid w:val="002420D3"/>
    <w:rsid w:val="00242DE0"/>
    <w:rsid w:val="0024411E"/>
    <w:rsid w:val="0024490F"/>
    <w:rsid w:val="0025079E"/>
    <w:rsid w:val="00260128"/>
    <w:rsid w:val="00263D1C"/>
    <w:rsid w:val="0027283A"/>
    <w:rsid w:val="00280EC3"/>
    <w:rsid w:val="00284F39"/>
    <w:rsid w:val="002864E3"/>
    <w:rsid w:val="00286EC1"/>
    <w:rsid w:val="00290F85"/>
    <w:rsid w:val="00291265"/>
    <w:rsid w:val="00293012"/>
    <w:rsid w:val="00293E9C"/>
    <w:rsid w:val="00295C15"/>
    <w:rsid w:val="002A3F91"/>
    <w:rsid w:val="002B40CC"/>
    <w:rsid w:val="002C218B"/>
    <w:rsid w:val="002D1C00"/>
    <w:rsid w:val="002D247B"/>
    <w:rsid w:val="002E30BE"/>
    <w:rsid w:val="002E7721"/>
    <w:rsid w:val="0031349D"/>
    <w:rsid w:val="00313721"/>
    <w:rsid w:val="003158E6"/>
    <w:rsid w:val="00326B5E"/>
    <w:rsid w:val="00330CE0"/>
    <w:rsid w:val="00334472"/>
    <w:rsid w:val="00344CF9"/>
    <w:rsid w:val="00350E78"/>
    <w:rsid w:val="0035320B"/>
    <w:rsid w:val="003615EC"/>
    <w:rsid w:val="003669E7"/>
    <w:rsid w:val="00371098"/>
    <w:rsid w:val="00375B1A"/>
    <w:rsid w:val="003804A9"/>
    <w:rsid w:val="00380D49"/>
    <w:rsid w:val="0038477D"/>
    <w:rsid w:val="003936B2"/>
    <w:rsid w:val="00395376"/>
    <w:rsid w:val="003A1119"/>
    <w:rsid w:val="003A6F47"/>
    <w:rsid w:val="003B3FA0"/>
    <w:rsid w:val="003B5F40"/>
    <w:rsid w:val="003D05AD"/>
    <w:rsid w:val="003D0CC9"/>
    <w:rsid w:val="003D46C9"/>
    <w:rsid w:val="003D4FF2"/>
    <w:rsid w:val="003D61B3"/>
    <w:rsid w:val="003D7A4C"/>
    <w:rsid w:val="003D7E76"/>
    <w:rsid w:val="003E0832"/>
    <w:rsid w:val="003F2F57"/>
    <w:rsid w:val="003F303F"/>
    <w:rsid w:val="00406C11"/>
    <w:rsid w:val="00410214"/>
    <w:rsid w:val="004200E1"/>
    <w:rsid w:val="004220F7"/>
    <w:rsid w:val="00431395"/>
    <w:rsid w:val="0043297D"/>
    <w:rsid w:val="00433827"/>
    <w:rsid w:val="00441C9A"/>
    <w:rsid w:val="00442AD3"/>
    <w:rsid w:val="00444BFD"/>
    <w:rsid w:val="004663C8"/>
    <w:rsid w:val="00472F9E"/>
    <w:rsid w:val="0047316C"/>
    <w:rsid w:val="0047450A"/>
    <w:rsid w:val="004802AA"/>
    <w:rsid w:val="00486E99"/>
    <w:rsid w:val="00494AA3"/>
    <w:rsid w:val="00496D3E"/>
    <w:rsid w:val="004A49DC"/>
    <w:rsid w:val="004B4A43"/>
    <w:rsid w:val="004B755C"/>
    <w:rsid w:val="004B7BB6"/>
    <w:rsid w:val="004C41BB"/>
    <w:rsid w:val="004C61CA"/>
    <w:rsid w:val="004C6392"/>
    <w:rsid w:val="004D1F02"/>
    <w:rsid w:val="004D544E"/>
    <w:rsid w:val="004D6CDD"/>
    <w:rsid w:val="004E1CBD"/>
    <w:rsid w:val="004E452B"/>
    <w:rsid w:val="004F054A"/>
    <w:rsid w:val="004F0DB5"/>
    <w:rsid w:val="004F4007"/>
    <w:rsid w:val="00504F84"/>
    <w:rsid w:val="00505A56"/>
    <w:rsid w:val="005114E0"/>
    <w:rsid w:val="005129AA"/>
    <w:rsid w:val="00517989"/>
    <w:rsid w:val="00520B2F"/>
    <w:rsid w:val="005211F4"/>
    <w:rsid w:val="005224F4"/>
    <w:rsid w:val="00525382"/>
    <w:rsid w:val="00525FAF"/>
    <w:rsid w:val="00527D35"/>
    <w:rsid w:val="0053058A"/>
    <w:rsid w:val="00532758"/>
    <w:rsid w:val="005352D9"/>
    <w:rsid w:val="0053534A"/>
    <w:rsid w:val="00546F72"/>
    <w:rsid w:val="00557D1B"/>
    <w:rsid w:val="00571027"/>
    <w:rsid w:val="0057655C"/>
    <w:rsid w:val="0057663C"/>
    <w:rsid w:val="00587946"/>
    <w:rsid w:val="0059542C"/>
    <w:rsid w:val="00596EEC"/>
    <w:rsid w:val="005A50C1"/>
    <w:rsid w:val="005B5B5E"/>
    <w:rsid w:val="005C0AFF"/>
    <w:rsid w:val="005C16B8"/>
    <w:rsid w:val="005C307F"/>
    <w:rsid w:val="005C7808"/>
    <w:rsid w:val="005D6394"/>
    <w:rsid w:val="005D68CD"/>
    <w:rsid w:val="005E0412"/>
    <w:rsid w:val="005E4047"/>
    <w:rsid w:val="005E4DBA"/>
    <w:rsid w:val="00601785"/>
    <w:rsid w:val="00601814"/>
    <w:rsid w:val="0060305C"/>
    <w:rsid w:val="00604339"/>
    <w:rsid w:val="006045DD"/>
    <w:rsid w:val="006053FD"/>
    <w:rsid w:val="006063D2"/>
    <w:rsid w:val="0060779E"/>
    <w:rsid w:val="006226F9"/>
    <w:rsid w:val="006324EF"/>
    <w:rsid w:val="006354AD"/>
    <w:rsid w:val="006362C7"/>
    <w:rsid w:val="00641046"/>
    <w:rsid w:val="00641231"/>
    <w:rsid w:val="00646698"/>
    <w:rsid w:val="006467CD"/>
    <w:rsid w:val="00651310"/>
    <w:rsid w:val="00660C68"/>
    <w:rsid w:val="00673613"/>
    <w:rsid w:val="006838B8"/>
    <w:rsid w:val="0068480B"/>
    <w:rsid w:val="006928C8"/>
    <w:rsid w:val="00695551"/>
    <w:rsid w:val="0069696B"/>
    <w:rsid w:val="006B0465"/>
    <w:rsid w:val="006B1600"/>
    <w:rsid w:val="006C21A6"/>
    <w:rsid w:val="006C4184"/>
    <w:rsid w:val="006D0E45"/>
    <w:rsid w:val="006D667E"/>
    <w:rsid w:val="006E21CA"/>
    <w:rsid w:val="006E2D18"/>
    <w:rsid w:val="006E569E"/>
    <w:rsid w:val="006F53F4"/>
    <w:rsid w:val="006F7297"/>
    <w:rsid w:val="007073D7"/>
    <w:rsid w:val="00707A94"/>
    <w:rsid w:val="0071175B"/>
    <w:rsid w:val="00721B95"/>
    <w:rsid w:val="00726CD5"/>
    <w:rsid w:val="00735DF7"/>
    <w:rsid w:val="00736DA5"/>
    <w:rsid w:val="00740939"/>
    <w:rsid w:val="007415D2"/>
    <w:rsid w:val="0074167B"/>
    <w:rsid w:val="00750B3E"/>
    <w:rsid w:val="007656B6"/>
    <w:rsid w:val="00772A8B"/>
    <w:rsid w:val="00773C51"/>
    <w:rsid w:val="00790F7E"/>
    <w:rsid w:val="00796DA2"/>
    <w:rsid w:val="007A1CF7"/>
    <w:rsid w:val="007A2F2D"/>
    <w:rsid w:val="007B40F2"/>
    <w:rsid w:val="007B50DB"/>
    <w:rsid w:val="007B6B9D"/>
    <w:rsid w:val="007C0235"/>
    <w:rsid w:val="007C1259"/>
    <w:rsid w:val="007C3657"/>
    <w:rsid w:val="007C594C"/>
    <w:rsid w:val="007C6DA3"/>
    <w:rsid w:val="007D1F91"/>
    <w:rsid w:val="007D35F6"/>
    <w:rsid w:val="007D6672"/>
    <w:rsid w:val="007E3D07"/>
    <w:rsid w:val="007E5CA5"/>
    <w:rsid w:val="007E7581"/>
    <w:rsid w:val="007F1330"/>
    <w:rsid w:val="007F57DD"/>
    <w:rsid w:val="00800D0F"/>
    <w:rsid w:val="008023D7"/>
    <w:rsid w:val="00803F40"/>
    <w:rsid w:val="00807DC9"/>
    <w:rsid w:val="0081291E"/>
    <w:rsid w:val="00813BC4"/>
    <w:rsid w:val="00831F40"/>
    <w:rsid w:val="00843FA8"/>
    <w:rsid w:val="00844C1E"/>
    <w:rsid w:val="00850AA1"/>
    <w:rsid w:val="00850B94"/>
    <w:rsid w:val="00862EB8"/>
    <w:rsid w:val="0086376E"/>
    <w:rsid w:val="00871802"/>
    <w:rsid w:val="00892D1E"/>
    <w:rsid w:val="008A2F76"/>
    <w:rsid w:val="008C32BB"/>
    <w:rsid w:val="008C6135"/>
    <w:rsid w:val="008C6A0F"/>
    <w:rsid w:val="008D0ADA"/>
    <w:rsid w:val="008D2101"/>
    <w:rsid w:val="008D55D3"/>
    <w:rsid w:val="008D7C25"/>
    <w:rsid w:val="008E7676"/>
    <w:rsid w:val="008F57E3"/>
    <w:rsid w:val="008F6BB1"/>
    <w:rsid w:val="008F732C"/>
    <w:rsid w:val="00912063"/>
    <w:rsid w:val="00917CE5"/>
    <w:rsid w:val="009239A7"/>
    <w:rsid w:val="009409EF"/>
    <w:rsid w:val="0094433C"/>
    <w:rsid w:val="00950647"/>
    <w:rsid w:val="00957C84"/>
    <w:rsid w:val="00965ED0"/>
    <w:rsid w:val="009662AD"/>
    <w:rsid w:val="009702C7"/>
    <w:rsid w:val="0097087C"/>
    <w:rsid w:val="0097682E"/>
    <w:rsid w:val="00984578"/>
    <w:rsid w:val="00984823"/>
    <w:rsid w:val="00991C95"/>
    <w:rsid w:val="009954AF"/>
    <w:rsid w:val="00995E1F"/>
    <w:rsid w:val="009973EC"/>
    <w:rsid w:val="009A2E63"/>
    <w:rsid w:val="009A4993"/>
    <w:rsid w:val="009A6D5A"/>
    <w:rsid w:val="009A7665"/>
    <w:rsid w:val="009B6F76"/>
    <w:rsid w:val="009C0158"/>
    <w:rsid w:val="009C112C"/>
    <w:rsid w:val="009C6DD9"/>
    <w:rsid w:val="009D1F2F"/>
    <w:rsid w:val="009D2588"/>
    <w:rsid w:val="009D55E2"/>
    <w:rsid w:val="009E043A"/>
    <w:rsid w:val="009E0E53"/>
    <w:rsid w:val="009E3F6C"/>
    <w:rsid w:val="009E7C15"/>
    <w:rsid w:val="00A0429C"/>
    <w:rsid w:val="00A04365"/>
    <w:rsid w:val="00A05C2E"/>
    <w:rsid w:val="00A1305E"/>
    <w:rsid w:val="00A1324C"/>
    <w:rsid w:val="00A134A5"/>
    <w:rsid w:val="00A14DBF"/>
    <w:rsid w:val="00A20AD8"/>
    <w:rsid w:val="00A230C3"/>
    <w:rsid w:val="00A31879"/>
    <w:rsid w:val="00A33A5F"/>
    <w:rsid w:val="00A3411A"/>
    <w:rsid w:val="00A372F8"/>
    <w:rsid w:val="00A4043B"/>
    <w:rsid w:val="00A40944"/>
    <w:rsid w:val="00A51F10"/>
    <w:rsid w:val="00A5427E"/>
    <w:rsid w:val="00A75FB3"/>
    <w:rsid w:val="00A77C63"/>
    <w:rsid w:val="00A83946"/>
    <w:rsid w:val="00A8619E"/>
    <w:rsid w:val="00A87B81"/>
    <w:rsid w:val="00A9265F"/>
    <w:rsid w:val="00A96FBA"/>
    <w:rsid w:val="00AA3920"/>
    <w:rsid w:val="00AB1FB4"/>
    <w:rsid w:val="00AC2750"/>
    <w:rsid w:val="00AC4406"/>
    <w:rsid w:val="00AD08B3"/>
    <w:rsid w:val="00AD1242"/>
    <w:rsid w:val="00AD1D25"/>
    <w:rsid w:val="00AD5F7A"/>
    <w:rsid w:val="00AD7F30"/>
    <w:rsid w:val="00AE310F"/>
    <w:rsid w:val="00AE3D84"/>
    <w:rsid w:val="00AE7BB0"/>
    <w:rsid w:val="00AF19E0"/>
    <w:rsid w:val="00AF2572"/>
    <w:rsid w:val="00AF2815"/>
    <w:rsid w:val="00AF4CBC"/>
    <w:rsid w:val="00AF7951"/>
    <w:rsid w:val="00B00DD4"/>
    <w:rsid w:val="00B1397B"/>
    <w:rsid w:val="00B16B77"/>
    <w:rsid w:val="00B16F4E"/>
    <w:rsid w:val="00B24B5A"/>
    <w:rsid w:val="00B32C02"/>
    <w:rsid w:val="00B340BD"/>
    <w:rsid w:val="00B502CD"/>
    <w:rsid w:val="00B54E13"/>
    <w:rsid w:val="00B62CFD"/>
    <w:rsid w:val="00B66C66"/>
    <w:rsid w:val="00B73C59"/>
    <w:rsid w:val="00B75F56"/>
    <w:rsid w:val="00B77DC7"/>
    <w:rsid w:val="00B8687A"/>
    <w:rsid w:val="00B91127"/>
    <w:rsid w:val="00B917E5"/>
    <w:rsid w:val="00B93702"/>
    <w:rsid w:val="00B97D37"/>
    <w:rsid w:val="00BA516D"/>
    <w:rsid w:val="00BA68AA"/>
    <w:rsid w:val="00BB23AC"/>
    <w:rsid w:val="00BB5E2A"/>
    <w:rsid w:val="00BB5FBA"/>
    <w:rsid w:val="00BC0C1B"/>
    <w:rsid w:val="00BC1E09"/>
    <w:rsid w:val="00BC2B70"/>
    <w:rsid w:val="00BC45C7"/>
    <w:rsid w:val="00BD1E8F"/>
    <w:rsid w:val="00BD39F0"/>
    <w:rsid w:val="00BD68C7"/>
    <w:rsid w:val="00BE2930"/>
    <w:rsid w:val="00BE3ADF"/>
    <w:rsid w:val="00BE7965"/>
    <w:rsid w:val="00C01E33"/>
    <w:rsid w:val="00C12695"/>
    <w:rsid w:val="00C202CB"/>
    <w:rsid w:val="00C20409"/>
    <w:rsid w:val="00C24CB3"/>
    <w:rsid w:val="00C44CF8"/>
    <w:rsid w:val="00C5438B"/>
    <w:rsid w:val="00C61400"/>
    <w:rsid w:val="00C629A8"/>
    <w:rsid w:val="00C678C0"/>
    <w:rsid w:val="00C67A7E"/>
    <w:rsid w:val="00C70F21"/>
    <w:rsid w:val="00C81291"/>
    <w:rsid w:val="00C812E8"/>
    <w:rsid w:val="00C82837"/>
    <w:rsid w:val="00C85027"/>
    <w:rsid w:val="00C94DDF"/>
    <w:rsid w:val="00C97D81"/>
    <w:rsid w:val="00CA09EA"/>
    <w:rsid w:val="00CA48E8"/>
    <w:rsid w:val="00CB0069"/>
    <w:rsid w:val="00CB1042"/>
    <w:rsid w:val="00CB5AB9"/>
    <w:rsid w:val="00CB6BE8"/>
    <w:rsid w:val="00CC4E2F"/>
    <w:rsid w:val="00CD5E21"/>
    <w:rsid w:val="00CD787B"/>
    <w:rsid w:val="00CD7B6F"/>
    <w:rsid w:val="00CE03CE"/>
    <w:rsid w:val="00CE0B09"/>
    <w:rsid w:val="00CE0F88"/>
    <w:rsid w:val="00CE2749"/>
    <w:rsid w:val="00CE54F8"/>
    <w:rsid w:val="00CE7DBD"/>
    <w:rsid w:val="00CF4292"/>
    <w:rsid w:val="00CF575E"/>
    <w:rsid w:val="00CF7FE2"/>
    <w:rsid w:val="00D04491"/>
    <w:rsid w:val="00D118B1"/>
    <w:rsid w:val="00D12C97"/>
    <w:rsid w:val="00D143FD"/>
    <w:rsid w:val="00D15EFF"/>
    <w:rsid w:val="00D1708E"/>
    <w:rsid w:val="00D17950"/>
    <w:rsid w:val="00D20676"/>
    <w:rsid w:val="00D23F0D"/>
    <w:rsid w:val="00D26527"/>
    <w:rsid w:val="00D274D6"/>
    <w:rsid w:val="00D42BDF"/>
    <w:rsid w:val="00D47A0B"/>
    <w:rsid w:val="00D47E75"/>
    <w:rsid w:val="00D5350F"/>
    <w:rsid w:val="00D65DFB"/>
    <w:rsid w:val="00D70A9C"/>
    <w:rsid w:val="00D7741D"/>
    <w:rsid w:val="00D95DF7"/>
    <w:rsid w:val="00DB5634"/>
    <w:rsid w:val="00DC19A0"/>
    <w:rsid w:val="00DD69CE"/>
    <w:rsid w:val="00DE27D7"/>
    <w:rsid w:val="00DE5AD7"/>
    <w:rsid w:val="00DE7502"/>
    <w:rsid w:val="00DF3B93"/>
    <w:rsid w:val="00DF5902"/>
    <w:rsid w:val="00E0185E"/>
    <w:rsid w:val="00E0600F"/>
    <w:rsid w:val="00E06839"/>
    <w:rsid w:val="00E318EC"/>
    <w:rsid w:val="00E357A3"/>
    <w:rsid w:val="00E357D4"/>
    <w:rsid w:val="00E36A8B"/>
    <w:rsid w:val="00E37163"/>
    <w:rsid w:val="00E42A69"/>
    <w:rsid w:val="00E443FB"/>
    <w:rsid w:val="00E468B7"/>
    <w:rsid w:val="00E47402"/>
    <w:rsid w:val="00E5763D"/>
    <w:rsid w:val="00E61D04"/>
    <w:rsid w:val="00E64F6C"/>
    <w:rsid w:val="00E67129"/>
    <w:rsid w:val="00E768B7"/>
    <w:rsid w:val="00E77A43"/>
    <w:rsid w:val="00E866B5"/>
    <w:rsid w:val="00E91865"/>
    <w:rsid w:val="00EA193A"/>
    <w:rsid w:val="00EA448E"/>
    <w:rsid w:val="00EC00B6"/>
    <w:rsid w:val="00EC04EC"/>
    <w:rsid w:val="00EC3E1A"/>
    <w:rsid w:val="00EC53EF"/>
    <w:rsid w:val="00ED001A"/>
    <w:rsid w:val="00ED224B"/>
    <w:rsid w:val="00EE3378"/>
    <w:rsid w:val="00EE50B2"/>
    <w:rsid w:val="00EF099E"/>
    <w:rsid w:val="00EF1BAC"/>
    <w:rsid w:val="00EF6875"/>
    <w:rsid w:val="00F1391B"/>
    <w:rsid w:val="00F13946"/>
    <w:rsid w:val="00F1394F"/>
    <w:rsid w:val="00F154CA"/>
    <w:rsid w:val="00F1637E"/>
    <w:rsid w:val="00F21002"/>
    <w:rsid w:val="00F222D8"/>
    <w:rsid w:val="00F30319"/>
    <w:rsid w:val="00F31816"/>
    <w:rsid w:val="00F32125"/>
    <w:rsid w:val="00F33E02"/>
    <w:rsid w:val="00F343C4"/>
    <w:rsid w:val="00F525DC"/>
    <w:rsid w:val="00F5327B"/>
    <w:rsid w:val="00F54537"/>
    <w:rsid w:val="00F57C57"/>
    <w:rsid w:val="00F60FDC"/>
    <w:rsid w:val="00F61008"/>
    <w:rsid w:val="00F6228C"/>
    <w:rsid w:val="00F63A95"/>
    <w:rsid w:val="00F64FC0"/>
    <w:rsid w:val="00F67423"/>
    <w:rsid w:val="00F72A5B"/>
    <w:rsid w:val="00F73499"/>
    <w:rsid w:val="00F756FC"/>
    <w:rsid w:val="00F8772B"/>
    <w:rsid w:val="00F90B04"/>
    <w:rsid w:val="00FA1109"/>
    <w:rsid w:val="00FA1CB5"/>
    <w:rsid w:val="00FA7B08"/>
    <w:rsid w:val="00FB6DAF"/>
    <w:rsid w:val="00FC0C08"/>
    <w:rsid w:val="00FD1545"/>
    <w:rsid w:val="00FD435B"/>
    <w:rsid w:val="00FE0977"/>
    <w:rsid w:val="00FE0C62"/>
    <w:rsid w:val="00FE6A6B"/>
    <w:rsid w:val="00FE7B72"/>
    <w:rsid w:val="00FF2F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1EA6E"/>
  <w15:docId w15:val="{CECA009E-14C5-4409-9ED6-E5339E2B7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Header1,h1,h11,1."/>
    <w:basedOn w:val="Normal"/>
    <w:next w:val="Normal"/>
    <w:link w:val="Heading1Char"/>
    <w:qFormat/>
    <w:rsid w:val="00BC0C1B"/>
    <w:pPr>
      <w:keepNext/>
      <w:numPr>
        <w:numId w:val="1"/>
      </w:numPr>
      <w:spacing w:before="400" w:after="120" w:line="240" w:lineRule="auto"/>
      <w:outlineLvl w:val="0"/>
    </w:pPr>
    <w:rPr>
      <w:rFonts w:ascii="Cambria" w:eastAsia="Times New Roman" w:hAnsi="Cambria" w:cs="Times New Roman"/>
      <w:b/>
      <w:bCs/>
      <w:smallCaps/>
      <w:kern w:val="32"/>
      <w:sz w:val="32"/>
      <w:szCs w:val="32"/>
      <w:lang w:val="en-GB" w:eastAsia="en-AU"/>
    </w:rPr>
  </w:style>
  <w:style w:type="paragraph" w:styleId="Heading2">
    <w:name w:val="heading 2"/>
    <w:aliases w:val="Heading Contents,h2,h21,1.1"/>
    <w:basedOn w:val="Heading1"/>
    <w:next w:val="Normal"/>
    <w:link w:val="Heading2Char"/>
    <w:qFormat/>
    <w:rsid w:val="00BC0C1B"/>
    <w:pPr>
      <w:numPr>
        <w:ilvl w:val="1"/>
      </w:numPr>
      <w:spacing w:before="240"/>
      <w:outlineLvl w:val="1"/>
    </w:pPr>
    <w:rPr>
      <w:rFonts w:eastAsia="Batang"/>
      <w:smallCaps w:val="0"/>
      <w:sz w:val="30"/>
      <w:szCs w:val="20"/>
      <w:lang w:val="en-US"/>
    </w:rPr>
  </w:style>
  <w:style w:type="paragraph" w:styleId="Heading3">
    <w:name w:val="heading 3"/>
    <w:basedOn w:val="Normal"/>
    <w:next w:val="Normal"/>
    <w:link w:val="Heading3Char"/>
    <w:qFormat/>
    <w:rsid w:val="00BC0C1B"/>
    <w:pPr>
      <w:keepNext/>
      <w:numPr>
        <w:ilvl w:val="2"/>
        <w:numId w:val="1"/>
      </w:numPr>
      <w:spacing w:before="200" w:after="60" w:line="240" w:lineRule="auto"/>
      <w:outlineLvl w:val="2"/>
    </w:pPr>
    <w:rPr>
      <w:rFonts w:ascii="Cambria" w:eastAsia="Times New Roman" w:hAnsi="Cambria" w:cs="Times New Roman"/>
      <w:b/>
      <w:bCs/>
      <w:szCs w:val="24"/>
      <w:lang w:val="en-US" w:eastAsia="en-AU"/>
    </w:rPr>
  </w:style>
  <w:style w:type="paragraph" w:styleId="Heading4">
    <w:name w:val="heading 4"/>
    <w:basedOn w:val="Heading3"/>
    <w:next w:val="Normal"/>
    <w:link w:val="Heading4Char"/>
    <w:qFormat/>
    <w:rsid w:val="00BC0C1B"/>
    <w:pPr>
      <w:numPr>
        <w:ilvl w:val="3"/>
      </w:numPr>
      <w:outlineLvl w:val="3"/>
    </w:pPr>
    <w:rPr>
      <w:b w:val="0"/>
      <w:bCs w:val="0"/>
      <w:i/>
      <w:szCs w:val="28"/>
      <w:lang w:val="en-GB"/>
    </w:rPr>
  </w:style>
  <w:style w:type="paragraph" w:styleId="Heading5">
    <w:name w:val="heading 5"/>
    <w:basedOn w:val="Normal"/>
    <w:next w:val="Normal"/>
    <w:link w:val="Heading5Char"/>
    <w:uiPriority w:val="9"/>
    <w:qFormat/>
    <w:rsid w:val="00BC0C1B"/>
    <w:pPr>
      <w:keepNext/>
      <w:keepLines/>
      <w:numPr>
        <w:ilvl w:val="4"/>
        <w:numId w:val="1"/>
      </w:numPr>
      <w:spacing w:before="200" w:after="120" w:line="240" w:lineRule="auto"/>
      <w:outlineLvl w:val="4"/>
    </w:pPr>
    <w:rPr>
      <w:rFonts w:ascii="Cambria" w:eastAsia="Times New Roman" w:hAnsi="Cambria" w:cs="Times New Roman"/>
      <w:color w:val="243F60"/>
      <w:szCs w:val="20"/>
      <w:lang w:eastAsia="en-AU"/>
    </w:rPr>
  </w:style>
  <w:style w:type="paragraph" w:styleId="Heading6">
    <w:name w:val="heading 6"/>
    <w:basedOn w:val="Normal"/>
    <w:next w:val="Normal"/>
    <w:link w:val="Heading6Char"/>
    <w:uiPriority w:val="9"/>
    <w:qFormat/>
    <w:rsid w:val="00BC0C1B"/>
    <w:pPr>
      <w:keepNext/>
      <w:keepLines/>
      <w:numPr>
        <w:ilvl w:val="5"/>
        <w:numId w:val="1"/>
      </w:numPr>
      <w:spacing w:before="200" w:after="120" w:line="240" w:lineRule="auto"/>
      <w:outlineLvl w:val="5"/>
    </w:pPr>
    <w:rPr>
      <w:rFonts w:ascii="Cambria" w:eastAsia="Times New Roman" w:hAnsi="Cambria" w:cs="Times New Roman"/>
      <w:i/>
      <w:iCs/>
      <w:color w:val="243F60"/>
      <w:szCs w:val="20"/>
      <w:lang w:eastAsia="en-AU"/>
    </w:rPr>
  </w:style>
  <w:style w:type="paragraph" w:styleId="Heading7">
    <w:name w:val="heading 7"/>
    <w:basedOn w:val="Normal"/>
    <w:next w:val="Normal"/>
    <w:link w:val="Heading7Char"/>
    <w:uiPriority w:val="9"/>
    <w:qFormat/>
    <w:rsid w:val="00BC0C1B"/>
    <w:pPr>
      <w:keepNext/>
      <w:keepLines/>
      <w:numPr>
        <w:ilvl w:val="6"/>
        <w:numId w:val="1"/>
      </w:numPr>
      <w:spacing w:before="200" w:after="120" w:line="240" w:lineRule="auto"/>
      <w:outlineLvl w:val="6"/>
    </w:pPr>
    <w:rPr>
      <w:rFonts w:ascii="Cambria" w:eastAsia="Times New Roman" w:hAnsi="Cambria" w:cs="Times New Roman"/>
      <w:i/>
      <w:iCs/>
      <w:color w:val="404040"/>
      <w:szCs w:val="20"/>
      <w:lang w:eastAsia="en-AU"/>
    </w:rPr>
  </w:style>
  <w:style w:type="paragraph" w:styleId="Heading8">
    <w:name w:val="heading 8"/>
    <w:basedOn w:val="Normal"/>
    <w:next w:val="Normal"/>
    <w:link w:val="Heading8Char"/>
    <w:uiPriority w:val="9"/>
    <w:qFormat/>
    <w:rsid w:val="00BC0C1B"/>
    <w:pPr>
      <w:keepNext/>
      <w:keepLines/>
      <w:numPr>
        <w:ilvl w:val="7"/>
        <w:numId w:val="1"/>
      </w:numPr>
      <w:spacing w:before="200" w:after="120" w:line="240" w:lineRule="auto"/>
      <w:outlineLvl w:val="7"/>
    </w:pPr>
    <w:rPr>
      <w:rFonts w:ascii="Cambria" w:eastAsia="Times New Roman" w:hAnsi="Cambria" w:cs="Times New Roman"/>
      <w:color w:val="404040"/>
      <w:szCs w:val="20"/>
      <w:lang w:eastAsia="en-AU"/>
    </w:rPr>
  </w:style>
  <w:style w:type="paragraph" w:styleId="Heading9">
    <w:name w:val="heading 9"/>
    <w:basedOn w:val="Normal"/>
    <w:next w:val="Normal"/>
    <w:link w:val="Heading9Char"/>
    <w:uiPriority w:val="9"/>
    <w:qFormat/>
    <w:rsid w:val="00BC0C1B"/>
    <w:pPr>
      <w:keepNext/>
      <w:keepLines/>
      <w:numPr>
        <w:ilvl w:val="8"/>
        <w:numId w:val="1"/>
      </w:numPr>
      <w:spacing w:before="200" w:after="120" w:line="240" w:lineRule="auto"/>
      <w:outlineLvl w:val="8"/>
    </w:pPr>
    <w:rPr>
      <w:rFonts w:ascii="Cambria" w:eastAsia="Times New Roman" w:hAnsi="Cambria" w:cs="Times New Roman"/>
      <w:i/>
      <w:iCs/>
      <w:color w:val="40404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er1 Char,h1 Char,h11 Char,1. Char"/>
    <w:basedOn w:val="DefaultParagraphFont"/>
    <w:link w:val="Heading1"/>
    <w:rsid w:val="00BC0C1B"/>
    <w:rPr>
      <w:rFonts w:ascii="Cambria" w:eastAsia="Times New Roman" w:hAnsi="Cambria" w:cs="Times New Roman"/>
      <w:b/>
      <w:bCs/>
      <w:smallCaps/>
      <w:kern w:val="32"/>
      <w:sz w:val="32"/>
      <w:szCs w:val="32"/>
      <w:lang w:val="en-GB" w:eastAsia="en-AU"/>
    </w:rPr>
  </w:style>
  <w:style w:type="character" w:customStyle="1" w:styleId="Heading2Char">
    <w:name w:val="Heading 2 Char"/>
    <w:aliases w:val="Heading Contents Char,h2 Char,h21 Char,1.1 Char"/>
    <w:basedOn w:val="DefaultParagraphFont"/>
    <w:link w:val="Heading2"/>
    <w:rsid w:val="00BC0C1B"/>
    <w:rPr>
      <w:rFonts w:ascii="Cambria" w:eastAsia="Batang" w:hAnsi="Cambria" w:cs="Times New Roman"/>
      <w:b/>
      <w:bCs/>
      <w:kern w:val="32"/>
      <w:sz w:val="30"/>
      <w:szCs w:val="20"/>
      <w:lang w:val="en-US" w:eastAsia="en-AU"/>
    </w:rPr>
  </w:style>
  <w:style w:type="character" w:customStyle="1" w:styleId="Heading3Char">
    <w:name w:val="Heading 3 Char"/>
    <w:basedOn w:val="DefaultParagraphFont"/>
    <w:link w:val="Heading3"/>
    <w:rsid w:val="00BC0C1B"/>
    <w:rPr>
      <w:rFonts w:ascii="Cambria" w:eastAsia="Times New Roman" w:hAnsi="Cambria" w:cs="Times New Roman"/>
      <w:b/>
      <w:bCs/>
      <w:szCs w:val="24"/>
      <w:lang w:val="en-US" w:eastAsia="en-AU"/>
    </w:rPr>
  </w:style>
  <w:style w:type="character" w:customStyle="1" w:styleId="Heading4Char">
    <w:name w:val="Heading 4 Char"/>
    <w:basedOn w:val="DefaultParagraphFont"/>
    <w:link w:val="Heading4"/>
    <w:rsid w:val="00BC0C1B"/>
    <w:rPr>
      <w:rFonts w:ascii="Cambria" w:eastAsia="Times New Roman" w:hAnsi="Cambria" w:cs="Times New Roman"/>
      <w:i/>
      <w:szCs w:val="28"/>
      <w:lang w:val="en-GB" w:eastAsia="en-AU"/>
    </w:rPr>
  </w:style>
  <w:style w:type="character" w:customStyle="1" w:styleId="Heading5Char">
    <w:name w:val="Heading 5 Char"/>
    <w:basedOn w:val="DefaultParagraphFont"/>
    <w:link w:val="Heading5"/>
    <w:uiPriority w:val="9"/>
    <w:rsid w:val="00BC0C1B"/>
    <w:rPr>
      <w:rFonts w:ascii="Cambria" w:eastAsia="Times New Roman" w:hAnsi="Cambria" w:cs="Times New Roman"/>
      <w:color w:val="243F60"/>
      <w:szCs w:val="20"/>
      <w:lang w:eastAsia="en-AU"/>
    </w:rPr>
  </w:style>
  <w:style w:type="character" w:customStyle="1" w:styleId="Heading6Char">
    <w:name w:val="Heading 6 Char"/>
    <w:basedOn w:val="DefaultParagraphFont"/>
    <w:link w:val="Heading6"/>
    <w:uiPriority w:val="9"/>
    <w:rsid w:val="00BC0C1B"/>
    <w:rPr>
      <w:rFonts w:ascii="Cambria" w:eastAsia="Times New Roman" w:hAnsi="Cambria" w:cs="Times New Roman"/>
      <w:i/>
      <w:iCs/>
      <w:color w:val="243F60"/>
      <w:szCs w:val="20"/>
      <w:lang w:eastAsia="en-AU"/>
    </w:rPr>
  </w:style>
  <w:style w:type="character" w:customStyle="1" w:styleId="Heading7Char">
    <w:name w:val="Heading 7 Char"/>
    <w:basedOn w:val="DefaultParagraphFont"/>
    <w:link w:val="Heading7"/>
    <w:uiPriority w:val="9"/>
    <w:rsid w:val="00BC0C1B"/>
    <w:rPr>
      <w:rFonts w:ascii="Cambria" w:eastAsia="Times New Roman" w:hAnsi="Cambria" w:cs="Times New Roman"/>
      <w:i/>
      <w:iCs/>
      <w:color w:val="404040"/>
      <w:szCs w:val="20"/>
      <w:lang w:eastAsia="en-AU"/>
    </w:rPr>
  </w:style>
  <w:style w:type="character" w:customStyle="1" w:styleId="Heading8Char">
    <w:name w:val="Heading 8 Char"/>
    <w:basedOn w:val="DefaultParagraphFont"/>
    <w:link w:val="Heading8"/>
    <w:uiPriority w:val="9"/>
    <w:rsid w:val="00BC0C1B"/>
    <w:rPr>
      <w:rFonts w:ascii="Cambria" w:eastAsia="Times New Roman" w:hAnsi="Cambria" w:cs="Times New Roman"/>
      <w:color w:val="404040"/>
      <w:szCs w:val="20"/>
      <w:lang w:eastAsia="en-AU"/>
    </w:rPr>
  </w:style>
  <w:style w:type="character" w:customStyle="1" w:styleId="Heading9Char">
    <w:name w:val="Heading 9 Char"/>
    <w:basedOn w:val="DefaultParagraphFont"/>
    <w:link w:val="Heading9"/>
    <w:uiPriority w:val="9"/>
    <w:rsid w:val="00BC0C1B"/>
    <w:rPr>
      <w:rFonts w:ascii="Cambria" w:eastAsia="Times New Roman" w:hAnsi="Cambria" w:cs="Times New Roman"/>
      <w:i/>
      <w:iCs/>
      <w:color w:val="404040"/>
      <w:szCs w:val="20"/>
      <w:lang w:eastAsia="en-AU"/>
    </w:rPr>
  </w:style>
  <w:style w:type="numbering" w:customStyle="1" w:styleId="NoList1">
    <w:name w:val="No List1"/>
    <w:next w:val="NoList"/>
    <w:uiPriority w:val="99"/>
    <w:semiHidden/>
    <w:unhideWhenUsed/>
    <w:rsid w:val="00BC0C1B"/>
  </w:style>
  <w:style w:type="paragraph" w:customStyle="1" w:styleId="StdPara">
    <w:name w:val="StdPara"/>
    <w:basedOn w:val="Normal"/>
    <w:qFormat/>
    <w:rsid w:val="00BC0C1B"/>
    <w:pPr>
      <w:spacing w:after="120" w:line="240" w:lineRule="auto"/>
      <w:jc w:val="both"/>
    </w:pPr>
    <w:rPr>
      <w:rFonts w:ascii="Cambria" w:eastAsia="Times New Roman" w:hAnsi="Cambria" w:cs="Times New Roman"/>
      <w:szCs w:val="24"/>
      <w:lang w:val="en-US" w:eastAsia="en-AU"/>
    </w:rPr>
  </w:style>
  <w:style w:type="paragraph" w:customStyle="1" w:styleId="SmallTextPara">
    <w:name w:val="Small Text Para"/>
    <w:basedOn w:val="StdPara"/>
    <w:rsid w:val="00BC0C1B"/>
    <w:pPr>
      <w:autoSpaceDE w:val="0"/>
      <w:autoSpaceDN w:val="0"/>
      <w:adjustRightInd w:val="0"/>
      <w:spacing w:before="20" w:after="0"/>
      <w:jc w:val="left"/>
    </w:pPr>
    <w:rPr>
      <w:sz w:val="16"/>
      <w:szCs w:val="16"/>
    </w:rPr>
  </w:style>
  <w:style w:type="paragraph" w:styleId="Caption">
    <w:name w:val="caption"/>
    <w:basedOn w:val="Normal"/>
    <w:next w:val="Normal"/>
    <w:qFormat/>
    <w:rsid w:val="00BC0C1B"/>
    <w:pPr>
      <w:spacing w:before="60" w:after="120" w:line="240" w:lineRule="auto"/>
      <w:jc w:val="center"/>
    </w:pPr>
    <w:rPr>
      <w:rFonts w:ascii="Cambria" w:eastAsia="Times New Roman" w:hAnsi="Cambria" w:cs="Times New Roman"/>
      <w:b/>
      <w:bCs/>
      <w:szCs w:val="20"/>
      <w:lang w:val="en-GB" w:eastAsia="en-AU"/>
    </w:rPr>
  </w:style>
  <w:style w:type="paragraph" w:customStyle="1" w:styleId="Appendix1">
    <w:name w:val="Appendix 1"/>
    <w:basedOn w:val="Normal"/>
    <w:next w:val="Normal"/>
    <w:link w:val="Appendix1Char"/>
    <w:qFormat/>
    <w:rsid w:val="00BC0C1B"/>
    <w:pPr>
      <w:pageBreakBefore/>
      <w:numPr>
        <w:numId w:val="3"/>
      </w:numPr>
      <w:spacing w:after="200" w:line="240" w:lineRule="auto"/>
    </w:pPr>
    <w:rPr>
      <w:rFonts w:ascii="Cambria" w:eastAsia="Batang" w:hAnsi="Cambria" w:cs="Times New Roman"/>
      <w:b/>
      <w:caps/>
      <w:smallCaps/>
      <w:kern w:val="28"/>
      <w:sz w:val="32"/>
      <w:szCs w:val="20"/>
      <w:lang w:eastAsia="en-AU"/>
    </w:rPr>
  </w:style>
  <w:style w:type="character" w:customStyle="1" w:styleId="Appendix1Char">
    <w:name w:val="Appendix 1 Char"/>
    <w:link w:val="Appendix1"/>
    <w:rsid w:val="00BC0C1B"/>
    <w:rPr>
      <w:rFonts w:ascii="Cambria" w:eastAsia="Batang" w:hAnsi="Cambria" w:cs="Times New Roman"/>
      <w:b/>
      <w:caps/>
      <w:smallCaps/>
      <w:kern w:val="28"/>
      <w:sz w:val="32"/>
      <w:szCs w:val="20"/>
      <w:lang w:eastAsia="en-AU"/>
    </w:rPr>
  </w:style>
  <w:style w:type="paragraph" w:styleId="TOC1">
    <w:name w:val="toc 1"/>
    <w:basedOn w:val="Normal"/>
    <w:next w:val="Normal"/>
    <w:uiPriority w:val="39"/>
    <w:rsid w:val="00BC0C1B"/>
    <w:pPr>
      <w:spacing w:before="40" w:after="0" w:line="240" w:lineRule="auto"/>
    </w:pPr>
    <w:rPr>
      <w:rFonts w:ascii="Cambria" w:eastAsia="Times New Roman" w:hAnsi="Cambria" w:cs="Times New Roman"/>
      <w:b/>
      <w:smallCaps/>
      <w:sz w:val="24"/>
      <w:szCs w:val="20"/>
      <w:lang w:eastAsia="en-AU"/>
    </w:rPr>
  </w:style>
  <w:style w:type="paragraph" w:styleId="FootnoteText">
    <w:name w:val="footnote text"/>
    <w:basedOn w:val="Normal"/>
    <w:link w:val="FootnoteTextChar"/>
    <w:rsid w:val="00BC0C1B"/>
    <w:pPr>
      <w:spacing w:after="120" w:line="240" w:lineRule="auto"/>
    </w:pPr>
    <w:rPr>
      <w:rFonts w:ascii="Cambria" w:eastAsia="Times New Roman" w:hAnsi="Cambria" w:cs="Times New Roman"/>
      <w:sz w:val="16"/>
      <w:szCs w:val="20"/>
      <w:lang w:eastAsia="en-AU"/>
    </w:rPr>
  </w:style>
  <w:style w:type="character" w:customStyle="1" w:styleId="FootnoteTextChar">
    <w:name w:val="Footnote Text Char"/>
    <w:basedOn w:val="DefaultParagraphFont"/>
    <w:link w:val="FootnoteText"/>
    <w:rsid w:val="00BC0C1B"/>
    <w:rPr>
      <w:rFonts w:ascii="Cambria" w:eastAsia="Times New Roman" w:hAnsi="Cambria" w:cs="Times New Roman"/>
      <w:sz w:val="16"/>
      <w:szCs w:val="20"/>
      <w:lang w:eastAsia="en-AU"/>
    </w:rPr>
  </w:style>
  <w:style w:type="character" w:styleId="FootnoteReference">
    <w:name w:val="footnote reference"/>
    <w:semiHidden/>
    <w:rsid w:val="00BC0C1B"/>
    <w:rPr>
      <w:vertAlign w:val="superscript"/>
    </w:rPr>
  </w:style>
  <w:style w:type="paragraph" w:styleId="TOC2">
    <w:name w:val="toc 2"/>
    <w:basedOn w:val="Normal"/>
    <w:next w:val="Normal"/>
    <w:uiPriority w:val="39"/>
    <w:rsid w:val="00BC0C1B"/>
    <w:pPr>
      <w:spacing w:after="0" w:line="240" w:lineRule="auto"/>
      <w:ind w:left="221"/>
    </w:pPr>
    <w:rPr>
      <w:rFonts w:ascii="Cambria" w:eastAsia="Times New Roman" w:hAnsi="Cambria" w:cs="Times New Roman"/>
      <w:b/>
      <w:szCs w:val="20"/>
      <w:lang w:eastAsia="en-AU"/>
    </w:rPr>
  </w:style>
  <w:style w:type="paragraph" w:customStyle="1" w:styleId="Appendix2">
    <w:name w:val="Appendix 2"/>
    <w:basedOn w:val="Appendix1"/>
    <w:next w:val="Normal"/>
    <w:link w:val="Appendix2CharChar"/>
    <w:qFormat/>
    <w:rsid w:val="00BC0C1B"/>
    <w:pPr>
      <w:pageBreakBefore w:val="0"/>
      <w:numPr>
        <w:ilvl w:val="1"/>
      </w:numPr>
      <w:autoSpaceDE w:val="0"/>
      <w:autoSpaceDN w:val="0"/>
      <w:adjustRightInd w:val="0"/>
      <w:spacing w:before="120"/>
      <w:outlineLvl w:val="1"/>
    </w:pPr>
    <w:rPr>
      <w:caps w:val="0"/>
      <w:smallCaps w:val="0"/>
      <w:sz w:val="28"/>
      <w:szCs w:val="28"/>
    </w:rPr>
  </w:style>
  <w:style w:type="character" w:customStyle="1" w:styleId="Appendix2CharChar">
    <w:name w:val="Appendix 2 Char Char"/>
    <w:link w:val="Appendix2"/>
    <w:rsid w:val="00BC0C1B"/>
    <w:rPr>
      <w:rFonts w:ascii="Cambria" w:eastAsia="Batang" w:hAnsi="Cambria" w:cs="Times New Roman"/>
      <w:b/>
      <w:kern w:val="28"/>
      <w:sz w:val="28"/>
      <w:szCs w:val="28"/>
      <w:lang w:eastAsia="en-AU"/>
    </w:rPr>
  </w:style>
  <w:style w:type="paragraph" w:styleId="TOC3">
    <w:name w:val="toc 3"/>
    <w:basedOn w:val="Normal"/>
    <w:next w:val="Normal"/>
    <w:uiPriority w:val="39"/>
    <w:rsid w:val="00BC0C1B"/>
    <w:pPr>
      <w:spacing w:after="0" w:line="240" w:lineRule="auto"/>
      <w:ind w:left="442"/>
    </w:pPr>
    <w:rPr>
      <w:rFonts w:ascii="Cambria" w:eastAsia="Times New Roman" w:hAnsi="Cambria" w:cs="Times New Roman"/>
      <w:szCs w:val="20"/>
      <w:lang w:eastAsia="en-AU"/>
    </w:rPr>
  </w:style>
  <w:style w:type="paragraph" w:styleId="Header">
    <w:name w:val="header"/>
    <w:basedOn w:val="Normal"/>
    <w:link w:val="HeaderChar"/>
    <w:rsid w:val="00BC0C1B"/>
    <w:pPr>
      <w:tabs>
        <w:tab w:val="center" w:pos="4513"/>
        <w:tab w:val="right" w:pos="9026"/>
      </w:tabs>
      <w:spacing w:after="120" w:line="240" w:lineRule="auto"/>
    </w:pPr>
    <w:rPr>
      <w:rFonts w:ascii="Times New Roman" w:eastAsia="Times New Roman" w:hAnsi="Times New Roman" w:cs="Times New Roman"/>
      <w:sz w:val="20"/>
      <w:szCs w:val="20"/>
      <w:lang w:eastAsia="en-AU"/>
    </w:rPr>
  </w:style>
  <w:style w:type="character" w:customStyle="1" w:styleId="HeaderChar">
    <w:name w:val="Header Char"/>
    <w:basedOn w:val="DefaultParagraphFont"/>
    <w:link w:val="Header"/>
    <w:rsid w:val="00BC0C1B"/>
    <w:rPr>
      <w:rFonts w:ascii="Times New Roman" w:eastAsia="Times New Roman" w:hAnsi="Times New Roman" w:cs="Times New Roman"/>
      <w:sz w:val="20"/>
      <w:szCs w:val="20"/>
      <w:lang w:eastAsia="en-AU"/>
    </w:rPr>
  </w:style>
  <w:style w:type="paragraph" w:styleId="TableofFigures">
    <w:name w:val="table of figures"/>
    <w:basedOn w:val="Normal"/>
    <w:next w:val="Normal"/>
    <w:uiPriority w:val="99"/>
    <w:rsid w:val="00BC0C1B"/>
    <w:pPr>
      <w:spacing w:after="0" w:line="240" w:lineRule="auto"/>
    </w:pPr>
    <w:rPr>
      <w:rFonts w:ascii="Cambria" w:eastAsia="Times New Roman" w:hAnsi="Cambria" w:cs="Times New Roman"/>
      <w:szCs w:val="20"/>
      <w:lang w:eastAsia="en-AU"/>
    </w:rPr>
  </w:style>
  <w:style w:type="paragraph" w:styleId="Footer">
    <w:name w:val="footer"/>
    <w:basedOn w:val="Header"/>
    <w:link w:val="FooterChar"/>
    <w:uiPriority w:val="99"/>
    <w:unhideWhenUsed/>
    <w:rsid w:val="00BC0C1B"/>
  </w:style>
  <w:style w:type="character" w:customStyle="1" w:styleId="FooterChar">
    <w:name w:val="Footer Char"/>
    <w:basedOn w:val="DefaultParagraphFont"/>
    <w:link w:val="Footer"/>
    <w:uiPriority w:val="99"/>
    <w:rsid w:val="00BC0C1B"/>
    <w:rPr>
      <w:rFonts w:ascii="Times New Roman" w:eastAsia="Times New Roman" w:hAnsi="Times New Roman" w:cs="Times New Roman"/>
      <w:sz w:val="20"/>
      <w:szCs w:val="20"/>
      <w:lang w:eastAsia="en-AU"/>
    </w:rPr>
  </w:style>
  <w:style w:type="character" w:styleId="PageNumber">
    <w:name w:val="page number"/>
    <w:basedOn w:val="DefaultParagraphFont"/>
    <w:rsid w:val="00BC0C1B"/>
  </w:style>
  <w:style w:type="paragraph" w:styleId="Subtitle">
    <w:name w:val="Subtitle"/>
    <w:basedOn w:val="Normal"/>
    <w:next w:val="Normal"/>
    <w:link w:val="SubtitleChar"/>
    <w:qFormat/>
    <w:rsid w:val="00BC0C1B"/>
    <w:pPr>
      <w:spacing w:after="60" w:line="240" w:lineRule="auto"/>
      <w:contextualSpacing/>
      <w:jc w:val="center"/>
      <w:outlineLvl w:val="1"/>
    </w:pPr>
    <w:rPr>
      <w:rFonts w:ascii="Cambria" w:eastAsia="Times New Roman" w:hAnsi="Cambria" w:cs="Times New Roman"/>
      <w:sz w:val="32"/>
      <w:szCs w:val="24"/>
      <w:lang w:eastAsia="en-AU"/>
    </w:rPr>
  </w:style>
  <w:style w:type="character" w:customStyle="1" w:styleId="SubtitleChar">
    <w:name w:val="Subtitle Char"/>
    <w:basedOn w:val="DefaultParagraphFont"/>
    <w:link w:val="Subtitle"/>
    <w:rsid w:val="00BC0C1B"/>
    <w:rPr>
      <w:rFonts w:ascii="Cambria" w:eastAsia="Times New Roman" w:hAnsi="Cambria" w:cs="Times New Roman"/>
      <w:sz w:val="32"/>
      <w:szCs w:val="24"/>
      <w:lang w:eastAsia="en-AU"/>
    </w:rPr>
  </w:style>
  <w:style w:type="paragraph" w:styleId="Title">
    <w:name w:val="Title"/>
    <w:basedOn w:val="Normal"/>
    <w:next w:val="Normal"/>
    <w:link w:val="TitleChar"/>
    <w:qFormat/>
    <w:rsid w:val="00BC0C1B"/>
    <w:pPr>
      <w:spacing w:before="240" w:after="60" w:line="240" w:lineRule="auto"/>
      <w:contextualSpacing/>
      <w:jc w:val="center"/>
      <w:outlineLvl w:val="0"/>
    </w:pPr>
    <w:rPr>
      <w:rFonts w:ascii="Cambria" w:eastAsia="Times New Roman" w:hAnsi="Cambria" w:cs="Times New Roman"/>
      <w:b/>
      <w:bCs/>
      <w:kern w:val="28"/>
      <w:sz w:val="44"/>
      <w:szCs w:val="32"/>
      <w:lang w:eastAsia="en-AU"/>
    </w:rPr>
  </w:style>
  <w:style w:type="character" w:customStyle="1" w:styleId="TitleChar">
    <w:name w:val="Title Char"/>
    <w:basedOn w:val="DefaultParagraphFont"/>
    <w:link w:val="Title"/>
    <w:rsid w:val="00BC0C1B"/>
    <w:rPr>
      <w:rFonts w:ascii="Cambria" w:eastAsia="Times New Roman" w:hAnsi="Cambria" w:cs="Times New Roman"/>
      <w:b/>
      <w:bCs/>
      <w:kern w:val="28"/>
      <w:sz w:val="44"/>
      <w:szCs w:val="32"/>
      <w:lang w:eastAsia="en-AU"/>
    </w:rPr>
  </w:style>
  <w:style w:type="paragraph" w:styleId="TOC4">
    <w:name w:val="toc 4"/>
    <w:basedOn w:val="Normal"/>
    <w:next w:val="Normal"/>
    <w:autoRedefine/>
    <w:uiPriority w:val="39"/>
    <w:unhideWhenUsed/>
    <w:rsid w:val="00BC0C1B"/>
    <w:pPr>
      <w:spacing w:after="100" w:line="276" w:lineRule="auto"/>
      <w:ind w:left="660"/>
    </w:pPr>
    <w:rPr>
      <w:rFonts w:ascii="Calibri" w:eastAsia="Times New Roman" w:hAnsi="Calibri" w:cs="Times New Roman"/>
      <w:lang w:eastAsia="en-AU"/>
    </w:rPr>
  </w:style>
  <w:style w:type="paragraph" w:styleId="TOC5">
    <w:name w:val="toc 5"/>
    <w:basedOn w:val="Normal"/>
    <w:next w:val="Normal"/>
    <w:autoRedefine/>
    <w:uiPriority w:val="39"/>
    <w:unhideWhenUsed/>
    <w:rsid w:val="00BC0C1B"/>
    <w:pPr>
      <w:spacing w:after="100" w:line="276" w:lineRule="auto"/>
      <w:ind w:left="880"/>
    </w:pPr>
    <w:rPr>
      <w:rFonts w:ascii="Calibri" w:eastAsia="Times New Roman" w:hAnsi="Calibri" w:cs="Times New Roman"/>
      <w:lang w:eastAsia="en-AU"/>
    </w:rPr>
  </w:style>
  <w:style w:type="paragraph" w:styleId="TOC6">
    <w:name w:val="toc 6"/>
    <w:basedOn w:val="Normal"/>
    <w:next w:val="Normal"/>
    <w:autoRedefine/>
    <w:uiPriority w:val="39"/>
    <w:unhideWhenUsed/>
    <w:rsid w:val="00BC0C1B"/>
    <w:pPr>
      <w:spacing w:after="100" w:line="276" w:lineRule="auto"/>
      <w:ind w:left="1100"/>
    </w:pPr>
    <w:rPr>
      <w:rFonts w:ascii="Calibri" w:eastAsia="Times New Roman" w:hAnsi="Calibri" w:cs="Times New Roman"/>
      <w:lang w:eastAsia="en-AU"/>
    </w:rPr>
  </w:style>
  <w:style w:type="paragraph" w:styleId="TOC7">
    <w:name w:val="toc 7"/>
    <w:basedOn w:val="Normal"/>
    <w:next w:val="Normal"/>
    <w:autoRedefine/>
    <w:uiPriority w:val="39"/>
    <w:unhideWhenUsed/>
    <w:rsid w:val="00BC0C1B"/>
    <w:pPr>
      <w:spacing w:after="100" w:line="276" w:lineRule="auto"/>
      <w:ind w:left="1320"/>
    </w:pPr>
    <w:rPr>
      <w:rFonts w:ascii="Calibri" w:eastAsia="Times New Roman" w:hAnsi="Calibri" w:cs="Times New Roman"/>
      <w:lang w:eastAsia="en-AU"/>
    </w:rPr>
  </w:style>
  <w:style w:type="paragraph" w:styleId="TOC8">
    <w:name w:val="toc 8"/>
    <w:basedOn w:val="Normal"/>
    <w:next w:val="Normal"/>
    <w:autoRedefine/>
    <w:uiPriority w:val="39"/>
    <w:unhideWhenUsed/>
    <w:rsid w:val="00BC0C1B"/>
    <w:pPr>
      <w:spacing w:after="100" w:line="276" w:lineRule="auto"/>
      <w:ind w:left="1540"/>
    </w:pPr>
    <w:rPr>
      <w:rFonts w:ascii="Calibri" w:eastAsia="Times New Roman" w:hAnsi="Calibri" w:cs="Times New Roman"/>
      <w:lang w:eastAsia="en-AU"/>
    </w:rPr>
  </w:style>
  <w:style w:type="paragraph" w:styleId="TOC9">
    <w:name w:val="toc 9"/>
    <w:basedOn w:val="Normal"/>
    <w:next w:val="Normal"/>
    <w:autoRedefine/>
    <w:uiPriority w:val="39"/>
    <w:unhideWhenUsed/>
    <w:rsid w:val="00BC0C1B"/>
    <w:pPr>
      <w:spacing w:after="100" w:line="276" w:lineRule="auto"/>
      <w:ind w:left="1760"/>
    </w:pPr>
    <w:rPr>
      <w:rFonts w:ascii="Calibri" w:eastAsia="Times New Roman" w:hAnsi="Calibri" w:cs="Times New Roman"/>
      <w:lang w:eastAsia="en-AU"/>
    </w:rPr>
  </w:style>
  <w:style w:type="character" w:styleId="Hyperlink">
    <w:name w:val="Hyperlink"/>
    <w:uiPriority w:val="99"/>
    <w:unhideWhenUsed/>
    <w:rsid w:val="00BC0C1B"/>
    <w:rPr>
      <w:color w:val="0000FF"/>
      <w:u w:val="single"/>
    </w:rPr>
  </w:style>
  <w:style w:type="paragraph" w:customStyle="1" w:styleId="TableText">
    <w:name w:val="Table Text"/>
    <w:basedOn w:val="Normal"/>
    <w:rsid w:val="00BC0C1B"/>
    <w:pPr>
      <w:spacing w:after="0" w:line="240" w:lineRule="auto"/>
    </w:pPr>
    <w:rPr>
      <w:rFonts w:ascii="Cambria" w:eastAsia="Times New Roman" w:hAnsi="Cambria" w:cs="Times New Roman"/>
      <w:sz w:val="20"/>
      <w:szCs w:val="20"/>
      <w:lang w:val="en-US" w:eastAsia="en-AU"/>
    </w:rPr>
  </w:style>
  <w:style w:type="paragraph" w:customStyle="1" w:styleId="TableHeader">
    <w:name w:val="Table Header"/>
    <w:basedOn w:val="Normal"/>
    <w:rsid w:val="00BC0C1B"/>
    <w:pPr>
      <w:spacing w:before="120" w:after="120" w:line="240" w:lineRule="auto"/>
      <w:jc w:val="both"/>
    </w:pPr>
    <w:rPr>
      <w:rFonts w:ascii="Arial" w:eastAsia="Times New Roman" w:hAnsi="Arial" w:cs="Times New Roman"/>
      <w:b/>
      <w:szCs w:val="20"/>
      <w:lang w:val="en-GB" w:eastAsia="en-AU"/>
    </w:rPr>
  </w:style>
  <w:style w:type="paragraph" w:customStyle="1" w:styleId="ColorfulShading-Accent12">
    <w:name w:val="Colorful Shading - Accent 12"/>
    <w:hidden/>
    <w:semiHidden/>
    <w:rsid w:val="00BC0C1B"/>
    <w:pPr>
      <w:spacing w:after="0" w:line="240" w:lineRule="auto"/>
    </w:pPr>
    <w:rPr>
      <w:rFonts w:ascii="Times New Roman" w:eastAsia="Times New Roman" w:hAnsi="Times New Roman" w:cs="Times New Roman"/>
      <w:sz w:val="24"/>
      <w:szCs w:val="24"/>
      <w:lang w:val="en-GB"/>
    </w:rPr>
  </w:style>
  <w:style w:type="paragraph" w:customStyle="1" w:styleId="ColorfulShading-Accent11">
    <w:name w:val="Colorful Shading - Accent 11"/>
    <w:hidden/>
    <w:semiHidden/>
    <w:rsid w:val="00BC0C1B"/>
    <w:pPr>
      <w:spacing w:after="0" w:line="240" w:lineRule="auto"/>
    </w:pPr>
    <w:rPr>
      <w:rFonts w:ascii="Times New Roman" w:eastAsia="Times New Roman" w:hAnsi="Times New Roman" w:cs="Times New Roman"/>
      <w:sz w:val="24"/>
      <w:szCs w:val="24"/>
      <w:lang w:val="en-GB"/>
    </w:rPr>
  </w:style>
  <w:style w:type="paragraph" w:styleId="Revision">
    <w:name w:val="Revision"/>
    <w:hidden/>
    <w:uiPriority w:val="99"/>
    <w:semiHidden/>
    <w:rsid w:val="00BC0C1B"/>
    <w:pPr>
      <w:spacing w:after="0" w:line="240" w:lineRule="auto"/>
    </w:pPr>
    <w:rPr>
      <w:rFonts w:ascii="Cambria" w:eastAsia="Times New Roman" w:hAnsi="Cambria" w:cs="Times New Roman"/>
      <w:sz w:val="24"/>
      <w:szCs w:val="24"/>
    </w:rPr>
  </w:style>
  <w:style w:type="paragraph" w:customStyle="1" w:styleId="Classification">
    <w:name w:val="Classification"/>
    <w:basedOn w:val="Normal"/>
    <w:rsid w:val="00BC0C1B"/>
    <w:pPr>
      <w:tabs>
        <w:tab w:val="center" w:pos="4820"/>
      </w:tabs>
      <w:spacing w:after="120" w:line="240" w:lineRule="auto"/>
      <w:jc w:val="center"/>
    </w:pPr>
    <w:rPr>
      <w:rFonts w:ascii="Cambria" w:eastAsia="Times New Roman" w:hAnsi="Cambria" w:cs="Times New Roman"/>
      <w:b/>
      <w:caps/>
      <w:sz w:val="24"/>
      <w:szCs w:val="28"/>
      <w:lang w:eastAsia="en-AU"/>
    </w:rPr>
  </w:style>
  <w:style w:type="paragraph" w:customStyle="1" w:styleId="unHeading2">
    <w:name w:val="unHeading2"/>
    <w:basedOn w:val="Heading2"/>
    <w:qFormat/>
    <w:rsid w:val="00BC0C1B"/>
    <w:pPr>
      <w:numPr>
        <w:ilvl w:val="0"/>
        <w:numId w:val="0"/>
      </w:numPr>
      <w:spacing w:after="200"/>
    </w:pPr>
    <w:rPr>
      <w:bCs w:val="0"/>
      <w:kern w:val="0"/>
      <w:lang w:val="en-GB"/>
    </w:rPr>
  </w:style>
  <w:style w:type="character" w:styleId="FollowedHyperlink">
    <w:name w:val="FollowedHyperlink"/>
    <w:rsid w:val="00BC0C1B"/>
    <w:rPr>
      <w:color w:val="606420"/>
      <w:u w:val="single"/>
    </w:rPr>
  </w:style>
  <w:style w:type="paragraph" w:styleId="BalloonText">
    <w:name w:val="Balloon Text"/>
    <w:basedOn w:val="Normal"/>
    <w:link w:val="BalloonTextChar"/>
    <w:rsid w:val="00BC0C1B"/>
    <w:pPr>
      <w:spacing w:after="12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rsid w:val="00BC0C1B"/>
    <w:rPr>
      <w:rFonts w:ascii="Tahoma" w:eastAsia="Times New Roman" w:hAnsi="Tahoma" w:cs="Tahoma"/>
      <w:sz w:val="16"/>
      <w:szCs w:val="16"/>
      <w:lang w:eastAsia="en-AU"/>
    </w:rPr>
  </w:style>
  <w:style w:type="paragraph" w:customStyle="1" w:styleId="BaseBodyText">
    <w:name w:val="_Base (Body Text)"/>
    <w:rsid w:val="00BC0C1B"/>
    <w:pPr>
      <w:spacing w:after="0" w:line="240" w:lineRule="auto"/>
    </w:pPr>
    <w:rPr>
      <w:rFonts w:ascii="Arial" w:eastAsia="Times New Roman" w:hAnsi="Arial" w:cs="Times New Roman"/>
      <w:sz w:val="20"/>
      <w:szCs w:val="20"/>
    </w:rPr>
  </w:style>
  <w:style w:type="numbering" w:customStyle="1" w:styleId="Headings">
    <w:name w:val="Headings"/>
    <w:uiPriority w:val="99"/>
    <w:rsid w:val="00BC0C1B"/>
    <w:pPr>
      <w:numPr>
        <w:numId w:val="67"/>
      </w:numPr>
    </w:pPr>
  </w:style>
  <w:style w:type="numbering" w:customStyle="1" w:styleId="Romanlist">
    <w:name w:val="Roman list"/>
    <w:uiPriority w:val="99"/>
    <w:rsid w:val="00BC0C1B"/>
    <w:pPr>
      <w:numPr>
        <w:numId w:val="2"/>
      </w:numPr>
    </w:pPr>
  </w:style>
  <w:style w:type="numbering" w:customStyle="1" w:styleId="Appendices">
    <w:name w:val="Appendices"/>
    <w:uiPriority w:val="99"/>
    <w:rsid w:val="00BC0C1B"/>
    <w:pPr>
      <w:numPr>
        <w:numId w:val="68"/>
      </w:numPr>
    </w:pPr>
  </w:style>
  <w:style w:type="paragraph" w:customStyle="1" w:styleId="ListRoman">
    <w:name w:val="List Roman"/>
    <w:basedOn w:val="Normal"/>
    <w:qFormat/>
    <w:rsid w:val="00BC0C1B"/>
    <w:pPr>
      <w:numPr>
        <w:numId w:val="71"/>
      </w:numPr>
      <w:spacing w:after="120" w:line="240" w:lineRule="auto"/>
      <w:contextualSpacing/>
    </w:pPr>
    <w:rPr>
      <w:rFonts w:ascii="Cambria" w:eastAsia="Times New Roman" w:hAnsi="Cambria" w:cs="Times New Roman"/>
      <w:szCs w:val="20"/>
      <w:lang w:eastAsia="en-AU"/>
    </w:rPr>
  </w:style>
  <w:style w:type="paragraph" w:customStyle="1" w:styleId="ListRoman2">
    <w:name w:val="List Roman 2"/>
    <w:basedOn w:val="ListRoman"/>
    <w:rsid w:val="00BC0C1B"/>
    <w:pPr>
      <w:numPr>
        <w:ilvl w:val="1"/>
      </w:numPr>
    </w:pPr>
  </w:style>
  <w:style w:type="numbering" w:customStyle="1" w:styleId="ListRomanstyles">
    <w:name w:val="List Roman styles"/>
    <w:uiPriority w:val="99"/>
    <w:rsid w:val="00BC0C1B"/>
    <w:pPr>
      <w:numPr>
        <w:numId w:val="4"/>
      </w:numPr>
    </w:pPr>
  </w:style>
  <w:style w:type="numbering" w:customStyle="1" w:styleId="ListBulletstyles">
    <w:name w:val="List Bullet styles"/>
    <w:uiPriority w:val="99"/>
    <w:rsid w:val="00BC0C1B"/>
    <w:pPr>
      <w:numPr>
        <w:numId w:val="64"/>
      </w:numPr>
    </w:pPr>
  </w:style>
  <w:style w:type="paragraph" w:styleId="ListBullet">
    <w:name w:val="List Bullet"/>
    <w:basedOn w:val="Normal"/>
    <w:rsid w:val="00BC0C1B"/>
    <w:pPr>
      <w:numPr>
        <w:numId w:val="64"/>
      </w:numPr>
      <w:spacing w:after="120" w:line="240" w:lineRule="auto"/>
      <w:contextualSpacing/>
    </w:pPr>
    <w:rPr>
      <w:rFonts w:ascii="Cambria" w:eastAsia="Times New Roman" w:hAnsi="Cambria" w:cs="Times New Roman"/>
      <w:szCs w:val="20"/>
    </w:rPr>
  </w:style>
  <w:style w:type="paragraph" w:customStyle="1" w:styleId="Author">
    <w:name w:val="Author"/>
    <w:basedOn w:val="Normal"/>
    <w:rsid w:val="00BC0C1B"/>
    <w:pPr>
      <w:spacing w:after="240" w:line="240" w:lineRule="auto"/>
      <w:jc w:val="center"/>
    </w:pPr>
    <w:rPr>
      <w:rFonts w:ascii="Arial" w:eastAsia="Batang" w:hAnsi="Arial" w:cs="Times New Roman"/>
      <w:b/>
      <w:sz w:val="24"/>
      <w:szCs w:val="20"/>
      <w:lang w:val="en-GB" w:eastAsia="en-AU"/>
    </w:rPr>
  </w:style>
  <w:style w:type="paragraph" w:styleId="ListBullet2">
    <w:name w:val="List Bullet 2"/>
    <w:basedOn w:val="ListBullet"/>
    <w:rsid w:val="00BC0C1B"/>
    <w:pPr>
      <w:numPr>
        <w:ilvl w:val="1"/>
      </w:numPr>
    </w:pPr>
  </w:style>
  <w:style w:type="character" w:styleId="CommentReference">
    <w:name w:val="annotation reference"/>
    <w:rsid w:val="00BC0C1B"/>
    <w:rPr>
      <w:sz w:val="16"/>
      <w:szCs w:val="16"/>
    </w:rPr>
  </w:style>
  <w:style w:type="paragraph" w:styleId="CommentText">
    <w:name w:val="annotation text"/>
    <w:basedOn w:val="Normal"/>
    <w:link w:val="CommentTextChar"/>
    <w:rsid w:val="00BC0C1B"/>
    <w:pPr>
      <w:spacing w:after="0" w:line="240" w:lineRule="auto"/>
    </w:pPr>
    <w:rPr>
      <w:rFonts w:ascii="Times New Roman" w:eastAsia="Times New Roman" w:hAnsi="Times New Roman" w:cs="Times New Roman"/>
      <w:sz w:val="20"/>
      <w:szCs w:val="20"/>
      <w:lang w:val="en-GB" w:eastAsia="en-AU"/>
    </w:rPr>
  </w:style>
  <w:style w:type="character" w:customStyle="1" w:styleId="CommentTextChar">
    <w:name w:val="Comment Text Char"/>
    <w:basedOn w:val="DefaultParagraphFont"/>
    <w:link w:val="CommentText"/>
    <w:rsid w:val="00BC0C1B"/>
    <w:rPr>
      <w:rFonts w:ascii="Times New Roman" w:eastAsia="Times New Roman" w:hAnsi="Times New Roman" w:cs="Times New Roman"/>
      <w:sz w:val="20"/>
      <w:szCs w:val="20"/>
      <w:lang w:val="en-GB" w:eastAsia="en-AU"/>
    </w:rPr>
  </w:style>
  <w:style w:type="paragraph" w:styleId="CommentSubject">
    <w:name w:val="annotation subject"/>
    <w:basedOn w:val="CommentText"/>
    <w:next w:val="CommentText"/>
    <w:link w:val="CommentSubjectChar"/>
    <w:rsid w:val="00BC0C1B"/>
    <w:rPr>
      <w:b/>
      <w:bCs/>
    </w:rPr>
  </w:style>
  <w:style w:type="character" w:customStyle="1" w:styleId="CommentSubjectChar">
    <w:name w:val="Comment Subject Char"/>
    <w:basedOn w:val="CommentTextChar"/>
    <w:link w:val="CommentSubject"/>
    <w:rsid w:val="00BC0C1B"/>
    <w:rPr>
      <w:rFonts w:ascii="Times New Roman" w:eastAsia="Times New Roman" w:hAnsi="Times New Roman" w:cs="Times New Roman"/>
      <w:b/>
      <w:bCs/>
      <w:sz w:val="20"/>
      <w:szCs w:val="20"/>
      <w:lang w:val="en-GB" w:eastAsia="en-AU"/>
    </w:rPr>
  </w:style>
  <w:style w:type="paragraph" w:customStyle="1" w:styleId="TableData">
    <w:name w:val="TableData"/>
    <w:basedOn w:val="Normal"/>
    <w:rsid w:val="00BC0C1B"/>
    <w:pPr>
      <w:spacing w:before="60" w:after="60" w:line="240" w:lineRule="auto"/>
    </w:pPr>
    <w:rPr>
      <w:rFonts w:ascii="Arial" w:eastAsia="Times New Roman" w:hAnsi="Arial" w:cs="Times New Roman"/>
      <w:sz w:val="20"/>
      <w:szCs w:val="20"/>
      <w:lang w:val="en-GB" w:eastAsia="en-AU"/>
    </w:rPr>
  </w:style>
  <w:style w:type="table" w:styleId="TableGrid">
    <w:name w:val="Table Grid"/>
    <w:basedOn w:val="TableNormal"/>
    <w:rsid w:val="00BC0C1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18417">
      <w:bodyDiv w:val="1"/>
      <w:marLeft w:val="0"/>
      <w:marRight w:val="0"/>
      <w:marTop w:val="0"/>
      <w:marBottom w:val="0"/>
      <w:divBdr>
        <w:top w:val="none" w:sz="0" w:space="0" w:color="auto"/>
        <w:left w:val="none" w:sz="0" w:space="0" w:color="auto"/>
        <w:bottom w:val="none" w:sz="0" w:space="0" w:color="auto"/>
        <w:right w:val="none" w:sz="0" w:space="0" w:color="auto"/>
      </w:divBdr>
    </w:div>
    <w:div w:id="382364570">
      <w:bodyDiv w:val="1"/>
      <w:marLeft w:val="0"/>
      <w:marRight w:val="0"/>
      <w:marTop w:val="0"/>
      <w:marBottom w:val="0"/>
      <w:divBdr>
        <w:top w:val="none" w:sz="0" w:space="0" w:color="auto"/>
        <w:left w:val="none" w:sz="0" w:space="0" w:color="auto"/>
        <w:bottom w:val="none" w:sz="0" w:space="0" w:color="auto"/>
        <w:right w:val="none" w:sz="0" w:space="0" w:color="auto"/>
      </w:divBdr>
    </w:div>
    <w:div w:id="202443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pki.govt.nz/" TargetMode="External"/><Relationship Id="rId26" Type="http://schemas.openxmlformats.org/officeDocument/2006/relationships/hyperlink" Target="http://en.wikipedia.org/wiki/Computer_network" TargetMode="External"/><Relationship Id="rId39" Type="http://schemas.openxmlformats.org/officeDocument/2006/relationships/hyperlink" Target="mailto:authentication.services@cogitogroup.co.nz" TargetMode="External"/><Relationship Id="rId21" Type="http://schemas.microsoft.com/office/2011/relationships/commentsExtended" Target="commentsExtended.xml"/><Relationship Id="rId34" Type="http://schemas.openxmlformats.org/officeDocument/2006/relationships/hyperlink" Target="mailto:authentication.services@cogitogroup.co.nz" TargetMode="External"/><Relationship Id="rId42" Type="http://schemas.openxmlformats.org/officeDocument/2006/relationships/hyperlink" Target="mailto:authentication.services@cogitogroup.co.nz" TargetMode="External"/><Relationship Id="rId47" Type="http://schemas.openxmlformats.org/officeDocument/2006/relationships/hyperlink" Target="mailto:authentication.services@cogitogroup.co.nz" TargetMode="External"/><Relationship Id="rId50" Type="http://schemas.openxmlformats.org/officeDocument/2006/relationships/hyperlink" Target="mailto:authentication.services@cogitogroup.co.nz" TargetMode="External"/><Relationship Id="rId55" Type="http://schemas.openxmlformats.org/officeDocument/2006/relationships/hyperlink" Target="mailto:authentication.services@cogitogroup.co.nz"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TaaS@dia.govt.nz" TargetMode="External"/><Relationship Id="rId20" Type="http://schemas.openxmlformats.org/officeDocument/2006/relationships/comments" Target="comments.xml"/><Relationship Id="rId29" Type="http://schemas.openxmlformats.org/officeDocument/2006/relationships/hyperlink" Target="http://www.webopedia.com/TERM/S/Internet.html" TargetMode="External"/><Relationship Id="rId41" Type="http://schemas.openxmlformats.org/officeDocument/2006/relationships/hyperlink" Target="mailto:authentication.services@cogitogroup.co.nz" TargetMode="External"/><Relationship Id="rId54" Type="http://schemas.openxmlformats.org/officeDocument/2006/relationships/hyperlink" Target="mailto:authentication.services@cogitogroup.co.nz"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tectivesecurity.govt.nz/" TargetMode="External"/><Relationship Id="rId24" Type="http://schemas.openxmlformats.org/officeDocument/2006/relationships/hyperlink" Target="mailto:authentication.services@cogitogroup.co.nz" TargetMode="External"/><Relationship Id="rId32" Type="http://schemas.openxmlformats.org/officeDocument/2006/relationships/image" Target="media/image2.emf"/><Relationship Id="rId37" Type="http://schemas.openxmlformats.org/officeDocument/2006/relationships/hyperlink" Target="mailto:authentication.services@cogitogroup.co.nz" TargetMode="External"/><Relationship Id="rId40" Type="http://schemas.openxmlformats.org/officeDocument/2006/relationships/hyperlink" Target="mailto:authentication.services@cogitogroup.co.nz" TargetMode="External"/><Relationship Id="rId45" Type="http://schemas.openxmlformats.org/officeDocument/2006/relationships/hyperlink" Target="mailto:authentication.services@cogitogroup.co.nz" TargetMode="External"/><Relationship Id="rId53" Type="http://schemas.openxmlformats.org/officeDocument/2006/relationships/hyperlink" Target="mailto:authentication.services@cogitogroup.co.nz" TargetMode="External"/><Relationship Id="rId58" Type="http://schemas.openxmlformats.org/officeDocument/2006/relationships/hyperlink" Target="mailto:authentication.services@cogitogroup.co.nz"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hyperlink" Target="http://www.webopedia.com/TERM/S/Netscape.html" TargetMode="External"/><Relationship Id="rId36" Type="http://schemas.openxmlformats.org/officeDocument/2006/relationships/hyperlink" Target="mailto:authentication.services@cogitogroup.co.nz" TargetMode="External"/><Relationship Id="rId49" Type="http://schemas.openxmlformats.org/officeDocument/2006/relationships/hyperlink" Target="mailto:authentication.services@cogitogroup.co.nz" TargetMode="External"/><Relationship Id="rId57" Type="http://schemas.openxmlformats.org/officeDocument/2006/relationships/hyperlink" Target="mailto:authentication.services@cogitogroup.co.nz" TargetMode="External"/><Relationship Id="rId61" Type="http://schemas.openxmlformats.org/officeDocument/2006/relationships/fontTable" Target="fontTable.xml"/><Relationship Id="rId10" Type="http://schemas.openxmlformats.org/officeDocument/2006/relationships/hyperlink" Target="http://www.gcsb.govt.nz/publications/the-nz-information-security-manual/" TargetMode="External"/><Relationship Id="rId19" Type="http://schemas.openxmlformats.org/officeDocument/2006/relationships/hyperlink" Target="https://ict.govt.nz" TargetMode="External"/><Relationship Id="rId31" Type="http://schemas.openxmlformats.org/officeDocument/2006/relationships/header" Target="header4.xml"/><Relationship Id="rId44" Type="http://schemas.openxmlformats.org/officeDocument/2006/relationships/hyperlink" Target="mailto:authentication.services@cogitogroup.co.nz" TargetMode="External"/><Relationship Id="rId52" Type="http://schemas.openxmlformats.org/officeDocument/2006/relationships/hyperlink" Target="mailto:authentication.services@cogitogroup.co.nz" TargetMode="Externa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iso.org/iso/home/store/catalogue_tc/catalogue_detail.htm?csnumber=64854" TargetMode="External"/><Relationship Id="rId14" Type="http://schemas.openxmlformats.org/officeDocument/2006/relationships/header" Target="header2.xml"/><Relationship Id="rId22" Type="http://schemas.openxmlformats.org/officeDocument/2006/relationships/hyperlink" Target="https://ict.govt.nz" TargetMode="External"/><Relationship Id="rId27" Type="http://schemas.openxmlformats.org/officeDocument/2006/relationships/hyperlink" Target="http://www.webopedia.com/TERM/S/protocol.html" TargetMode="External"/><Relationship Id="rId30" Type="http://schemas.openxmlformats.org/officeDocument/2006/relationships/hyperlink" Target="http://en.wikipedia.org/wiki/Security" TargetMode="External"/><Relationship Id="rId35" Type="http://schemas.openxmlformats.org/officeDocument/2006/relationships/hyperlink" Target="mailto:authentication.services@cogitogroup.co.nz" TargetMode="External"/><Relationship Id="rId43" Type="http://schemas.openxmlformats.org/officeDocument/2006/relationships/hyperlink" Target="mailto:authentication.services@cogitogroup.co.nz" TargetMode="External"/><Relationship Id="rId48" Type="http://schemas.openxmlformats.org/officeDocument/2006/relationships/hyperlink" Target="mailto:authentication.services@cogitogroup.co.nz" TargetMode="External"/><Relationship Id="rId56" Type="http://schemas.openxmlformats.org/officeDocument/2006/relationships/hyperlink" Target="mailto:authentication.services@cogitogroup.co.nz" TargetMode="External"/><Relationship Id="rId8" Type="http://schemas.openxmlformats.org/officeDocument/2006/relationships/image" Target="media/image1.jpeg"/><Relationship Id="rId51" Type="http://schemas.openxmlformats.org/officeDocument/2006/relationships/hyperlink" Target="mailto:authentication.services@cogitogroup.co.nz"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20%20gcio@dia.govt.nz" TargetMode="External"/><Relationship Id="rId25" Type="http://schemas.openxmlformats.org/officeDocument/2006/relationships/hyperlink" Target="http://en.wikipedia.org/wiki/Data" TargetMode="External"/><Relationship Id="rId33" Type="http://schemas.openxmlformats.org/officeDocument/2006/relationships/footer" Target="footer3.xml"/><Relationship Id="rId38" Type="http://schemas.openxmlformats.org/officeDocument/2006/relationships/hyperlink" Target="mailto:authentication.services@cogitogroup.co.nz" TargetMode="External"/><Relationship Id="rId46" Type="http://schemas.openxmlformats.org/officeDocument/2006/relationships/hyperlink" Target="mailto:authentication.services@cogitogroup.co.nz" TargetMode="External"/><Relationship Id="rId59" Type="http://schemas.openxmlformats.org/officeDocument/2006/relationships/hyperlink" Target="mailto:authentication.services@cogitogroup.co.nz"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ct.govt.nz/services/show/SRS-Panel" TargetMode="External"/><Relationship Id="rId1" Type="http://schemas.openxmlformats.org/officeDocument/2006/relationships/hyperlink" Target="http://www.ncsc.govt.nz/in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7C754-0A01-44AD-91B3-26E6B6222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66</Pages>
  <Words>23845</Words>
  <Characters>135918</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Cogito Group</Company>
  <LinksUpToDate>false</LinksUpToDate>
  <CharactersWithSpaces>159445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Lillywhite</dc:creator>
  <cp:lastModifiedBy>Daddy Druid</cp:lastModifiedBy>
  <cp:revision>3</cp:revision>
  <cp:lastPrinted>2016-05-05T04:33:00Z</cp:lastPrinted>
  <dcterms:created xsi:type="dcterms:W3CDTF">2016-05-05T04:34:00Z</dcterms:created>
  <dcterms:modified xsi:type="dcterms:W3CDTF">2016-05-08T05:21:00Z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r8>0.9</vt:r8>
  </property>
</Properties>
</file>
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F1290" w14:textId="77777777" w:rsidR="00F11388" w:rsidRDefault="00F11388" w:rsidP="00F11388">
      <w:pPr>
        <w:spacing w:after="240"/>
        <w:jc w:val="center"/>
        <w:rPr>
          <w:rFonts w:ascii="Arial" w:hAnsi="Arial" w:cs="Arial"/>
          <w:b/>
          <w:sz w:val="32"/>
          <w:szCs w:val="32"/>
          <w:lang w:val="en-GB"/>
        </w:rPr>
      </w:pPr>
    </w:p>
    <w:p w14:paraId="3E4568D9" w14:textId="33000596" w:rsidR="008E0E4F" w:rsidRPr="00365A4B" w:rsidRDefault="00315945" w:rsidP="00F11388">
      <w:pPr>
        <w:spacing w:after="240"/>
        <w:jc w:val="center"/>
        <w:rPr>
          <w:rFonts w:ascii="Arial" w:hAnsi="Arial" w:cs="Arial"/>
          <w:b/>
          <w:sz w:val="32"/>
          <w:szCs w:val="32"/>
          <w:lang w:val="en-GB"/>
        </w:rPr>
      </w:pPr>
      <w:r w:rsidRPr="00203472">
        <w:rPr>
          <w:noProof/>
          <w:lang w:val="en-NZ" w:eastAsia="en-NZ"/>
        </w:rPr>
        <w:drawing>
          <wp:inline distT="0" distB="0" distL="0" distR="0" wp14:anchorId="52BB388C" wp14:editId="5CA754D2">
            <wp:extent cx="3180883" cy="1730400"/>
            <wp:effectExtent l="0" t="0" r="635" b="3175"/>
            <wp:docPr id="2" name="Picture 2" descr="Cogito-logo-cmyk-With-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o-logo-cmyk-With-tag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7373" cy="1739370"/>
                    </a:xfrm>
                    <a:prstGeom prst="rect">
                      <a:avLst/>
                    </a:prstGeom>
                    <a:noFill/>
                    <a:ln>
                      <a:noFill/>
                    </a:ln>
                  </pic:spPr>
                </pic:pic>
              </a:graphicData>
            </a:graphic>
          </wp:inline>
        </w:drawing>
      </w:r>
    </w:p>
    <w:p w14:paraId="07D4178A" w14:textId="77777777" w:rsidR="008E0E4F" w:rsidRDefault="008E0E4F" w:rsidP="008E0E4F">
      <w:pPr>
        <w:spacing w:after="240"/>
        <w:jc w:val="center"/>
        <w:rPr>
          <w:rFonts w:ascii="Arial" w:hAnsi="Arial" w:cs="Arial"/>
          <w:b/>
          <w:sz w:val="32"/>
          <w:szCs w:val="32"/>
          <w:lang w:val="en-GB"/>
        </w:rPr>
      </w:pPr>
    </w:p>
    <w:p w14:paraId="6E97C047" w14:textId="77777777" w:rsidR="00315945" w:rsidRPr="00365A4B" w:rsidRDefault="00315945" w:rsidP="008E0E4F">
      <w:pPr>
        <w:spacing w:after="240"/>
        <w:jc w:val="center"/>
        <w:rPr>
          <w:rFonts w:ascii="Arial" w:hAnsi="Arial" w:cs="Arial"/>
          <w:b/>
          <w:sz w:val="32"/>
          <w:szCs w:val="32"/>
          <w:lang w:val="en-GB"/>
        </w:rPr>
      </w:pPr>
    </w:p>
    <w:p w14:paraId="70B00473" w14:textId="77777777" w:rsidR="008E0E4F" w:rsidRDefault="008E0E4F" w:rsidP="008E0E4F">
      <w:pPr>
        <w:rPr>
          <w:snapToGrid w:val="0"/>
          <w:lang w:val="en-GB"/>
        </w:rPr>
      </w:pPr>
    </w:p>
    <w:p w14:paraId="0C3E5F63" w14:textId="77777777" w:rsidR="00F11388" w:rsidRPr="00365A4B" w:rsidRDefault="00F11388" w:rsidP="008E0E4F">
      <w:pPr>
        <w:rPr>
          <w:snapToGrid w:val="0"/>
          <w:lang w:val="en-GB"/>
        </w:rPr>
      </w:pPr>
    </w:p>
    <w:p w14:paraId="2BA7B108" w14:textId="77777777" w:rsidR="008E0E4F" w:rsidRPr="00365A4B" w:rsidRDefault="008E0E4F" w:rsidP="008E0E4F">
      <w:pPr>
        <w:pStyle w:val="Title"/>
        <w:rPr>
          <w:snapToGrid w:val="0"/>
          <w:lang w:val="en-GB"/>
        </w:rPr>
      </w:pPr>
      <w:r w:rsidRPr="00365A4B">
        <w:rPr>
          <w:snapToGrid w:val="0"/>
          <w:lang w:val="en-GB"/>
        </w:rPr>
        <w:t>X.509 Certificate Policy</w:t>
      </w:r>
    </w:p>
    <w:p w14:paraId="5B3F401E" w14:textId="77777777" w:rsidR="008E0E4F" w:rsidRPr="00365A4B" w:rsidRDefault="000600D2" w:rsidP="000600D2">
      <w:pPr>
        <w:pStyle w:val="Title"/>
        <w:rPr>
          <w:snapToGrid w:val="0"/>
          <w:lang w:val="en-GB"/>
        </w:rPr>
      </w:pPr>
      <w:r>
        <w:rPr>
          <w:snapToGrid w:val="0"/>
          <w:lang w:val="en-GB"/>
        </w:rPr>
        <w:t>f</w:t>
      </w:r>
      <w:r w:rsidR="00B36F76">
        <w:rPr>
          <w:snapToGrid w:val="0"/>
          <w:lang w:val="en-GB"/>
        </w:rPr>
        <w:t>or</w:t>
      </w:r>
      <w:r>
        <w:rPr>
          <w:snapToGrid w:val="0"/>
          <w:lang w:val="en-GB"/>
        </w:rPr>
        <w:t xml:space="preserve"> </w:t>
      </w:r>
      <w:r w:rsidR="00C9423A">
        <w:rPr>
          <w:snapToGrid w:val="0"/>
          <w:lang w:val="en-GB"/>
        </w:rPr>
        <w:t>the NZ Government</w:t>
      </w:r>
    </w:p>
    <w:p w14:paraId="248BB24A" w14:textId="77777777" w:rsidR="008E0E4F" w:rsidRPr="00365A4B" w:rsidRDefault="009501EE" w:rsidP="008E0E4F">
      <w:pPr>
        <w:pStyle w:val="Title"/>
        <w:rPr>
          <w:snapToGrid w:val="0"/>
          <w:lang w:val="en-GB"/>
        </w:rPr>
      </w:pPr>
      <w:r>
        <w:rPr>
          <w:snapToGrid w:val="0"/>
          <w:lang w:val="en-GB"/>
        </w:rPr>
        <w:t xml:space="preserve">RSA </w:t>
      </w:r>
      <w:r w:rsidR="008E0E4F" w:rsidRPr="00365A4B">
        <w:rPr>
          <w:snapToGrid w:val="0"/>
          <w:lang w:val="en-GB"/>
        </w:rPr>
        <w:t>Root Certificate Authority and</w:t>
      </w:r>
    </w:p>
    <w:p w14:paraId="1E43903C" w14:textId="77777777" w:rsidR="008E0E4F" w:rsidRPr="00365A4B" w:rsidRDefault="008E0E4F" w:rsidP="008E0E4F">
      <w:pPr>
        <w:pStyle w:val="Title"/>
        <w:rPr>
          <w:snapToGrid w:val="0"/>
          <w:lang w:val="en-GB"/>
        </w:rPr>
      </w:pPr>
      <w:r w:rsidRPr="00365A4B">
        <w:rPr>
          <w:snapToGrid w:val="0"/>
          <w:lang w:val="en-GB"/>
        </w:rPr>
        <w:t xml:space="preserve">Subordinate Certificate Authorities </w:t>
      </w:r>
    </w:p>
    <w:p w14:paraId="21010EFD" w14:textId="77777777" w:rsidR="008E0E4F" w:rsidRDefault="008E0E4F" w:rsidP="008E0E4F">
      <w:pPr>
        <w:rPr>
          <w:sz w:val="32"/>
          <w:szCs w:val="32"/>
          <w:lang w:val="en-GB"/>
        </w:rPr>
      </w:pPr>
    </w:p>
    <w:p w14:paraId="40A8B46F" w14:textId="77777777" w:rsidR="008E0E4F" w:rsidRDefault="008E0E4F" w:rsidP="008E0E4F">
      <w:pPr>
        <w:rPr>
          <w:sz w:val="32"/>
          <w:szCs w:val="32"/>
          <w:lang w:val="en-GB"/>
        </w:rPr>
      </w:pPr>
    </w:p>
    <w:p w14:paraId="231EECD4" w14:textId="77777777" w:rsidR="008E0E4F" w:rsidRDefault="008E0E4F" w:rsidP="008E0E4F">
      <w:pPr>
        <w:rPr>
          <w:sz w:val="32"/>
          <w:szCs w:val="32"/>
          <w:lang w:val="en-GB"/>
        </w:rPr>
      </w:pPr>
    </w:p>
    <w:p w14:paraId="74704712" w14:textId="77777777" w:rsidR="008E0E4F" w:rsidRDefault="008E0E4F" w:rsidP="008E0E4F">
      <w:pPr>
        <w:rPr>
          <w:sz w:val="32"/>
          <w:szCs w:val="32"/>
          <w:lang w:val="en-GB"/>
        </w:rPr>
      </w:pPr>
    </w:p>
    <w:p w14:paraId="12637760" w14:textId="77777777" w:rsidR="008E0E4F" w:rsidRDefault="008E0E4F" w:rsidP="008E0E4F">
      <w:pPr>
        <w:rPr>
          <w:sz w:val="32"/>
          <w:szCs w:val="32"/>
          <w:lang w:val="en-GB"/>
        </w:rPr>
      </w:pPr>
    </w:p>
    <w:p w14:paraId="0CE75ED7" w14:textId="77777777" w:rsidR="00315945" w:rsidRDefault="00315945" w:rsidP="008E0E4F">
      <w:pPr>
        <w:rPr>
          <w:sz w:val="32"/>
          <w:szCs w:val="32"/>
          <w:lang w:val="en-GB"/>
        </w:rPr>
      </w:pPr>
    </w:p>
    <w:p w14:paraId="232E2417" w14:textId="77777777" w:rsidR="008E0E4F" w:rsidRPr="00365A4B" w:rsidRDefault="008E0E4F" w:rsidP="008E0E4F">
      <w:pPr>
        <w:rPr>
          <w:lang w:val="en-GB"/>
        </w:rPr>
      </w:pPr>
    </w:p>
    <w:p w14:paraId="3C2B52DC" w14:textId="77777777" w:rsidR="008E0E4F" w:rsidRPr="00365A4B" w:rsidRDefault="008E0E4F" w:rsidP="008E0E4F">
      <w:pPr>
        <w:pStyle w:val="Subtitle"/>
        <w:rPr>
          <w:lang w:val="en-GB"/>
        </w:rPr>
      </w:pPr>
      <w:r w:rsidRPr="00365A4B">
        <w:rPr>
          <w:lang w:val="en-GB"/>
        </w:rPr>
        <w:t xml:space="preserve">Version </w:t>
      </w:r>
      <w:r w:rsidR="0088454E">
        <w:rPr>
          <w:lang w:val="en-GB"/>
        </w:rPr>
        <w:t>0.</w:t>
      </w:r>
      <w:r w:rsidR="006C57FA">
        <w:rPr>
          <w:lang w:val="en-GB"/>
        </w:rPr>
        <w:t>8</w:t>
      </w:r>
    </w:p>
    <w:p w14:paraId="651686DB" w14:textId="1F5679A0" w:rsidR="008E0E4F" w:rsidRPr="00365A4B" w:rsidRDefault="0043778C" w:rsidP="008E0E4F">
      <w:pPr>
        <w:pStyle w:val="Subtitle"/>
        <w:rPr>
          <w:lang w:val="en-GB"/>
        </w:rPr>
      </w:pPr>
      <w:r>
        <w:rPr>
          <w:lang w:val="en-GB"/>
        </w:rPr>
        <w:t>6 May</w:t>
      </w:r>
      <w:bookmarkStart w:id="0" w:name="_GoBack"/>
      <w:bookmarkEnd w:id="0"/>
      <w:r>
        <w:rPr>
          <w:lang w:val="en-GB"/>
        </w:rPr>
        <w:t xml:space="preserve"> 2016</w:t>
      </w:r>
    </w:p>
    <w:p w14:paraId="2C405D98" w14:textId="77777777" w:rsidR="008E0E4F" w:rsidRPr="00A714F2" w:rsidRDefault="008E0E4F" w:rsidP="008E0E4F">
      <w:pPr>
        <w:pStyle w:val="unHeading2"/>
      </w:pPr>
      <w:r w:rsidRPr="00365A4B">
        <w:br w:type="page"/>
      </w:r>
      <w:bookmarkStart w:id="1" w:name="_Toc296943322"/>
      <w:r w:rsidRPr="00A714F2">
        <w:lastRenderedPageBreak/>
        <w:t>Notice to all parties seeking to rely</w:t>
      </w:r>
      <w:bookmarkEnd w:id="1"/>
    </w:p>
    <w:p w14:paraId="3C53687C" w14:textId="77777777" w:rsidR="008E0E4F" w:rsidRPr="00250C8B" w:rsidRDefault="008E0E4F" w:rsidP="008E0E4F">
      <w:pPr>
        <w:pStyle w:val="StdPara"/>
      </w:pPr>
      <w:r w:rsidRPr="00A714F2">
        <w:t xml:space="preserve">Reliance on a Certificate issued under this Certificate Policy, identified by subarcs of the object identifier </w:t>
      </w:r>
      <w:r w:rsidR="00AD610E" w:rsidRPr="00884CFF">
        <w:rPr>
          <w:b/>
        </w:rPr>
        <w:t>2.16.554.101.8</w:t>
      </w:r>
      <w:r w:rsidR="00884CFF" w:rsidRPr="00884CFF">
        <w:rPr>
          <w:b/>
        </w:rPr>
        <w:t>.1.1.2</w:t>
      </w:r>
      <w:r w:rsidR="009501EE">
        <w:rPr>
          <w:b/>
        </w:rPr>
        <w:t>.0.1</w:t>
      </w:r>
      <w:r w:rsidRPr="00884CFF">
        <w:t xml:space="preserve"> </w:t>
      </w:r>
      <w:r w:rsidRPr="00884CFF">
        <w:rPr>
          <w:i/>
        </w:rPr>
        <w:t>for</w:t>
      </w:r>
      <w:r w:rsidRPr="00884CFF">
        <w:t xml:space="preserve"> RCA CP </w:t>
      </w:r>
      <w:r w:rsidRPr="00884CFF">
        <w:rPr>
          <w:i/>
        </w:rPr>
        <w:t>and</w:t>
      </w:r>
      <w:r w:rsidRPr="00884CFF">
        <w:t xml:space="preserve"> </w:t>
      </w:r>
      <w:r w:rsidR="00AD610E" w:rsidRPr="00884CFF">
        <w:rPr>
          <w:b/>
        </w:rPr>
        <w:t>2.16.554.101.8</w:t>
      </w:r>
      <w:r w:rsidR="00A72391" w:rsidRPr="00884CFF">
        <w:rPr>
          <w:b/>
        </w:rPr>
        <w:t>.1.1.</w:t>
      </w:r>
      <w:r w:rsidR="00884CFF" w:rsidRPr="00884CFF">
        <w:rPr>
          <w:b/>
        </w:rPr>
        <w:t>2.1</w:t>
      </w:r>
      <w:r w:rsidR="009501EE">
        <w:rPr>
          <w:b/>
        </w:rPr>
        <w:t>.1</w:t>
      </w:r>
      <w:r>
        <w:t xml:space="preserve"> </w:t>
      </w:r>
      <w:r w:rsidRPr="00C81EE8">
        <w:rPr>
          <w:i/>
        </w:rPr>
        <w:t>for any</w:t>
      </w:r>
      <w:r w:rsidR="00884CFF">
        <w:t xml:space="preserve"> Policy CA and </w:t>
      </w:r>
      <w:r w:rsidR="00884CFF" w:rsidRPr="00884CFF">
        <w:rPr>
          <w:b/>
        </w:rPr>
        <w:t>2.16.554.101.</w:t>
      </w:r>
      <w:r w:rsidR="00930258">
        <w:rPr>
          <w:b/>
        </w:rPr>
        <w:t>8</w:t>
      </w:r>
      <w:r w:rsidR="00884CFF" w:rsidRPr="00884CFF">
        <w:rPr>
          <w:b/>
        </w:rPr>
        <w:t>.1.</w:t>
      </w:r>
      <w:r w:rsidR="00DB7EEC">
        <w:rPr>
          <w:b/>
        </w:rPr>
        <w:t>1.</w:t>
      </w:r>
      <w:r w:rsidR="00884CFF" w:rsidRPr="00884CFF">
        <w:rPr>
          <w:b/>
        </w:rPr>
        <w:t>2.2</w:t>
      </w:r>
      <w:r w:rsidR="009501EE">
        <w:rPr>
          <w:b/>
        </w:rPr>
        <w:t>.1</w:t>
      </w:r>
      <w:r w:rsidR="00884CFF" w:rsidRPr="00884CFF">
        <w:rPr>
          <w:b/>
        </w:rPr>
        <w:t xml:space="preserve"> </w:t>
      </w:r>
      <w:r w:rsidR="00884CFF">
        <w:t>for any Issuing CA</w:t>
      </w:r>
      <w:r w:rsidRPr="00365A4B">
        <w:t xml:space="preserve"> </w:t>
      </w:r>
      <w:r w:rsidRPr="00C81EE8">
        <w:rPr>
          <w:i/>
        </w:rPr>
        <w:t>that is signed by the</w:t>
      </w:r>
      <w:r w:rsidRPr="00365A4B">
        <w:t xml:space="preserve"> RCA</w:t>
      </w:r>
      <w:r w:rsidRPr="00A714F2">
        <w:t xml:space="preserve">, is only permitted as set forth in this document. Use of this document constitutes acceptance of the terms and conditions set out in this document. The acceptance of a Certificate by a Relying Party for a prohibited purpose is at the Relying Party’s risk. Engaging in a prohibited Certificate use is a breach of this Certificate Policy and </w:t>
      </w:r>
      <w:r w:rsidR="007B12A2">
        <w:t>the New Zealand Government</w:t>
      </w:r>
      <w:r w:rsidRPr="00A714F2">
        <w:t xml:space="preserve"> disclaims any and all liability in such circumstances. The conditions applicable to each type of </w:t>
      </w:r>
      <w:r w:rsidR="007B12A2">
        <w:t>New Zealand Government PKI</w:t>
      </w:r>
      <w:r w:rsidRPr="00A714F2">
        <w:t xml:space="preserve"> Certificate will vary.</w:t>
      </w:r>
      <w:r>
        <w:t xml:space="preserve"> </w:t>
      </w:r>
    </w:p>
    <w:p w14:paraId="66DC35D6" w14:textId="77777777" w:rsidR="00884CFF" w:rsidRPr="0080417F" w:rsidRDefault="00884CFF" w:rsidP="00884CFF">
      <w:pPr>
        <w:keepNext/>
        <w:spacing w:before="240" w:after="200"/>
        <w:outlineLvl w:val="1"/>
        <w:rPr>
          <w:rFonts w:eastAsia="Batang"/>
          <w:b/>
          <w:sz w:val="30"/>
          <w:lang w:val="en-GB"/>
        </w:rPr>
      </w:pPr>
      <w:bookmarkStart w:id="2" w:name="_Toc89247595"/>
      <w:r w:rsidRPr="0080417F">
        <w:rPr>
          <w:rFonts w:eastAsia="Batang"/>
          <w:b/>
          <w:sz w:val="30"/>
          <w:lang w:val="en-GB"/>
        </w:rPr>
        <w:t>Document Management</w:t>
      </w:r>
      <w:bookmarkEnd w:id="2"/>
    </w:p>
    <w:tbl>
      <w:tblPr>
        <w:tblW w:w="9018" w:type="dxa"/>
        <w:tblInd w:w="134" w:type="dxa"/>
        <w:tblLayout w:type="fixed"/>
        <w:tblCellMar>
          <w:left w:w="80" w:type="dxa"/>
          <w:right w:w="80" w:type="dxa"/>
        </w:tblCellMar>
        <w:tblLook w:val="0000" w:firstRow="0" w:lastRow="0" w:firstColumn="0" w:lastColumn="0" w:noHBand="0" w:noVBand="0"/>
      </w:tblPr>
      <w:tblGrid>
        <w:gridCol w:w="4678"/>
        <w:gridCol w:w="4340"/>
      </w:tblGrid>
      <w:tr w:rsidR="00884CFF" w:rsidRPr="0080417F" w14:paraId="16484333" w14:textId="77777777" w:rsidTr="00361DB9">
        <w:trPr>
          <w:cantSplit/>
        </w:trPr>
        <w:tc>
          <w:tcPr>
            <w:tcW w:w="4678" w:type="dxa"/>
            <w:tcBorders>
              <w:top w:val="single" w:sz="6" w:space="0" w:color="auto"/>
              <w:left w:val="single" w:sz="6" w:space="0" w:color="auto"/>
              <w:bottom w:val="single" w:sz="6" w:space="0" w:color="auto"/>
              <w:right w:val="single" w:sz="6" w:space="0" w:color="auto"/>
            </w:tcBorders>
          </w:tcPr>
          <w:p w14:paraId="290A35F3" w14:textId="58361D5F" w:rsidR="00884CFF" w:rsidRPr="0080417F" w:rsidRDefault="00884CFF" w:rsidP="00884CFF">
            <w:pPr>
              <w:spacing w:after="0"/>
              <w:rPr>
                <w:b/>
                <w:sz w:val="20"/>
                <w:lang w:val="en-GB"/>
              </w:rPr>
            </w:pPr>
            <w:r w:rsidRPr="0080417F">
              <w:rPr>
                <w:b/>
                <w:sz w:val="20"/>
                <w:lang w:val="en-GB"/>
              </w:rPr>
              <w:t xml:space="preserve">This document is </w:t>
            </w:r>
            <w:r w:rsidR="00361DB9">
              <w:rPr>
                <w:b/>
                <w:sz w:val="20"/>
                <w:lang w:val="en-GB"/>
              </w:rPr>
              <w:t xml:space="preserve">owned, approved and </w:t>
            </w:r>
            <w:r w:rsidRPr="0080417F">
              <w:rPr>
                <w:b/>
                <w:sz w:val="20"/>
                <w:lang w:val="en-GB"/>
              </w:rPr>
              <w:t>controlled by:</w:t>
            </w:r>
          </w:p>
        </w:tc>
        <w:tc>
          <w:tcPr>
            <w:tcW w:w="4340" w:type="dxa"/>
            <w:tcBorders>
              <w:top w:val="single" w:sz="6" w:space="0" w:color="auto"/>
              <w:left w:val="single" w:sz="6" w:space="0" w:color="auto"/>
              <w:bottom w:val="single" w:sz="6" w:space="0" w:color="auto"/>
              <w:right w:val="single" w:sz="6" w:space="0" w:color="auto"/>
            </w:tcBorders>
          </w:tcPr>
          <w:p w14:paraId="07C471A4" w14:textId="5F00FCA2" w:rsidR="00884CFF" w:rsidRPr="0080417F" w:rsidRDefault="00361DB9" w:rsidP="00361DB9">
            <w:pPr>
              <w:spacing w:after="0"/>
              <w:rPr>
                <w:sz w:val="20"/>
                <w:lang w:val="en-GB"/>
              </w:rPr>
            </w:pPr>
            <w:r>
              <w:rPr>
                <w:sz w:val="20"/>
                <w:lang w:val="en-GB"/>
              </w:rPr>
              <w:t xml:space="preserve">NZ Government PKI (TaaS) </w:t>
            </w:r>
            <w:r w:rsidRPr="0080417F">
              <w:rPr>
                <w:sz w:val="20"/>
                <w:lang w:val="en-GB"/>
              </w:rPr>
              <w:t xml:space="preserve">Lead Agency </w:t>
            </w:r>
            <w:r>
              <w:rPr>
                <w:sz w:val="20"/>
                <w:lang w:val="en-GB"/>
              </w:rPr>
              <w:t>- DIA</w:t>
            </w:r>
          </w:p>
        </w:tc>
      </w:tr>
      <w:tr w:rsidR="00884CFF" w:rsidRPr="0080417F" w14:paraId="50B95240" w14:textId="77777777" w:rsidTr="00361DB9">
        <w:trPr>
          <w:cantSplit/>
        </w:trPr>
        <w:tc>
          <w:tcPr>
            <w:tcW w:w="4678" w:type="dxa"/>
            <w:tcBorders>
              <w:top w:val="single" w:sz="6" w:space="0" w:color="auto"/>
              <w:left w:val="single" w:sz="6" w:space="0" w:color="auto"/>
              <w:bottom w:val="single" w:sz="6" w:space="0" w:color="auto"/>
              <w:right w:val="single" w:sz="6" w:space="0" w:color="auto"/>
            </w:tcBorders>
          </w:tcPr>
          <w:p w14:paraId="6D46ABDB" w14:textId="2CE464FA" w:rsidR="00884CFF" w:rsidRPr="0080417F" w:rsidRDefault="00361DB9" w:rsidP="00361DB9">
            <w:pPr>
              <w:spacing w:after="0"/>
              <w:rPr>
                <w:b/>
                <w:sz w:val="20"/>
                <w:lang w:val="en-GB"/>
              </w:rPr>
            </w:pPr>
            <w:r>
              <w:rPr>
                <w:b/>
                <w:sz w:val="20"/>
                <w:lang w:val="en-GB"/>
              </w:rPr>
              <w:t>The document owner authorises changes to be made to this document by</w:t>
            </w:r>
            <w:r w:rsidR="00884CFF" w:rsidRPr="0080417F">
              <w:rPr>
                <w:b/>
                <w:sz w:val="20"/>
                <w:lang w:val="en-GB"/>
              </w:rPr>
              <w:t>:</w:t>
            </w:r>
          </w:p>
        </w:tc>
        <w:tc>
          <w:tcPr>
            <w:tcW w:w="4340" w:type="dxa"/>
            <w:tcBorders>
              <w:top w:val="single" w:sz="6" w:space="0" w:color="auto"/>
              <w:left w:val="single" w:sz="6" w:space="0" w:color="auto"/>
              <w:bottom w:val="single" w:sz="6" w:space="0" w:color="auto"/>
              <w:right w:val="single" w:sz="6" w:space="0" w:color="auto"/>
            </w:tcBorders>
          </w:tcPr>
          <w:p w14:paraId="4B3BD077" w14:textId="4F8FBC42" w:rsidR="00884CFF" w:rsidRPr="0080417F" w:rsidRDefault="00361DB9" w:rsidP="00884CFF">
            <w:pPr>
              <w:spacing w:after="0"/>
              <w:rPr>
                <w:sz w:val="20"/>
                <w:lang w:val="en-GB"/>
              </w:rPr>
            </w:pPr>
            <w:r w:rsidRPr="0080417F">
              <w:rPr>
                <w:sz w:val="20"/>
                <w:lang w:val="en-GB"/>
              </w:rPr>
              <w:t>Cogito Group</w:t>
            </w:r>
          </w:p>
        </w:tc>
      </w:tr>
    </w:tbl>
    <w:p w14:paraId="7095461A" w14:textId="77777777" w:rsidR="00884CFF" w:rsidRPr="0080417F" w:rsidRDefault="00884CFF" w:rsidP="00884CFF">
      <w:pPr>
        <w:keepNext/>
        <w:spacing w:before="240" w:after="200"/>
        <w:outlineLvl w:val="1"/>
        <w:rPr>
          <w:rFonts w:eastAsia="Batang"/>
          <w:b/>
          <w:sz w:val="30"/>
          <w:lang w:val="en-GB"/>
        </w:rPr>
      </w:pPr>
      <w:bookmarkStart w:id="3" w:name="_Toc89247596"/>
      <w:r w:rsidRPr="0080417F">
        <w:rPr>
          <w:rFonts w:eastAsia="Batang"/>
          <w:b/>
          <w:sz w:val="30"/>
          <w:lang w:val="en-GB"/>
        </w:rPr>
        <w:t>Change History</w:t>
      </w:r>
      <w:bookmarkEnd w:id="3"/>
    </w:p>
    <w:tbl>
      <w:tblPr>
        <w:tblW w:w="8570" w:type="dxa"/>
        <w:tblInd w:w="920" w:type="dxa"/>
        <w:tblLayout w:type="fixed"/>
        <w:tblCellMar>
          <w:left w:w="80" w:type="dxa"/>
          <w:right w:w="80" w:type="dxa"/>
        </w:tblCellMar>
        <w:tblLook w:val="0000" w:firstRow="0" w:lastRow="0" w:firstColumn="0" w:lastColumn="0" w:noHBand="0" w:noVBand="0"/>
      </w:tblPr>
      <w:tblGrid>
        <w:gridCol w:w="1070"/>
        <w:gridCol w:w="1492"/>
        <w:gridCol w:w="4395"/>
        <w:gridCol w:w="1613"/>
      </w:tblGrid>
      <w:tr w:rsidR="00884CFF" w:rsidRPr="0080417F" w14:paraId="458F48BF" w14:textId="77777777" w:rsidTr="00361DB9">
        <w:trPr>
          <w:cantSplit/>
        </w:trPr>
        <w:tc>
          <w:tcPr>
            <w:tcW w:w="1070" w:type="dxa"/>
            <w:tcBorders>
              <w:top w:val="single" w:sz="6" w:space="0" w:color="auto"/>
              <w:left w:val="single" w:sz="6" w:space="0" w:color="auto"/>
              <w:bottom w:val="single" w:sz="6" w:space="0" w:color="auto"/>
              <w:right w:val="single" w:sz="6" w:space="0" w:color="auto"/>
            </w:tcBorders>
          </w:tcPr>
          <w:p w14:paraId="29AF4005" w14:textId="77777777" w:rsidR="00884CFF" w:rsidRPr="0080417F" w:rsidRDefault="00884CFF" w:rsidP="00884CFF">
            <w:pPr>
              <w:spacing w:after="0"/>
              <w:rPr>
                <w:b/>
                <w:sz w:val="20"/>
                <w:lang w:val="en-GB"/>
              </w:rPr>
            </w:pPr>
            <w:r w:rsidRPr="0080417F">
              <w:rPr>
                <w:b/>
                <w:sz w:val="20"/>
                <w:lang w:val="en-GB"/>
              </w:rPr>
              <w:t>Version</w:t>
            </w:r>
          </w:p>
        </w:tc>
        <w:tc>
          <w:tcPr>
            <w:tcW w:w="1492" w:type="dxa"/>
            <w:tcBorders>
              <w:top w:val="single" w:sz="6" w:space="0" w:color="auto"/>
              <w:left w:val="single" w:sz="6" w:space="0" w:color="auto"/>
              <w:bottom w:val="single" w:sz="6" w:space="0" w:color="auto"/>
              <w:right w:val="single" w:sz="6" w:space="0" w:color="auto"/>
            </w:tcBorders>
          </w:tcPr>
          <w:p w14:paraId="4337BAEF" w14:textId="77777777" w:rsidR="00884CFF" w:rsidRPr="0080417F" w:rsidRDefault="00884CFF" w:rsidP="00884CFF">
            <w:pPr>
              <w:spacing w:after="0"/>
              <w:rPr>
                <w:b/>
                <w:sz w:val="20"/>
                <w:lang w:val="en-GB"/>
              </w:rPr>
            </w:pPr>
            <w:r w:rsidRPr="0080417F">
              <w:rPr>
                <w:b/>
                <w:sz w:val="20"/>
                <w:lang w:val="en-GB"/>
              </w:rPr>
              <w:t>Issue Date</w:t>
            </w:r>
          </w:p>
        </w:tc>
        <w:tc>
          <w:tcPr>
            <w:tcW w:w="4395" w:type="dxa"/>
            <w:tcBorders>
              <w:top w:val="single" w:sz="6" w:space="0" w:color="auto"/>
              <w:left w:val="single" w:sz="6" w:space="0" w:color="auto"/>
              <w:bottom w:val="single" w:sz="6" w:space="0" w:color="auto"/>
              <w:right w:val="single" w:sz="6" w:space="0" w:color="auto"/>
            </w:tcBorders>
          </w:tcPr>
          <w:p w14:paraId="4C0B48BA" w14:textId="77777777" w:rsidR="00884CFF" w:rsidRPr="0080417F" w:rsidRDefault="000600D2" w:rsidP="000600D2">
            <w:pPr>
              <w:spacing w:after="0"/>
              <w:rPr>
                <w:b/>
                <w:sz w:val="20"/>
                <w:lang w:val="en-GB"/>
              </w:rPr>
            </w:pPr>
            <w:r>
              <w:rPr>
                <w:b/>
                <w:sz w:val="20"/>
                <w:lang w:val="en-GB"/>
              </w:rPr>
              <w:t>Change /</w:t>
            </w:r>
            <w:r w:rsidR="00884CFF" w:rsidRPr="0080417F">
              <w:rPr>
                <w:b/>
                <w:sz w:val="20"/>
                <w:lang w:val="en-GB"/>
              </w:rPr>
              <w:t xml:space="preserve"> Amendment</w:t>
            </w:r>
            <w:r>
              <w:rPr>
                <w:b/>
                <w:sz w:val="20"/>
                <w:lang w:val="en-GB"/>
              </w:rPr>
              <w:t xml:space="preserve"> Description</w:t>
            </w:r>
          </w:p>
        </w:tc>
        <w:tc>
          <w:tcPr>
            <w:tcW w:w="1613" w:type="dxa"/>
            <w:tcBorders>
              <w:top w:val="single" w:sz="6" w:space="0" w:color="auto"/>
              <w:left w:val="single" w:sz="6" w:space="0" w:color="auto"/>
              <w:bottom w:val="single" w:sz="6" w:space="0" w:color="auto"/>
              <w:right w:val="single" w:sz="6" w:space="0" w:color="auto"/>
            </w:tcBorders>
          </w:tcPr>
          <w:p w14:paraId="67F1E29B" w14:textId="77777777" w:rsidR="00884CFF" w:rsidRPr="0080417F" w:rsidRDefault="000600D2" w:rsidP="000600D2">
            <w:pPr>
              <w:spacing w:after="0"/>
              <w:rPr>
                <w:b/>
                <w:sz w:val="20"/>
                <w:lang w:val="en-GB"/>
              </w:rPr>
            </w:pPr>
            <w:commentRangeStart w:id="4"/>
            <w:r>
              <w:rPr>
                <w:b/>
                <w:sz w:val="20"/>
                <w:lang w:val="en-GB"/>
              </w:rPr>
              <w:t>Editor</w:t>
            </w:r>
            <w:commentRangeEnd w:id="4"/>
            <w:r w:rsidR="00361DB9">
              <w:rPr>
                <w:rStyle w:val="CommentReference"/>
              </w:rPr>
              <w:commentReference w:id="4"/>
            </w:r>
          </w:p>
        </w:tc>
      </w:tr>
      <w:tr w:rsidR="00884CFF" w:rsidRPr="0080417F" w14:paraId="52705E1F"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24E6AB91" w14:textId="77777777" w:rsidR="00884CFF" w:rsidRPr="0080417F" w:rsidRDefault="00884CFF" w:rsidP="00884CFF">
            <w:pPr>
              <w:spacing w:after="0"/>
              <w:rPr>
                <w:sz w:val="20"/>
                <w:lang w:val="en-GB"/>
              </w:rPr>
            </w:pPr>
            <w:r w:rsidRPr="0080417F">
              <w:rPr>
                <w:sz w:val="20"/>
                <w:lang w:val="en-GB"/>
              </w:rPr>
              <w:t>0.1 Draft</w:t>
            </w:r>
          </w:p>
        </w:tc>
        <w:tc>
          <w:tcPr>
            <w:tcW w:w="1492" w:type="dxa"/>
            <w:tcBorders>
              <w:top w:val="single" w:sz="6" w:space="0" w:color="auto"/>
              <w:left w:val="single" w:sz="6" w:space="0" w:color="auto"/>
              <w:bottom w:val="single" w:sz="6" w:space="0" w:color="auto"/>
              <w:right w:val="single" w:sz="6" w:space="0" w:color="auto"/>
            </w:tcBorders>
            <w:vAlign w:val="center"/>
          </w:tcPr>
          <w:p w14:paraId="4050ADE5" w14:textId="77777777" w:rsidR="00884CFF" w:rsidRPr="0080417F" w:rsidRDefault="00884CFF" w:rsidP="00884CFF">
            <w:pPr>
              <w:spacing w:after="0"/>
              <w:rPr>
                <w:sz w:val="20"/>
                <w:lang w:val="en-GB"/>
              </w:rPr>
            </w:pPr>
            <w:r w:rsidRPr="0080417F">
              <w:rPr>
                <w:sz w:val="20"/>
                <w:lang w:val="en-GB"/>
              </w:rPr>
              <w:t>Feb 2016</w:t>
            </w:r>
          </w:p>
        </w:tc>
        <w:tc>
          <w:tcPr>
            <w:tcW w:w="4395" w:type="dxa"/>
            <w:tcBorders>
              <w:top w:val="single" w:sz="6" w:space="0" w:color="auto"/>
              <w:left w:val="single" w:sz="6" w:space="0" w:color="auto"/>
              <w:bottom w:val="single" w:sz="6" w:space="0" w:color="auto"/>
              <w:right w:val="single" w:sz="6" w:space="0" w:color="auto"/>
            </w:tcBorders>
            <w:vAlign w:val="center"/>
          </w:tcPr>
          <w:p w14:paraId="722C0A52" w14:textId="77777777" w:rsidR="00884CFF" w:rsidRPr="0080417F" w:rsidRDefault="00884CFF" w:rsidP="00884CFF">
            <w:pPr>
              <w:spacing w:after="0"/>
              <w:rPr>
                <w:sz w:val="20"/>
                <w:u w:val="single"/>
                <w:lang w:val="en-GB"/>
              </w:rPr>
            </w:pPr>
            <w:r w:rsidRPr="0080417F">
              <w:rPr>
                <w:sz w:val="20"/>
                <w:lang w:val="en-GB"/>
              </w:rPr>
              <w:t>Initial draft</w:t>
            </w:r>
          </w:p>
        </w:tc>
        <w:tc>
          <w:tcPr>
            <w:tcW w:w="1613" w:type="dxa"/>
            <w:tcBorders>
              <w:top w:val="single" w:sz="6" w:space="0" w:color="auto"/>
              <w:left w:val="single" w:sz="6" w:space="0" w:color="auto"/>
              <w:bottom w:val="single" w:sz="6" w:space="0" w:color="auto"/>
              <w:right w:val="single" w:sz="6" w:space="0" w:color="auto"/>
            </w:tcBorders>
            <w:vAlign w:val="center"/>
          </w:tcPr>
          <w:p w14:paraId="1E94EDB8" w14:textId="77777777" w:rsidR="00884CFF" w:rsidRPr="0080417F" w:rsidRDefault="00884CFF" w:rsidP="00884CFF">
            <w:pPr>
              <w:spacing w:after="0"/>
              <w:rPr>
                <w:sz w:val="20"/>
                <w:lang w:val="en-GB"/>
              </w:rPr>
            </w:pPr>
            <w:r w:rsidRPr="0080417F">
              <w:rPr>
                <w:sz w:val="20"/>
                <w:lang w:val="en-GB"/>
              </w:rPr>
              <w:t>SJL</w:t>
            </w:r>
          </w:p>
        </w:tc>
      </w:tr>
      <w:tr w:rsidR="00884CFF" w:rsidRPr="0080417F" w14:paraId="4ABC3D7E"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3BD7A088" w14:textId="77777777" w:rsidR="00884CFF" w:rsidRPr="0080417F" w:rsidRDefault="00884CFF" w:rsidP="00884CFF">
            <w:pPr>
              <w:spacing w:after="0"/>
              <w:rPr>
                <w:sz w:val="20"/>
                <w:lang w:val="en-GB"/>
              </w:rPr>
            </w:pPr>
            <w:r w:rsidRPr="0080417F">
              <w:rPr>
                <w:sz w:val="20"/>
                <w:lang w:val="en-GB"/>
              </w:rPr>
              <w:t>0.2</w:t>
            </w:r>
          </w:p>
        </w:tc>
        <w:tc>
          <w:tcPr>
            <w:tcW w:w="1492" w:type="dxa"/>
            <w:tcBorders>
              <w:top w:val="single" w:sz="6" w:space="0" w:color="auto"/>
              <w:left w:val="single" w:sz="6" w:space="0" w:color="auto"/>
              <w:bottom w:val="single" w:sz="6" w:space="0" w:color="auto"/>
              <w:right w:val="single" w:sz="6" w:space="0" w:color="auto"/>
            </w:tcBorders>
            <w:vAlign w:val="center"/>
          </w:tcPr>
          <w:p w14:paraId="5A365001" w14:textId="77777777" w:rsidR="00884CFF" w:rsidRPr="0080417F" w:rsidRDefault="00884CFF" w:rsidP="00884CFF">
            <w:pPr>
              <w:spacing w:after="0"/>
              <w:rPr>
                <w:sz w:val="20"/>
                <w:lang w:val="en-GB"/>
              </w:rPr>
            </w:pPr>
            <w:r w:rsidRPr="0080417F">
              <w:rPr>
                <w:sz w:val="20"/>
                <w:lang w:val="en-GB"/>
              </w:rPr>
              <w:t>Mar 2016</w:t>
            </w:r>
          </w:p>
        </w:tc>
        <w:tc>
          <w:tcPr>
            <w:tcW w:w="4395" w:type="dxa"/>
            <w:tcBorders>
              <w:top w:val="single" w:sz="6" w:space="0" w:color="auto"/>
              <w:left w:val="single" w:sz="6" w:space="0" w:color="auto"/>
              <w:bottom w:val="single" w:sz="6" w:space="0" w:color="auto"/>
              <w:right w:val="single" w:sz="6" w:space="0" w:color="auto"/>
            </w:tcBorders>
            <w:vAlign w:val="center"/>
          </w:tcPr>
          <w:p w14:paraId="70A824F4" w14:textId="77777777" w:rsidR="00884CFF" w:rsidRPr="0080417F" w:rsidRDefault="00884CFF" w:rsidP="00884CFF">
            <w:pPr>
              <w:spacing w:after="0"/>
              <w:rPr>
                <w:sz w:val="20"/>
                <w:lang w:val="en-GB"/>
              </w:rPr>
            </w:pPr>
            <w:r w:rsidRPr="0080417F">
              <w:rPr>
                <w:sz w:val="20"/>
                <w:lang w:val="en-GB"/>
              </w:rPr>
              <w:t>Updates as per requirements from DIA</w:t>
            </w:r>
            <w:r w:rsidR="000600D2">
              <w:rPr>
                <w:sz w:val="20"/>
                <w:lang w:val="en-GB"/>
              </w:rPr>
              <w:t>/GCIO</w:t>
            </w:r>
          </w:p>
        </w:tc>
        <w:tc>
          <w:tcPr>
            <w:tcW w:w="1613" w:type="dxa"/>
            <w:tcBorders>
              <w:top w:val="single" w:sz="6" w:space="0" w:color="auto"/>
              <w:left w:val="single" w:sz="6" w:space="0" w:color="auto"/>
              <w:bottom w:val="single" w:sz="6" w:space="0" w:color="auto"/>
              <w:right w:val="single" w:sz="6" w:space="0" w:color="auto"/>
            </w:tcBorders>
            <w:vAlign w:val="center"/>
          </w:tcPr>
          <w:p w14:paraId="7D9EA8BC" w14:textId="77777777" w:rsidR="00884CFF" w:rsidRPr="0080417F" w:rsidRDefault="00884CFF" w:rsidP="00884CFF">
            <w:pPr>
              <w:spacing w:after="0"/>
              <w:rPr>
                <w:sz w:val="20"/>
                <w:lang w:val="en-GB"/>
              </w:rPr>
            </w:pPr>
            <w:r w:rsidRPr="0080417F">
              <w:rPr>
                <w:sz w:val="20"/>
                <w:lang w:val="en-GB"/>
              </w:rPr>
              <w:t>BF</w:t>
            </w:r>
          </w:p>
        </w:tc>
      </w:tr>
      <w:tr w:rsidR="00884CFF" w:rsidRPr="0080417F" w14:paraId="69B6C3A5"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328FD4BB" w14:textId="77777777" w:rsidR="00884CFF" w:rsidRPr="0080417F" w:rsidRDefault="00884CFF" w:rsidP="00884CFF">
            <w:pPr>
              <w:spacing w:after="0"/>
              <w:rPr>
                <w:sz w:val="20"/>
                <w:lang w:val="en-GB"/>
              </w:rPr>
            </w:pPr>
            <w:r w:rsidRPr="0080417F">
              <w:rPr>
                <w:sz w:val="20"/>
                <w:lang w:val="en-GB"/>
              </w:rPr>
              <w:t>0.3</w:t>
            </w:r>
          </w:p>
        </w:tc>
        <w:tc>
          <w:tcPr>
            <w:tcW w:w="1492" w:type="dxa"/>
            <w:tcBorders>
              <w:top w:val="single" w:sz="6" w:space="0" w:color="auto"/>
              <w:left w:val="single" w:sz="6" w:space="0" w:color="auto"/>
              <w:bottom w:val="single" w:sz="6" w:space="0" w:color="auto"/>
              <w:right w:val="single" w:sz="6" w:space="0" w:color="auto"/>
            </w:tcBorders>
            <w:vAlign w:val="center"/>
          </w:tcPr>
          <w:p w14:paraId="52E0C820" w14:textId="77777777" w:rsidR="00884CFF" w:rsidRPr="0080417F" w:rsidRDefault="00884CFF" w:rsidP="00884CFF">
            <w:pPr>
              <w:spacing w:after="0"/>
              <w:rPr>
                <w:sz w:val="20"/>
                <w:lang w:val="en-GB"/>
              </w:rPr>
            </w:pPr>
            <w:r w:rsidRPr="0080417F">
              <w:rPr>
                <w:sz w:val="20"/>
                <w:lang w:val="en-GB"/>
              </w:rPr>
              <w:t>Mar 2016</w:t>
            </w:r>
          </w:p>
        </w:tc>
        <w:tc>
          <w:tcPr>
            <w:tcW w:w="4395" w:type="dxa"/>
            <w:tcBorders>
              <w:top w:val="single" w:sz="6" w:space="0" w:color="auto"/>
              <w:left w:val="single" w:sz="6" w:space="0" w:color="auto"/>
              <w:bottom w:val="single" w:sz="6" w:space="0" w:color="auto"/>
              <w:right w:val="single" w:sz="6" w:space="0" w:color="auto"/>
            </w:tcBorders>
            <w:vAlign w:val="center"/>
          </w:tcPr>
          <w:p w14:paraId="146A4453" w14:textId="77777777" w:rsidR="00884CFF" w:rsidRPr="0080417F" w:rsidRDefault="00884CFF" w:rsidP="00884CFF">
            <w:pPr>
              <w:spacing w:after="0"/>
              <w:rPr>
                <w:sz w:val="20"/>
                <w:lang w:val="en-GB"/>
              </w:rPr>
            </w:pPr>
            <w:r w:rsidRPr="0080417F">
              <w:rPr>
                <w:sz w:val="20"/>
                <w:lang w:val="en-GB"/>
              </w:rPr>
              <w:t>Review and minor updates, OIDs</w:t>
            </w:r>
          </w:p>
        </w:tc>
        <w:tc>
          <w:tcPr>
            <w:tcW w:w="1613" w:type="dxa"/>
            <w:tcBorders>
              <w:top w:val="single" w:sz="6" w:space="0" w:color="auto"/>
              <w:left w:val="single" w:sz="6" w:space="0" w:color="auto"/>
              <w:bottom w:val="single" w:sz="6" w:space="0" w:color="auto"/>
              <w:right w:val="single" w:sz="6" w:space="0" w:color="auto"/>
            </w:tcBorders>
            <w:vAlign w:val="center"/>
          </w:tcPr>
          <w:p w14:paraId="4BCBEFAE" w14:textId="77777777" w:rsidR="00884CFF" w:rsidRPr="0080417F" w:rsidRDefault="00884CFF" w:rsidP="00884CFF">
            <w:pPr>
              <w:spacing w:after="0"/>
              <w:rPr>
                <w:sz w:val="20"/>
                <w:lang w:val="en-GB"/>
              </w:rPr>
            </w:pPr>
            <w:r w:rsidRPr="0080417F">
              <w:rPr>
                <w:sz w:val="20"/>
                <w:lang w:val="en-GB"/>
              </w:rPr>
              <w:t>SJL</w:t>
            </w:r>
          </w:p>
        </w:tc>
      </w:tr>
      <w:tr w:rsidR="0069247D" w:rsidRPr="0080417F" w14:paraId="5997D88C"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237C7E30" w14:textId="77777777" w:rsidR="0069247D" w:rsidRPr="0080417F" w:rsidRDefault="0069247D" w:rsidP="00884CFF">
            <w:pPr>
              <w:spacing w:after="0"/>
              <w:rPr>
                <w:sz w:val="20"/>
                <w:lang w:val="en-GB"/>
              </w:rPr>
            </w:pPr>
            <w:r>
              <w:rPr>
                <w:sz w:val="20"/>
                <w:lang w:val="en-GB"/>
              </w:rPr>
              <w:t>0.4</w:t>
            </w:r>
          </w:p>
        </w:tc>
        <w:tc>
          <w:tcPr>
            <w:tcW w:w="1492" w:type="dxa"/>
            <w:tcBorders>
              <w:top w:val="single" w:sz="6" w:space="0" w:color="auto"/>
              <w:left w:val="single" w:sz="6" w:space="0" w:color="auto"/>
              <w:bottom w:val="single" w:sz="6" w:space="0" w:color="auto"/>
              <w:right w:val="single" w:sz="6" w:space="0" w:color="auto"/>
            </w:tcBorders>
            <w:vAlign w:val="center"/>
          </w:tcPr>
          <w:p w14:paraId="7A01CAD4" w14:textId="77777777" w:rsidR="0069247D" w:rsidRPr="0080417F" w:rsidRDefault="0069247D" w:rsidP="00884CFF">
            <w:pPr>
              <w:spacing w:after="0"/>
              <w:rPr>
                <w:sz w:val="20"/>
                <w:lang w:val="en-GB"/>
              </w:rPr>
            </w:pPr>
            <w:r>
              <w:rPr>
                <w:sz w:val="20"/>
                <w:lang w:val="en-GB"/>
              </w:rPr>
              <w:t>Mar 2016</w:t>
            </w:r>
          </w:p>
        </w:tc>
        <w:tc>
          <w:tcPr>
            <w:tcW w:w="4395" w:type="dxa"/>
            <w:tcBorders>
              <w:top w:val="single" w:sz="6" w:space="0" w:color="auto"/>
              <w:left w:val="single" w:sz="6" w:space="0" w:color="auto"/>
              <w:bottom w:val="single" w:sz="6" w:space="0" w:color="auto"/>
              <w:right w:val="single" w:sz="6" w:space="0" w:color="auto"/>
            </w:tcBorders>
            <w:vAlign w:val="center"/>
          </w:tcPr>
          <w:p w14:paraId="31CF2D97" w14:textId="77777777" w:rsidR="0069247D" w:rsidRPr="0080417F" w:rsidRDefault="0069247D" w:rsidP="00884CFF">
            <w:pPr>
              <w:spacing w:after="0"/>
              <w:rPr>
                <w:sz w:val="20"/>
                <w:lang w:val="en-GB"/>
              </w:rPr>
            </w:pPr>
            <w:r w:rsidRPr="0080417F">
              <w:rPr>
                <w:sz w:val="20"/>
                <w:lang w:val="en-GB"/>
              </w:rPr>
              <w:t>Review and minor updates</w:t>
            </w:r>
          </w:p>
        </w:tc>
        <w:tc>
          <w:tcPr>
            <w:tcW w:w="1613" w:type="dxa"/>
            <w:tcBorders>
              <w:top w:val="single" w:sz="6" w:space="0" w:color="auto"/>
              <w:left w:val="single" w:sz="6" w:space="0" w:color="auto"/>
              <w:bottom w:val="single" w:sz="6" w:space="0" w:color="auto"/>
              <w:right w:val="single" w:sz="6" w:space="0" w:color="auto"/>
            </w:tcBorders>
            <w:vAlign w:val="center"/>
          </w:tcPr>
          <w:p w14:paraId="7414B605" w14:textId="77777777" w:rsidR="0069247D" w:rsidRPr="0080417F" w:rsidRDefault="0069247D" w:rsidP="00884CFF">
            <w:pPr>
              <w:spacing w:after="0"/>
              <w:rPr>
                <w:sz w:val="20"/>
                <w:lang w:val="en-GB"/>
              </w:rPr>
            </w:pPr>
            <w:r>
              <w:rPr>
                <w:sz w:val="20"/>
                <w:lang w:val="en-GB"/>
              </w:rPr>
              <w:t>TB</w:t>
            </w:r>
          </w:p>
        </w:tc>
      </w:tr>
      <w:tr w:rsidR="009501EE" w:rsidRPr="0080417F" w14:paraId="6A7EC633"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315B6115" w14:textId="77777777" w:rsidR="009501EE" w:rsidRDefault="009501EE" w:rsidP="00884CFF">
            <w:pPr>
              <w:spacing w:after="0"/>
              <w:rPr>
                <w:sz w:val="20"/>
                <w:lang w:val="en-GB"/>
              </w:rPr>
            </w:pPr>
            <w:r>
              <w:rPr>
                <w:sz w:val="20"/>
                <w:lang w:val="en-GB"/>
              </w:rPr>
              <w:t>0.5</w:t>
            </w:r>
          </w:p>
        </w:tc>
        <w:tc>
          <w:tcPr>
            <w:tcW w:w="1492" w:type="dxa"/>
            <w:tcBorders>
              <w:top w:val="single" w:sz="6" w:space="0" w:color="auto"/>
              <w:left w:val="single" w:sz="6" w:space="0" w:color="auto"/>
              <w:bottom w:val="single" w:sz="6" w:space="0" w:color="auto"/>
              <w:right w:val="single" w:sz="6" w:space="0" w:color="auto"/>
            </w:tcBorders>
            <w:vAlign w:val="center"/>
          </w:tcPr>
          <w:p w14:paraId="19A81D86" w14:textId="77777777" w:rsidR="009501EE" w:rsidRDefault="009501EE" w:rsidP="00884CFF">
            <w:pPr>
              <w:spacing w:after="0"/>
              <w:rPr>
                <w:sz w:val="20"/>
                <w:lang w:val="en-GB"/>
              </w:rPr>
            </w:pPr>
            <w:r>
              <w:rPr>
                <w:sz w:val="20"/>
                <w:lang w:val="en-GB"/>
              </w:rPr>
              <w:t>Mar 2016</w:t>
            </w:r>
          </w:p>
        </w:tc>
        <w:tc>
          <w:tcPr>
            <w:tcW w:w="4395" w:type="dxa"/>
            <w:tcBorders>
              <w:top w:val="single" w:sz="6" w:space="0" w:color="auto"/>
              <w:left w:val="single" w:sz="6" w:space="0" w:color="auto"/>
              <w:bottom w:val="single" w:sz="6" w:space="0" w:color="auto"/>
              <w:right w:val="single" w:sz="6" w:space="0" w:color="auto"/>
            </w:tcBorders>
            <w:vAlign w:val="center"/>
          </w:tcPr>
          <w:p w14:paraId="61816EAD" w14:textId="77777777" w:rsidR="009501EE" w:rsidRPr="0080417F" w:rsidRDefault="009501EE" w:rsidP="00884CFF">
            <w:pPr>
              <w:spacing w:after="0"/>
              <w:rPr>
                <w:sz w:val="20"/>
                <w:lang w:val="en-GB"/>
              </w:rPr>
            </w:pPr>
            <w:r>
              <w:rPr>
                <w:sz w:val="20"/>
                <w:lang w:val="en-GB"/>
              </w:rPr>
              <w:t>Update OIDs to include version extension</w:t>
            </w:r>
          </w:p>
        </w:tc>
        <w:tc>
          <w:tcPr>
            <w:tcW w:w="1613" w:type="dxa"/>
            <w:tcBorders>
              <w:top w:val="single" w:sz="6" w:space="0" w:color="auto"/>
              <w:left w:val="single" w:sz="6" w:space="0" w:color="auto"/>
              <w:bottom w:val="single" w:sz="6" w:space="0" w:color="auto"/>
              <w:right w:val="single" w:sz="6" w:space="0" w:color="auto"/>
            </w:tcBorders>
            <w:vAlign w:val="center"/>
          </w:tcPr>
          <w:p w14:paraId="3D7FCA40" w14:textId="77777777" w:rsidR="009501EE" w:rsidRDefault="009501EE" w:rsidP="00884CFF">
            <w:pPr>
              <w:spacing w:after="0"/>
              <w:rPr>
                <w:sz w:val="20"/>
                <w:lang w:val="en-GB"/>
              </w:rPr>
            </w:pPr>
            <w:r>
              <w:rPr>
                <w:sz w:val="20"/>
                <w:lang w:val="en-GB"/>
              </w:rPr>
              <w:t>SJL</w:t>
            </w:r>
          </w:p>
        </w:tc>
      </w:tr>
      <w:tr w:rsidR="000C4CD6" w:rsidRPr="0080417F" w14:paraId="43B75164"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1C868146" w14:textId="77777777" w:rsidR="000C4CD6" w:rsidRDefault="000C4CD6" w:rsidP="00884CFF">
            <w:pPr>
              <w:spacing w:after="0"/>
              <w:rPr>
                <w:sz w:val="20"/>
                <w:lang w:val="en-GB"/>
              </w:rPr>
            </w:pPr>
            <w:r>
              <w:rPr>
                <w:sz w:val="20"/>
                <w:lang w:val="en-GB"/>
              </w:rPr>
              <w:t>0.6</w:t>
            </w:r>
          </w:p>
        </w:tc>
        <w:tc>
          <w:tcPr>
            <w:tcW w:w="1492" w:type="dxa"/>
            <w:tcBorders>
              <w:top w:val="single" w:sz="6" w:space="0" w:color="auto"/>
              <w:left w:val="single" w:sz="6" w:space="0" w:color="auto"/>
              <w:bottom w:val="single" w:sz="6" w:space="0" w:color="auto"/>
              <w:right w:val="single" w:sz="6" w:space="0" w:color="auto"/>
            </w:tcBorders>
            <w:vAlign w:val="center"/>
          </w:tcPr>
          <w:p w14:paraId="6F1A1FBC" w14:textId="77777777" w:rsidR="000C4CD6" w:rsidRDefault="000600D2" w:rsidP="000600D2">
            <w:pPr>
              <w:spacing w:after="0"/>
              <w:rPr>
                <w:sz w:val="20"/>
                <w:lang w:val="en-GB"/>
              </w:rPr>
            </w:pPr>
            <w:r>
              <w:rPr>
                <w:sz w:val="20"/>
                <w:lang w:val="en-GB"/>
              </w:rPr>
              <w:t>4 Apr</w:t>
            </w:r>
            <w:r w:rsidR="000C4CD6">
              <w:rPr>
                <w:sz w:val="20"/>
                <w:lang w:val="en-GB"/>
              </w:rPr>
              <w:t xml:space="preserve"> 2016</w:t>
            </w:r>
          </w:p>
        </w:tc>
        <w:tc>
          <w:tcPr>
            <w:tcW w:w="4395" w:type="dxa"/>
            <w:tcBorders>
              <w:top w:val="single" w:sz="6" w:space="0" w:color="auto"/>
              <w:left w:val="single" w:sz="6" w:space="0" w:color="auto"/>
              <w:bottom w:val="single" w:sz="6" w:space="0" w:color="auto"/>
              <w:right w:val="single" w:sz="6" w:space="0" w:color="auto"/>
            </w:tcBorders>
            <w:vAlign w:val="center"/>
          </w:tcPr>
          <w:p w14:paraId="5840702C" w14:textId="77777777" w:rsidR="000C4CD6" w:rsidRDefault="000C4CD6" w:rsidP="00884CFF">
            <w:pPr>
              <w:spacing w:after="0"/>
              <w:rPr>
                <w:sz w:val="20"/>
                <w:lang w:val="en-GB"/>
              </w:rPr>
            </w:pPr>
            <w:r>
              <w:rPr>
                <w:sz w:val="20"/>
                <w:lang w:val="en-GB"/>
              </w:rPr>
              <w:t>Review and Typos fixed</w:t>
            </w:r>
            <w:r w:rsidR="000600D2">
              <w:rPr>
                <w:sz w:val="20"/>
                <w:lang w:val="en-GB"/>
              </w:rPr>
              <w:t>, Updating AIA/CDP URLs</w:t>
            </w:r>
          </w:p>
        </w:tc>
        <w:tc>
          <w:tcPr>
            <w:tcW w:w="1613" w:type="dxa"/>
            <w:tcBorders>
              <w:top w:val="single" w:sz="6" w:space="0" w:color="auto"/>
              <w:left w:val="single" w:sz="6" w:space="0" w:color="auto"/>
              <w:bottom w:val="single" w:sz="6" w:space="0" w:color="auto"/>
              <w:right w:val="single" w:sz="6" w:space="0" w:color="auto"/>
            </w:tcBorders>
            <w:vAlign w:val="center"/>
          </w:tcPr>
          <w:p w14:paraId="3B1C3202" w14:textId="77777777" w:rsidR="000C4CD6" w:rsidRDefault="000C4CD6" w:rsidP="00884CFF">
            <w:pPr>
              <w:spacing w:after="0"/>
              <w:rPr>
                <w:sz w:val="20"/>
                <w:lang w:val="en-GB"/>
              </w:rPr>
            </w:pPr>
            <w:r>
              <w:rPr>
                <w:sz w:val="20"/>
                <w:lang w:val="en-GB"/>
              </w:rPr>
              <w:t>RB</w:t>
            </w:r>
          </w:p>
        </w:tc>
      </w:tr>
      <w:tr w:rsidR="000600D2" w:rsidRPr="0080417F" w14:paraId="5D2EE736"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6ABA3AEC" w14:textId="77777777" w:rsidR="000600D2" w:rsidRDefault="000600D2" w:rsidP="00884CFF">
            <w:pPr>
              <w:spacing w:after="0"/>
              <w:rPr>
                <w:sz w:val="20"/>
                <w:lang w:val="en-GB"/>
              </w:rPr>
            </w:pPr>
            <w:r>
              <w:rPr>
                <w:sz w:val="20"/>
                <w:lang w:val="en-GB"/>
              </w:rPr>
              <w:t>0.7</w:t>
            </w:r>
          </w:p>
        </w:tc>
        <w:tc>
          <w:tcPr>
            <w:tcW w:w="1492" w:type="dxa"/>
            <w:tcBorders>
              <w:top w:val="single" w:sz="6" w:space="0" w:color="auto"/>
              <w:left w:val="single" w:sz="6" w:space="0" w:color="auto"/>
              <w:bottom w:val="single" w:sz="6" w:space="0" w:color="auto"/>
              <w:right w:val="single" w:sz="6" w:space="0" w:color="auto"/>
            </w:tcBorders>
            <w:vAlign w:val="center"/>
          </w:tcPr>
          <w:p w14:paraId="05736886" w14:textId="77777777" w:rsidR="000600D2" w:rsidRDefault="000600D2" w:rsidP="000600D2">
            <w:pPr>
              <w:spacing w:after="0"/>
              <w:rPr>
                <w:sz w:val="20"/>
                <w:lang w:val="en-GB"/>
              </w:rPr>
            </w:pPr>
            <w:r>
              <w:rPr>
                <w:sz w:val="20"/>
                <w:lang w:val="en-GB"/>
              </w:rPr>
              <w:t>21 Apr 2016</w:t>
            </w:r>
          </w:p>
        </w:tc>
        <w:tc>
          <w:tcPr>
            <w:tcW w:w="4395" w:type="dxa"/>
            <w:tcBorders>
              <w:top w:val="single" w:sz="6" w:space="0" w:color="auto"/>
              <w:left w:val="single" w:sz="6" w:space="0" w:color="auto"/>
              <w:bottom w:val="single" w:sz="6" w:space="0" w:color="auto"/>
              <w:right w:val="single" w:sz="6" w:space="0" w:color="auto"/>
            </w:tcBorders>
            <w:vAlign w:val="center"/>
          </w:tcPr>
          <w:p w14:paraId="377D88AA" w14:textId="77777777" w:rsidR="000600D2" w:rsidRDefault="000600D2" w:rsidP="000600D2">
            <w:pPr>
              <w:spacing w:after="0"/>
              <w:rPr>
                <w:sz w:val="20"/>
                <w:lang w:val="en-GB"/>
              </w:rPr>
            </w:pPr>
            <w:r>
              <w:rPr>
                <w:sz w:val="20"/>
                <w:lang w:val="en-GB"/>
              </w:rPr>
              <w:t>Review and updates from DIA/GCIO, incorporating lessons and changes from Key generation and signing Ceremony.</w:t>
            </w:r>
          </w:p>
        </w:tc>
        <w:tc>
          <w:tcPr>
            <w:tcW w:w="1613" w:type="dxa"/>
            <w:tcBorders>
              <w:top w:val="single" w:sz="6" w:space="0" w:color="auto"/>
              <w:left w:val="single" w:sz="6" w:space="0" w:color="auto"/>
              <w:bottom w:val="single" w:sz="6" w:space="0" w:color="auto"/>
              <w:right w:val="single" w:sz="6" w:space="0" w:color="auto"/>
            </w:tcBorders>
            <w:vAlign w:val="center"/>
          </w:tcPr>
          <w:p w14:paraId="3A366261" w14:textId="5368F56F" w:rsidR="00361DB9" w:rsidRDefault="00361DB9" w:rsidP="00884CFF">
            <w:pPr>
              <w:spacing w:after="0"/>
              <w:rPr>
                <w:sz w:val="20"/>
                <w:lang w:val="en-GB"/>
              </w:rPr>
            </w:pPr>
            <w:r>
              <w:rPr>
                <w:sz w:val="20"/>
                <w:lang w:val="en-GB"/>
              </w:rPr>
              <w:t>PA Cutforth</w:t>
            </w:r>
          </w:p>
          <w:p w14:paraId="65F0AD22" w14:textId="630E649A" w:rsidR="000600D2" w:rsidRDefault="00361DB9" w:rsidP="00884CFF">
            <w:pPr>
              <w:spacing w:after="0"/>
              <w:rPr>
                <w:sz w:val="20"/>
                <w:lang w:val="en-GB"/>
              </w:rPr>
            </w:pPr>
            <w:r>
              <w:rPr>
                <w:sz w:val="20"/>
                <w:lang w:val="en-GB"/>
              </w:rPr>
              <w:t>SJ Lillywhite</w:t>
            </w:r>
          </w:p>
        </w:tc>
      </w:tr>
      <w:tr w:rsidR="000600D2" w:rsidRPr="0080417F" w14:paraId="3EE03645"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6B68F81A" w14:textId="77777777" w:rsidR="000600D2" w:rsidRDefault="000600D2" w:rsidP="00884CFF">
            <w:pPr>
              <w:spacing w:after="0"/>
              <w:rPr>
                <w:sz w:val="20"/>
                <w:lang w:val="en-GB"/>
              </w:rPr>
            </w:pPr>
            <w:r>
              <w:rPr>
                <w:sz w:val="20"/>
                <w:lang w:val="en-GB"/>
              </w:rPr>
              <w:t>0.8</w:t>
            </w:r>
          </w:p>
        </w:tc>
        <w:tc>
          <w:tcPr>
            <w:tcW w:w="1492" w:type="dxa"/>
            <w:tcBorders>
              <w:top w:val="single" w:sz="6" w:space="0" w:color="auto"/>
              <w:left w:val="single" w:sz="6" w:space="0" w:color="auto"/>
              <w:bottom w:val="single" w:sz="6" w:space="0" w:color="auto"/>
              <w:right w:val="single" w:sz="6" w:space="0" w:color="auto"/>
            </w:tcBorders>
            <w:vAlign w:val="center"/>
          </w:tcPr>
          <w:p w14:paraId="3502F675" w14:textId="77777777" w:rsidR="000600D2" w:rsidRDefault="000600D2" w:rsidP="000600D2">
            <w:pPr>
              <w:spacing w:after="0"/>
              <w:rPr>
                <w:sz w:val="20"/>
                <w:lang w:val="en-GB"/>
              </w:rPr>
            </w:pPr>
            <w:r>
              <w:rPr>
                <w:sz w:val="20"/>
                <w:lang w:val="en-GB"/>
              </w:rPr>
              <w:t>6 May 2016</w:t>
            </w:r>
          </w:p>
        </w:tc>
        <w:tc>
          <w:tcPr>
            <w:tcW w:w="4395" w:type="dxa"/>
            <w:tcBorders>
              <w:top w:val="single" w:sz="6" w:space="0" w:color="auto"/>
              <w:left w:val="single" w:sz="6" w:space="0" w:color="auto"/>
              <w:bottom w:val="single" w:sz="6" w:space="0" w:color="auto"/>
              <w:right w:val="single" w:sz="6" w:space="0" w:color="auto"/>
            </w:tcBorders>
            <w:vAlign w:val="center"/>
          </w:tcPr>
          <w:p w14:paraId="4DB5A777" w14:textId="77777777" w:rsidR="000600D2" w:rsidRDefault="000600D2" w:rsidP="00884CFF">
            <w:pPr>
              <w:spacing w:after="0"/>
              <w:rPr>
                <w:sz w:val="20"/>
                <w:lang w:val="en-GB"/>
              </w:rPr>
            </w:pPr>
            <w:r>
              <w:rPr>
                <w:sz w:val="20"/>
                <w:lang w:val="en-GB"/>
              </w:rPr>
              <w:t>DIA/GCIO and AoG Service Providers review</w:t>
            </w:r>
          </w:p>
        </w:tc>
        <w:tc>
          <w:tcPr>
            <w:tcW w:w="1613" w:type="dxa"/>
            <w:tcBorders>
              <w:top w:val="single" w:sz="6" w:space="0" w:color="auto"/>
              <w:left w:val="single" w:sz="6" w:space="0" w:color="auto"/>
              <w:bottom w:val="single" w:sz="6" w:space="0" w:color="auto"/>
              <w:right w:val="single" w:sz="6" w:space="0" w:color="auto"/>
            </w:tcBorders>
            <w:vAlign w:val="center"/>
          </w:tcPr>
          <w:p w14:paraId="4CE66C94" w14:textId="77777777" w:rsidR="000600D2" w:rsidRDefault="000600D2" w:rsidP="00884CFF">
            <w:pPr>
              <w:spacing w:after="0"/>
              <w:rPr>
                <w:sz w:val="20"/>
                <w:lang w:val="en-GB"/>
              </w:rPr>
            </w:pPr>
          </w:p>
        </w:tc>
      </w:tr>
      <w:tr w:rsidR="000600D2" w:rsidRPr="0080417F" w14:paraId="3BDFDA3B"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3A8EBA00" w14:textId="77777777" w:rsidR="000600D2" w:rsidRPr="0043778C" w:rsidRDefault="000600D2" w:rsidP="00884CFF">
            <w:pPr>
              <w:spacing w:after="0"/>
              <w:rPr>
                <w:i/>
                <w:sz w:val="20"/>
                <w:lang w:val="en-GB"/>
              </w:rPr>
            </w:pPr>
            <w:r w:rsidRPr="0043778C">
              <w:rPr>
                <w:i/>
                <w:sz w:val="20"/>
                <w:lang w:val="en-GB"/>
              </w:rPr>
              <w:t>1.0</w:t>
            </w:r>
          </w:p>
        </w:tc>
        <w:tc>
          <w:tcPr>
            <w:tcW w:w="1492" w:type="dxa"/>
            <w:tcBorders>
              <w:top w:val="single" w:sz="6" w:space="0" w:color="auto"/>
              <w:left w:val="single" w:sz="6" w:space="0" w:color="auto"/>
              <w:bottom w:val="single" w:sz="6" w:space="0" w:color="auto"/>
              <w:right w:val="single" w:sz="6" w:space="0" w:color="auto"/>
            </w:tcBorders>
            <w:vAlign w:val="center"/>
          </w:tcPr>
          <w:p w14:paraId="1082700A" w14:textId="77777777" w:rsidR="000600D2" w:rsidRPr="0043778C" w:rsidRDefault="000600D2" w:rsidP="00884CFF">
            <w:pPr>
              <w:spacing w:after="0"/>
              <w:rPr>
                <w:i/>
                <w:sz w:val="20"/>
                <w:lang w:val="en-GB"/>
              </w:rPr>
            </w:pPr>
            <w:r w:rsidRPr="0043778C">
              <w:rPr>
                <w:i/>
                <w:sz w:val="20"/>
                <w:lang w:val="en-GB"/>
              </w:rPr>
              <w:t>May 2016</w:t>
            </w:r>
          </w:p>
        </w:tc>
        <w:tc>
          <w:tcPr>
            <w:tcW w:w="4395" w:type="dxa"/>
            <w:tcBorders>
              <w:top w:val="single" w:sz="6" w:space="0" w:color="auto"/>
              <w:left w:val="single" w:sz="6" w:space="0" w:color="auto"/>
              <w:bottom w:val="single" w:sz="6" w:space="0" w:color="auto"/>
              <w:right w:val="single" w:sz="6" w:space="0" w:color="auto"/>
            </w:tcBorders>
            <w:vAlign w:val="center"/>
          </w:tcPr>
          <w:p w14:paraId="7710E188" w14:textId="77777777" w:rsidR="000600D2" w:rsidRPr="0043778C" w:rsidRDefault="000600D2" w:rsidP="000600D2">
            <w:pPr>
              <w:spacing w:after="0"/>
              <w:rPr>
                <w:i/>
                <w:sz w:val="20"/>
                <w:lang w:val="en-GB"/>
              </w:rPr>
            </w:pPr>
            <w:r w:rsidRPr="0043778C">
              <w:rPr>
                <w:i/>
                <w:sz w:val="20"/>
                <w:lang w:val="en-GB"/>
              </w:rPr>
              <w:t>First formal public release (Issue)</w:t>
            </w:r>
          </w:p>
        </w:tc>
        <w:tc>
          <w:tcPr>
            <w:tcW w:w="1613" w:type="dxa"/>
            <w:tcBorders>
              <w:top w:val="single" w:sz="6" w:space="0" w:color="auto"/>
              <w:left w:val="single" w:sz="6" w:space="0" w:color="auto"/>
              <w:bottom w:val="single" w:sz="6" w:space="0" w:color="auto"/>
              <w:right w:val="single" w:sz="6" w:space="0" w:color="auto"/>
            </w:tcBorders>
            <w:vAlign w:val="center"/>
          </w:tcPr>
          <w:p w14:paraId="5DA91D8F" w14:textId="77777777" w:rsidR="000600D2" w:rsidRDefault="000600D2" w:rsidP="00884CFF">
            <w:pPr>
              <w:spacing w:after="0"/>
              <w:rPr>
                <w:sz w:val="20"/>
                <w:lang w:val="en-GB"/>
              </w:rPr>
            </w:pPr>
          </w:p>
        </w:tc>
      </w:tr>
      <w:tr w:rsidR="000600D2" w:rsidRPr="0080417F" w14:paraId="7E858638" w14:textId="77777777" w:rsidTr="00361DB9">
        <w:trPr>
          <w:cantSplit/>
        </w:trPr>
        <w:tc>
          <w:tcPr>
            <w:tcW w:w="1070" w:type="dxa"/>
            <w:tcBorders>
              <w:top w:val="single" w:sz="6" w:space="0" w:color="auto"/>
              <w:left w:val="single" w:sz="6" w:space="0" w:color="auto"/>
              <w:bottom w:val="single" w:sz="6" w:space="0" w:color="auto"/>
              <w:right w:val="single" w:sz="6" w:space="0" w:color="auto"/>
            </w:tcBorders>
            <w:vAlign w:val="center"/>
          </w:tcPr>
          <w:p w14:paraId="15C3D6C3" w14:textId="77777777" w:rsidR="000600D2" w:rsidRDefault="000600D2" w:rsidP="001C5957">
            <w:pPr>
              <w:spacing w:after="0"/>
              <w:rPr>
                <w:sz w:val="20"/>
                <w:lang w:val="en-GB"/>
              </w:rPr>
            </w:pPr>
          </w:p>
        </w:tc>
        <w:tc>
          <w:tcPr>
            <w:tcW w:w="1492" w:type="dxa"/>
            <w:tcBorders>
              <w:top w:val="single" w:sz="6" w:space="0" w:color="auto"/>
              <w:left w:val="single" w:sz="6" w:space="0" w:color="auto"/>
              <w:bottom w:val="single" w:sz="6" w:space="0" w:color="auto"/>
              <w:right w:val="single" w:sz="6" w:space="0" w:color="auto"/>
            </w:tcBorders>
            <w:vAlign w:val="center"/>
          </w:tcPr>
          <w:p w14:paraId="1512BBB4" w14:textId="77777777" w:rsidR="000600D2" w:rsidRDefault="000600D2" w:rsidP="001C5957">
            <w:pPr>
              <w:spacing w:after="0"/>
              <w:rPr>
                <w:sz w:val="20"/>
                <w:lang w:val="en-GB"/>
              </w:rPr>
            </w:pPr>
          </w:p>
        </w:tc>
        <w:tc>
          <w:tcPr>
            <w:tcW w:w="4395" w:type="dxa"/>
            <w:tcBorders>
              <w:top w:val="single" w:sz="6" w:space="0" w:color="auto"/>
              <w:left w:val="single" w:sz="6" w:space="0" w:color="auto"/>
              <w:bottom w:val="single" w:sz="6" w:space="0" w:color="auto"/>
              <w:right w:val="single" w:sz="6" w:space="0" w:color="auto"/>
            </w:tcBorders>
            <w:vAlign w:val="center"/>
          </w:tcPr>
          <w:p w14:paraId="0AB79919" w14:textId="77777777" w:rsidR="000600D2" w:rsidRDefault="000600D2" w:rsidP="001C5957">
            <w:pPr>
              <w:spacing w:after="0"/>
              <w:rPr>
                <w:sz w:val="20"/>
                <w:lang w:val="en-GB"/>
              </w:rPr>
            </w:pPr>
          </w:p>
        </w:tc>
        <w:tc>
          <w:tcPr>
            <w:tcW w:w="1613" w:type="dxa"/>
            <w:tcBorders>
              <w:top w:val="single" w:sz="6" w:space="0" w:color="auto"/>
              <w:left w:val="single" w:sz="6" w:space="0" w:color="auto"/>
              <w:bottom w:val="single" w:sz="6" w:space="0" w:color="auto"/>
              <w:right w:val="single" w:sz="6" w:space="0" w:color="auto"/>
            </w:tcBorders>
            <w:vAlign w:val="center"/>
          </w:tcPr>
          <w:p w14:paraId="40790A1B" w14:textId="77777777" w:rsidR="000600D2" w:rsidRDefault="000600D2" w:rsidP="001C5957">
            <w:pPr>
              <w:spacing w:after="0"/>
              <w:rPr>
                <w:sz w:val="20"/>
                <w:lang w:val="en-GB"/>
              </w:rPr>
            </w:pPr>
          </w:p>
        </w:tc>
      </w:tr>
    </w:tbl>
    <w:p w14:paraId="637B1F6F" w14:textId="77777777" w:rsidR="00884CFF" w:rsidRPr="0080417F" w:rsidRDefault="00884CFF" w:rsidP="00884CFF">
      <w:pPr>
        <w:keepNext/>
        <w:spacing w:before="240" w:after="200"/>
        <w:outlineLvl w:val="1"/>
        <w:rPr>
          <w:rFonts w:eastAsia="Batang"/>
          <w:b/>
          <w:sz w:val="30"/>
          <w:lang w:val="en-GB"/>
        </w:rPr>
      </w:pPr>
      <w:r w:rsidRPr="0080417F">
        <w:rPr>
          <w:rFonts w:eastAsia="Batang"/>
          <w:b/>
          <w:sz w:val="30"/>
          <w:lang w:val="en-GB"/>
        </w:rPr>
        <w:t>Signatures</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560"/>
        <w:gridCol w:w="1701"/>
        <w:gridCol w:w="2551"/>
        <w:gridCol w:w="1418"/>
      </w:tblGrid>
      <w:tr w:rsidR="0043778C" w:rsidRPr="0080417F" w14:paraId="2A6B9BD7" w14:textId="77777777" w:rsidTr="0043778C">
        <w:tc>
          <w:tcPr>
            <w:tcW w:w="2126" w:type="dxa"/>
            <w:shd w:val="clear" w:color="auto" w:fill="auto"/>
          </w:tcPr>
          <w:p w14:paraId="0571C05E" w14:textId="77777777" w:rsidR="0043778C" w:rsidRPr="0080417F" w:rsidRDefault="0043778C" w:rsidP="00884CFF">
            <w:pPr>
              <w:rPr>
                <w:b/>
                <w:lang w:val="en-GB"/>
              </w:rPr>
            </w:pPr>
            <w:r w:rsidRPr="0080417F">
              <w:rPr>
                <w:b/>
                <w:lang w:val="en-GB"/>
              </w:rPr>
              <w:t>Appointment</w:t>
            </w:r>
          </w:p>
        </w:tc>
        <w:tc>
          <w:tcPr>
            <w:tcW w:w="1560" w:type="dxa"/>
            <w:shd w:val="clear" w:color="auto" w:fill="auto"/>
          </w:tcPr>
          <w:p w14:paraId="77ED7DDB" w14:textId="77777777" w:rsidR="0043778C" w:rsidRPr="0080417F" w:rsidRDefault="0043778C" w:rsidP="00884CFF">
            <w:pPr>
              <w:rPr>
                <w:b/>
                <w:lang w:val="en-GB"/>
              </w:rPr>
            </w:pPr>
            <w:r w:rsidRPr="0080417F">
              <w:rPr>
                <w:b/>
                <w:lang w:val="en-GB"/>
              </w:rPr>
              <w:t>Organisation</w:t>
            </w:r>
          </w:p>
        </w:tc>
        <w:tc>
          <w:tcPr>
            <w:tcW w:w="1701" w:type="dxa"/>
          </w:tcPr>
          <w:p w14:paraId="6D024519" w14:textId="77777777" w:rsidR="0043778C" w:rsidRPr="0080417F" w:rsidRDefault="0043778C" w:rsidP="00884CFF">
            <w:pPr>
              <w:jc w:val="center"/>
              <w:rPr>
                <w:b/>
                <w:lang w:val="en-GB"/>
              </w:rPr>
            </w:pPr>
            <w:r>
              <w:rPr>
                <w:b/>
                <w:lang w:val="en-GB"/>
              </w:rPr>
              <w:t>Name</w:t>
            </w:r>
          </w:p>
        </w:tc>
        <w:tc>
          <w:tcPr>
            <w:tcW w:w="2551" w:type="dxa"/>
          </w:tcPr>
          <w:p w14:paraId="1F3F70A3" w14:textId="25DA32A0" w:rsidR="0043778C" w:rsidRPr="0080417F" w:rsidRDefault="0043778C" w:rsidP="00884CFF">
            <w:pPr>
              <w:jc w:val="center"/>
              <w:rPr>
                <w:b/>
                <w:lang w:val="en-GB"/>
              </w:rPr>
            </w:pPr>
            <w:r w:rsidRPr="0080417F">
              <w:rPr>
                <w:b/>
                <w:lang w:val="en-GB"/>
              </w:rPr>
              <w:t>Signature</w:t>
            </w:r>
          </w:p>
        </w:tc>
        <w:tc>
          <w:tcPr>
            <w:tcW w:w="1418" w:type="dxa"/>
            <w:shd w:val="clear" w:color="auto" w:fill="auto"/>
          </w:tcPr>
          <w:p w14:paraId="0B21CABE" w14:textId="3ED4E517" w:rsidR="0043778C" w:rsidRPr="0080417F" w:rsidRDefault="0043778C" w:rsidP="00884CFF">
            <w:pPr>
              <w:jc w:val="center"/>
              <w:rPr>
                <w:b/>
                <w:lang w:val="en-GB"/>
              </w:rPr>
            </w:pPr>
            <w:r>
              <w:rPr>
                <w:b/>
                <w:lang w:val="en-GB"/>
              </w:rPr>
              <w:t>Date</w:t>
            </w:r>
          </w:p>
        </w:tc>
      </w:tr>
      <w:tr w:rsidR="0043778C" w:rsidRPr="0080417F" w14:paraId="1494532B" w14:textId="77777777" w:rsidTr="0043778C">
        <w:trPr>
          <w:cantSplit/>
        </w:trPr>
        <w:tc>
          <w:tcPr>
            <w:tcW w:w="2126" w:type="dxa"/>
            <w:shd w:val="clear" w:color="auto" w:fill="auto"/>
          </w:tcPr>
          <w:p w14:paraId="545B9E2F" w14:textId="19567702" w:rsidR="0043778C" w:rsidRPr="0080417F" w:rsidRDefault="0043778C" w:rsidP="00884CFF">
            <w:pPr>
              <w:spacing w:before="60" w:after="60"/>
              <w:rPr>
                <w:lang w:val="en-GB"/>
              </w:rPr>
            </w:pPr>
            <w:r w:rsidRPr="0080417F">
              <w:rPr>
                <w:lang w:val="en-GB"/>
              </w:rPr>
              <w:t>Lead Agency</w:t>
            </w:r>
            <w:r>
              <w:rPr>
                <w:lang w:val="en-GB"/>
              </w:rPr>
              <w:t xml:space="preserve"> SRO</w:t>
            </w:r>
          </w:p>
        </w:tc>
        <w:tc>
          <w:tcPr>
            <w:tcW w:w="1560" w:type="dxa"/>
            <w:shd w:val="clear" w:color="auto" w:fill="auto"/>
          </w:tcPr>
          <w:p w14:paraId="59D0455E" w14:textId="77777777" w:rsidR="0043778C" w:rsidRPr="0080417F" w:rsidRDefault="0043778C" w:rsidP="00884CFF">
            <w:pPr>
              <w:spacing w:before="60" w:after="60"/>
              <w:rPr>
                <w:lang w:val="en-GB"/>
              </w:rPr>
            </w:pPr>
            <w:r w:rsidRPr="0080417F">
              <w:rPr>
                <w:lang w:val="en-GB"/>
              </w:rPr>
              <w:t>DIA</w:t>
            </w:r>
            <w:r>
              <w:rPr>
                <w:lang w:val="en-GB"/>
              </w:rPr>
              <w:t xml:space="preserve"> (CSD)</w:t>
            </w:r>
          </w:p>
        </w:tc>
        <w:tc>
          <w:tcPr>
            <w:tcW w:w="1701" w:type="dxa"/>
          </w:tcPr>
          <w:p w14:paraId="26020E40" w14:textId="77777777" w:rsidR="0043778C" w:rsidRPr="0080417F" w:rsidRDefault="0043778C" w:rsidP="00884CFF">
            <w:pPr>
              <w:spacing w:before="60" w:after="60"/>
              <w:rPr>
                <w:lang w:val="en-GB"/>
              </w:rPr>
            </w:pPr>
            <w:r>
              <w:rPr>
                <w:lang w:val="en-GB"/>
              </w:rPr>
              <w:t>Chris Webb</w:t>
            </w:r>
          </w:p>
        </w:tc>
        <w:tc>
          <w:tcPr>
            <w:tcW w:w="2551" w:type="dxa"/>
          </w:tcPr>
          <w:p w14:paraId="6B330D54" w14:textId="77777777" w:rsidR="0043778C" w:rsidRPr="0080417F" w:rsidRDefault="0043778C" w:rsidP="00884CFF">
            <w:pPr>
              <w:spacing w:before="60" w:after="60"/>
              <w:rPr>
                <w:lang w:val="en-GB"/>
              </w:rPr>
            </w:pPr>
          </w:p>
        </w:tc>
        <w:tc>
          <w:tcPr>
            <w:tcW w:w="1418" w:type="dxa"/>
            <w:shd w:val="clear" w:color="auto" w:fill="auto"/>
          </w:tcPr>
          <w:p w14:paraId="37E984B1" w14:textId="5FD0E020" w:rsidR="0043778C" w:rsidRPr="0080417F" w:rsidRDefault="0043778C" w:rsidP="00884CFF">
            <w:pPr>
              <w:spacing w:before="60" w:after="60"/>
              <w:rPr>
                <w:lang w:val="en-GB"/>
              </w:rPr>
            </w:pPr>
          </w:p>
        </w:tc>
      </w:tr>
      <w:tr w:rsidR="0043778C" w:rsidRPr="0080417F" w14:paraId="7FBEE4B2" w14:textId="77777777" w:rsidTr="0043778C">
        <w:trPr>
          <w:cantSplit/>
        </w:trPr>
        <w:tc>
          <w:tcPr>
            <w:tcW w:w="2126" w:type="dxa"/>
            <w:shd w:val="clear" w:color="auto" w:fill="auto"/>
          </w:tcPr>
          <w:p w14:paraId="19475C6F" w14:textId="77777777" w:rsidR="0043778C" w:rsidRPr="0080417F" w:rsidRDefault="0043778C" w:rsidP="00884CFF">
            <w:pPr>
              <w:spacing w:before="60" w:after="60"/>
              <w:rPr>
                <w:lang w:val="en-GB"/>
              </w:rPr>
            </w:pPr>
            <w:r>
              <w:rPr>
                <w:lang w:val="en-GB"/>
              </w:rPr>
              <w:t>AoG Enterprise Architect</w:t>
            </w:r>
          </w:p>
        </w:tc>
        <w:tc>
          <w:tcPr>
            <w:tcW w:w="1560" w:type="dxa"/>
            <w:shd w:val="clear" w:color="auto" w:fill="auto"/>
          </w:tcPr>
          <w:p w14:paraId="61B1D08F" w14:textId="77777777" w:rsidR="0043778C" w:rsidRPr="0080417F" w:rsidRDefault="0043778C" w:rsidP="00D20483">
            <w:pPr>
              <w:spacing w:before="60" w:after="60"/>
              <w:rPr>
                <w:lang w:val="en-GB"/>
              </w:rPr>
            </w:pPr>
            <w:r>
              <w:rPr>
                <w:lang w:val="en-GB"/>
              </w:rPr>
              <w:t>DIA (GEA-NZ)</w:t>
            </w:r>
          </w:p>
        </w:tc>
        <w:tc>
          <w:tcPr>
            <w:tcW w:w="1701" w:type="dxa"/>
          </w:tcPr>
          <w:p w14:paraId="7D9AEDAA" w14:textId="77777777" w:rsidR="0043778C" w:rsidRPr="0080417F" w:rsidRDefault="0043778C" w:rsidP="00884CFF">
            <w:pPr>
              <w:spacing w:before="60" w:after="60"/>
              <w:rPr>
                <w:lang w:val="en-GB"/>
              </w:rPr>
            </w:pPr>
            <w:r>
              <w:rPr>
                <w:lang w:val="en-GB"/>
              </w:rPr>
              <w:t>Phil Cutforth</w:t>
            </w:r>
          </w:p>
        </w:tc>
        <w:tc>
          <w:tcPr>
            <w:tcW w:w="2551" w:type="dxa"/>
          </w:tcPr>
          <w:p w14:paraId="4D9720E7" w14:textId="77777777" w:rsidR="0043778C" w:rsidRPr="0080417F" w:rsidRDefault="0043778C" w:rsidP="00884CFF">
            <w:pPr>
              <w:spacing w:before="60" w:after="60"/>
              <w:rPr>
                <w:lang w:val="en-GB"/>
              </w:rPr>
            </w:pPr>
          </w:p>
        </w:tc>
        <w:tc>
          <w:tcPr>
            <w:tcW w:w="1418" w:type="dxa"/>
            <w:shd w:val="clear" w:color="auto" w:fill="auto"/>
          </w:tcPr>
          <w:p w14:paraId="3B9C8C4B" w14:textId="20934A53" w:rsidR="0043778C" w:rsidRPr="0080417F" w:rsidRDefault="0043778C" w:rsidP="00884CFF">
            <w:pPr>
              <w:spacing w:before="60" w:after="60"/>
              <w:rPr>
                <w:lang w:val="en-GB"/>
              </w:rPr>
            </w:pPr>
          </w:p>
        </w:tc>
      </w:tr>
      <w:tr w:rsidR="0043778C" w:rsidRPr="0080417F" w14:paraId="0C48048C" w14:textId="77777777" w:rsidTr="0043778C">
        <w:trPr>
          <w:cantSplit/>
        </w:trPr>
        <w:tc>
          <w:tcPr>
            <w:tcW w:w="2126" w:type="dxa"/>
            <w:shd w:val="clear" w:color="auto" w:fill="auto"/>
          </w:tcPr>
          <w:p w14:paraId="3B2BA3D1" w14:textId="1B780574" w:rsidR="0043778C" w:rsidRDefault="0043778C" w:rsidP="0043778C">
            <w:pPr>
              <w:spacing w:before="60" w:after="60"/>
              <w:rPr>
                <w:lang w:val="en-GB"/>
              </w:rPr>
            </w:pPr>
            <w:r>
              <w:rPr>
                <w:lang w:val="en-GB"/>
              </w:rPr>
              <w:t>Root CA Operations Manager</w:t>
            </w:r>
          </w:p>
        </w:tc>
        <w:tc>
          <w:tcPr>
            <w:tcW w:w="1560" w:type="dxa"/>
            <w:shd w:val="clear" w:color="auto" w:fill="auto"/>
          </w:tcPr>
          <w:p w14:paraId="14385B0D" w14:textId="6675E99D" w:rsidR="0043778C" w:rsidRDefault="0043778C" w:rsidP="0043778C">
            <w:pPr>
              <w:spacing w:before="60" w:after="60"/>
              <w:rPr>
                <w:lang w:val="en-GB"/>
              </w:rPr>
            </w:pPr>
            <w:r w:rsidRPr="0080417F">
              <w:rPr>
                <w:lang w:val="en-GB"/>
              </w:rPr>
              <w:t>Cogito Group</w:t>
            </w:r>
          </w:p>
        </w:tc>
        <w:tc>
          <w:tcPr>
            <w:tcW w:w="1701" w:type="dxa"/>
          </w:tcPr>
          <w:p w14:paraId="5109B832" w14:textId="549007E5" w:rsidR="0043778C" w:rsidRDefault="0043778C" w:rsidP="0043778C">
            <w:pPr>
              <w:spacing w:before="60" w:after="60"/>
              <w:rPr>
                <w:lang w:val="en-GB"/>
              </w:rPr>
            </w:pPr>
            <w:r>
              <w:rPr>
                <w:lang w:val="en-GB"/>
              </w:rPr>
              <w:t>Sean Lillywhite</w:t>
            </w:r>
          </w:p>
        </w:tc>
        <w:tc>
          <w:tcPr>
            <w:tcW w:w="2551" w:type="dxa"/>
          </w:tcPr>
          <w:p w14:paraId="64CD657C" w14:textId="77777777" w:rsidR="0043778C" w:rsidRPr="0080417F" w:rsidRDefault="0043778C" w:rsidP="0043778C">
            <w:pPr>
              <w:spacing w:before="60" w:after="60"/>
              <w:rPr>
                <w:lang w:val="en-GB"/>
              </w:rPr>
            </w:pPr>
          </w:p>
        </w:tc>
        <w:tc>
          <w:tcPr>
            <w:tcW w:w="1418" w:type="dxa"/>
            <w:shd w:val="clear" w:color="auto" w:fill="auto"/>
          </w:tcPr>
          <w:p w14:paraId="7CEC3206" w14:textId="39D61416" w:rsidR="0043778C" w:rsidRPr="0080417F" w:rsidRDefault="0043778C" w:rsidP="0043778C">
            <w:pPr>
              <w:spacing w:before="60" w:after="60"/>
              <w:rPr>
                <w:lang w:val="en-GB"/>
              </w:rPr>
            </w:pPr>
          </w:p>
        </w:tc>
      </w:tr>
    </w:tbl>
    <w:p w14:paraId="59587D7E" w14:textId="77777777" w:rsidR="008E0E4F" w:rsidRPr="00365A4B" w:rsidRDefault="008E0E4F" w:rsidP="008E0E4F">
      <w:pPr>
        <w:rPr>
          <w:lang w:val="en-GB"/>
        </w:rPr>
        <w:sectPr w:rsidR="008E0E4F" w:rsidRPr="00365A4B" w:rsidSect="0002556B">
          <w:headerReference w:type="default" r:id="rId11"/>
          <w:footerReference w:type="default" r:id="rId12"/>
          <w:headerReference w:type="first" r:id="rId13"/>
          <w:footerReference w:type="first" r:id="rId14"/>
          <w:pgSz w:w="11907" w:h="16840" w:code="9"/>
          <w:pgMar w:top="1134" w:right="1134" w:bottom="1134" w:left="1134" w:header="720" w:footer="720" w:gutter="0"/>
          <w:pgNumType w:fmt="lowerRoman"/>
          <w:cols w:space="720"/>
          <w:titlePg/>
        </w:sectPr>
      </w:pPr>
    </w:p>
    <w:p w14:paraId="32D33C4A" w14:textId="77777777" w:rsidR="008E0E4F" w:rsidRPr="00365A4B" w:rsidRDefault="008E0E4F" w:rsidP="008E0E4F">
      <w:pPr>
        <w:pStyle w:val="unHeading2"/>
      </w:pPr>
      <w:r w:rsidRPr="001D36E9">
        <w:rPr>
          <w:sz w:val="36"/>
        </w:rPr>
        <w:lastRenderedPageBreak/>
        <w:t>Contents</w:t>
      </w:r>
    </w:p>
    <w:p w14:paraId="0D002B42" w14:textId="77777777" w:rsidR="00BD0F54" w:rsidRDefault="008E0E4F">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lang w:val="en-GB"/>
        </w:rPr>
        <w:fldChar w:fldCharType="begin"/>
      </w:r>
      <w:r>
        <w:rPr>
          <w:lang w:val="en-GB"/>
        </w:rPr>
        <w:instrText xml:space="preserve"> TOC \o "3-3" \t "Heading 1,1,Heading 2,2,Appendix 1,1,Appendix 2,2" </w:instrText>
      </w:r>
      <w:r>
        <w:rPr>
          <w:lang w:val="en-GB"/>
        </w:rPr>
        <w:fldChar w:fldCharType="separate"/>
      </w:r>
      <w:r w:rsidR="00BD0F54">
        <w:rPr>
          <w:noProof/>
        </w:rPr>
        <w:t>1.</w:t>
      </w:r>
      <w:r w:rsidR="00BD0F54">
        <w:rPr>
          <w:rFonts w:asciiTheme="minorHAnsi" w:eastAsiaTheme="minorEastAsia" w:hAnsiTheme="minorHAnsi" w:cstheme="minorBidi"/>
          <w:b w:val="0"/>
          <w:smallCaps w:val="0"/>
          <w:noProof/>
          <w:sz w:val="22"/>
          <w:szCs w:val="22"/>
          <w:lang w:val="en-NZ" w:eastAsia="en-NZ"/>
        </w:rPr>
        <w:tab/>
      </w:r>
      <w:r w:rsidR="00BD0F54">
        <w:rPr>
          <w:noProof/>
        </w:rPr>
        <w:t>INTRODUCTION</w:t>
      </w:r>
      <w:r w:rsidR="00BD0F54">
        <w:rPr>
          <w:noProof/>
        </w:rPr>
        <w:tab/>
      </w:r>
      <w:r w:rsidR="00BD0F54">
        <w:rPr>
          <w:noProof/>
        </w:rPr>
        <w:fldChar w:fldCharType="begin"/>
      </w:r>
      <w:r w:rsidR="00BD0F54">
        <w:rPr>
          <w:noProof/>
        </w:rPr>
        <w:instrText xml:space="preserve"> PAGEREF _Toc450489203 \h </w:instrText>
      </w:r>
      <w:r w:rsidR="00BD0F54">
        <w:rPr>
          <w:noProof/>
        </w:rPr>
      </w:r>
      <w:r w:rsidR="00BD0F54">
        <w:rPr>
          <w:noProof/>
        </w:rPr>
        <w:fldChar w:fldCharType="separate"/>
      </w:r>
      <w:r w:rsidR="00BD0F54">
        <w:rPr>
          <w:noProof/>
        </w:rPr>
        <w:t>8</w:t>
      </w:r>
      <w:r w:rsidR="00BD0F54">
        <w:rPr>
          <w:noProof/>
        </w:rPr>
        <w:fldChar w:fldCharType="end"/>
      </w:r>
    </w:p>
    <w:p w14:paraId="5A883900"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1.1</w:t>
      </w:r>
      <w:r>
        <w:rPr>
          <w:rFonts w:asciiTheme="minorHAnsi" w:eastAsiaTheme="minorEastAsia" w:hAnsiTheme="minorHAnsi" w:cstheme="minorBidi"/>
          <w:b w:val="0"/>
          <w:noProof/>
          <w:szCs w:val="22"/>
          <w:lang w:val="en-NZ" w:eastAsia="en-NZ"/>
        </w:rPr>
        <w:tab/>
      </w:r>
      <w:r w:rsidRPr="00E476F9">
        <w:rPr>
          <w:noProof/>
          <w:lang w:val="en-GB"/>
        </w:rPr>
        <w:t>Overview</w:t>
      </w:r>
      <w:r>
        <w:rPr>
          <w:noProof/>
        </w:rPr>
        <w:tab/>
      </w:r>
      <w:r>
        <w:rPr>
          <w:noProof/>
        </w:rPr>
        <w:fldChar w:fldCharType="begin"/>
      </w:r>
      <w:r>
        <w:rPr>
          <w:noProof/>
        </w:rPr>
        <w:instrText xml:space="preserve"> PAGEREF _Toc450489204 \h </w:instrText>
      </w:r>
      <w:r>
        <w:rPr>
          <w:noProof/>
        </w:rPr>
      </w:r>
      <w:r>
        <w:rPr>
          <w:noProof/>
        </w:rPr>
        <w:fldChar w:fldCharType="separate"/>
      </w:r>
      <w:r>
        <w:rPr>
          <w:noProof/>
        </w:rPr>
        <w:t>8</w:t>
      </w:r>
      <w:r>
        <w:rPr>
          <w:noProof/>
        </w:rPr>
        <w:fldChar w:fldCharType="end"/>
      </w:r>
    </w:p>
    <w:p w14:paraId="36FF8D6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1.2</w:t>
      </w:r>
      <w:r>
        <w:rPr>
          <w:rFonts w:asciiTheme="minorHAnsi" w:eastAsiaTheme="minorEastAsia" w:hAnsiTheme="minorHAnsi" w:cstheme="minorBidi"/>
          <w:b w:val="0"/>
          <w:noProof/>
          <w:szCs w:val="22"/>
          <w:lang w:val="en-NZ" w:eastAsia="en-NZ"/>
        </w:rPr>
        <w:tab/>
      </w:r>
      <w:r w:rsidRPr="00E476F9">
        <w:rPr>
          <w:noProof/>
          <w:lang w:val="en-GB"/>
        </w:rPr>
        <w:t>Document name and identification</w:t>
      </w:r>
      <w:r>
        <w:rPr>
          <w:noProof/>
        </w:rPr>
        <w:tab/>
      </w:r>
      <w:r>
        <w:rPr>
          <w:noProof/>
        </w:rPr>
        <w:fldChar w:fldCharType="begin"/>
      </w:r>
      <w:r>
        <w:rPr>
          <w:noProof/>
        </w:rPr>
        <w:instrText xml:space="preserve"> PAGEREF _Toc450489205 \h </w:instrText>
      </w:r>
      <w:r>
        <w:rPr>
          <w:noProof/>
        </w:rPr>
      </w:r>
      <w:r>
        <w:rPr>
          <w:noProof/>
        </w:rPr>
        <w:fldChar w:fldCharType="separate"/>
      </w:r>
      <w:r>
        <w:rPr>
          <w:noProof/>
        </w:rPr>
        <w:t>9</w:t>
      </w:r>
      <w:r>
        <w:rPr>
          <w:noProof/>
        </w:rPr>
        <w:fldChar w:fldCharType="end"/>
      </w:r>
    </w:p>
    <w:p w14:paraId="04E1023D"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1.3</w:t>
      </w:r>
      <w:r>
        <w:rPr>
          <w:rFonts w:asciiTheme="minorHAnsi" w:eastAsiaTheme="minorEastAsia" w:hAnsiTheme="minorHAnsi" w:cstheme="minorBidi"/>
          <w:b w:val="0"/>
          <w:noProof/>
          <w:szCs w:val="22"/>
          <w:lang w:val="en-NZ" w:eastAsia="en-NZ"/>
        </w:rPr>
        <w:tab/>
      </w:r>
      <w:r w:rsidRPr="00E476F9">
        <w:rPr>
          <w:noProof/>
          <w:lang w:val="en-GB"/>
        </w:rPr>
        <w:t>PKI participants</w:t>
      </w:r>
      <w:r>
        <w:rPr>
          <w:noProof/>
        </w:rPr>
        <w:tab/>
      </w:r>
      <w:r>
        <w:rPr>
          <w:noProof/>
        </w:rPr>
        <w:fldChar w:fldCharType="begin"/>
      </w:r>
      <w:r>
        <w:rPr>
          <w:noProof/>
        </w:rPr>
        <w:instrText xml:space="preserve"> PAGEREF _Toc450489206 \h </w:instrText>
      </w:r>
      <w:r>
        <w:rPr>
          <w:noProof/>
        </w:rPr>
      </w:r>
      <w:r>
        <w:rPr>
          <w:noProof/>
        </w:rPr>
        <w:fldChar w:fldCharType="separate"/>
      </w:r>
      <w:r>
        <w:rPr>
          <w:noProof/>
        </w:rPr>
        <w:t>9</w:t>
      </w:r>
      <w:r>
        <w:rPr>
          <w:noProof/>
        </w:rPr>
        <w:fldChar w:fldCharType="end"/>
      </w:r>
    </w:p>
    <w:p w14:paraId="471F92C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1.3.1</w:t>
      </w:r>
      <w:r>
        <w:rPr>
          <w:rFonts w:asciiTheme="minorHAnsi" w:eastAsiaTheme="minorEastAsia" w:hAnsiTheme="minorHAnsi" w:cstheme="minorBidi"/>
          <w:noProof/>
          <w:szCs w:val="22"/>
          <w:lang w:val="en-NZ" w:eastAsia="en-NZ"/>
        </w:rPr>
        <w:tab/>
      </w:r>
      <w:r w:rsidRPr="00E476F9">
        <w:rPr>
          <w:noProof/>
          <w:lang w:val="en-GB"/>
        </w:rPr>
        <w:t>Certification authorities</w:t>
      </w:r>
      <w:r>
        <w:rPr>
          <w:noProof/>
        </w:rPr>
        <w:tab/>
      </w:r>
      <w:r>
        <w:rPr>
          <w:noProof/>
        </w:rPr>
        <w:fldChar w:fldCharType="begin"/>
      </w:r>
      <w:r>
        <w:rPr>
          <w:noProof/>
        </w:rPr>
        <w:instrText xml:space="preserve"> PAGEREF _Toc450489207 \h </w:instrText>
      </w:r>
      <w:r>
        <w:rPr>
          <w:noProof/>
        </w:rPr>
      </w:r>
      <w:r>
        <w:rPr>
          <w:noProof/>
        </w:rPr>
        <w:fldChar w:fldCharType="separate"/>
      </w:r>
      <w:r>
        <w:rPr>
          <w:noProof/>
        </w:rPr>
        <w:t>9</w:t>
      </w:r>
      <w:r>
        <w:rPr>
          <w:noProof/>
        </w:rPr>
        <w:fldChar w:fldCharType="end"/>
      </w:r>
    </w:p>
    <w:p w14:paraId="214E09F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1.3.2</w:t>
      </w:r>
      <w:r>
        <w:rPr>
          <w:rFonts w:asciiTheme="minorHAnsi" w:eastAsiaTheme="minorEastAsia" w:hAnsiTheme="minorHAnsi" w:cstheme="minorBidi"/>
          <w:noProof/>
          <w:szCs w:val="22"/>
          <w:lang w:val="en-NZ" w:eastAsia="en-NZ"/>
        </w:rPr>
        <w:tab/>
      </w:r>
      <w:r w:rsidRPr="00E476F9">
        <w:rPr>
          <w:noProof/>
          <w:lang w:val="en-GB"/>
        </w:rPr>
        <w:t>Registration authorities</w:t>
      </w:r>
      <w:r>
        <w:rPr>
          <w:noProof/>
        </w:rPr>
        <w:tab/>
      </w:r>
      <w:r>
        <w:rPr>
          <w:noProof/>
        </w:rPr>
        <w:fldChar w:fldCharType="begin"/>
      </w:r>
      <w:r>
        <w:rPr>
          <w:noProof/>
        </w:rPr>
        <w:instrText xml:space="preserve"> PAGEREF _Toc450489208 \h </w:instrText>
      </w:r>
      <w:r>
        <w:rPr>
          <w:noProof/>
        </w:rPr>
      </w:r>
      <w:r>
        <w:rPr>
          <w:noProof/>
        </w:rPr>
        <w:fldChar w:fldCharType="separate"/>
      </w:r>
      <w:r>
        <w:rPr>
          <w:noProof/>
        </w:rPr>
        <w:t>9</w:t>
      </w:r>
      <w:r>
        <w:rPr>
          <w:noProof/>
        </w:rPr>
        <w:fldChar w:fldCharType="end"/>
      </w:r>
    </w:p>
    <w:p w14:paraId="49E0713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1.3.3</w:t>
      </w:r>
      <w:r>
        <w:rPr>
          <w:rFonts w:asciiTheme="minorHAnsi" w:eastAsiaTheme="minorEastAsia" w:hAnsiTheme="minorHAnsi" w:cstheme="minorBidi"/>
          <w:noProof/>
          <w:szCs w:val="22"/>
          <w:lang w:val="en-NZ" w:eastAsia="en-NZ"/>
        </w:rPr>
        <w:tab/>
      </w:r>
      <w:r w:rsidRPr="00E476F9">
        <w:rPr>
          <w:noProof/>
          <w:lang w:val="en-GB"/>
        </w:rPr>
        <w:t>Subscribers</w:t>
      </w:r>
      <w:r>
        <w:rPr>
          <w:noProof/>
        </w:rPr>
        <w:tab/>
      </w:r>
      <w:r>
        <w:rPr>
          <w:noProof/>
        </w:rPr>
        <w:fldChar w:fldCharType="begin"/>
      </w:r>
      <w:r>
        <w:rPr>
          <w:noProof/>
        </w:rPr>
        <w:instrText xml:space="preserve"> PAGEREF _Toc450489209 \h </w:instrText>
      </w:r>
      <w:r>
        <w:rPr>
          <w:noProof/>
        </w:rPr>
      </w:r>
      <w:r>
        <w:rPr>
          <w:noProof/>
        </w:rPr>
        <w:fldChar w:fldCharType="separate"/>
      </w:r>
      <w:r>
        <w:rPr>
          <w:noProof/>
        </w:rPr>
        <w:t>9</w:t>
      </w:r>
      <w:r>
        <w:rPr>
          <w:noProof/>
        </w:rPr>
        <w:fldChar w:fldCharType="end"/>
      </w:r>
    </w:p>
    <w:p w14:paraId="42641ED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1.3.4</w:t>
      </w:r>
      <w:r>
        <w:rPr>
          <w:rFonts w:asciiTheme="minorHAnsi" w:eastAsiaTheme="minorEastAsia" w:hAnsiTheme="minorHAnsi" w:cstheme="minorBidi"/>
          <w:noProof/>
          <w:szCs w:val="22"/>
          <w:lang w:val="en-NZ" w:eastAsia="en-NZ"/>
        </w:rPr>
        <w:tab/>
      </w:r>
      <w:r w:rsidRPr="00E476F9">
        <w:rPr>
          <w:noProof/>
          <w:lang w:val="en-GB"/>
        </w:rPr>
        <w:t>Relying Parties</w:t>
      </w:r>
      <w:r>
        <w:rPr>
          <w:noProof/>
        </w:rPr>
        <w:tab/>
      </w:r>
      <w:r>
        <w:rPr>
          <w:noProof/>
        </w:rPr>
        <w:fldChar w:fldCharType="begin"/>
      </w:r>
      <w:r>
        <w:rPr>
          <w:noProof/>
        </w:rPr>
        <w:instrText xml:space="preserve"> PAGEREF _Toc450489210 \h </w:instrText>
      </w:r>
      <w:r>
        <w:rPr>
          <w:noProof/>
        </w:rPr>
      </w:r>
      <w:r>
        <w:rPr>
          <w:noProof/>
        </w:rPr>
        <w:fldChar w:fldCharType="separate"/>
      </w:r>
      <w:r>
        <w:rPr>
          <w:noProof/>
        </w:rPr>
        <w:t>10</w:t>
      </w:r>
      <w:r>
        <w:rPr>
          <w:noProof/>
        </w:rPr>
        <w:fldChar w:fldCharType="end"/>
      </w:r>
    </w:p>
    <w:p w14:paraId="15FF684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1.3.5</w:t>
      </w:r>
      <w:r>
        <w:rPr>
          <w:rFonts w:asciiTheme="minorHAnsi" w:eastAsiaTheme="minorEastAsia" w:hAnsiTheme="minorHAnsi" w:cstheme="minorBidi"/>
          <w:noProof/>
          <w:szCs w:val="22"/>
          <w:lang w:val="en-NZ" w:eastAsia="en-NZ"/>
        </w:rPr>
        <w:tab/>
      </w:r>
      <w:r w:rsidRPr="00E476F9">
        <w:rPr>
          <w:noProof/>
          <w:lang w:val="en-GB"/>
        </w:rPr>
        <w:t>Other participants</w:t>
      </w:r>
      <w:r>
        <w:rPr>
          <w:noProof/>
        </w:rPr>
        <w:tab/>
      </w:r>
      <w:r>
        <w:rPr>
          <w:noProof/>
        </w:rPr>
        <w:fldChar w:fldCharType="begin"/>
      </w:r>
      <w:r>
        <w:rPr>
          <w:noProof/>
        </w:rPr>
        <w:instrText xml:space="preserve"> PAGEREF _Toc450489211 \h </w:instrText>
      </w:r>
      <w:r>
        <w:rPr>
          <w:noProof/>
        </w:rPr>
      </w:r>
      <w:r>
        <w:rPr>
          <w:noProof/>
        </w:rPr>
        <w:fldChar w:fldCharType="separate"/>
      </w:r>
      <w:r>
        <w:rPr>
          <w:noProof/>
        </w:rPr>
        <w:t>10</w:t>
      </w:r>
      <w:r>
        <w:rPr>
          <w:noProof/>
        </w:rPr>
        <w:fldChar w:fldCharType="end"/>
      </w:r>
    </w:p>
    <w:p w14:paraId="02516882"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1.4</w:t>
      </w:r>
      <w:r>
        <w:rPr>
          <w:rFonts w:asciiTheme="minorHAnsi" w:eastAsiaTheme="minorEastAsia" w:hAnsiTheme="minorHAnsi" w:cstheme="minorBidi"/>
          <w:b w:val="0"/>
          <w:noProof/>
          <w:szCs w:val="22"/>
          <w:lang w:val="en-NZ" w:eastAsia="en-NZ"/>
        </w:rPr>
        <w:tab/>
      </w:r>
      <w:r w:rsidRPr="00E476F9">
        <w:rPr>
          <w:noProof/>
          <w:lang w:val="en-GB"/>
        </w:rPr>
        <w:t>Certificate usage</w:t>
      </w:r>
      <w:r>
        <w:rPr>
          <w:noProof/>
        </w:rPr>
        <w:tab/>
      </w:r>
      <w:r>
        <w:rPr>
          <w:noProof/>
        </w:rPr>
        <w:fldChar w:fldCharType="begin"/>
      </w:r>
      <w:r>
        <w:rPr>
          <w:noProof/>
        </w:rPr>
        <w:instrText xml:space="preserve"> PAGEREF _Toc450489212 \h </w:instrText>
      </w:r>
      <w:r>
        <w:rPr>
          <w:noProof/>
        </w:rPr>
      </w:r>
      <w:r>
        <w:rPr>
          <w:noProof/>
        </w:rPr>
        <w:fldChar w:fldCharType="separate"/>
      </w:r>
      <w:r>
        <w:rPr>
          <w:noProof/>
        </w:rPr>
        <w:t>10</w:t>
      </w:r>
      <w:r>
        <w:rPr>
          <w:noProof/>
        </w:rPr>
        <w:fldChar w:fldCharType="end"/>
      </w:r>
    </w:p>
    <w:p w14:paraId="0822F37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1.4.1</w:t>
      </w:r>
      <w:r>
        <w:rPr>
          <w:rFonts w:asciiTheme="minorHAnsi" w:eastAsiaTheme="minorEastAsia" w:hAnsiTheme="minorHAnsi" w:cstheme="minorBidi"/>
          <w:noProof/>
          <w:szCs w:val="22"/>
          <w:lang w:val="en-NZ" w:eastAsia="en-NZ"/>
        </w:rPr>
        <w:tab/>
      </w:r>
      <w:r w:rsidRPr="00E476F9">
        <w:rPr>
          <w:noProof/>
          <w:lang w:val="en-GB"/>
        </w:rPr>
        <w:t>Appropriate certificate uses</w:t>
      </w:r>
      <w:r>
        <w:rPr>
          <w:noProof/>
        </w:rPr>
        <w:tab/>
      </w:r>
      <w:r>
        <w:rPr>
          <w:noProof/>
        </w:rPr>
        <w:fldChar w:fldCharType="begin"/>
      </w:r>
      <w:r>
        <w:rPr>
          <w:noProof/>
        </w:rPr>
        <w:instrText xml:space="preserve"> PAGEREF _Toc450489213 \h </w:instrText>
      </w:r>
      <w:r>
        <w:rPr>
          <w:noProof/>
        </w:rPr>
      </w:r>
      <w:r>
        <w:rPr>
          <w:noProof/>
        </w:rPr>
        <w:fldChar w:fldCharType="separate"/>
      </w:r>
      <w:r>
        <w:rPr>
          <w:noProof/>
        </w:rPr>
        <w:t>10</w:t>
      </w:r>
      <w:r>
        <w:rPr>
          <w:noProof/>
        </w:rPr>
        <w:fldChar w:fldCharType="end"/>
      </w:r>
    </w:p>
    <w:p w14:paraId="3FE38EA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1.4.2</w:t>
      </w:r>
      <w:r>
        <w:rPr>
          <w:rFonts w:asciiTheme="minorHAnsi" w:eastAsiaTheme="minorEastAsia" w:hAnsiTheme="minorHAnsi" w:cstheme="minorBidi"/>
          <w:noProof/>
          <w:szCs w:val="22"/>
          <w:lang w:val="en-NZ" w:eastAsia="en-NZ"/>
        </w:rPr>
        <w:tab/>
      </w:r>
      <w:r w:rsidRPr="00E476F9">
        <w:rPr>
          <w:noProof/>
          <w:lang w:val="en-GB"/>
        </w:rPr>
        <w:t>Prohibited certificate uses</w:t>
      </w:r>
      <w:r>
        <w:rPr>
          <w:noProof/>
        </w:rPr>
        <w:tab/>
      </w:r>
      <w:r>
        <w:rPr>
          <w:noProof/>
        </w:rPr>
        <w:fldChar w:fldCharType="begin"/>
      </w:r>
      <w:r>
        <w:rPr>
          <w:noProof/>
        </w:rPr>
        <w:instrText xml:space="preserve"> PAGEREF _Toc450489214 \h </w:instrText>
      </w:r>
      <w:r>
        <w:rPr>
          <w:noProof/>
        </w:rPr>
      </w:r>
      <w:r>
        <w:rPr>
          <w:noProof/>
        </w:rPr>
        <w:fldChar w:fldCharType="separate"/>
      </w:r>
      <w:r>
        <w:rPr>
          <w:noProof/>
        </w:rPr>
        <w:t>10</w:t>
      </w:r>
      <w:r>
        <w:rPr>
          <w:noProof/>
        </w:rPr>
        <w:fldChar w:fldCharType="end"/>
      </w:r>
    </w:p>
    <w:p w14:paraId="17E371E6"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1.5</w:t>
      </w:r>
      <w:r>
        <w:rPr>
          <w:rFonts w:asciiTheme="minorHAnsi" w:eastAsiaTheme="minorEastAsia" w:hAnsiTheme="minorHAnsi" w:cstheme="minorBidi"/>
          <w:b w:val="0"/>
          <w:noProof/>
          <w:szCs w:val="22"/>
          <w:lang w:val="en-NZ" w:eastAsia="en-NZ"/>
        </w:rPr>
        <w:tab/>
      </w:r>
      <w:r w:rsidRPr="00E476F9">
        <w:rPr>
          <w:noProof/>
          <w:lang w:val="en-GB"/>
        </w:rPr>
        <w:t>Policy administration</w:t>
      </w:r>
      <w:r>
        <w:rPr>
          <w:noProof/>
        </w:rPr>
        <w:tab/>
      </w:r>
      <w:r>
        <w:rPr>
          <w:noProof/>
        </w:rPr>
        <w:fldChar w:fldCharType="begin"/>
      </w:r>
      <w:r>
        <w:rPr>
          <w:noProof/>
        </w:rPr>
        <w:instrText xml:space="preserve"> PAGEREF _Toc450489215 \h </w:instrText>
      </w:r>
      <w:r>
        <w:rPr>
          <w:noProof/>
        </w:rPr>
      </w:r>
      <w:r>
        <w:rPr>
          <w:noProof/>
        </w:rPr>
        <w:fldChar w:fldCharType="separate"/>
      </w:r>
      <w:r>
        <w:rPr>
          <w:noProof/>
        </w:rPr>
        <w:t>11</w:t>
      </w:r>
      <w:r>
        <w:rPr>
          <w:noProof/>
        </w:rPr>
        <w:fldChar w:fldCharType="end"/>
      </w:r>
    </w:p>
    <w:p w14:paraId="0B9550A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1.5.1</w:t>
      </w:r>
      <w:r>
        <w:rPr>
          <w:rFonts w:asciiTheme="minorHAnsi" w:eastAsiaTheme="minorEastAsia" w:hAnsiTheme="minorHAnsi" w:cstheme="minorBidi"/>
          <w:noProof/>
          <w:szCs w:val="22"/>
          <w:lang w:val="en-NZ" w:eastAsia="en-NZ"/>
        </w:rPr>
        <w:tab/>
      </w:r>
      <w:r w:rsidRPr="00E476F9">
        <w:rPr>
          <w:noProof/>
          <w:lang w:val="en-GB"/>
        </w:rPr>
        <w:t>Organisation administering the document</w:t>
      </w:r>
      <w:r>
        <w:rPr>
          <w:noProof/>
        </w:rPr>
        <w:tab/>
      </w:r>
      <w:r>
        <w:rPr>
          <w:noProof/>
        </w:rPr>
        <w:fldChar w:fldCharType="begin"/>
      </w:r>
      <w:r>
        <w:rPr>
          <w:noProof/>
        </w:rPr>
        <w:instrText xml:space="preserve"> PAGEREF _Toc450489216 \h </w:instrText>
      </w:r>
      <w:r>
        <w:rPr>
          <w:noProof/>
        </w:rPr>
      </w:r>
      <w:r>
        <w:rPr>
          <w:noProof/>
        </w:rPr>
        <w:fldChar w:fldCharType="separate"/>
      </w:r>
      <w:r>
        <w:rPr>
          <w:noProof/>
        </w:rPr>
        <w:t>11</w:t>
      </w:r>
      <w:r>
        <w:rPr>
          <w:noProof/>
        </w:rPr>
        <w:fldChar w:fldCharType="end"/>
      </w:r>
    </w:p>
    <w:p w14:paraId="7A45120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1.5.2</w:t>
      </w:r>
      <w:r>
        <w:rPr>
          <w:rFonts w:asciiTheme="minorHAnsi" w:eastAsiaTheme="minorEastAsia" w:hAnsiTheme="minorHAnsi" w:cstheme="minorBidi"/>
          <w:noProof/>
          <w:szCs w:val="22"/>
          <w:lang w:val="en-NZ" w:eastAsia="en-NZ"/>
        </w:rPr>
        <w:tab/>
      </w:r>
      <w:r w:rsidRPr="00E476F9">
        <w:rPr>
          <w:noProof/>
          <w:lang w:val="en-GB"/>
        </w:rPr>
        <w:t>Contact person</w:t>
      </w:r>
      <w:r>
        <w:rPr>
          <w:noProof/>
        </w:rPr>
        <w:tab/>
      </w:r>
      <w:r>
        <w:rPr>
          <w:noProof/>
        </w:rPr>
        <w:fldChar w:fldCharType="begin"/>
      </w:r>
      <w:r>
        <w:rPr>
          <w:noProof/>
        </w:rPr>
        <w:instrText xml:space="preserve"> PAGEREF _Toc450489217 \h </w:instrText>
      </w:r>
      <w:r>
        <w:rPr>
          <w:noProof/>
        </w:rPr>
      </w:r>
      <w:r>
        <w:rPr>
          <w:noProof/>
        </w:rPr>
        <w:fldChar w:fldCharType="separate"/>
      </w:r>
      <w:r>
        <w:rPr>
          <w:noProof/>
        </w:rPr>
        <w:t>11</w:t>
      </w:r>
      <w:r>
        <w:rPr>
          <w:noProof/>
        </w:rPr>
        <w:fldChar w:fldCharType="end"/>
      </w:r>
    </w:p>
    <w:p w14:paraId="46D1892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1.5.3</w:t>
      </w:r>
      <w:r>
        <w:rPr>
          <w:rFonts w:asciiTheme="minorHAnsi" w:eastAsiaTheme="minorEastAsia" w:hAnsiTheme="minorHAnsi" w:cstheme="minorBidi"/>
          <w:noProof/>
          <w:szCs w:val="22"/>
          <w:lang w:val="en-NZ" w:eastAsia="en-NZ"/>
        </w:rPr>
        <w:tab/>
      </w:r>
      <w:r w:rsidRPr="00E476F9">
        <w:rPr>
          <w:noProof/>
          <w:lang w:val="en-GB"/>
        </w:rPr>
        <w:t>Authority determining CPS suitability for the policy</w:t>
      </w:r>
      <w:r>
        <w:rPr>
          <w:noProof/>
        </w:rPr>
        <w:tab/>
      </w:r>
      <w:r>
        <w:rPr>
          <w:noProof/>
        </w:rPr>
        <w:fldChar w:fldCharType="begin"/>
      </w:r>
      <w:r>
        <w:rPr>
          <w:noProof/>
        </w:rPr>
        <w:instrText xml:space="preserve"> PAGEREF _Toc450489218 \h </w:instrText>
      </w:r>
      <w:r>
        <w:rPr>
          <w:noProof/>
        </w:rPr>
      </w:r>
      <w:r>
        <w:rPr>
          <w:noProof/>
        </w:rPr>
        <w:fldChar w:fldCharType="separate"/>
      </w:r>
      <w:r>
        <w:rPr>
          <w:noProof/>
        </w:rPr>
        <w:t>11</w:t>
      </w:r>
      <w:r>
        <w:rPr>
          <w:noProof/>
        </w:rPr>
        <w:fldChar w:fldCharType="end"/>
      </w:r>
    </w:p>
    <w:p w14:paraId="6F88A69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1.5.4</w:t>
      </w:r>
      <w:r>
        <w:rPr>
          <w:rFonts w:asciiTheme="minorHAnsi" w:eastAsiaTheme="minorEastAsia" w:hAnsiTheme="minorHAnsi" w:cstheme="minorBidi"/>
          <w:noProof/>
          <w:szCs w:val="22"/>
          <w:lang w:val="en-NZ" w:eastAsia="en-NZ"/>
        </w:rPr>
        <w:tab/>
      </w:r>
      <w:r w:rsidRPr="00E476F9">
        <w:rPr>
          <w:noProof/>
          <w:lang w:val="en-GB"/>
        </w:rPr>
        <w:t>CPS approval procedures</w:t>
      </w:r>
      <w:r>
        <w:rPr>
          <w:noProof/>
        </w:rPr>
        <w:tab/>
      </w:r>
      <w:r>
        <w:rPr>
          <w:noProof/>
        </w:rPr>
        <w:fldChar w:fldCharType="begin"/>
      </w:r>
      <w:r>
        <w:rPr>
          <w:noProof/>
        </w:rPr>
        <w:instrText xml:space="preserve"> PAGEREF _Toc450489219 \h </w:instrText>
      </w:r>
      <w:r>
        <w:rPr>
          <w:noProof/>
        </w:rPr>
      </w:r>
      <w:r>
        <w:rPr>
          <w:noProof/>
        </w:rPr>
        <w:fldChar w:fldCharType="separate"/>
      </w:r>
      <w:r>
        <w:rPr>
          <w:noProof/>
        </w:rPr>
        <w:t>11</w:t>
      </w:r>
      <w:r>
        <w:rPr>
          <w:noProof/>
        </w:rPr>
        <w:fldChar w:fldCharType="end"/>
      </w:r>
    </w:p>
    <w:p w14:paraId="686CCD5E"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Pr>
          <w:noProof/>
        </w:rPr>
        <w:t>1.6</w:t>
      </w:r>
      <w:r>
        <w:rPr>
          <w:rFonts w:asciiTheme="minorHAnsi" w:eastAsiaTheme="minorEastAsia" w:hAnsiTheme="minorHAnsi" w:cstheme="minorBidi"/>
          <w:b w:val="0"/>
          <w:noProof/>
          <w:szCs w:val="22"/>
          <w:lang w:val="en-NZ" w:eastAsia="en-NZ"/>
        </w:rPr>
        <w:tab/>
      </w:r>
      <w:r>
        <w:rPr>
          <w:noProof/>
        </w:rPr>
        <w:t>Definitions, acronyms and interpretation</w:t>
      </w:r>
      <w:r>
        <w:rPr>
          <w:noProof/>
        </w:rPr>
        <w:tab/>
      </w:r>
      <w:r>
        <w:rPr>
          <w:noProof/>
        </w:rPr>
        <w:fldChar w:fldCharType="begin"/>
      </w:r>
      <w:r>
        <w:rPr>
          <w:noProof/>
        </w:rPr>
        <w:instrText xml:space="preserve"> PAGEREF _Toc450489220 \h </w:instrText>
      </w:r>
      <w:r>
        <w:rPr>
          <w:noProof/>
        </w:rPr>
      </w:r>
      <w:r>
        <w:rPr>
          <w:noProof/>
        </w:rPr>
        <w:fldChar w:fldCharType="separate"/>
      </w:r>
      <w:r>
        <w:rPr>
          <w:noProof/>
        </w:rPr>
        <w:t>11</w:t>
      </w:r>
      <w:r>
        <w:rPr>
          <w:noProof/>
        </w:rPr>
        <w:fldChar w:fldCharType="end"/>
      </w:r>
    </w:p>
    <w:p w14:paraId="310F8490"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2.</w:t>
      </w:r>
      <w:r>
        <w:rPr>
          <w:rFonts w:asciiTheme="minorHAnsi" w:eastAsiaTheme="minorEastAsia" w:hAnsiTheme="minorHAnsi" w:cstheme="minorBidi"/>
          <w:b w:val="0"/>
          <w:smallCaps w:val="0"/>
          <w:noProof/>
          <w:sz w:val="22"/>
          <w:szCs w:val="22"/>
          <w:lang w:val="en-NZ" w:eastAsia="en-NZ"/>
        </w:rPr>
        <w:tab/>
      </w:r>
      <w:r>
        <w:rPr>
          <w:noProof/>
        </w:rPr>
        <w:t>PUBLICATION AND REPOSITORY RESPONSIBILITIES</w:t>
      </w:r>
      <w:r>
        <w:rPr>
          <w:noProof/>
        </w:rPr>
        <w:tab/>
      </w:r>
      <w:r>
        <w:rPr>
          <w:noProof/>
        </w:rPr>
        <w:fldChar w:fldCharType="begin"/>
      </w:r>
      <w:r>
        <w:rPr>
          <w:noProof/>
        </w:rPr>
        <w:instrText xml:space="preserve"> PAGEREF _Toc450489221 \h </w:instrText>
      </w:r>
      <w:r>
        <w:rPr>
          <w:noProof/>
        </w:rPr>
      </w:r>
      <w:r>
        <w:rPr>
          <w:noProof/>
        </w:rPr>
        <w:fldChar w:fldCharType="separate"/>
      </w:r>
      <w:r>
        <w:rPr>
          <w:noProof/>
        </w:rPr>
        <w:t>11</w:t>
      </w:r>
      <w:r>
        <w:rPr>
          <w:noProof/>
        </w:rPr>
        <w:fldChar w:fldCharType="end"/>
      </w:r>
    </w:p>
    <w:p w14:paraId="3B5D53FE"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2.1</w:t>
      </w:r>
      <w:r>
        <w:rPr>
          <w:rFonts w:asciiTheme="minorHAnsi" w:eastAsiaTheme="minorEastAsia" w:hAnsiTheme="minorHAnsi" w:cstheme="minorBidi"/>
          <w:b w:val="0"/>
          <w:noProof/>
          <w:szCs w:val="22"/>
          <w:lang w:val="en-NZ" w:eastAsia="en-NZ"/>
        </w:rPr>
        <w:tab/>
      </w:r>
      <w:r w:rsidRPr="00E476F9">
        <w:rPr>
          <w:noProof/>
          <w:lang w:val="en-GB"/>
        </w:rPr>
        <w:t>Repositories</w:t>
      </w:r>
      <w:r>
        <w:rPr>
          <w:noProof/>
        </w:rPr>
        <w:tab/>
      </w:r>
      <w:r>
        <w:rPr>
          <w:noProof/>
        </w:rPr>
        <w:fldChar w:fldCharType="begin"/>
      </w:r>
      <w:r>
        <w:rPr>
          <w:noProof/>
        </w:rPr>
        <w:instrText xml:space="preserve"> PAGEREF _Toc450489222 \h </w:instrText>
      </w:r>
      <w:r>
        <w:rPr>
          <w:noProof/>
        </w:rPr>
      </w:r>
      <w:r>
        <w:rPr>
          <w:noProof/>
        </w:rPr>
        <w:fldChar w:fldCharType="separate"/>
      </w:r>
      <w:r>
        <w:rPr>
          <w:noProof/>
        </w:rPr>
        <w:t>11</w:t>
      </w:r>
      <w:r>
        <w:rPr>
          <w:noProof/>
        </w:rPr>
        <w:fldChar w:fldCharType="end"/>
      </w:r>
    </w:p>
    <w:p w14:paraId="066BFC49"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2.2</w:t>
      </w:r>
      <w:r>
        <w:rPr>
          <w:rFonts w:asciiTheme="minorHAnsi" w:eastAsiaTheme="minorEastAsia" w:hAnsiTheme="minorHAnsi" w:cstheme="minorBidi"/>
          <w:b w:val="0"/>
          <w:noProof/>
          <w:szCs w:val="22"/>
          <w:lang w:val="en-NZ" w:eastAsia="en-NZ"/>
        </w:rPr>
        <w:tab/>
      </w:r>
      <w:r w:rsidRPr="00E476F9">
        <w:rPr>
          <w:noProof/>
          <w:lang w:val="en-GB"/>
        </w:rPr>
        <w:t>Publication of certification information</w:t>
      </w:r>
      <w:r>
        <w:rPr>
          <w:noProof/>
        </w:rPr>
        <w:tab/>
      </w:r>
      <w:r>
        <w:rPr>
          <w:noProof/>
        </w:rPr>
        <w:fldChar w:fldCharType="begin"/>
      </w:r>
      <w:r>
        <w:rPr>
          <w:noProof/>
        </w:rPr>
        <w:instrText xml:space="preserve"> PAGEREF _Toc450489223 \h </w:instrText>
      </w:r>
      <w:r>
        <w:rPr>
          <w:noProof/>
        </w:rPr>
      </w:r>
      <w:r>
        <w:rPr>
          <w:noProof/>
        </w:rPr>
        <w:fldChar w:fldCharType="separate"/>
      </w:r>
      <w:r>
        <w:rPr>
          <w:noProof/>
        </w:rPr>
        <w:t>11</w:t>
      </w:r>
      <w:r>
        <w:rPr>
          <w:noProof/>
        </w:rPr>
        <w:fldChar w:fldCharType="end"/>
      </w:r>
    </w:p>
    <w:p w14:paraId="77BA3B28"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2.3</w:t>
      </w:r>
      <w:r>
        <w:rPr>
          <w:rFonts w:asciiTheme="minorHAnsi" w:eastAsiaTheme="minorEastAsia" w:hAnsiTheme="minorHAnsi" w:cstheme="minorBidi"/>
          <w:b w:val="0"/>
          <w:noProof/>
          <w:szCs w:val="22"/>
          <w:lang w:val="en-NZ" w:eastAsia="en-NZ"/>
        </w:rPr>
        <w:tab/>
      </w:r>
      <w:r w:rsidRPr="00E476F9">
        <w:rPr>
          <w:noProof/>
          <w:lang w:val="en-GB"/>
        </w:rPr>
        <w:t>Time or frequency of publication</w:t>
      </w:r>
      <w:r>
        <w:rPr>
          <w:noProof/>
        </w:rPr>
        <w:tab/>
      </w:r>
      <w:r>
        <w:rPr>
          <w:noProof/>
        </w:rPr>
        <w:fldChar w:fldCharType="begin"/>
      </w:r>
      <w:r>
        <w:rPr>
          <w:noProof/>
        </w:rPr>
        <w:instrText xml:space="preserve"> PAGEREF _Toc450489224 \h </w:instrText>
      </w:r>
      <w:r>
        <w:rPr>
          <w:noProof/>
        </w:rPr>
      </w:r>
      <w:r>
        <w:rPr>
          <w:noProof/>
        </w:rPr>
        <w:fldChar w:fldCharType="separate"/>
      </w:r>
      <w:r>
        <w:rPr>
          <w:noProof/>
        </w:rPr>
        <w:t>12</w:t>
      </w:r>
      <w:r>
        <w:rPr>
          <w:noProof/>
        </w:rPr>
        <w:fldChar w:fldCharType="end"/>
      </w:r>
    </w:p>
    <w:p w14:paraId="3E7C680A"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2.4</w:t>
      </w:r>
      <w:r>
        <w:rPr>
          <w:rFonts w:asciiTheme="minorHAnsi" w:eastAsiaTheme="minorEastAsia" w:hAnsiTheme="minorHAnsi" w:cstheme="minorBidi"/>
          <w:b w:val="0"/>
          <w:noProof/>
          <w:szCs w:val="22"/>
          <w:lang w:val="en-NZ" w:eastAsia="en-NZ"/>
        </w:rPr>
        <w:tab/>
      </w:r>
      <w:r w:rsidRPr="00E476F9">
        <w:rPr>
          <w:noProof/>
          <w:lang w:val="en-GB"/>
        </w:rPr>
        <w:t>Access controls on repositories</w:t>
      </w:r>
      <w:r>
        <w:rPr>
          <w:noProof/>
        </w:rPr>
        <w:tab/>
      </w:r>
      <w:r>
        <w:rPr>
          <w:noProof/>
        </w:rPr>
        <w:fldChar w:fldCharType="begin"/>
      </w:r>
      <w:r>
        <w:rPr>
          <w:noProof/>
        </w:rPr>
        <w:instrText xml:space="preserve"> PAGEREF _Toc450489225 \h </w:instrText>
      </w:r>
      <w:r>
        <w:rPr>
          <w:noProof/>
        </w:rPr>
      </w:r>
      <w:r>
        <w:rPr>
          <w:noProof/>
        </w:rPr>
        <w:fldChar w:fldCharType="separate"/>
      </w:r>
      <w:r>
        <w:rPr>
          <w:noProof/>
        </w:rPr>
        <w:t>12</w:t>
      </w:r>
      <w:r>
        <w:rPr>
          <w:noProof/>
        </w:rPr>
        <w:fldChar w:fldCharType="end"/>
      </w:r>
    </w:p>
    <w:p w14:paraId="45B020DF"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3.</w:t>
      </w:r>
      <w:r>
        <w:rPr>
          <w:rFonts w:asciiTheme="minorHAnsi" w:eastAsiaTheme="minorEastAsia" w:hAnsiTheme="minorHAnsi" w:cstheme="minorBidi"/>
          <w:b w:val="0"/>
          <w:smallCaps w:val="0"/>
          <w:noProof/>
          <w:sz w:val="22"/>
          <w:szCs w:val="22"/>
          <w:lang w:val="en-NZ" w:eastAsia="en-NZ"/>
        </w:rPr>
        <w:tab/>
      </w:r>
      <w:r>
        <w:rPr>
          <w:noProof/>
        </w:rPr>
        <w:t>IDENTIFICATION AND AUTHENTICATION</w:t>
      </w:r>
      <w:r>
        <w:rPr>
          <w:noProof/>
        </w:rPr>
        <w:tab/>
      </w:r>
      <w:r>
        <w:rPr>
          <w:noProof/>
        </w:rPr>
        <w:fldChar w:fldCharType="begin"/>
      </w:r>
      <w:r>
        <w:rPr>
          <w:noProof/>
        </w:rPr>
        <w:instrText xml:space="preserve"> PAGEREF _Toc450489226 \h </w:instrText>
      </w:r>
      <w:r>
        <w:rPr>
          <w:noProof/>
        </w:rPr>
      </w:r>
      <w:r>
        <w:rPr>
          <w:noProof/>
        </w:rPr>
        <w:fldChar w:fldCharType="separate"/>
      </w:r>
      <w:r>
        <w:rPr>
          <w:noProof/>
        </w:rPr>
        <w:t>12</w:t>
      </w:r>
      <w:r>
        <w:rPr>
          <w:noProof/>
        </w:rPr>
        <w:fldChar w:fldCharType="end"/>
      </w:r>
    </w:p>
    <w:p w14:paraId="10E9F1A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3.1</w:t>
      </w:r>
      <w:r>
        <w:rPr>
          <w:rFonts w:asciiTheme="minorHAnsi" w:eastAsiaTheme="minorEastAsia" w:hAnsiTheme="minorHAnsi" w:cstheme="minorBidi"/>
          <w:b w:val="0"/>
          <w:noProof/>
          <w:szCs w:val="22"/>
          <w:lang w:val="en-NZ" w:eastAsia="en-NZ"/>
        </w:rPr>
        <w:tab/>
      </w:r>
      <w:r w:rsidRPr="00E476F9">
        <w:rPr>
          <w:noProof/>
          <w:lang w:val="en-GB"/>
        </w:rPr>
        <w:t>Naming</w:t>
      </w:r>
      <w:r>
        <w:rPr>
          <w:noProof/>
        </w:rPr>
        <w:tab/>
      </w:r>
      <w:r>
        <w:rPr>
          <w:noProof/>
        </w:rPr>
        <w:fldChar w:fldCharType="begin"/>
      </w:r>
      <w:r>
        <w:rPr>
          <w:noProof/>
        </w:rPr>
        <w:instrText xml:space="preserve"> PAGEREF _Toc450489227 \h </w:instrText>
      </w:r>
      <w:r>
        <w:rPr>
          <w:noProof/>
        </w:rPr>
      </w:r>
      <w:r>
        <w:rPr>
          <w:noProof/>
        </w:rPr>
        <w:fldChar w:fldCharType="separate"/>
      </w:r>
      <w:r>
        <w:rPr>
          <w:noProof/>
        </w:rPr>
        <w:t>12</w:t>
      </w:r>
      <w:r>
        <w:rPr>
          <w:noProof/>
        </w:rPr>
        <w:fldChar w:fldCharType="end"/>
      </w:r>
    </w:p>
    <w:p w14:paraId="79E8DAC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3.1.1</w:t>
      </w:r>
      <w:r>
        <w:rPr>
          <w:rFonts w:asciiTheme="minorHAnsi" w:eastAsiaTheme="minorEastAsia" w:hAnsiTheme="minorHAnsi" w:cstheme="minorBidi"/>
          <w:noProof/>
          <w:szCs w:val="22"/>
          <w:lang w:val="en-NZ" w:eastAsia="en-NZ"/>
        </w:rPr>
        <w:tab/>
      </w:r>
      <w:r w:rsidRPr="00E476F9">
        <w:rPr>
          <w:noProof/>
          <w:lang w:val="en-GB"/>
        </w:rPr>
        <w:t>Types of names</w:t>
      </w:r>
      <w:r>
        <w:rPr>
          <w:noProof/>
        </w:rPr>
        <w:tab/>
      </w:r>
      <w:r>
        <w:rPr>
          <w:noProof/>
        </w:rPr>
        <w:fldChar w:fldCharType="begin"/>
      </w:r>
      <w:r>
        <w:rPr>
          <w:noProof/>
        </w:rPr>
        <w:instrText xml:space="preserve"> PAGEREF _Toc450489228 \h </w:instrText>
      </w:r>
      <w:r>
        <w:rPr>
          <w:noProof/>
        </w:rPr>
      </w:r>
      <w:r>
        <w:rPr>
          <w:noProof/>
        </w:rPr>
        <w:fldChar w:fldCharType="separate"/>
      </w:r>
      <w:r>
        <w:rPr>
          <w:noProof/>
        </w:rPr>
        <w:t>12</w:t>
      </w:r>
      <w:r>
        <w:rPr>
          <w:noProof/>
        </w:rPr>
        <w:fldChar w:fldCharType="end"/>
      </w:r>
    </w:p>
    <w:p w14:paraId="751CE95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3.1.2</w:t>
      </w:r>
      <w:r>
        <w:rPr>
          <w:rFonts w:asciiTheme="minorHAnsi" w:eastAsiaTheme="minorEastAsia" w:hAnsiTheme="minorHAnsi" w:cstheme="minorBidi"/>
          <w:noProof/>
          <w:szCs w:val="22"/>
          <w:lang w:val="en-NZ" w:eastAsia="en-NZ"/>
        </w:rPr>
        <w:tab/>
      </w:r>
      <w:r w:rsidRPr="00E476F9">
        <w:rPr>
          <w:noProof/>
          <w:lang w:val="en-GB"/>
        </w:rPr>
        <w:t>Need for names to be meaningful</w:t>
      </w:r>
      <w:r>
        <w:rPr>
          <w:noProof/>
        </w:rPr>
        <w:tab/>
      </w:r>
      <w:r>
        <w:rPr>
          <w:noProof/>
        </w:rPr>
        <w:fldChar w:fldCharType="begin"/>
      </w:r>
      <w:r>
        <w:rPr>
          <w:noProof/>
        </w:rPr>
        <w:instrText xml:space="preserve"> PAGEREF _Toc450489229 \h </w:instrText>
      </w:r>
      <w:r>
        <w:rPr>
          <w:noProof/>
        </w:rPr>
      </w:r>
      <w:r>
        <w:rPr>
          <w:noProof/>
        </w:rPr>
        <w:fldChar w:fldCharType="separate"/>
      </w:r>
      <w:r>
        <w:rPr>
          <w:noProof/>
        </w:rPr>
        <w:t>12</w:t>
      </w:r>
      <w:r>
        <w:rPr>
          <w:noProof/>
        </w:rPr>
        <w:fldChar w:fldCharType="end"/>
      </w:r>
    </w:p>
    <w:p w14:paraId="7130968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3.1.3</w:t>
      </w:r>
      <w:r>
        <w:rPr>
          <w:rFonts w:asciiTheme="minorHAnsi" w:eastAsiaTheme="minorEastAsia" w:hAnsiTheme="minorHAnsi" w:cstheme="minorBidi"/>
          <w:noProof/>
          <w:szCs w:val="22"/>
          <w:lang w:val="en-NZ" w:eastAsia="en-NZ"/>
        </w:rPr>
        <w:tab/>
      </w:r>
      <w:r w:rsidRPr="00E476F9">
        <w:rPr>
          <w:noProof/>
          <w:lang w:val="en-GB"/>
        </w:rPr>
        <w:t>Anonymity or pseudonymity of Subscribers</w:t>
      </w:r>
      <w:r>
        <w:rPr>
          <w:noProof/>
        </w:rPr>
        <w:tab/>
      </w:r>
      <w:r>
        <w:rPr>
          <w:noProof/>
        </w:rPr>
        <w:fldChar w:fldCharType="begin"/>
      </w:r>
      <w:r>
        <w:rPr>
          <w:noProof/>
        </w:rPr>
        <w:instrText xml:space="preserve"> PAGEREF _Toc450489230 \h </w:instrText>
      </w:r>
      <w:r>
        <w:rPr>
          <w:noProof/>
        </w:rPr>
      </w:r>
      <w:r>
        <w:rPr>
          <w:noProof/>
        </w:rPr>
        <w:fldChar w:fldCharType="separate"/>
      </w:r>
      <w:r>
        <w:rPr>
          <w:noProof/>
        </w:rPr>
        <w:t>12</w:t>
      </w:r>
      <w:r>
        <w:rPr>
          <w:noProof/>
        </w:rPr>
        <w:fldChar w:fldCharType="end"/>
      </w:r>
    </w:p>
    <w:p w14:paraId="700BB6D8"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3.1.4</w:t>
      </w:r>
      <w:r>
        <w:rPr>
          <w:rFonts w:asciiTheme="minorHAnsi" w:eastAsiaTheme="minorEastAsia" w:hAnsiTheme="minorHAnsi" w:cstheme="minorBidi"/>
          <w:noProof/>
          <w:szCs w:val="22"/>
          <w:lang w:val="en-NZ" w:eastAsia="en-NZ"/>
        </w:rPr>
        <w:tab/>
      </w:r>
      <w:r w:rsidRPr="00E476F9">
        <w:rPr>
          <w:noProof/>
          <w:lang w:val="en-GB"/>
        </w:rPr>
        <w:t>Rules for interpreting various name forms</w:t>
      </w:r>
      <w:r>
        <w:rPr>
          <w:noProof/>
        </w:rPr>
        <w:tab/>
      </w:r>
      <w:r>
        <w:rPr>
          <w:noProof/>
        </w:rPr>
        <w:fldChar w:fldCharType="begin"/>
      </w:r>
      <w:r>
        <w:rPr>
          <w:noProof/>
        </w:rPr>
        <w:instrText xml:space="preserve"> PAGEREF _Toc450489231 \h </w:instrText>
      </w:r>
      <w:r>
        <w:rPr>
          <w:noProof/>
        </w:rPr>
      </w:r>
      <w:r>
        <w:rPr>
          <w:noProof/>
        </w:rPr>
        <w:fldChar w:fldCharType="separate"/>
      </w:r>
      <w:r>
        <w:rPr>
          <w:noProof/>
        </w:rPr>
        <w:t>12</w:t>
      </w:r>
      <w:r>
        <w:rPr>
          <w:noProof/>
        </w:rPr>
        <w:fldChar w:fldCharType="end"/>
      </w:r>
    </w:p>
    <w:p w14:paraId="0C727BC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3.1.5</w:t>
      </w:r>
      <w:r>
        <w:rPr>
          <w:rFonts w:asciiTheme="minorHAnsi" w:eastAsiaTheme="minorEastAsia" w:hAnsiTheme="minorHAnsi" w:cstheme="minorBidi"/>
          <w:noProof/>
          <w:szCs w:val="22"/>
          <w:lang w:val="en-NZ" w:eastAsia="en-NZ"/>
        </w:rPr>
        <w:tab/>
      </w:r>
      <w:r w:rsidRPr="00E476F9">
        <w:rPr>
          <w:noProof/>
          <w:lang w:val="en-GB"/>
        </w:rPr>
        <w:t>Uniqueness of names</w:t>
      </w:r>
      <w:r>
        <w:rPr>
          <w:noProof/>
        </w:rPr>
        <w:tab/>
      </w:r>
      <w:r>
        <w:rPr>
          <w:noProof/>
        </w:rPr>
        <w:fldChar w:fldCharType="begin"/>
      </w:r>
      <w:r>
        <w:rPr>
          <w:noProof/>
        </w:rPr>
        <w:instrText xml:space="preserve"> PAGEREF _Toc450489232 \h </w:instrText>
      </w:r>
      <w:r>
        <w:rPr>
          <w:noProof/>
        </w:rPr>
      </w:r>
      <w:r>
        <w:rPr>
          <w:noProof/>
        </w:rPr>
        <w:fldChar w:fldCharType="separate"/>
      </w:r>
      <w:r>
        <w:rPr>
          <w:noProof/>
        </w:rPr>
        <w:t>12</w:t>
      </w:r>
      <w:r>
        <w:rPr>
          <w:noProof/>
        </w:rPr>
        <w:fldChar w:fldCharType="end"/>
      </w:r>
    </w:p>
    <w:p w14:paraId="1F0325C9"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3.1.6</w:t>
      </w:r>
      <w:r>
        <w:rPr>
          <w:rFonts w:asciiTheme="minorHAnsi" w:eastAsiaTheme="minorEastAsia" w:hAnsiTheme="minorHAnsi" w:cstheme="minorBidi"/>
          <w:noProof/>
          <w:szCs w:val="22"/>
          <w:lang w:val="en-NZ" w:eastAsia="en-NZ"/>
        </w:rPr>
        <w:tab/>
      </w:r>
      <w:r w:rsidRPr="00E476F9">
        <w:rPr>
          <w:noProof/>
          <w:lang w:val="en-GB"/>
        </w:rPr>
        <w:t>Recognition, authentication, and role of trademarks</w:t>
      </w:r>
      <w:r>
        <w:rPr>
          <w:noProof/>
        </w:rPr>
        <w:tab/>
      </w:r>
      <w:r>
        <w:rPr>
          <w:noProof/>
        </w:rPr>
        <w:fldChar w:fldCharType="begin"/>
      </w:r>
      <w:r>
        <w:rPr>
          <w:noProof/>
        </w:rPr>
        <w:instrText xml:space="preserve"> PAGEREF _Toc450489233 \h </w:instrText>
      </w:r>
      <w:r>
        <w:rPr>
          <w:noProof/>
        </w:rPr>
      </w:r>
      <w:r>
        <w:rPr>
          <w:noProof/>
        </w:rPr>
        <w:fldChar w:fldCharType="separate"/>
      </w:r>
      <w:r>
        <w:rPr>
          <w:noProof/>
        </w:rPr>
        <w:t>12</w:t>
      </w:r>
      <w:r>
        <w:rPr>
          <w:noProof/>
        </w:rPr>
        <w:fldChar w:fldCharType="end"/>
      </w:r>
    </w:p>
    <w:p w14:paraId="56CD551A"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3.2</w:t>
      </w:r>
      <w:r>
        <w:rPr>
          <w:rFonts w:asciiTheme="minorHAnsi" w:eastAsiaTheme="minorEastAsia" w:hAnsiTheme="minorHAnsi" w:cstheme="minorBidi"/>
          <w:b w:val="0"/>
          <w:noProof/>
          <w:szCs w:val="22"/>
          <w:lang w:val="en-NZ" w:eastAsia="en-NZ"/>
        </w:rPr>
        <w:tab/>
      </w:r>
      <w:r w:rsidRPr="00E476F9">
        <w:rPr>
          <w:noProof/>
          <w:lang w:val="en-GB"/>
        </w:rPr>
        <w:t>Initial identity validation</w:t>
      </w:r>
      <w:r>
        <w:rPr>
          <w:noProof/>
        </w:rPr>
        <w:tab/>
      </w:r>
      <w:r>
        <w:rPr>
          <w:noProof/>
        </w:rPr>
        <w:fldChar w:fldCharType="begin"/>
      </w:r>
      <w:r>
        <w:rPr>
          <w:noProof/>
        </w:rPr>
        <w:instrText xml:space="preserve"> PAGEREF _Toc450489234 \h </w:instrText>
      </w:r>
      <w:r>
        <w:rPr>
          <w:noProof/>
        </w:rPr>
      </w:r>
      <w:r>
        <w:rPr>
          <w:noProof/>
        </w:rPr>
        <w:fldChar w:fldCharType="separate"/>
      </w:r>
      <w:r>
        <w:rPr>
          <w:noProof/>
        </w:rPr>
        <w:t>12</w:t>
      </w:r>
      <w:r>
        <w:rPr>
          <w:noProof/>
        </w:rPr>
        <w:fldChar w:fldCharType="end"/>
      </w:r>
    </w:p>
    <w:p w14:paraId="1E46B26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3.2.1</w:t>
      </w:r>
      <w:r>
        <w:rPr>
          <w:rFonts w:asciiTheme="minorHAnsi" w:eastAsiaTheme="minorEastAsia" w:hAnsiTheme="minorHAnsi" w:cstheme="minorBidi"/>
          <w:noProof/>
          <w:szCs w:val="22"/>
          <w:lang w:val="en-NZ" w:eastAsia="en-NZ"/>
        </w:rPr>
        <w:tab/>
      </w:r>
      <w:r w:rsidRPr="00E476F9">
        <w:rPr>
          <w:noProof/>
          <w:lang w:val="en-GB"/>
        </w:rPr>
        <w:t>Method to prove possession of private key</w:t>
      </w:r>
      <w:r>
        <w:rPr>
          <w:noProof/>
        </w:rPr>
        <w:tab/>
      </w:r>
      <w:r>
        <w:rPr>
          <w:noProof/>
        </w:rPr>
        <w:fldChar w:fldCharType="begin"/>
      </w:r>
      <w:r>
        <w:rPr>
          <w:noProof/>
        </w:rPr>
        <w:instrText xml:space="preserve"> PAGEREF _Toc450489235 \h </w:instrText>
      </w:r>
      <w:r>
        <w:rPr>
          <w:noProof/>
        </w:rPr>
      </w:r>
      <w:r>
        <w:rPr>
          <w:noProof/>
        </w:rPr>
        <w:fldChar w:fldCharType="separate"/>
      </w:r>
      <w:r>
        <w:rPr>
          <w:noProof/>
        </w:rPr>
        <w:t>12</w:t>
      </w:r>
      <w:r>
        <w:rPr>
          <w:noProof/>
        </w:rPr>
        <w:fldChar w:fldCharType="end"/>
      </w:r>
    </w:p>
    <w:p w14:paraId="193782E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3.2.2</w:t>
      </w:r>
      <w:r>
        <w:rPr>
          <w:rFonts w:asciiTheme="minorHAnsi" w:eastAsiaTheme="minorEastAsia" w:hAnsiTheme="minorHAnsi" w:cstheme="minorBidi"/>
          <w:noProof/>
          <w:szCs w:val="22"/>
          <w:lang w:val="en-NZ" w:eastAsia="en-NZ"/>
        </w:rPr>
        <w:tab/>
      </w:r>
      <w:r w:rsidRPr="00E476F9">
        <w:rPr>
          <w:noProof/>
          <w:lang w:val="en-GB"/>
        </w:rPr>
        <w:t>Authentication of Organization Identity</w:t>
      </w:r>
      <w:r>
        <w:rPr>
          <w:noProof/>
        </w:rPr>
        <w:tab/>
      </w:r>
      <w:r>
        <w:rPr>
          <w:noProof/>
        </w:rPr>
        <w:fldChar w:fldCharType="begin"/>
      </w:r>
      <w:r>
        <w:rPr>
          <w:noProof/>
        </w:rPr>
        <w:instrText xml:space="preserve"> PAGEREF _Toc450489236 \h </w:instrText>
      </w:r>
      <w:r>
        <w:rPr>
          <w:noProof/>
        </w:rPr>
      </w:r>
      <w:r>
        <w:rPr>
          <w:noProof/>
        </w:rPr>
        <w:fldChar w:fldCharType="separate"/>
      </w:r>
      <w:r>
        <w:rPr>
          <w:noProof/>
        </w:rPr>
        <w:t>13</w:t>
      </w:r>
      <w:r>
        <w:rPr>
          <w:noProof/>
        </w:rPr>
        <w:fldChar w:fldCharType="end"/>
      </w:r>
    </w:p>
    <w:p w14:paraId="01A564B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3.2.3</w:t>
      </w:r>
      <w:r>
        <w:rPr>
          <w:rFonts w:asciiTheme="minorHAnsi" w:eastAsiaTheme="minorEastAsia" w:hAnsiTheme="minorHAnsi" w:cstheme="minorBidi"/>
          <w:noProof/>
          <w:szCs w:val="22"/>
          <w:lang w:val="en-NZ" w:eastAsia="en-NZ"/>
        </w:rPr>
        <w:tab/>
      </w:r>
      <w:r w:rsidRPr="00E476F9">
        <w:rPr>
          <w:noProof/>
          <w:lang w:val="en-GB"/>
        </w:rPr>
        <w:t>Authentication of individual identity</w:t>
      </w:r>
      <w:r>
        <w:rPr>
          <w:noProof/>
        </w:rPr>
        <w:tab/>
      </w:r>
      <w:r>
        <w:rPr>
          <w:noProof/>
        </w:rPr>
        <w:fldChar w:fldCharType="begin"/>
      </w:r>
      <w:r>
        <w:rPr>
          <w:noProof/>
        </w:rPr>
        <w:instrText xml:space="preserve"> PAGEREF _Toc450489237 \h </w:instrText>
      </w:r>
      <w:r>
        <w:rPr>
          <w:noProof/>
        </w:rPr>
      </w:r>
      <w:r>
        <w:rPr>
          <w:noProof/>
        </w:rPr>
        <w:fldChar w:fldCharType="separate"/>
      </w:r>
      <w:r>
        <w:rPr>
          <w:noProof/>
        </w:rPr>
        <w:t>13</w:t>
      </w:r>
      <w:r>
        <w:rPr>
          <w:noProof/>
        </w:rPr>
        <w:fldChar w:fldCharType="end"/>
      </w:r>
    </w:p>
    <w:p w14:paraId="41163618"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3.2.4</w:t>
      </w:r>
      <w:r>
        <w:rPr>
          <w:rFonts w:asciiTheme="minorHAnsi" w:eastAsiaTheme="minorEastAsia" w:hAnsiTheme="minorHAnsi" w:cstheme="minorBidi"/>
          <w:noProof/>
          <w:szCs w:val="22"/>
          <w:lang w:val="en-NZ" w:eastAsia="en-NZ"/>
        </w:rPr>
        <w:tab/>
      </w:r>
      <w:r w:rsidRPr="00E476F9">
        <w:rPr>
          <w:noProof/>
          <w:lang w:val="en-GB"/>
        </w:rPr>
        <w:t>Non-verified Subscriber information</w:t>
      </w:r>
      <w:r>
        <w:rPr>
          <w:noProof/>
        </w:rPr>
        <w:tab/>
      </w:r>
      <w:r>
        <w:rPr>
          <w:noProof/>
        </w:rPr>
        <w:fldChar w:fldCharType="begin"/>
      </w:r>
      <w:r>
        <w:rPr>
          <w:noProof/>
        </w:rPr>
        <w:instrText xml:space="preserve"> PAGEREF _Toc450489238 \h </w:instrText>
      </w:r>
      <w:r>
        <w:rPr>
          <w:noProof/>
        </w:rPr>
      </w:r>
      <w:r>
        <w:rPr>
          <w:noProof/>
        </w:rPr>
        <w:fldChar w:fldCharType="separate"/>
      </w:r>
      <w:r>
        <w:rPr>
          <w:noProof/>
        </w:rPr>
        <w:t>13</w:t>
      </w:r>
      <w:r>
        <w:rPr>
          <w:noProof/>
        </w:rPr>
        <w:fldChar w:fldCharType="end"/>
      </w:r>
    </w:p>
    <w:p w14:paraId="0C262099"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3.2.5</w:t>
      </w:r>
      <w:r>
        <w:rPr>
          <w:rFonts w:asciiTheme="minorHAnsi" w:eastAsiaTheme="minorEastAsia" w:hAnsiTheme="minorHAnsi" w:cstheme="minorBidi"/>
          <w:noProof/>
          <w:szCs w:val="22"/>
          <w:lang w:val="en-NZ" w:eastAsia="en-NZ"/>
        </w:rPr>
        <w:tab/>
      </w:r>
      <w:r w:rsidRPr="00E476F9">
        <w:rPr>
          <w:noProof/>
          <w:lang w:val="en-GB"/>
        </w:rPr>
        <w:t>Validation of authority</w:t>
      </w:r>
      <w:r>
        <w:rPr>
          <w:noProof/>
        </w:rPr>
        <w:tab/>
      </w:r>
      <w:r>
        <w:rPr>
          <w:noProof/>
        </w:rPr>
        <w:fldChar w:fldCharType="begin"/>
      </w:r>
      <w:r>
        <w:rPr>
          <w:noProof/>
        </w:rPr>
        <w:instrText xml:space="preserve"> PAGEREF _Toc450489239 \h </w:instrText>
      </w:r>
      <w:r>
        <w:rPr>
          <w:noProof/>
        </w:rPr>
      </w:r>
      <w:r>
        <w:rPr>
          <w:noProof/>
        </w:rPr>
        <w:fldChar w:fldCharType="separate"/>
      </w:r>
      <w:r>
        <w:rPr>
          <w:noProof/>
        </w:rPr>
        <w:t>13</w:t>
      </w:r>
      <w:r>
        <w:rPr>
          <w:noProof/>
        </w:rPr>
        <w:fldChar w:fldCharType="end"/>
      </w:r>
    </w:p>
    <w:p w14:paraId="2DBD3F69"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3.2.6</w:t>
      </w:r>
      <w:r>
        <w:rPr>
          <w:rFonts w:asciiTheme="minorHAnsi" w:eastAsiaTheme="minorEastAsia" w:hAnsiTheme="minorHAnsi" w:cstheme="minorBidi"/>
          <w:noProof/>
          <w:szCs w:val="22"/>
          <w:lang w:val="en-NZ" w:eastAsia="en-NZ"/>
        </w:rPr>
        <w:tab/>
      </w:r>
      <w:r w:rsidRPr="00E476F9">
        <w:rPr>
          <w:noProof/>
          <w:lang w:val="en-GB"/>
        </w:rPr>
        <w:t>Criteria for interoperation</w:t>
      </w:r>
      <w:r>
        <w:rPr>
          <w:noProof/>
        </w:rPr>
        <w:tab/>
      </w:r>
      <w:r>
        <w:rPr>
          <w:noProof/>
        </w:rPr>
        <w:fldChar w:fldCharType="begin"/>
      </w:r>
      <w:r>
        <w:rPr>
          <w:noProof/>
        </w:rPr>
        <w:instrText xml:space="preserve"> PAGEREF _Toc450489240 \h </w:instrText>
      </w:r>
      <w:r>
        <w:rPr>
          <w:noProof/>
        </w:rPr>
      </w:r>
      <w:r>
        <w:rPr>
          <w:noProof/>
        </w:rPr>
        <w:fldChar w:fldCharType="separate"/>
      </w:r>
      <w:r>
        <w:rPr>
          <w:noProof/>
        </w:rPr>
        <w:t>13</w:t>
      </w:r>
      <w:r>
        <w:rPr>
          <w:noProof/>
        </w:rPr>
        <w:fldChar w:fldCharType="end"/>
      </w:r>
    </w:p>
    <w:p w14:paraId="503670F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3.3</w:t>
      </w:r>
      <w:r>
        <w:rPr>
          <w:rFonts w:asciiTheme="minorHAnsi" w:eastAsiaTheme="minorEastAsia" w:hAnsiTheme="minorHAnsi" w:cstheme="minorBidi"/>
          <w:b w:val="0"/>
          <w:noProof/>
          <w:szCs w:val="22"/>
          <w:lang w:val="en-NZ" w:eastAsia="en-NZ"/>
        </w:rPr>
        <w:tab/>
      </w:r>
      <w:r w:rsidRPr="00E476F9">
        <w:rPr>
          <w:noProof/>
          <w:lang w:val="en-GB"/>
        </w:rPr>
        <w:t>Identification and authentication for re-key requests</w:t>
      </w:r>
      <w:r>
        <w:rPr>
          <w:noProof/>
        </w:rPr>
        <w:tab/>
      </w:r>
      <w:r>
        <w:rPr>
          <w:noProof/>
        </w:rPr>
        <w:fldChar w:fldCharType="begin"/>
      </w:r>
      <w:r>
        <w:rPr>
          <w:noProof/>
        </w:rPr>
        <w:instrText xml:space="preserve"> PAGEREF _Toc450489241 \h </w:instrText>
      </w:r>
      <w:r>
        <w:rPr>
          <w:noProof/>
        </w:rPr>
      </w:r>
      <w:r>
        <w:rPr>
          <w:noProof/>
        </w:rPr>
        <w:fldChar w:fldCharType="separate"/>
      </w:r>
      <w:r>
        <w:rPr>
          <w:noProof/>
        </w:rPr>
        <w:t>13</w:t>
      </w:r>
      <w:r>
        <w:rPr>
          <w:noProof/>
        </w:rPr>
        <w:fldChar w:fldCharType="end"/>
      </w:r>
    </w:p>
    <w:p w14:paraId="53989B0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3.3.1</w:t>
      </w:r>
      <w:r>
        <w:rPr>
          <w:rFonts w:asciiTheme="minorHAnsi" w:eastAsiaTheme="minorEastAsia" w:hAnsiTheme="minorHAnsi" w:cstheme="minorBidi"/>
          <w:noProof/>
          <w:szCs w:val="22"/>
          <w:lang w:val="en-NZ" w:eastAsia="en-NZ"/>
        </w:rPr>
        <w:tab/>
      </w:r>
      <w:r w:rsidRPr="00E476F9">
        <w:rPr>
          <w:noProof/>
          <w:lang w:val="en-GB"/>
        </w:rPr>
        <w:t>Identification and authentication for routine re-key</w:t>
      </w:r>
      <w:r>
        <w:rPr>
          <w:noProof/>
        </w:rPr>
        <w:tab/>
      </w:r>
      <w:r>
        <w:rPr>
          <w:noProof/>
        </w:rPr>
        <w:fldChar w:fldCharType="begin"/>
      </w:r>
      <w:r>
        <w:rPr>
          <w:noProof/>
        </w:rPr>
        <w:instrText xml:space="preserve"> PAGEREF _Toc450489242 \h </w:instrText>
      </w:r>
      <w:r>
        <w:rPr>
          <w:noProof/>
        </w:rPr>
      </w:r>
      <w:r>
        <w:rPr>
          <w:noProof/>
        </w:rPr>
        <w:fldChar w:fldCharType="separate"/>
      </w:r>
      <w:r>
        <w:rPr>
          <w:noProof/>
        </w:rPr>
        <w:t>13</w:t>
      </w:r>
      <w:r>
        <w:rPr>
          <w:noProof/>
        </w:rPr>
        <w:fldChar w:fldCharType="end"/>
      </w:r>
    </w:p>
    <w:p w14:paraId="2081546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3.3.2</w:t>
      </w:r>
      <w:r>
        <w:rPr>
          <w:rFonts w:asciiTheme="minorHAnsi" w:eastAsiaTheme="minorEastAsia" w:hAnsiTheme="minorHAnsi" w:cstheme="minorBidi"/>
          <w:noProof/>
          <w:szCs w:val="22"/>
          <w:lang w:val="en-NZ" w:eastAsia="en-NZ"/>
        </w:rPr>
        <w:tab/>
      </w:r>
      <w:r w:rsidRPr="00E476F9">
        <w:rPr>
          <w:noProof/>
          <w:lang w:val="en-GB"/>
        </w:rPr>
        <w:t>Identification and authentication for re-key after revocation</w:t>
      </w:r>
      <w:r>
        <w:rPr>
          <w:noProof/>
        </w:rPr>
        <w:tab/>
      </w:r>
      <w:r>
        <w:rPr>
          <w:noProof/>
        </w:rPr>
        <w:fldChar w:fldCharType="begin"/>
      </w:r>
      <w:r>
        <w:rPr>
          <w:noProof/>
        </w:rPr>
        <w:instrText xml:space="preserve"> PAGEREF _Toc450489243 \h </w:instrText>
      </w:r>
      <w:r>
        <w:rPr>
          <w:noProof/>
        </w:rPr>
      </w:r>
      <w:r>
        <w:rPr>
          <w:noProof/>
        </w:rPr>
        <w:fldChar w:fldCharType="separate"/>
      </w:r>
      <w:r>
        <w:rPr>
          <w:noProof/>
        </w:rPr>
        <w:t>14</w:t>
      </w:r>
      <w:r>
        <w:rPr>
          <w:noProof/>
        </w:rPr>
        <w:fldChar w:fldCharType="end"/>
      </w:r>
    </w:p>
    <w:p w14:paraId="1C90F2D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3.4</w:t>
      </w:r>
      <w:r>
        <w:rPr>
          <w:rFonts w:asciiTheme="minorHAnsi" w:eastAsiaTheme="minorEastAsia" w:hAnsiTheme="minorHAnsi" w:cstheme="minorBidi"/>
          <w:b w:val="0"/>
          <w:noProof/>
          <w:szCs w:val="22"/>
          <w:lang w:val="en-NZ" w:eastAsia="en-NZ"/>
        </w:rPr>
        <w:tab/>
      </w:r>
      <w:r w:rsidRPr="00E476F9">
        <w:rPr>
          <w:noProof/>
          <w:lang w:val="en-GB"/>
        </w:rPr>
        <w:t>Identification and authentication for revocation request</w:t>
      </w:r>
      <w:r>
        <w:rPr>
          <w:noProof/>
        </w:rPr>
        <w:tab/>
      </w:r>
      <w:r>
        <w:rPr>
          <w:noProof/>
        </w:rPr>
        <w:fldChar w:fldCharType="begin"/>
      </w:r>
      <w:r>
        <w:rPr>
          <w:noProof/>
        </w:rPr>
        <w:instrText xml:space="preserve"> PAGEREF _Toc450489244 \h </w:instrText>
      </w:r>
      <w:r>
        <w:rPr>
          <w:noProof/>
        </w:rPr>
      </w:r>
      <w:r>
        <w:rPr>
          <w:noProof/>
        </w:rPr>
        <w:fldChar w:fldCharType="separate"/>
      </w:r>
      <w:r>
        <w:rPr>
          <w:noProof/>
        </w:rPr>
        <w:t>14</w:t>
      </w:r>
      <w:r>
        <w:rPr>
          <w:noProof/>
        </w:rPr>
        <w:fldChar w:fldCharType="end"/>
      </w:r>
    </w:p>
    <w:p w14:paraId="7FC073F2"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4.</w:t>
      </w:r>
      <w:r>
        <w:rPr>
          <w:rFonts w:asciiTheme="minorHAnsi" w:eastAsiaTheme="minorEastAsia" w:hAnsiTheme="minorHAnsi" w:cstheme="minorBidi"/>
          <w:b w:val="0"/>
          <w:smallCaps w:val="0"/>
          <w:noProof/>
          <w:sz w:val="22"/>
          <w:szCs w:val="22"/>
          <w:lang w:val="en-NZ" w:eastAsia="en-NZ"/>
        </w:rPr>
        <w:tab/>
      </w:r>
      <w:r>
        <w:rPr>
          <w:noProof/>
        </w:rPr>
        <w:t>CERTIFICATE LIFE-CYCLE OPERATIONAL REQUIREMENTS</w:t>
      </w:r>
      <w:r>
        <w:rPr>
          <w:noProof/>
        </w:rPr>
        <w:tab/>
      </w:r>
      <w:r>
        <w:rPr>
          <w:noProof/>
        </w:rPr>
        <w:fldChar w:fldCharType="begin"/>
      </w:r>
      <w:r>
        <w:rPr>
          <w:noProof/>
        </w:rPr>
        <w:instrText xml:space="preserve"> PAGEREF _Toc450489245 \h </w:instrText>
      </w:r>
      <w:r>
        <w:rPr>
          <w:noProof/>
        </w:rPr>
      </w:r>
      <w:r>
        <w:rPr>
          <w:noProof/>
        </w:rPr>
        <w:fldChar w:fldCharType="separate"/>
      </w:r>
      <w:r>
        <w:rPr>
          <w:noProof/>
        </w:rPr>
        <w:t>14</w:t>
      </w:r>
      <w:r>
        <w:rPr>
          <w:noProof/>
        </w:rPr>
        <w:fldChar w:fldCharType="end"/>
      </w:r>
    </w:p>
    <w:p w14:paraId="152D0F51"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4.1</w:t>
      </w:r>
      <w:r>
        <w:rPr>
          <w:rFonts w:asciiTheme="minorHAnsi" w:eastAsiaTheme="minorEastAsia" w:hAnsiTheme="minorHAnsi" w:cstheme="minorBidi"/>
          <w:b w:val="0"/>
          <w:noProof/>
          <w:szCs w:val="22"/>
          <w:lang w:val="en-NZ" w:eastAsia="en-NZ"/>
        </w:rPr>
        <w:tab/>
      </w:r>
      <w:r w:rsidRPr="00E476F9">
        <w:rPr>
          <w:noProof/>
          <w:lang w:val="en-GB"/>
        </w:rPr>
        <w:t>Certificate application</w:t>
      </w:r>
      <w:r>
        <w:rPr>
          <w:noProof/>
        </w:rPr>
        <w:tab/>
      </w:r>
      <w:r>
        <w:rPr>
          <w:noProof/>
        </w:rPr>
        <w:fldChar w:fldCharType="begin"/>
      </w:r>
      <w:r>
        <w:rPr>
          <w:noProof/>
        </w:rPr>
        <w:instrText xml:space="preserve"> PAGEREF _Toc450489246 \h </w:instrText>
      </w:r>
      <w:r>
        <w:rPr>
          <w:noProof/>
        </w:rPr>
      </w:r>
      <w:r>
        <w:rPr>
          <w:noProof/>
        </w:rPr>
        <w:fldChar w:fldCharType="separate"/>
      </w:r>
      <w:r>
        <w:rPr>
          <w:noProof/>
        </w:rPr>
        <w:t>14</w:t>
      </w:r>
      <w:r>
        <w:rPr>
          <w:noProof/>
        </w:rPr>
        <w:fldChar w:fldCharType="end"/>
      </w:r>
    </w:p>
    <w:p w14:paraId="7CB1486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4.1.1</w:t>
      </w:r>
      <w:r>
        <w:rPr>
          <w:rFonts w:asciiTheme="minorHAnsi" w:eastAsiaTheme="minorEastAsia" w:hAnsiTheme="minorHAnsi" w:cstheme="minorBidi"/>
          <w:noProof/>
          <w:szCs w:val="22"/>
          <w:lang w:val="en-NZ" w:eastAsia="en-NZ"/>
        </w:rPr>
        <w:tab/>
      </w:r>
      <w:r w:rsidRPr="00E476F9">
        <w:rPr>
          <w:noProof/>
          <w:lang w:val="en-GB"/>
        </w:rPr>
        <w:t>Who can submit a certificate application</w:t>
      </w:r>
      <w:r>
        <w:rPr>
          <w:noProof/>
        </w:rPr>
        <w:tab/>
      </w:r>
      <w:r>
        <w:rPr>
          <w:noProof/>
        </w:rPr>
        <w:fldChar w:fldCharType="begin"/>
      </w:r>
      <w:r>
        <w:rPr>
          <w:noProof/>
        </w:rPr>
        <w:instrText xml:space="preserve"> PAGEREF _Toc450489247 \h </w:instrText>
      </w:r>
      <w:r>
        <w:rPr>
          <w:noProof/>
        </w:rPr>
      </w:r>
      <w:r>
        <w:rPr>
          <w:noProof/>
        </w:rPr>
        <w:fldChar w:fldCharType="separate"/>
      </w:r>
      <w:r>
        <w:rPr>
          <w:noProof/>
        </w:rPr>
        <w:t>14</w:t>
      </w:r>
      <w:r>
        <w:rPr>
          <w:noProof/>
        </w:rPr>
        <w:fldChar w:fldCharType="end"/>
      </w:r>
    </w:p>
    <w:p w14:paraId="3833772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4.1.2</w:t>
      </w:r>
      <w:r>
        <w:rPr>
          <w:rFonts w:asciiTheme="minorHAnsi" w:eastAsiaTheme="minorEastAsia" w:hAnsiTheme="minorHAnsi" w:cstheme="minorBidi"/>
          <w:noProof/>
          <w:szCs w:val="22"/>
          <w:lang w:val="en-NZ" w:eastAsia="en-NZ"/>
        </w:rPr>
        <w:tab/>
      </w:r>
      <w:r w:rsidRPr="00E476F9">
        <w:rPr>
          <w:noProof/>
          <w:lang w:val="en-GB"/>
        </w:rPr>
        <w:t>Enrolment process and responsibilities</w:t>
      </w:r>
      <w:r>
        <w:rPr>
          <w:noProof/>
        </w:rPr>
        <w:tab/>
      </w:r>
      <w:r>
        <w:rPr>
          <w:noProof/>
        </w:rPr>
        <w:fldChar w:fldCharType="begin"/>
      </w:r>
      <w:r>
        <w:rPr>
          <w:noProof/>
        </w:rPr>
        <w:instrText xml:space="preserve"> PAGEREF _Toc450489248 \h </w:instrText>
      </w:r>
      <w:r>
        <w:rPr>
          <w:noProof/>
        </w:rPr>
      </w:r>
      <w:r>
        <w:rPr>
          <w:noProof/>
        </w:rPr>
        <w:fldChar w:fldCharType="separate"/>
      </w:r>
      <w:r>
        <w:rPr>
          <w:noProof/>
        </w:rPr>
        <w:t>14</w:t>
      </w:r>
      <w:r>
        <w:rPr>
          <w:noProof/>
        </w:rPr>
        <w:fldChar w:fldCharType="end"/>
      </w:r>
    </w:p>
    <w:p w14:paraId="296FD895"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4.2</w:t>
      </w:r>
      <w:r>
        <w:rPr>
          <w:rFonts w:asciiTheme="minorHAnsi" w:eastAsiaTheme="minorEastAsia" w:hAnsiTheme="minorHAnsi" w:cstheme="minorBidi"/>
          <w:b w:val="0"/>
          <w:noProof/>
          <w:szCs w:val="22"/>
          <w:lang w:val="en-NZ" w:eastAsia="en-NZ"/>
        </w:rPr>
        <w:tab/>
      </w:r>
      <w:r w:rsidRPr="00E476F9">
        <w:rPr>
          <w:noProof/>
          <w:lang w:val="en-GB"/>
        </w:rPr>
        <w:t>Certificate application processing</w:t>
      </w:r>
      <w:r>
        <w:rPr>
          <w:noProof/>
        </w:rPr>
        <w:tab/>
      </w:r>
      <w:r>
        <w:rPr>
          <w:noProof/>
        </w:rPr>
        <w:fldChar w:fldCharType="begin"/>
      </w:r>
      <w:r>
        <w:rPr>
          <w:noProof/>
        </w:rPr>
        <w:instrText xml:space="preserve"> PAGEREF _Toc450489249 \h </w:instrText>
      </w:r>
      <w:r>
        <w:rPr>
          <w:noProof/>
        </w:rPr>
      </w:r>
      <w:r>
        <w:rPr>
          <w:noProof/>
        </w:rPr>
        <w:fldChar w:fldCharType="separate"/>
      </w:r>
      <w:r>
        <w:rPr>
          <w:noProof/>
        </w:rPr>
        <w:t>14</w:t>
      </w:r>
      <w:r>
        <w:rPr>
          <w:noProof/>
        </w:rPr>
        <w:fldChar w:fldCharType="end"/>
      </w:r>
    </w:p>
    <w:p w14:paraId="42D4A0C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4.2.1</w:t>
      </w:r>
      <w:r>
        <w:rPr>
          <w:rFonts w:asciiTheme="minorHAnsi" w:eastAsiaTheme="minorEastAsia" w:hAnsiTheme="minorHAnsi" w:cstheme="minorBidi"/>
          <w:noProof/>
          <w:szCs w:val="22"/>
          <w:lang w:val="en-NZ" w:eastAsia="en-NZ"/>
        </w:rPr>
        <w:tab/>
      </w:r>
      <w:r w:rsidRPr="00E476F9">
        <w:rPr>
          <w:noProof/>
          <w:lang w:val="en-GB"/>
        </w:rPr>
        <w:t>Performing identification and authentication functions</w:t>
      </w:r>
      <w:r>
        <w:rPr>
          <w:noProof/>
        </w:rPr>
        <w:tab/>
      </w:r>
      <w:r>
        <w:rPr>
          <w:noProof/>
        </w:rPr>
        <w:fldChar w:fldCharType="begin"/>
      </w:r>
      <w:r>
        <w:rPr>
          <w:noProof/>
        </w:rPr>
        <w:instrText xml:space="preserve"> PAGEREF _Toc450489250 \h </w:instrText>
      </w:r>
      <w:r>
        <w:rPr>
          <w:noProof/>
        </w:rPr>
      </w:r>
      <w:r>
        <w:rPr>
          <w:noProof/>
        </w:rPr>
        <w:fldChar w:fldCharType="separate"/>
      </w:r>
      <w:r>
        <w:rPr>
          <w:noProof/>
        </w:rPr>
        <w:t>14</w:t>
      </w:r>
      <w:r>
        <w:rPr>
          <w:noProof/>
        </w:rPr>
        <w:fldChar w:fldCharType="end"/>
      </w:r>
    </w:p>
    <w:p w14:paraId="722995B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4.2.2</w:t>
      </w:r>
      <w:r>
        <w:rPr>
          <w:rFonts w:asciiTheme="minorHAnsi" w:eastAsiaTheme="minorEastAsia" w:hAnsiTheme="minorHAnsi" w:cstheme="minorBidi"/>
          <w:noProof/>
          <w:szCs w:val="22"/>
          <w:lang w:val="en-NZ" w:eastAsia="en-NZ"/>
        </w:rPr>
        <w:tab/>
      </w:r>
      <w:r w:rsidRPr="00E476F9">
        <w:rPr>
          <w:noProof/>
          <w:lang w:val="en-GB"/>
        </w:rPr>
        <w:t>Approval or rejection of certificate applications</w:t>
      </w:r>
      <w:r>
        <w:rPr>
          <w:noProof/>
        </w:rPr>
        <w:tab/>
      </w:r>
      <w:r>
        <w:rPr>
          <w:noProof/>
        </w:rPr>
        <w:fldChar w:fldCharType="begin"/>
      </w:r>
      <w:r>
        <w:rPr>
          <w:noProof/>
        </w:rPr>
        <w:instrText xml:space="preserve"> PAGEREF _Toc450489251 \h </w:instrText>
      </w:r>
      <w:r>
        <w:rPr>
          <w:noProof/>
        </w:rPr>
      </w:r>
      <w:r>
        <w:rPr>
          <w:noProof/>
        </w:rPr>
        <w:fldChar w:fldCharType="separate"/>
      </w:r>
      <w:r>
        <w:rPr>
          <w:noProof/>
        </w:rPr>
        <w:t>15</w:t>
      </w:r>
      <w:r>
        <w:rPr>
          <w:noProof/>
        </w:rPr>
        <w:fldChar w:fldCharType="end"/>
      </w:r>
    </w:p>
    <w:p w14:paraId="40606A2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lastRenderedPageBreak/>
        <w:t>4.2.3</w:t>
      </w:r>
      <w:r>
        <w:rPr>
          <w:rFonts w:asciiTheme="minorHAnsi" w:eastAsiaTheme="minorEastAsia" w:hAnsiTheme="minorHAnsi" w:cstheme="minorBidi"/>
          <w:noProof/>
          <w:szCs w:val="22"/>
          <w:lang w:val="en-NZ" w:eastAsia="en-NZ"/>
        </w:rPr>
        <w:tab/>
      </w:r>
      <w:r w:rsidRPr="00E476F9">
        <w:rPr>
          <w:noProof/>
          <w:lang w:val="en-GB"/>
        </w:rPr>
        <w:t>Time to process certificate applications</w:t>
      </w:r>
      <w:r>
        <w:rPr>
          <w:noProof/>
        </w:rPr>
        <w:tab/>
      </w:r>
      <w:r>
        <w:rPr>
          <w:noProof/>
        </w:rPr>
        <w:fldChar w:fldCharType="begin"/>
      </w:r>
      <w:r>
        <w:rPr>
          <w:noProof/>
        </w:rPr>
        <w:instrText xml:space="preserve"> PAGEREF _Toc450489252 \h </w:instrText>
      </w:r>
      <w:r>
        <w:rPr>
          <w:noProof/>
        </w:rPr>
      </w:r>
      <w:r>
        <w:rPr>
          <w:noProof/>
        </w:rPr>
        <w:fldChar w:fldCharType="separate"/>
      </w:r>
      <w:r>
        <w:rPr>
          <w:noProof/>
        </w:rPr>
        <w:t>15</w:t>
      </w:r>
      <w:r>
        <w:rPr>
          <w:noProof/>
        </w:rPr>
        <w:fldChar w:fldCharType="end"/>
      </w:r>
    </w:p>
    <w:p w14:paraId="4DD49B7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4.3</w:t>
      </w:r>
      <w:r>
        <w:rPr>
          <w:rFonts w:asciiTheme="minorHAnsi" w:eastAsiaTheme="minorEastAsia" w:hAnsiTheme="minorHAnsi" w:cstheme="minorBidi"/>
          <w:b w:val="0"/>
          <w:noProof/>
          <w:szCs w:val="22"/>
          <w:lang w:val="en-NZ" w:eastAsia="en-NZ"/>
        </w:rPr>
        <w:tab/>
      </w:r>
      <w:r w:rsidRPr="00E476F9">
        <w:rPr>
          <w:noProof/>
          <w:lang w:val="en-GB"/>
        </w:rPr>
        <w:t>Certificate issuance</w:t>
      </w:r>
      <w:r>
        <w:rPr>
          <w:noProof/>
        </w:rPr>
        <w:tab/>
      </w:r>
      <w:r>
        <w:rPr>
          <w:noProof/>
        </w:rPr>
        <w:fldChar w:fldCharType="begin"/>
      </w:r>
      <w:r>
        <w:rPr>
          <w:noProof/>
        </w:rPr>
        <w:instrText xml:space="preserve"> PAGEREF _Toc450489253 \h </w:instrText>
      </w:r>
      <w:r>
        <w:rPr>
          <w:noProof/>
        </w:rPr>
      </w:r>
      <w:r>
        <w:rPr>
          <w:noProof/>
        </w:rPr>
        <w:fldChar w:fldCharType="separate"/>
      </w:r>
      <w:r>
        <w:rPr>
          <w:noProof/>
        </w:rPr>
        <w:t>15</w:t>
      </w:r>
      <w:r>
        <w:rPr>
          <w:noProof/>
        </w:rPr>
        <w:fldChar w:fldCharType="end"/>
      </w:r>
    </w:p>
    <w:p w14:paraId="705C89B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4.3.1</w:t>
      </w:r>
      <w:r>
        <w:rPr>
          <w:rFonts w:asciiTheme="minorHAnsi" w:eastAsiaTheme="minorEastAsia" w:hAnsiTheme="minorHAnsi" w:cstheme="minorBidi"/>
          <w:noProof/>
          <w:szCs w:val="22"/>
          <w:lang w:val="en-NZ" w:eastAsia="en-NZ"/>
        </w:rPr>
        <w:tab/>
      </w:r>
      <w:r w:rsidRPr="00E476F9">
        <w:rPr>
          <w:noProof/>
          <w:lang w:val="en-GB"/>
        </w:rPr>
        <w:t>CA actions during certificate issuance</w:t>
      </w:r>
      <w:r>
        <w:rPr>
          <w:noProof/>
        </w:rPr>
        <w:tab/>
      </w:r>
      <w:r>
        <w:rPr>
          <w:noProof/>
        </w:rPr>
        <w:fldChar w:fldCharType="begin"/>
      </w:r>
      <w:r>
        <w:rPr>
          <w:noProof/>
        </w:rPr>
        <w:instrText xml:space="preserve"> PAGEREF _Toc450489254 \h </w:instrText>
      </w:r>
      <w:r>
        <w:rPr>
          <w:noProof/>
        </w:rPr>
      </w:r>
      <w:r>
        <w:rPr>
          <w:noProof/>
        </w:rPr>
        <w:fldChar w:fldCharType="separate"/>
      </w:r>
      <w:r>
        <w:rPr>
          <w:noProof/>
        </w:rPr>
        <w:t>15</w:t>
      </w:r>
      <w:r>
        <w:rPr>
          <w:noProof/>
        </w:rPr>
        <w:fldChar w:fldCharType="end"/>
      </w:r>
    </w:p>
    <w:p w14:paraId="291BB30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4.3.2</w:t>
      </w:r>
      <w:r>
        <w:rPr>
          <w:rFonts w:asciiTheme="minorHAnsi" w:eastAsiaTheme="minorEastAsia" w:hAnsiTheme="minorHAnsi" w:cstheme="minorBidi"/>
          <w:noProof/>
          <w:szCs w:val="22"/>
          <w:lang w:val="en-NZ" w:eastAsia="en-NZ"/>
        </w:rPr>
        <w:tab/>
      </w:r>
      <w:r w:rsidRPr="00E476F9">
        <w:rPr>
          <w:noProof/>
          <w:lang w:val="en-GB"/>
        </w:rPr>
        <w:t>Notification to Subscriber by the CA of issuance of certificate</w:t>
      </w:r>
      <w:r>
        <w:rPr>
          <w:noProof/>
        </w:rPr>
        <w:tab/>
      </w:r>
      <w:r>
        <w:rPr>
          <w:noProof/>
        </w:rPr>
        <w:fldChar w:fldCharType="begin"/>
      </w:r>
      <w:r>
        <w:rPr>
          <w:noProof/>
        </w:rPr>
        <w:instrText xml:space="preserve"> PAGEREF _Toc450489255 \h </w:instrText>
      </w:r>
      <w:r>
        <w:rPr>
          <w:noProof/>
        </w:rPr>
      </w:r>
      <w:r>
        <w:rPr>
          <w:noProof/>
        </w:rPr>
        <w:fldChar w:fldCharType="separate"/>
      </w:r>
      <w:r>
        <w:rPr>
          <w:noProof/>
        </w:rPr>
        <w:t>15</w:t>
      </w:r>
      <w:r>
        <w:rPr>
          <w:noProof/>
        </w:rPr>
        <w:fldChar w:fldCharType="end"/>
      </w:r>
    </w:p>
    <w:p w14:paraId="26B0F2E2"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4.4</w:t>
      </w:r>
      <w:r>
        <w:rPr>
          <w:rFonts w:asciiTheme="minorHAnsi" w:eastAsiaTheme="minorEastAsia" w:hAnsiTheme="minorHAnsi" w:cstheme="minorBidi"/>
          <w:b w:val="0"/>
          <w:noProof/>
          <w:szCs w:val="22"/>
          <w:lang w:val="en-NZ" w:eastAsia="en-NZ"/>
        </w:rPr>
        <w:tab/>
      </w:r>
      <w:r w:rsidRPr="00E476F9">
        <w:rPr>
          <w:noProof/>
          <w:lang w:val="en-GB"/>
        </w:rPr>
        <w:t>Certificate acceptance</w:t>
      </w:r>
      <w:r>
        <w:rPr>
          <w:noProof/>
        </w:rPr>
        <w:tab/>
      </w:r>
      <w:r>
        <w:rPr>
          <w:noProof/>
        </w:rPr>
        <w:fldChar w:fldCharType="begin"/>
      </w:r>
      <w:r>
        <w:rPr>
          <w:noProof/>
        </w:rPr>
        <w:instrText xml:space="preserve"> PAGEREF _Toc450489256 \h </w:instrText>
      </w:r>
      <w:r>
        <w:rPr>
          <w:noProof/>
        </w:rPr>
      </w:r>
      <w:r>
        <w:rPr>
          <w:noProof/>
        </w:rPr>
        <w:fldChar w:fldCharType="separate"/>
      </w:r>
      <w:r>
        <w:rPr>
          <w:noProof/>
        </w:rPr>
        <w:t>15</w:t>
      </w:r>
      <w:r>
        <w:rPr>
          <w:noProof/>
        </w:rPr>
        <w:fldChar w:fldCharType="end"/>
      </w:r>
    </w:p>
    <w:p w14:paraId="6D6296E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4.4.1</w:t>
      </w:r>
      <w:r>
        <w:rPr>
          <w:rFonts w:asciiTheme="minorHAnsi" w:eastAsiaTheme="minorEastAsia" w:hAnsiTheme="minorHAnsi" w:cstheme="minorBidi"/>
          <w:noProof/>
          <w:szCs w:val="22"/>
          <w:lang w:val="en-NZ" w:eastAsia="en-NZ"/>
        </w:rPr>
        <w:tab/>
      </w:r>
      <w:r w:rsidRPr="00E476F9">
        <w:rPr>
          <w:noProof/>
          <w:lang w:val="en-GB"/>
        </w:rPr>
        <w:t>Conduct constituting certificate acceptance</w:t>
      </w:r>
      <w:r>
        <w:rPr>
          <w:noProof/>
        </w:rPr>
        <w:tab/>
      </w:r>
      <w:r>
        <w:rPr>
          <w:noProof/>
        </w:rPr>
        <w:fldChar w:fldCharType="begin"/>
      </w:r>
      <w:r>
        <w:rPr>
          <w:noProof/>
        </w:rPr>
        <w:instrText xml:space="preserve"> PAGEREF _Toc450489257 \h </w:instrText>
      </w:r>
      <w:r>
        <w:rPr>
          <w:noProof/>
        </w:rPr>
      </w:r>
      <w:r>
        <w:rPr>
          <w:noProof/>
        </w:rPr>
        <w:fldChar w:fldCharType="separate"/>
      </w:r>
      <w:r>
        <w:rPr>
          <w:noProof/>
        </w:rPr>
        <w:t>15</w:t>
      </w:r>
      <w:r>
        <w:rPr>
          <w:noProof/>
        </w:rPr>
        <w:fldChar w:fldCharType="end"/>
      </w:r>
    </w:p>
    <w:p w14:paraId="7A44DF3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4.4.2</w:t>
      </w:r>
      <w:r>
        <w:rPr>
          <w:rFonts w:asciiTheme="minorHAnsi" w:eastAsiaTheme="minorEastAsia" w:hAnsiTheme="minorHAnsi" w:cstheme="minorBidi"/>
          <w:noProof/>
          <w:szCs w:val="22"/>
          <w:lang w:val="en-NZ" w:eastAsia="en-NZ"/>
        </w:rPr>
        <w:tab/>
      </w:r>
      <w:r w:rsidRPr="00E476F9">
        <w:rPr>
          <w:noProof/>
          <w:lang w:val="en-GB"/>
        </w:rPr>
        <w:t>Publication of the certificate by the CA</w:t>
      </w:r>
      <w:r>
        <w:rPr>
          <w:noProof/>
        </w:rPr>
        <w:tab/>
      </w:r>
      <w:r>
        <w:rPr>
          <w:noProof/>
        </w:rPr>
        <w:fldChar w:fldCharType="begin"/>
      </w:r>
      <w:r>
        <w:rPr>
          <w:noProof/>
        </w:rPr>
        <w:instrText xml:space="preserve"> PAGEREF _Toc450489258 \h </w:instrText>
      </w:r>
      <w:r>
        <w:rPr>
          <w:noProof/>
        </w:rPr>
      </w:r>
      <w:r>
        <w:rPr>
          <w:noProof/>
        </w:rPr>
        <w:fldChar w:fldCharType="separate"/>
      </w:r>
      <w:r>
        <w:rPr>
          <w:noProof/>
        </w:rPr>
        <w:t>15</w:t>
      </w:r>
      <w:r>
        <w:rPr>
          <w:noProof/>
        </w:rPr>
        <w:fldChar w:fldCharType="end"/>
      </w:r>
    </w:p>
    <w:p w14:paraId="3F34D23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4.4.3</w:t>
      </w:r>
      <w:r>
        <w:rPr>
          <w:rFonts w:asciiTheme="minorHAnsi" w:eastAsiaTheme="minorEastAsia" w:hAnsiTheme="minorHAnsi" w:cstheme="minorBidi"/>
          <w:noProof/>
          <w:szCs w:val="22"/>
          <w:lang w:val="en-NZ" w:eastAsia="en-NZ"/>
        </w:rPr>
        <w:tab/>
      </w:r>
      <w:r w:rsidRPr="00E476F9">
        <w:rPr>
          <w:noProof/>
          <w:lang w:val="en-GB"/>
        </w:rPr>
        <w:t>Notification of certificate issuance by the CA to other entities</w:t>
      </w:r>
      <w:r>
        <w:rPr>
          <w:noProof/>
        </w:rPr>
        <w:tab/>
      </w:r>
      <w:r>
        <w:rPr>
          <w:noProof/>
        </w:rPr>
        <w:fldChar w:fldCharType="begin"/>
      </w:r>
      <w:r>
        <w:rPr>
          <w:noProof/>
        </w:rPr>
        <w:instrText xml:space="preserve"> PAGEREF _Toc450489259 \h </w:instrText>
      </w:r>
      <w:r>
        <w:rPr>
          <w:noProof/>
        </w:rPr>
      </w:r>
      <w:r>
        <w:rPr>
          <w:noProof/>
        </w:rPr>
        <w:fldChar w:fldCharType="separate"/>
      </w:r>
      <w:r>
        <w:rPr>
          <w:noProof/>
        </w:rPr>
        <w:t>15</w:t>
      </w:r>
      <w:r>
        <w:rPr>
          <w:noProof/>
        </w:rPr>
        <w:fldChar w:fldCharType="end"/>
      </w:r>
    </w:p>
    <w:p w14:paraId="68727F72"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4.5</w:t>
      </w:r>
      <w:r>
        <w:rPr>
          <w:rFonts w:asciiTheme="minorHAnsi" w:eastAsiaTheme="minorEastAsia" w:hAnsiTheme="minorHAnsi" w:cstheme="minorBidi"/>
          <w:b w:val="0"/>
          <w:noProof/>
          <w:szCs w:val="22"/>
          <w:lang w:val="en-NZ" w:eastAsia="en-NZ"/>
        </w:rPr>
        <w:tab/>
      </w:r>
      <w:r w:rsidRPr="00E476F9">
        <w:rPr>
          <w:noProof/>
          <w:lang w:val="en-GB"/>
        </w:rPr>
        <w:t>Key pair and certificate usage</w:t>
      </w:r>
      <w:r>
        <w:rPr>
          <w:noProof/>
        </w:rPr>
        <w:tab/>
      </w:r>
      <w:r>
        <w:rPr>
          <w:noProof/>
        </w:rPr>
        <w:fldChar w:fldCharType="begin"/>
      </w:r>
      <w:r>
        <w:rPr>
          <w:noProof/>
        </w:rPr>
        <w:instrText xml:space="preserve"> PAGEREF _Toc450489260 \h </w:instrText>
      </w:r>
      <w:r>
        <w:rPr>
          <w:noProof/>
        </w:rPr>
      </w:r>
      <w:r>
        <w:rPr>
          <w:noProof/>
        </w:rPr>
        <w:fldChar w:fldCharType="separate"/>
      </w:r>
      <w:r>
        <w:rPr>
          <w:noProof/>
        </w:rPr>
        <w:t>15</w:t>
      </w:r>
      <w:r>
        <w:rPr>
          <w:noProof/>
        </w:rPr>
        <w:fldChar w:fldCharType="end"/>
      </w:r>
    </w:p>
    <w:p w14:paraId="0B9019F9"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4.5.1</w:t>
      </w:r>
      <w:r>
        <w:rPr>
          <w:rFonts w:asciiTheme="minorHAnsi" w:eastAsiaTheme="minorEastAsia" w:hAnsiTheme="minorHAnsi" w:cstheme="minorBidi"/>
          <w:noProof/>
          <w:szCs w:val="22"/>
          <w:lang w:val="en-NZ" w:eastAsia="en-NZ"/>
        </w:rPr>
        <w:tab/>
      </w:r>
      <w:r w:rsidRPr="00E476F9">
        <w:rPr>
          <w:noProof/>
          <w:lang w:val="en-GB"/>
        </w:rPr>
        <w:t>Subscriber private key and certificate usage</w:t>
      </w:r>
      <w:r>
        <w:rPr>
          <w:noProof/>
        </w:rPr>
        <w:tab/>
      </w:r>
      <w:r>
        <w:rPr>
          <w:noProof/>
        </w:rPr>
        <w:fldChar w:fldCharType="begin"/>
      </w:r>
      <w:r>
        <w:rPr>
          <w:noProof/>
        </w:rPr>
        <w:instrText xml:space="preserve"> PAGEREF _Toc450489261 \h </w:instrText>
      </w:r>
      <w:r>
        <w:rPr>
          <w:noProof/>
        </w:rPr>
      </w:r>
      <w:r>
        <w:rPr>
          <w:noProof/>
        </w:rPr>
        <w:fldChar w:fldCharType="separate"/>
      </w:r>
      <w:r>
        <w:rPr>
          <w:noProof/>
        </w:rPr>
        <w:t>15</w:t>
      </w:r>
      <w:r>
        <w:rPr>
          <w:noProof/>
        </w:rPr>
        <w:fldChar w:fldCharType="end"/>
      </w:r>
    </w:p>
    <w:p w14:paraId="32412BF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4.5.2</w:t>
      </w:r>
      <w:r>
        <w:rPr>
          <w:rFonts w:asciiTheme="minorHAnsi" w:eastAsiaTheme="minorEastAsia" w:hAnsiTheme="minorHAnsi" w:cstheme="minorBidi"/>
          <w:noProof/>
          <w:szCs w:val="22"/>
          <w:lang w:val="en-NZ" w:eastAsia="en-NZ"/>
        </w:rPr>
        <w:tab/>
      </w:r>
      <w:r w:rsidRPr="00E476F9">
        <w:rPr>
          <w:noProof/>
          <w:lang w:val="en-GB"/>
        </w:rPr>
        <w:t>Relying Party public key and certificate usage</w:t>
      </w:r>
      <w:r>
        <w:rPr>
          <w:noProof/>
        </w:rPr>
        <w:tab/>
      </w:r>
      <w:r>
        <w:rPr>
          <w:noProof/>
        </w:rPr>
        <w:fldChar w:fldCharType="begin"/>
      </w:r>
      <w:r>
        <w:rPr>
          <w:noProof/>
        </w:rPr>
        <w:instrText xml:space="preserve"> PAGEREF _Toc450489262 \h </w:instrText>
      </w:r>
      <w:r>
        <w:rPr>
          <w:noProof/>
        </w:rPr>
      </w:r>
      <w:r>
        <w:rPr>
          <w:noProof/>
        </w:rPr>
        <w:fldChar w:fldCharType="separate"/>
      </w:r>
      <w:r>
        <w:rPr>
          <w:noProof/>
        </w:rPr>
        <w:t>15</w:t>
      </w:r>
      <w:r>
        <w:rPr>
          <w:noProof/>
        </w:rPr>
        <w:fldChar w:fldCharType="end"/>
      </w:r>
    </w:p>
    <w:p w14:paraId="094079A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4.6</w:t>
      </w:r>
      <w:r>
        <w:rPr>
          <w:rFonts w:asciiTheme="minorHAnsi" w:eastAsiaTheme="minorEastAsia" w:hAnsiTheme="minorHAnsi" w:cstheme="minorBidi"/>
          <w:b w:val="0"/>
          <w:noProof/>
          <w:szCs w:val="22"/>
          <w:lang w:val="en-NZ" w:eastAsia="en-NZ"/>
        </w:rPr>
        <w:tab/>
      </w:r>
      <w:r w:rsidRPr="00E476F9">
        <w:rPr>
          <w:noProof/>
          <w:lang w:val="en-GB"/>
        </w:rPr>
        <w:t>Certificate renewal</w:t>
      </w:r>
      <w:r>
        <w:rPr>
          <w:noProof/>
        </w:rPr>
        <w:tab/>
      </w:r>
      <w:r>
        <w:rPr>
          <w:noProof/>
        </w:rPr>
        <w:fldChar w:fldCharType="begin"/>
      </w:r>
      <w:r>
        <w:rPr>
          <w:noProof/>
        </w:rPr>
        <w:instrText xml:space="preserve"> PAGEREF _Toc450489263 \h </w:instrText>
      </w:r>
      <w:r>
        <w:rPr>
          <w:noProof/>
        </w:rPr>
      </w:r>
      <w:r>
        <w:rPr>
          <w:noProof/>
        </w:rPr>
        <w:fldChar w:fldCharType="separate"/>
      </w:r>
      <w:r>
        <w:rPr>
          <w:noProof/>
        </w:rPr>
        <w:t>16</w:t>
      </w:r>
      <w:r>
        <w:rPr>
          <w:noProof/>
        </w:rPr>
        <w:fldChar w:fldCharType="end"/>
      </w:r>
    </w:p>
    <w:p w14:paraId="0987A3C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4.6.1</w:t>
      </w:r>
      <w:r>
        <w:rPr>
          <w:rFonts w:asciiTheme="minorHAnsi" w:eastAsiaTheme="minorEastAsia" w:hAnsiTheme="minorHAnsi" w:cstheme="minorBidi"/>
          <w:noProof/>
          <w:szCs w:val="22"/>
          <w:lang w:val="en-NZ" w:eastAsia="en-NZ"/>
        </w:rPr>
        <w:tab/>
      </w:r>
      <w:r w:rsidRPr="00E476F9">
        <w:rPr>
          <w:noProof/>
          <w:lang w:val="en-GB"/>
        </w:rPr>
        <w:t>Circumstance for certificate renewal</w:t>
      </w:r>
      <w:r>
        <w:rPr>
          <w:noProof/>
        </w:rPr>
        <w:tab/>
      </w:r>
      <w:r>
        <w:rPr>
          <w:noProof/>
        </w:rPr>
        <w:fldChar w:fldCharType="begin"/>
      </w:r>
      <w:r>
        <w:rPr>
          <w:noProof/>
        </w:rPr>
        <w:instrText xml:space="preserve"> PAGEREF _Toc450489264 \h </w:instrText>
      </w:r>
      <w:r>
        <w:rPr>
          <w:noProof/>
        </w:rPr>
      </w:r>
      <w:r>
        <w:rPr>
          <w:noProof/>
        </w:rPr>
        <w:fldChar w:fldCharType="separate"/>
      </w:r>
      <w:r>
        <w:rPr>
          <w:noProof/>
        </w:rPr>
        <w:t>16</w:t>
      </w:r>
      <w:r>
        <w:rPr>
          <w:noProof/>
        </w:rPr>
        <w:fldChar w:fldCharType="end"/>
      </w:r>
    </w:p>
    <w:p w14:paraId="33A203C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4.6.2</w:t>
      </w:r>
      <w:r>
        <w:rPr>
          <w:rFonts w:asciiTheme="minorHAnsi" w:eastAsiaTheme="minorEastAsia" w:hAnsiTheme="minorHAnsi" w:cstheme="minorBidi"/>
          <w:noProof/>
          <w:szCs w:val="22"/>
          <w:lang w:val="en-NZ" w:eastAsia="en-NZ"/>
        </w:rPr>
        <w:tab/>
      </w:r>
      <w:r w:rsidRPr="00E476F9">
        <w:rPr>
          <w:noProof/>
          <w:lang w:val="en-GB"/>
        </w:rPr>
        <w:t>Who may request renewal</w:t>
      </w:r>
      <w:r>
        <w:rPr>
          <w:noProof/>
        </w:rPr>
        <w:tab/>
      </w:r>
      <w:r>
        <w:rPr>
          <w:noProof/>
        </w:rPr>
        <w:fldChar w:fldCharType="begin"/>
      </w:r>
      <w:r>
        <w:rPr>
          <w:noProof/>
        </w:rPr>
        <w:instrText xml:space="preserve"> PAGEREF _Toc450489265 \h </w:instrText>
      </w:r>
      <w:r>
        <w:rPr>
          <w:noProof/>
        </w:rPr>
      </w:r>
      <w:r>
        <w:rPr>
          <w:noProof/>
        </w:rPr>
        <w:fldChar w:fldCharType="separate"/>
      </w:r>
      <w:r>
        <w:rPr>
          <w:noProof/>
        </w:rPr>
        <w:t>16</w:t>
      </w:r>
      <w:r>
        <w:rPr>
          <w:noProof/>
        </w:rPr>
        <w:fldChar w:fldCharType="end"/>
      </w:r>
    </w:p>
    <w:p w14:paraId="6977828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4.6.3</w:t>
      </w:r>
      <w:r>
        <w:rPr>
          <w:rFonts w:asciiTheme="minorHAnsi" w:eastAsiaTheme="minorEastAsia" w:hAnsiTheme="minorHAnsi" w:cstheme="minorBidi"/>
          <w:noProof/>
          <w:szCs w:val="22"/>
          <w:lang w:val="en-NZ" w:eastAsia="en-NZ"/>
        </w:rPr>
        <w:tab/>
      </w:r>
      <w:r w:rsidRPr="00E476F9">
        <w:rPr>
          <w:noProof/>
          <w:lang w:val="en-GB"/>
        </w:rPr>
        <w:t>Processing certificate renewal requests</w:t>
      </w:r>
      <w:r>
        <w:rPr>
          <w:noProof/>
        </w:rPr>
        <w:tab/>
      </w:r>
      <w:r>
        <w:rPr>
          <w:noProof/>
        </w:rPr>
        <w:fldChar w:fldCharType="begin"/>
      </w:r>
      <w:r>
        <w:rPr>
          <w:noProof/>
        </w:rPr>
        <w:instrText xml:space="preserve"> PAGEREF _Toc450489266 \h </w:instrText>
      </w:r>
      <w:r>
        <w:rPr>
          <w:noProof/>
        </w:rPr>
      </w:r>
      <w:r>
        <w:rPr>
          <w:noProof/>
        </w:rPr>
        <w:fldChar w:fldCharType="separate"/>
      </w:r>
      <w:r>
        <w:rPr>
          <w:noProof/>
        </w:rPr>
        <w:t>16</w:t>
      </w:r>
      <w:r>
        <w:rPr>
          <w:noProof/>
        </w:rPr>
        <w:fldChar w:fldCharType="end"/>
      </w:r>
    </w:p>
    <w:p w14:paraId="28D7F08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4.6.4</w:t>
      </w:r>
      <w:r>
        <w:rPr>
          <w:rFonts w:asciiTheme="minorHAnsi" w:eastAsiaTheme="minorEastAsia" w:hAnsiTheme="minorHAnsi" w:cstheme="minorBidi"/>
          <w:noProof/>
          <w:szCs w:val="22"/>
          <w:lang w:val="en-NZ" w:eastAsia="en-NZ"/>
        </w:rPr>
        <w:tab/>
      </w:r>
      <w:r w:rsidRPr="00E476F9">
        <w:rPr>
          <w:noProof/>
          <w:lang w:val="en-GB"/>
        </w:rPr>
        <w:t>Notification of new certificate issuance to Subscriber</w:t>
      </w:r>
      <w:r>
        <w:rPr>
          <w:noProof/>
        </w:rPr>
        <w:tab/>
      </w:r>
      <w:r>
        <w:rPr>
          <w:noProof/>
        </w:rPr>
        <w:fldChar w:fldCharType="begin"/>
      </w:r>
      <w:r>
        <w:rPr>
          <w:noProof/>
        </w:rPr>
        <w:instrText xml:space="preserve"> PAGEREF _Toc450489267 \h </w:instrText>
      </w:r>
      <w:r>
        <w:rPr>
          <w:noProof/>
        </w:rPr>
      </w:r>
      <w:r>
        <w:rPr>
          <w:noProof/>
        </w:rPr>
        <w:fldChar w:fldCharType="separate"/>
      </w:r>
      <w:r>
        <w:rPr>
          <w:noProof/>
        </w:rPr>
        <w:t>16</w:t>
      </w:r>
      <w:r>
        <w:rPr>
          <w:noProof/>
        </w:rPr>
        <w:fldChar w:fldCharType="end"/>
      </w:r>
    </w:p>
    <w:p w14:paraId="7F324ED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4.6.5</w:t>
      </w:r>
      <w:r>
        <w:rPr>
          <w:rFonts w:asciiTheme="minorHAnsi" w:eastAsiaTheme="minorEastAsia" w:hAnsiTheme="minorHAnsi" w:cstheme="minorBidi"/>
          <w:noProof/>
          <w:szCs w:val="22"/>
          <w:lang w:val="en-NZ" w:eastAsia="en-NZ"/>
        </w:rPr>
        <w:tab/>
      </w:r>
      <w:r w:rsidRPr="00E476F9">
        <w:rPr>
          <w:noProof/>
          <w:lang w:val="en-GB"/>
        </w:rPr>
        <w:t>Conduct constituting acceptance of a renewal certificate</w:t>
      </w:r>
      <w:r>
        <w:rPr>
          <w:noProof/>
        </w:rPr>
        <w:tab/>
      </w:r>
      <w:r>
        <w:rPr>
          <w:noProof/>
        </w:rPr>
        <w:fldChar w:fldCharType="begin"/>
      </w:r>
      <w:r>
        <w:rPr>
          <w:noProof/>
        </w:rPr>
        <w:instrText xml:space="preserve"> PAGEREF _Toc450489268 \h </w:instrText>
      </w:r>
      <w:r>
        <w:rPr>
          <w:noProof/>
        </w:rPr>
      </w:r>
      <w:r>
        <w:rPr>
          <w:noProof/>
        </w:rPr>
        <w:fldChar w:fldCharType="separate"/>
      </w:r>
      <w:r>
        <w:rPr>
          <w:noProof/>
        </w:rPr>
        <w:t>16</w:t>
      </w:r>
      <w:r>
        <w:rPr>
          <w:noProof/>
        </w:rPr>
        <w:fldChar w:fldCharType="end"/>
      </w:r>
    </w:p>
    <w:p w14:paraId="48068C7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4.6.6</w:t>
      </w:r>
      <w:r>
        <w:rPr>
          <w:rFonts w:asciiTheme="minorHAnsi" w:eastAsiaTheme="minorEastAsia" w:hAnsiTheme="minorHAnsi" w:cstheme="minorBidi"/>
          <w:noProof/>
          <w:szCs w:val="22"/>
          <w:lang w:val="en-NZ" w:eastAsia="en-NZ"/>
        </w:rPr>
        <w:tab/>
      </w:r>
      <w:r w:rsidRPr="00E476F9">
        <w:rPr>
          <w:noProof/>
          <w:lang w:val="en-GB"/>
        </w:rPr>
        <w:t>Publication of the renewal certificate by the CA</w:t>
      </w:r>
      <w:r>
        <w:rPr>
          <w:noProof/>
        </w:rPr>
        <w:tab/>
      </w:r>
      <w:r>
        <w:rPr>
          <w:noProof/>
        </w:rPr>
        <w:fldChar w:fldCharType="begin"/>
      </w:r>
      <w:r>
        <w:rPr>
          <w:noProof/>
        </w:rPr>
        <w:instrText xml:space="preserve"> PAGEREF _Toc450489269 \h </w:instrText>
      </w:r>
      <w:r>
        <w:rPr>
          <w:noProof/>
        </w:rPr>
      </w:r>
      <w:r>
        <w:rPr>
          <w:noProof/>
        </w:rPr>
        <w:fldChar w:fldCharType="separate"/>
      </w:r>
      <w:r>
        <w:rPr>
          <w:noProof/>
        </w:rPr>
        <w:t>16</w:t>
      </w:r>
      <w:r>
        <w:rPr>
          <w:noProof/>
        </w:rPr>
        <w:fldChar w:fldCharType="end"/>
      </w:r>
    </w:p>
    <w:p w14:paraId="3E481B88"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4.6.7</w:t>
      </w:r>
      <w:r>
        <w:rPr>
          <w:rFonts w:asciiTheme="minorHAnsi" w:eastAsiaTheme="minorEastAsia" w:hAnsiTheme="minorHAnsi" w:cstheme="minorBidi"/>
          <w:noProof/>
          <w:szCs w:val="22"/>
          <w:lang w:val="en-NZ" w:eastAsia="en-NZ"/>
        </w:rPr>
        <w:tab/>
      </w:r>
      <w:r w:rsidRPr="00E476F9">
        <w:rPr>
          <w:noProof/>
          <w:lang w:val="en-GB"/>
        </w:rPr>
        <w:t>Notification of certificate issuance by the CA to other entities</w:t>
      </w:r>
      <w:r>
        <w:rPr>
          <w:noProof/>
        </w:rPr>
        <w:tab/>
      </w:r>
      <w:r>
        <w:rPr>
          <w:noProof/>
        </w:rPr>
        <w:fldChar w:fldCharType="begin"/>
      </w:r>
      <w:r>
        <w:rPr>
          <w:noProof/>
        </w:rPr>
        <w:instrText xml:space="preserve"> PAGEREF _Toc450489270 \h </w:instrText>
      </w:r>
      <w:r>
        <w:rPr>
          <w:noProof/>
        </w:rPr>
      </w:r>
      <w:r>
        <w:rPr>
          <w:noProof/>
        </w:rPr>
        <w:fldChar w:fldCharType="separate"/>
      </w:r>
      <w:r>
        <w:rPr>
          <w:noProof/>
        </w:rPr>
        <w:t>16</w:t>
      </w:r>
      <w:r>
        <w:rPr>
          <w:noProof/>
        </w:rPr>
        <w:fldChar w:fldCharType="end"/>
      </w:r>
    </w:p>
    <w:p w14:paraId="6F5509DE"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4.7</w:t>
      </w:r>
      <w:r>
        <w:rPr>
          <w:rFonts w:asciiTheme="minorHAnsi" w:eastAsiaTheme="minorEastAsia" w:hAnsiTheme="minorHAnsi" w:cstheme="minorBidi"/>
          <w:b w:val="0"/>
          <w:noProof/>
          <w:szCs w:val="22"/>
          <w:lang w:val="en-NZ" w:eastAsia="en-NZ"/>
        </w:rPr>
        <w:tab/>
      </w:r>
      <w:r w:rsidRPr="00E476F9">
        <w:rPr>
          <w:noProof/>
          <w:lang w:val="en-GB"/>
        </w:rPr>
        <w:t>Certificate re-key</w:t>
      </w:r>
      <w:r>
        <w:rPr>
          <w:noProof/>
        </w:rPr>
        <w:tab/>
      </w:r>
      <w:r>
        <w:rPr>
          <w:noProof/>
        </w:rPr>
        <w:fldChar w:fldCharType="begin"/>
      </w:r>
      <w:r>
        <w:rPr>
          <w:noProof/>
        </w:rPr>
        <w:instrText xml:space="preserve"> PAGEREF _Toc450489271 \h </w:instrText>
      </w:r>
      <w:r>
        <w:rPr>
          <w:noProof/>
        </w:rPr>
      </w:r>
      <w:r>
        <w:rPr>
          <w:noProof/>
        </w:rPr>
        <w:fldChar w:fldCharType="separate"/>
      </w:r>
      <w:r>
        <w:rPr>
          <w:noProof/>
        </w:rPr>
        <w:t>16</w:t>
      </w:r>
      <w:r>
        <w:rPr>
          <w:noProof/>
        </w:rPr>
        <w:fldChar w:fldCharType="end"/>
      </w:r>
    </w:p>
    <w:p w14:paraId="2C68853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4.7.1</w:t>
      </w:r>
      <w:r>
        <w:rPr>
          <w:rFonts w:asciiTheme="minorHAnsi" w:eastAsiaTheme="minorEastAsia" w:hAnsiTheme="minorHAnsi" w:cstheme="minorBidi"/>
          <w:noProof/>
          <w:szCs w:val="22"/>
          <w:lang w:val="en-NZ" w:eastAsia="en-NZ"/>
        </w:rPr>
        <w:tab/>
      </w:r>
      <w:r w:rsidRPr="00E476F9">
        <w:rPr>
          <w:noProof/>
          <w:lang w:val="en-GB"/>
        </w:rPr>
        <w:t>Circumstance for certificate re-key</w:t>
      </w:r>
      <w:r>
        <w:rPr>
          <w:noProof/>
        </w:rPr>
        <w:tab/>
      </w:r>
      <w:r>
        <w:rPr>
          <w:noProof/>
        </w:rPr>
        <w:fldChar w:fldCharType="begin"/>
      </w:r>
      <w:r>
        <w:rPr>
          <w:noProof/>
        </w:rPr>
        <w:instrText xml:space="preserve"> PAGEREF _Toc450489272 \h </w:instrText>
      </w:r>
      <w:r>
        <w:rPr>
          <w:noProof/>
        </w:rPr>
      </w:r>
      <w:r>
        <w:rPr>
          <w:noProof/>
        </w:rPr>
        <w:fldChar w:fldCharType="separate"/>
      </w:r>
      <w:r>
        <w:rPr>
          <w:noProof/>
        </w:rPr>
        <w:t>16</w:t>
      </w:r>
      <w:r>
        <w:rPr>
          <w:noProof/>
        </w:rPr>
        <w:fldChar w:fldCharType="end"/>
      </w:r>
    </w:p>
    <w:p w14:paraId="40CB09F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4.7.2</w:t>
      </w:r>
      <w:r>
        <w:rPr>
          <w:rFonts w:asciiTheme="minorHAnsi" w:eastAsiaTheme="minorEastAsia" w:hAnsiTheme="minorHAnsi" w:cstheme="minorBidi"/>
          <w:noProof/>
          <w:szCs w:val="22"/>
          <w:lang w:val="en-NZ" w:eastAsia="en-NZ"/>
        </w:rPr>
        <w:tab/>
      </w:r>
      <w:r w:rsidRPr="00E476F9">
        <w:rPr>
          <w:noProof/>
          <w:lang w:val="en-GB"/>
        </w:rPr>
        <w:t>Who may request certification of a new public key</w:t>
      </w:r>
      <w:r>
        <w:rPr>
          <w:noProof/>
        </w:rPr>
        <w:tab/>
      </w:r>
      <w:r>
        <w:rPr>
          <w:noProof/>
        </w:rPr>
        <w:fldChar w:fldCharType="begin"/>
      </w:r>
      <w:r>
        <w:rPr>
          <w:noProof/>
        </w:rPr>
        <w:instrText xml:space="preserve"> PAGEREF _Toc450489273 \h </w:instrText>
      </w:r>
      <w:r>
        <w:rPr>
          <w:noProof/>
        </w:rPr>
      </w:r>
      <w:r>
        <w:rPr>
          <w:noProof/>
        </w:rPr>
        <w:fldChar w:fldCharType="separate"/>
      </w:r>
      <w:r>
        <w:rPr>
          <w:noProof/>
        </w:rPr>
        <w:t>16</w:t>
      </w:r>
      <w:r>
        <w:rPr>
          <w:noProof/>
        </w:rPr>
        <w:fldChar w:fldCharType="end"/>
      </w:r>
    </w:p>
    <w:p w14:paraId="4849F5B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4.7.3</w:t>
      </w:r>
      <w:r>
        <w:rPr>
          <w:rFonts w:asciiTheme="minorHAnsi" w:eastAsiaTheme="minorEastAsia" w:hAnsiTheme="minorHAnsi" w:cstheme="minorBidi"/>
          <w:noProof/>
          <w:szCs w:val="22"/>
          <w:lang w:val="en-NZ" w:eastAsia="en-NZ"/>
        </w:rPr>
        <w:tab/>
      </w:r>
      <w:r w:rsidRPr="00E476F9">
        <w:rPr>
          <w:noProof/>
          <w:lang w:val="en-GB"/>
        </w:rPr>
        <w:t>Processing certificate re-keying requests</w:t>
      </w:r>
      <w:r>
        <w:rPr>
          <w:noProof/>
        </w:rPr>
        <w:tab/>
      </w:r>
      <w:r>
        <w:rPr>
          <w:noProof/>
        </w:rPr>
        <w:fldChar w:fldCharType="begin"/>
      </w:r>
      <w:r>
        <w:rPr>
          <w:noProof/>
        </w:rPr>
        <w:instrText xml:space="preserve"> PAGEREF _Toc450489274 \h </w:instrText>
      </w:r>
      <w:r>
        <w:rPr>
          <w:noProof/>
        </w:rPr>
      </w:r>
      <w:r>
        <w:rPr>
          <w:noProof/>
        </w:rPr>
        <w:fldChar w:fldCharType="separate"/>
      </w:r>
      <w:r>
        <w:rPr>
          <w:noProof/>
        </w:rPr>
        <w:t>16</w:t>
      </w:r>
      <w:r>
        <w:rPr>
          <w:noProof/>
        </w:rPr>
        <w:fldChar w:fldCharType="end"/>
      </w:r>
    </w:p>
    <w:p w14:paraId="58633A2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4.7.4</w:t>
      </w:r>
      <w:r>
        <w:rPr>
          <w:rFonts w:asciiTheme="minorHAnsi" w:eastAsiaTheme="minorEastAsia" w:hAnsiTheme="minorHAnsi" w:cstheme="minorBidi"/>
          <w:noProof/>
          <w:szCs w:val="22"/>
          <w:lang w:val="en-NZ" w:eastAsia="en-NZ"/>
        </w:rPr>
        <w:tab/>
      </w:r>
      <w:r w:rsidRPr="00E476F9">
        <w:rPr>
          <w:noProof/>
          <w:lang w:val="en-GB"/>
        </w:rPr>
        <w:t>Notification of new certificate issuance to Subscriber</w:t>
      </w:r>
      <w:r>
        <w:rPr>
          <w:noProof/>
        </w:rPr>
        <w:tab/>
      </w:r>
      <w:r>
        <w:rPr>
          <w:noProof/>
        </w:rPr>
        <w:fldChar w:fldCharType="begin"/>
      </w:r>
      <w:r>
        <w:rPr>
          <w:noProof/>
        </w:rPr>
        <w:instrText xml:space="preserve"> PAGEREF _Toc450489275 \h </w:instrText>
      </w:r>
      <w:r>
        <w:rPr>
          <w:noProof/>
        </w:rPr>
      </w:r>
      <w:r>
        <w:rPr>
          <w:noProof/>
        </w:rPr>
        <w:fldChar w:fldCharType="separate"/>
      </w:r>
      <w:r>
        <w:rPr>
          <w:noProof/>
        </w:rPr>
        <w:t>16</w:t>
      </w:r>
      <w:r>
        <w:rPr>
          <w:noProof/>
        </w:rPr>
        <w:fldChar w:fldCharType="end"/>
      </w:r>
    </w:p>
    <w:p w14:paraId="71BBB6F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4.7.5</w:t>
      </w:r>
      <w:r>
        <w:rPr>
          <w:rFonts w:asciiTheme="minorHAnsi" w:eastAsiaTheme="minorEastAsia" w:hAnsiTheme="minorHAnsi" w:cstheme="minorBidi"/>
          <w:noProof/>
          <w:szCs w:val="22"/>
          <w:lang w:val="en-NZ" w:eastAsia="en-NZ"/>
        </w:rPr>
        <w:tab/>
      </w:r>
      <w:r w:rsidRPr="00E476F9">
        <w:rPr>
          <w:noProof/>
          <w:lang w:val="en-GB"/>
        </w:rPr>
        <w:t>Conduct constituting acceptance of a re-keyed certificate</w:t>
      </w:r>
      <w:r>
        <w:rPr>
          <w:noProof/>
        </w:rPr>
        <w:tab/>
      </w:r>
      <w:r>
        <w:rPr>
          <w:noProof/>
        </w:rPr>
        <w:fldChar w:fldCharType="begin"/>
      </w:r>
      <w:r>
        <w:rPr>
          <w:noProof/>
        </w:rPr>
        <w:instrText xml:space="preserve"> PAGEREF _Toc450489276 \h </w:instrText>
      </w:r>
      <w:r>
        <w:rPr>
          <w:noProof/>
        </w:rPr>
      </w:r>
      <w:r>
        <w:rPr>
          <w:noProof/>
        </w:rPr>
        <w:fldChar w:fldCharType="separate"/>
      </w:r>
      <w:r>
        <w:rPr>
          <w:noProof/>
        </w:rPr>
        <w:t>17</w:t>
      </w:r>
      <w:r>
        <w:rPr>
          <w:noProof/>
        </w:rPr>
        <w:fldChar w:fldCharType="end"/>
      </w:r>
    </w:p>
    <w:p w14:paraId="49684EF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4.7.6</w:t>
      </w:r>
      <w:r>
        <w:rPr>
          <w:rFonts w:asciiTheme="minorHAnsi" w:eastAsiaTheme="minorEastAsia" w:hAnsiTheme="minorHAnsi" w:cstheme="minorBidi"/>
          <w:noProof/>
          <w:szCs w:val="22"/>
          <w:lang w:val="en-NZ" w:eastAsia="en-NZ"/>
        </w:rPr>
        <w:tab/>
      </w:r>
      <w:r w:rsidRPr="00E476F9">
        <w:rPr>
          <w:noProof/>
          <w:lang w:val="en-GB"/>
        </w:rPr>
        <w:t>Publication of the re-keyed certificate by the CA</w:t>
      </w:r>
      <w:r>
        <w:rPr>
          <w:noProof/>
        </w:rPr>
        <w:tab/>
      </w:r>
      <w:r>
        <w:rPr>
          <w:noProof/>
        </w:rPr>
        <w:fldChar w:fldCharType="begin"/>
      </w:r>
      <w:r>
        <w:rPr>
          <w:noProof/>
        </w:rPr>
        <w:instrText xml:space="preserve"> PAGEREF _Toc450489277 \h </w:instrText>
      </w:r>
      <w:r>
        <w:rPr>
          <w:noProof/>
        </w:rPr>
      </w:r>
      <w:r>
        <w:rPr>
          <w:noProof/>
        </w:rPr>
        <w:fldChar w:fldCharType="separate"/>
      </w:r>
      <w:r>
        <w:rPr>
          <w:noProof/>
        </w:rPr>
        <w:t>17</w:t>
      </w:r>
      <w:r>
        <w:rPr>
          <w:noProof/>
        </w:rPr>
        <w:fldChar w:fldCharType="end"/>
      </w:r>
    </w:p>
    <w:p w14:paraId="41AB57F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4.7.7</w:t>
      </w:r>
      <w:r>
        <w:rPr>
          <w:rFonts w:asciiTheme="minorHAnsi" w:eastAsiaTheme="minorEastAsia" w:hAnsiTheme="minorHAnsi" w:cstheme="minorBidi"/>
          <w:noProof/>
          <w:szCs w:val="22"/>
          <w:lang w:val="en-NZ" w:eastAsia="en-NZ"/>
        </w:rPr>
        <w:tab/>
      </w:r>
      <w:r w:rsidRPr="00E476F9">
        <w:rPr>
          <w:noProof/>
          <w:lang w:val="en-GB"/>
        </w:rPr>
        <w:t>Notification of certificate issuance by the CA to other entities</w:t>
      </w:r>
      <w:r>
        <w:rPr>
          <w:noProof/>
        </w:rPr>
        <w:tab/>
      </w:r>
      <w:r>
        <w:rPr>
          <w:noProof/>
        </w:rPr>
        <w:fldChar w:fldCharType="begin"/>
      </w:r>
      <w:r>
        <w:rPr>
          <w:noProof/>
        </w:rPr>
        <w:instrText xml:space="preserve"> PAGEREF _Toc450489278 \h </w:instrText>
      </w:r>
      <w:r>
        <w:rPr>
          <w:noProof/>
        </w:rPr>
      </w:r>
      <w:r>
        <w:rPr>
          <w:noProof/>
        </w:rPr>
        <w:fldChar w:fldCharType="separate"/>
      </w:r>
      <w:r>
        <w:rPr>
          <w:noProof/>
        </w:rPr>
        <w:t>17</w:t>
      </w:r>
      <w:r>
        <w:rPr>
          <w:noProof/>
        </w:rPr>
        <w:fldChar w:fldCharType="end"/>
      </w:r>
    </w:p>
    <w:p w14:paraId="6559811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Pr>
          <w:noProof/>
        </w:rPr>
        <w:t>4.8</w:t>
      </w:r>
      <w:r>
        <w:rPr>
          <w:rFonts w:asciiTheme="minorHAnsi" w:eastAsiaTheme="minorEastAsia" w:hAnsiTheme="minorHAnsi" w:cstheme="minorBidi"/>
          <w:b w:val="0"/>
          <w:noProof/>
          <w:szCs w:val="22"/>
          <w:lang w:val="en-NZ" w:eastAsia="en-NZ"/>
        </w:rPr>
        <w:tab/>
      </w:r>
      <w:r w:rsidRPr="00E476F9">
        <w:rPr>
          <w:noProof/>
          <w:lang w:val="en-GB"/>
        </w:rPr>
        <w:t>Certificate modification</w:t>
      </w:r>
      <w:r>
        <w:rPr>
          <w:noProof/>
        </w:rPr>
        <w:tab/>
      </w:r>
      <w:r>
        <w:rPr>
          <w:noProof/>
        </w:rPr>
        <w:fldChar w:fldCharType="begin"/>
      </w:r>
      <w:r>
        <w:rPr>
          <w:noProof/>
        </w:rPr>
        <w:instrText xml:space="preserve"> PAGEREF _Toc450489279 \h </w:instrText>
      </w:r>
      <w:r>
        <w:rPr>
          <w:noProof/>
        </w:rPr>
      </w:r>
      <w:r>
        <w:rPr>
          <w:noProof/>
        </w:rPr>
        <w:fldChar w:fldCharType="separate"/>
      </w:r>
      <w:r>
        <w:rPr>
          <w:noProof/>
        </w:rPr>
        <w:t>17</w:t>
      </w:r>
      <w:r>
        <w:rPr>
          <w:noProof/>
        </w:rPr>
        <w:fldChar w:fldCharType="end"/>
      </w:r>
    </w:p>
    <w:p w14:paraId="35B9D5E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4.8.1</w:t>
      </w:r>
      <w:r>
        <w:rPr>
          <w:rFonts w:asciiTheme="minorHAnsi" w:eastAsiaTheme="minorEastAsia" w:hAnsiTheme="minorHAnsi" w:cstheme="minorBidi"/>
          <w:noProof/>
          <w:szCs w:val="22"/>
          <w:lang w:val="en-NZ" w:eastAsia="en-NZ"/>
        </w:rPr>
        <w:tab/>
      </w:r>
      <w:r w:rsidRPr="00E476F9">
        <w:rPr>
          <w:noProof/>
        </w:rPr>
        <w:t>Circumstance for certificate modification</w:t>
      </w:r>
      <w:r>
        <w:rPr>
          <w:noProof/>
        </w:rPr>
        <w:tab/>
      </w:r>
      <w:r>
        <w:rPr>
          <w:noProof/>
        </w:rPr>
        <w:fldChar w:fldCharType="begin"/>
      </w:r>
      <w:r>
        <w:rPr>
          <w:noProof/>
        </w:rPr>
        <w:instrText xml:space="preserve"> PAGEREF _Toc450489280 \h </w:instrText>
      </w:r>
      <w:r>
        <w:rPr>
          <w:noProof/>
        </w:rPr>
      </w:r>
      <w:r>
        <w:rPr>
          <w:noProof/>
        </w:rPr>
        <w:fldChar w:fldCharType="separate"/>
      </w:r>
      <w:r>
        <w:rPr>
          <w:noProof/>
        </w:rPr>
        <w:t>17</w:t>
      </w:r>
      <w:r>
        <w:rPr>
          <w:noProof/>
        </w:rPr>
        <w:fldChar w:fldCharType="end"/>
      </w:r>
    </w:p>
    <w:p w14:paraId="354EC4A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4.8.2</w:t>
      </w:r>
      <w:r>
        <w:rPr>
          <w:rFonts w:asciiTheme="minorHAnsi" w:eastAsiaTheme="minorEastAsia" w:hAnsiTheme="minorHAnsi" w:cstheme="minorBidi"/>
          <w:noProof/>
          <w:szCs w:val="22"/>
          <w:lang w:val="en-NZ" w:eastAsia="en-NZ"/>
        </w:rPr>
        <w:tab/>
      </w:r>
      <w:r w:rsidRPr="00E476F9">
        <w:rPr>
          <w:noProof/>
        </w:rPr>
        <w:t>Who may request certificate modification</w:t>
      </w:r>
      <w:r>
        <w:rPr>
          <w:noProof/>
        </w:rPr>
        <w:tab/>
      </w:r>
      <w:r>
        <w:rPr>
          <w:noProof/>
        </w:rPr>
        <w:fldChar w:fldCharType="begin"/>
      </w:r>
      <w:r>
        <w:rPr>
          <w:noProof/>
        </w:rPr>
        <w:instrText xml:space="preserve"> PAGEREF _Toc450489281 \h </w:instrText>
      </w:r>
      <w:r>
        <w:rPr>
          <w:noProof/>
        </w:rPr>
      </w:r>
      <w:r>
        <w:rPr>
          <w:noProof/>
        </w:rPr>
        <w:fldChar w:fldCharType="separate"/>
      </w:r>
      <w:r>
        <w:rPr>
          <w:noProof/>
        </w:rPr>
        <w:t>17</w:t>
      </w:r>
      <w:r>
        <w:rPr>
          <w:noProof/>
        </w:rPr>
        <w:fldChar w:fldCharType="end"/>
      </w:r>
    </w:p>
    <w:p w14:paraId="29DAD8B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4.8.3</w:t>
      </w:r>
      <w:r>
        <w:rPr>
          <w:rFonts w:asciiTheme="minorHAnsi" w:eastAsiaTheme="minorEastAsia" w:hAnsiTheme="minorHAnsi" w:cstheme="minorBidi"/>
          <w:noProof/>
          <w:szCs w:val="22"/>
          <w:lang w:val="en-NZ" w:eastAsia="en-NZ"/>
        </w:rPr>
        <w:tab/>
      </w:r>
      <w:r w:rsidRPr="00E476F9">
        <w:rPr>
          <w:noProof/>
        </w:rPr>
        <w:t>Processing certificate modification requests</w:t>
      </w:r>
      <w:r>
        <w:rPr>
          <w:noProof/>
        </w:rPr>
        <w:tab/>
      </w:r>
      <w:r>
        <w:rPr>
          <w:noProof/>
        </w:rPr>
        <w:fldChar w:fldCharType="begin"/>
      </w:r>
      <w:r>
        <w:rPr>
          <w:noProof/>
        </w:rPr>
        <w:instrText xml:space="preserve"> PAGEREF _Toc450489282 \h </w:instrText>
      </w:r>
      <w:r>
        <w:rPr>
          <w:noProof/>
        </w:rPr>
      </w:r>
      <w:r>
        <w:rPr>
          <w:noProof/>
        </w:rPr>
        <w:fldChar w:fldCharType="separate"/>
      </w:r>
      <w:r>
        <w:rPr>
          <w:noProof/>
        </w:rPr>
        <w:t>17</w:t>
      </w:r>
      <w:r>
        <w:rPr>
          <w:noProof/>
        </w:rPr>
        <w:fldChar w:fldCharType="end"/>
      </w:r>
    </w:p>
    <w:p w14:paraId="4BB8B81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4.8.4</w:t>
      </w:r>
      <w:r>
        <w:rPr>
          <w:rFonts w:asciiTheme="minorHAnsi" w:eastAsiaTheme="minorEastAsia" w:hAnsiTheme="minorHAnsi" w:cstheme="minorBidi"/>
          <w:noProof/>
          <w:szCs w:val="22"/>
          <w:lang w:val="en-NZ" w:eastAsia="en-NZ"/>
        </w:rPr>
        <w:tab/>
      </w:r>
      <w:r w:rsidRPr="00E476F9">
        <w:rPr>
          <w:noProof/>
        </w:rPr>
        <w:t>Notification of new certificate issuance to Subscriber</w:t>
      </w:r>
      <w:r>
        <w:rPr>
          <w:noProof/>
        </w:rPr>
        <w:tab/>
      </w:r>
      <w:r>
        <w:rPr>
          <w:noProof/>
        </w:rPr>
        <w:fldChar w:fldCharType="begin"/>
      </w:r>
      <w:r>
        <w:rPr>
          <w:noProof/>
        </w:rPr>
        <w:instrText xml:space="preserve"> PAGEREF _Toc450489283 \h </w:instrText>
      </w:r>
      <w:r>
        <w:rPr>
          <w:noProof/>
        </w:rPr>
      </w:r>
      <w:r>
        <w:rPr>
          <w:noProof/>
        </w:rPr>
        <w:fldChar w:fldCharType="separate"/>
      </w:r>
      <w:r>
        <w:rPr>
          <w:noProof/>
        </w:rPr>
        <w:t>17</w:t>
      </w:r>
      <w:r>
        <w:rPr>
          <w:noProof/>
        </w:rPr>
        <w:fldChar w:fldCharType="end"/>
      </w:r>
    </w:p>
    <w:p w14:paraId="087B8C3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4.8.5</w:t>
      </w:r>
      <w:r>
        <w:rPr>
          <w:rFonts w:asciiTheme="minorHAnsi" w:eastAsiaTheme="minorEastAsia" w:hAnsiTheme="minorHAnsi" w:cstheme="minorBidi"/>
          <w:noProof/>
          <w:szCs w:val="22"/>
          <w:lang w:val="en-NZ" w:eastAsia="en-NZ"/>
        </w:rPr>
        <w:tab/>
      </w:r>
      <w:r w:rsidRPr="00E476F9">
        <w:rPr>
          <w:noProof/>
        </w:rPr>
        <w:t>Conduct constituting acceptance of modified certificate</w:t>
      </w:r>
      <w:r>
        <w:rPr>
          <w:noProof/>
        </w:rPr>
        <w:tab/>
      </w:r>
      <w:r>
        <w:rPr>
          <w:noProof/>
        </w:rPr>
        <w:fldChar w:fldCharType="begin"/>
      </w:r>
      <w:r>
        <w:rPr>
          <w:noProof/>
        </w:rPr>
        <w:instrText xml:space="preserve"> PAGEREF _Toc450489284 \h </w:instrText>
      </w:r>
      <w:r>
        <w:rPr>
          <w:noProof/>
        </w:rPr>
      </w:r>
      <w:r>
        <w:rPr>
          <w:noProof/>
        </w:rPr>
        <w:fldChar w:fldCharType="separate"/>
      </w:r>
      <w:r>
        <w:rPr>
          <w:noProof/>
        </w:rPr>
        <w:t>17</w:t>
      </w:r>
      <w:r>
        <w:rPr>
          <w:noProof/>
        </w:rPr>
        <w:fldChar w:fldCharType="end"/>
      </w:r>
    </w:p>
    <w:p w14:paraId="06BE305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4.8.6</w:t>
      </w:r>
      <w:r>
        <w:rPr>
          <w:rFonts w:asciiTheme="minorHAnsi" w:eastAsiaTheme="minorEastAsia" w:hAnsiTheme="minorHAnsi" w:cstheme="minorBidi"/>
          <w:noProof/>
          <w:szCs w:val="22"/>
          <w:lang w:val="en-NZ" w:eastAsia="en-NZ"/>
        </w:rPr>
        <w:tab/>
      </w:r>
      <w:r w:rsidRPr="00E476F9">
        <w:rPr>
          <w:noProof/>
        </w:rPr>
        <w:t>Publication of the modified certificate by the CA</w:t>
      </w:r>
      <w:r>
        <w:rPr>
          <w:noProof/>
        </w:rPr>
        <w:tab/>
      </w:r>
      <w:r>
        <w:rPr>
          <w:noProof/>
        </w:rPr>
        <w:fldChar w:fldCharType="begin"/>
      </w:r>
      <w:r>
        <w:rPr>
          <w:noProof/>
        </w:rPr>
        <w:instrText xml:space="preserve"> PAGEREF _Toc450489285 \h </w:instrText>
      </w:r>
      <w:r>
        <w:rPr>
          <w:noProof/>
        </w:rPr>
      </w:r>
      <w:r>
        <w:rPr>
          <w:noProof/>
        </w:rPr>
        <w:fldChar w:fldCharType="separate"/>
      </w:r>
      <w:r>
        <w:rPr>
          <w:noProof/>
        </w:rPr>
        <w:t>17</w:t>
      </w:r>
      <w:r>
        <w:rPr>
          <w:noProof/>
        </w:rPr>
        <w:fldChar w:fldCharType="end"/>
      </w:r>
    </w:p>
    <w:p w14:paraId="4951025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rPr>
        <w:t>4.8.7</w:t>
      </w:r>
      <w:r>
        <w:rPr>
          <w:rFonts w:asciiTheme="minorHAnsi" w:eastAsiaTheme="minorEastAsia" w:hAnsiTheme="minorHAnsi" w:cstheme="minorBidi"/>
          <w:noProof/>
          <w:szCs w:val="22"/>
          <w:lang w:val="en-NZ" w:eastAsia="en-NZ"/>
        </w:rPr>
        <w:tab/>
      </w:r>
      <w:r w:rsidRPr="00E476F9">
        <w:rPr>
          <w:noProof/>
        </w:rPr>
        <w:t>Notification of certificate issuance by the CA to other entities</w:t>
      </w:r>
      <w:r>
        <w:rPr>
          <w:noProof/>
        </w:rPr>
        <w:tab/>
      </w:r>
      <w:r>
        <w:rPr>
          <w:noProof/>
        </w:rPr>
        <w:fldChar w:fldCharType="begin"/>
      </w:r>
      <w:r>
        <w:rPr>
          <w:noProof/>
        </w:rPr>
        <w:instrText xml:space="preserve"> PAGEREF _Toc450489286 \h </w:instrText>
      </w:r>
      <w:r>
        <w:rPr>
          <w:noProof/>
        </w:rPr>
      </w:r>
      <w:r>
        <w:rPr>
          <w:noProof/>
        </w:rPr>
        <w:fldChar w:fldCharType="separate"/>
      </w:r>
      <w:r>
        <w:rPr>
          <w:noProof/>
        </w:rPr>
        <w:t>17</w:t>
      </w:r>
      <w:r>
        <w:rPr>
          <w:noProof/>
        </w:rPr>
        <w:fldChar w:fldCharType="end"/>
      </w:r>
    </w:p>
    <w:p w14:paraId="43D4DA0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4.9</w:t>
      </w:r>
      <w:r>
        <w:rPr>
          <w:rFonts w:asciiTheme="minorHAnsi" w:eastAsiaTheme="minorEastAsia" w:hAnsiTheme="minorHAnsi" w:cstheme="minorBidi"/>
          <w:b w:val="0"/>
          <w:noProof/>
          <w:szCs w:val="22"/>
          <w:lang w:val="en-NZ" w:eastAsia="en-NZ"/>
        </w:rPr>
        <w:tab/>
      </w:r>
      <w:r w:rsidRPr="00E476F9">
        <w:rPr>
          <w:noProof/>
          <w:lang w:val="en-GB"/>
        </w:rPr>
        <w:t>Certificate revocation and suspension</w:t>
      </w:r>
      <w:r>
        <w:rPr>
          <w:noProof/>
        </w:rPr>
        <w:tab/>
      </w:r>
      <w:r>
        <w:rPr>
          <w:noProof/>
        </w:rPr>
        <w:fldChar w:fldCharType="begin"/>
      </w:r>
      <w:r>
        <w:rPr>
          <w:noProof/>
        </w:rPr>
        <w:instrText xml:space="preserve"> PAGEREF _Toc450489287 \h </w:instrText>
      </w:r>
      <w:r>
        <w:rPr>
          <w:noProof/>
        </w:rPr>
      </w:r>
      <w:r>
        <w:rPr>
          <w:noProof/>
        </w:rPr>
        <w:fldChar w:fldCharType="separate"/>
      </w:r>
      <w:r>
        <w:rPr>
          <w:noProof/>
        </w:rPr>
        <w:t>18</w:t>
      </w:r>
      <w:r>
        <w:rPr>
          <w:noProof/>
        </w:rPr>
        <w:fldChar w:fldCharType="end"/>
      </w:r>
    </w:p>
    <w:p w14:paraId="57BCADA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w:t>
      </w:r>
      <w:r>
        <w:rPr>
          <w:rFonts w:asciiTheme="minorHAnsi" w:eastAsiaTheme="minorEastAsia" w:hAnsiTheme="minorHAnsi" w:cstheme="minorBidi"/>
          <w:noProof/>
          <w:szCs w:val="22"/>
          <w:lang w:val="en-NZ" w:eastAsia="en-NZ"/>
        </w:rPr>
        <w:tab/>
      </w:r>
      <w:r w:rsidRPr="00E476F9">
        <w:rPr>
          <w:noProof/>
          <w:lang w:val="en-GB"/>
        </w:rPr>
        <w:t>Circumstances for revocation</w:t>
      </w:r>
      <w:r>
        <w:rPr>
          <w:noProof/>
        </w:rPr>
        <w:tab/>
      </w:r>
      <w:r>
        <w:rPr>
          <w:noProof/>
        </w:rPr>
        <w:fldChar w:fldCharType="begin"/>
      </w:r>
      <w:r>
        <w:rPr>
          <w:noProof/>
        </w:rPr>
        <w:instrText xml:space="preserve"> PAGEREF _Toc450489288 \h </w:instrText>
      </w:r>
      <w:r>
        <w:rPr>
          <w:noProof/>
        </w:rPr>
      </w:r>
      <w:r>
        <w:rPr>
          <w:noProof/>
        </w:rPr>
        <w:fldChar w:fldCharType="separate"/>
      </w:r>
      <w:r>
        <w:rPr>
          <w:noProof/>
        </w:rPr>
        <w:t>18</w:t>
      </w:r>
      <w:r>
        <w:rPr>
          <w:noProof/>
        </w:rPr>
        <w:fldChar w:fldCharType="end"/>
      </w:r>
    </w:p>
    <w:p w14:paraId="7C5FF16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4.9.2</w:t>
      </w:r>
      <w:r>
        <w:rPr>
          <w:rFonts w:asciiTheme="minorHAnsi" w:eastAsiaTheme="minorEastAsia" w:hAnsiTheme="minorHAnsi" w:cstheme="minorBidi"/>
          <w:noProof/>
          <w:szCs w:val="22"/>
          <w:lang w:val="en-NZ" w:eastAsia="en-NZ"/>
        </w:rPr>
        <w:tab/>
      </w:r>
      <w:r w:rsidRPr="00E476F9">
        <w:rPr>
          <w:noProof/>
          <w:lang w:val="en-GB"/>
        </w:rPr>
        <w:t>Who can request revocation</w:t>
      </w:r>
      <w:r>
        <w:rPr>
          <w:noProof/>
        </w:rPr>
        <w:tab/>
      </w:r>
      <w:r>
        <w:rPr>
          <w:noProof/>
        </w:rPr>
        <w:fldChar w:fldCharType="begin"/>
      </w:r>
      <w:r>
        <w:rPr>
          <w:noProof/>
        </w:rPr>
        <w:instrText xml:space="preserve"> PAGEREF _Toc450489289 \h </w:instrText>
      </w:r>
      <w:r>
        <w:rPr>
          <w:noProof/>
        </w:rPr>
      </w:r>
      <w:r>
        <w:rPr>
          <w:noProof/>
        </w:rPr>
        <w:fldChar w:fldCharType="separate"/>
      </w:r>
      <w:r>
        <w:rPr>
          <w:noProof/>
        </w:rPr>
        <w:t>18</w:t>
      </w:r>
      <w:r>
        <w:rPr>
          <w:noProof/>
        </w:rPr>
        <w:fldChar w:fldCharType="end"/>
      </w:r>
    </w:p>
    <w:p w14:paraId="07BE078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4.9.3</w:t>
      </w:r>
      <w:r>
        <w:rPr>
          <w:rFonts w:asciiTheme="minorHAnsi" w:eastAsiaTheme="minorEastAsia" w:hAnsiTheme="minorHAnsi" w:cstheme="minorBidi"/>
          <w:noProof/>
          <w:szCs w:val="22"/>
          <w:lang w:val="en-NZ" w:eastAsia="en-NZ"/>
        </w:rPr>
        <w:tab/>
      </w:r>
      <w:r w:rsidRPr="00E476F9">
        <w:rPr>
          <w:noProof/>
          <w:lang w:val="en-GB"/>
        </w:rPr>
        <w:t>Procedure for revocation request</w:t>
      </w:r>
      <w:r>
        <w:rPr>
          <w:noProof/>
        </w:rPr>
        <w:tab/>
      </w:r>
      <w:r>
        <w:rPr>
          <w:noProof/>
        </w:rPr>
        <w:fldChar w:fldCharType="begin"/>
      </w:r>
      <w:r>
        <w:rPr>
          <w:noProof/>
        </w:rPr>
        <w:instrText xml:space="preserve"> PAGEREF _Toc450489290 \h </w:instrText>
      </w:r>
      <w:r>
        <w:rPr>
          <w:noProof/>
        </w:rPr>
      </w:r>
      <w:r>
        <w:rPr>
          <w:noProof/>
        </w:rPr>
        <w:fldChar w:fldCharType="separate"/>
      </w:r>
      <w:r>
        <w:rPr>
          <w:noProof/>
        </w:rPr>
        <w:t>18</w:t>
      </w:r>
      <w:r>
        <w:rPr>
          <w:noProof/>
        </w:rPr>
        <w:fldChar w:fldCharType="end"/>
      </w:r>
    </w:p>
    <w:p w14:paraId="203324D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4.9.4</w:t>
      </w:r>
      <w:r>
        <w:rPr>
          <w:rFonts w:asciiTheme="minorHAnsi" w:eastAsiaTheme="minorEastAsia" w:hAnsiTheme="minorHAnsi" w:cstheme="minorBidi"/>
          <w:noProof/>
          <w:szCs w:val="22"/>
          <w:lang w:val="en-NZ" w:eastAsia="en-NZ"/>
        </w:rPr>
        <w:tab/>
      </w:r>
      <w:r w:rsidRPr="00E476F9">
        <w:rPr>
          <w:noProof/>
          <w:lang w:val="en-GB"/>
        </w:rPr>
        <w:t>Revocation request grace period</w:t>
      </w:r>
      <w:r>
        <w:rPr>
          <w:noProof/>
        </w:rPr>
        <w:tab/>
      </w:r>
      <w:r>
        <w:rPr>
          <w:noProof/>
        </w:rPr>
        <w:fldChar w:fldCharType="begin"/>
      </w:r>
      <w:r>
        <w:rPr>
          <w:noProof/>
        </w:rPr>
        <w:instrText xml:space="preserve"> PAGEREF _Toc450489291 \h </w:instrText>
      </w:r>
      <w:r>
        <w:rPr>
          <w:noProof/>
        </w:rPr>
      </w:r>
      <w:r>
        <w:rPr>
          <w:noProof/>
        </w:rPr>
        <w:fldChar w:fldCharType="separate"/>
      </w:r>
      <w:r>
        <w:rPr>
          <w:noProof/>
        </w:rPr>
        <w:t>18</w:t>
      </w:r>
      <w:r>
        <w:rPr>
          <w:noProof/>
        </w:rPr>
        <w:fldChar w:fldCharType="end"/>
      </w:r>
    </w:p>
    <w:p w14:paraId="6519872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4.9.5</w:t>
      </w:r>
      <w:r>
        <w:rPr>
          <w:rFonts w:asciiTheme="minorHAnsi" w:eastAsiaTheme="minorEastAsia" w:hAnsiTheme="minorHAnsi" w:cstheme="minorBidi"/>
          <w:noProof/>
          <w:szCs w:val="22"/>
          <w:lang w:val="en-NZ" w:eastAsia="en-NZ"/>
        </w:rPr>
        <w:tab/>
      </w:r>
      <w:r w:rsidRPr="00E476F9">
        <w:rPr>
          <w:noProof/>
          <w:lang w:val="en-GB"/>
        </w:rPr>
        <w:t>Time within which CA must process the revocation request</w:t>
      </w:r>
      <w:r>
        <w:rPr>
          <w:noProof/>
        </w:rPr>
        <w:tab/>
      </w:r>
      <w:r>
        <w:rPr>
          <w:noProof/>
        </w:rPr>
        <w:fldChar w:fldCharType="begin"/>
      </w:r>
      <w:r>
        <w:rPr>
          <w:noProof/>
        </w:rPr>
        <w:instrText xml:space="preserve"> PAGEREF _Toc450489292 \h </w:instrText>
      </w:r>
      <w:r>
        <w:rPr>
          <w:noProof/>
        </w:rPr>
      </w:r>
      <w:r>
        <w:rPr>
          <w:noProof/>
        </w:rPr>
        <w:fldChar w:fldCharType="separate"/>
      </w:r>
      <w:r>
        <w:rPr>
          <w:noProof/>
        </w:rPr>
        <w:t>18</w:t>
      </w:r>
      <w:r>
        <w:rPr>
          <w:noProof/>
        </w:rPr>
        <w:fldChar w:fldCharType="end"/>
      </w:r>
    </w:p>
    <w:p w14:paraId="1F61BED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4.9.6</w:t>
      </w:r>
      <w:r>
        <w:rPr>
          <w:rFonts w:asciiTheme="minorHAnsi" w:eastAsiaTheme="minorEastAsia" w:hAnsiTheme="minorHAnsi" w:cstheme="minorBidi"/>
          <w:noProof/>
          <w:szCs w:val="22"/>
          <w:lang w:val="en-NZ" w:eastAsia="en-NZ"/>
        </w:rPr>
        <w:tab/>
      </w:r>
      <w:r w:rsidRPr="00E476F9">
        <w:rPr>
          <w:noProof/>
          <w:lang w:val="en-GB"/>
        </w:rPr>
        <w:t>Revocation checking requirement for Relying Parties</w:t>
      </w:r>
      <w:r>
        <w:rPr>
          <w:noProof/>
        </w:rPr>
        <w:tab/>
      </w:r>
      <w:r>
        <w:rPr>
          <w:noProof/>
        </w:rPr>
        <w:fldChar w:fldCharType="begin"/>
      </w:r>
      <w:r>
        <w:rPr>
          <w:noProof/>
        </w:rPr>
        <w:instrText xml:space="preserve"> PAGEREF _Toc450489293 \h </w:instrText>
      </w:r>
      <w:r>
        <w:rPr>
          <w:noProof/>
        </w:rPr>
      </w:r>
      <w:r>
        <w:rPr>
          <w:noProof/>
        </w:rPr>
        <w:fldChar w:fldCharType="separate"/>
      </w:r>
      <w:r>
        <w:rPr>
          <w:noProof/>
        </w:rPr>
        <w:t>18</w:t>
      </w:r>
      <w:r>
        <w:rPr>
          <w:noProof/>
        </w:rPr>
        <w:fldChar w:fldCharType="end"/>
      </w:r>
    </w:p>
    <w:p w14:paraId="03E37E1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4.9.7</w:t>
      </w:r>
      <w:r>
        <w:rPr>
          <w:rFonts w:asciiTheme="minorHAnsi" w:eastAsiaTheme="minorEastAsia" w:hAnsiTheme="minorHAnsi" w:cstheme="minorBidi"/>
          <w:noProof/>
          <w:szCs w:val="22"/>
          <w:lang w:val="en-NZ" w:eastAsia="en-NZ"/>
        </w:rPr>
        <w:tab/>
      </w:r>
      <w:r w:rsidRPr="00E476F9">
        <w:rPr>
          <w:noProof/>
          <w:lang w:val="en-GB"/>
        </w:rPr>
        <w:t>CRL issuance frequency (if applicable)</w:t>
      </w:r>
      <w:r>
        <w:rPr>
          <w:noProof/>
        </w:rPr>
        <w:tab/>
      </w:r>
      <w:r>
        <w:rPr>
          <w:noProof/>
        </w:rPr>
        <w:fldChar w:fldCharType="begin"/>
      </w:r>
      <w:r>
        <w:rPr>
          <w:noProof/>
        </w:rPr>
        <w:instrText xml:space="preserve"> PAGEREF _Toc450489294 \h </w:instrText>
      </w:r>
      <w:r>
        <w:rPr>
          <w:noProof/>
        </w:rPr>
      </w:r>
      <w:r>
        <w:rPr>
          <w:noProof/>
        </w:rPr>
        <w:fldChar w:fldCharType="separate"/>
      </w:r>
      <w:r>
        <w:rPr>
          <w:noProof/>
        </w:rPr>
        <w:t>18</w:t>
      </w:r>
      <w:r>
        <w:rPr>
          <w:noProof/>
        </w:rPr>
        <w:fldChar w:fldCharType="end"/>
      </w:r>
    </w:p>
    <w:p w14:paraId="4968605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4.9.8</w:t>
      </w:r>
      <w:r>
        <w:rPr>
          <w:rFonts w:asciiTheme="minorHAnsi" w:eastAsiaTheme="minorEastAsia" w:hAnsiTheme="minorHAnsi" w:cstheme="minorBidi"/>
          <w:noProof/>
          <w:szCs w:val="22"/>
          <w:lang w:val="en-NZ" w:eastAsia="en-NZ"/>
        </w:rPr>
        <w:tab/>
      </w:r>
      <w:r w:rsidRPr="00E476F9">
        <w:rPr>
          <w:noProof/>
          <w:lang w:val="en-GB"/>
        </w:rPr>
        <w:t>Maximum latency for CRLs (if applicable)</w:t>
      </w:r>
      <w:r>
        <w:rPr>
          <w:noProof/>
        </w:rPr>
        <w:tab/>
      </w:r>
      <w:r>
        <w:rPr>
          <w:noProof/>
        </w:rPr>
        <w:fldChar w:fldCharType="begin"/>
      </w:r>
      <w:r>
        <w:rPr>
          <w:noProof/>
        </w:rPr>
        <w:instrText xml:space="preserve"> PAGEREF _Toc450489295 \h </w:instrText>
      </w:r>
      <w:r>
        <w:rPr>
          <w:noProof/>
        </w:rPr>
      </w:r>
      <w:r>
        <w:rPr>
          <w:noProof/>
        </w:rPr>
        <w:fldChar w:fldCharType="separate"/>
      </w:r>
      <w:r>
        <w:rPr>
          <w:noProof/>
        </w:rPr>
        <w:t>18</w:t>
      </w:r>
      <w:r>
        <w:rPr>
          <w:noProof/>
        </w:rPr>
        <w:fldChar w:fldCharType="end"/>
      </w:r>
    </w:p>
    <w:p w14:paraId="4443CCD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4.9.9</w:t>
      </w:r>
      <w:r>
        <w:rPr>
          <w:rFonts w:asciiTheme="minorHAnsi" w:eastAsiaTheme="minorEastAsia" w:hAnsiTheme="minorHAnsi" w:cstheme="minorBidi"/>
          <w:noProof/>
          <w:szCs w:val="22"/>
          <w:lang w:val="en-NZ" w:eastAsia="en-NZ"/>
        </w:rPr>
        <w:tab/>
      </w:r>
      <w:r w:rsidRPr="00E476F9">
        <w:rPr>
          <w:noProof/>
          <w:lang w:val="en-GB"/>
        </w:rPr>
        <w:t>On-line revocation/status checking availability</w:t>
      </w:r>
      <w:r>
        <w:rPr>
          <w:noProof/>
        </w:rPr>
        <w:tab/>
      </w:r>
      <w:r>
        <w:rPr>
          <w:noProof/>
        </w:rPr>
        <w:fldChar w:fldCharType="begin"/>
      </w:r>
      <w:r>
        <w:rPr>
          <w:noProof/>
        </w:rPr>
        <w:instrText xml:space="preserve"> PAGEREF _Toc450489296 \h </w:instrText>
      </w:r>
      <w:r>
        <w:rPr>
          <w:noProof/>
        </w:rPr>
      </w:r>
      <w:r>
        <w:rPr>
          <w:noProof/>
        </w:rPr>
        <w:fldChar w:fldCharType="separate"/>
      </w:r>
      <w:r>
        <w:rPr>
          <w:noProof/>
        </w:rPr>
        <w:t>18</w:t>
      </w:r>
      <w:r>
        <w:rPr>
          <w:noProof/>
        </w:rPr>
        <w:fldChar w:fldCharType="end"/>
      </w:r>
    </w:p>
    <w:p w14:paraId="7816C7B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4.9.10</w:t>
      </w:r>
      <w:r>
        <w:rPr>
          <w:rFonts w:asciiTheme="minorHAnsi" w:eastAsiaTheme="minorEastAsia" w:hAnsiTheme="minorHAnsi" w:cstheme="minorBidi"/>
          <w:noProof/>
          <w:szCs w:val="22"/>
          <w:lang w:val="en-NZ" w:eastAsia="en-NZ"/>
        </w:rPr>
        <w:tab/>
      </w:r>
      <w:r w:rsidRPr="00E476F9">
        <w:rPr>
          <w:noProof/>
          <w:lang w:val="en-GB"/>
        </w:rPr>
        <w:t>On-line revocation checking requirements</w:t>
      </w:r>
      <w:r>
        <w:rPr>
          <w:noProof/>
        </w:rPr>
        <w:tab/>
      </w:r>
      <w:r>
        <w:rPr>
          <w:noProof/>
        </w:rPr>
        <w:fldChar w:fldCharType="begin"/>
      </w:r>
      <w:r>
        <w:rPr>
          <w:noProof/>
        </w:rPr>
        <w:instrText xml:space="preserve"> PAGEREF _Toc450489297 \h </w:instrText>
      </w:r>
      <w:r>
        <w:rPr>
          <w:noProof/>
        </w:rPr>
      </w:r>
      <w:r>
        <w:rPr>
          <w:noProof/>
        </w:rPr>
        <w:fldChar w:fldCharType="separate"/>
      </w:r>
      <w:r>
        <w:rPr>
          <w:noProof/>
        </w:rPr>
        <w:t>19</w:t>
      </w:r>
      <w:r>
        <w:rPr>
          <w:noProof/>
        </w:rPr>
        <w:fldChar w:fldCharType="end"/>
      </w:r>
    </w:p>
    <w:p w14:paraId="1CF7E53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4.9.11</w:t>
      </w:r>
      <w:r>
        <w:rPr>
          <w:rFonts w:asciiTheme="minorHAnsi" w:eastAsiaTheme="minorEastAsia" w:hAnsiTheme="minorHAnsi" w:cstheme="minorBidi"/>
          <w:noProof/>
          <w:szCs w:val="22"/>
          <w:lang w:val="en-NZ" w:eastAsia="en-NZ"/>
        </w:rPr>
        <w:tab/>
      </w:r>
      <w:r w:rsidRPr="00E476F9">
        <w:rPr>
          <w:noProof/>
          <w:lang w:val="en-GB"/>
        </w:rPr>
        <w:t>Other forms of revocation advertisements available</w:t>
      </w:r>
      <w:r>
        <w:rPr>
          <w:noProof/>
        </w:rPr>
        <w:tab/>
      </w:r>
      <w:r>
        <w:rPr>
          <w:noProof/>
        </w:rPr>
        <w:fldChar w:fldCharType="begin"/>
      </w:r>
      <w:r>
        <w:rPr>
          <w:noProof/>
        </w:rPr>
        <w:instrText xml:space="preserve"> PAGEREF _Toc450489298 \h </w:instrText>
      </w:r>
      <w:r>
        <w:rPr>
          <w:noProof/>
        </w:rPr>
      </w:r>
      <w:r>
        <w:rPr>
          <w:noProof/>
        </w:rPr>
        <w:fldChar w:fldCharType="separate"/>
      </w:r>
      <w:r>
        <w:rPr>
          <w:noProof/>
        </w:rPr>
        <w:t>19</w:t>
      </w:r>
      <w:r>
        <w:rPr>
          <w:noProof/>
        </w:rPr>
        <w:fldChar w:fldCharType="end"/>
      </w:r>
    </w:p>
    <w:p w14:paraId="6D2111A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4.9.12</w:t>
      </w:r>
      <w:r>
        <w:rPr>
          <w:rFonts w:asciiTheme="minorHAnsi" w:eastAsiaTheme="minorEastAsia" w:hAnsiTheme="minorHAnsi" w:cstheme="minorBidi"/>
          <w:noProof/>
          <w:szCs w:val="22"/>
          <w:lang w:val="en-NZ" w:eastAsia="en-NZ"/>
        </w:rPr>
        <w:tab/>
      </w:r>
      <w:r w:rsidRPr="00E476F9">
        <w:rPr>
          <w:noProof/>
          <w:lang w:val="en-GB"/>
        </w:rPr>
        <w:t>Special requirements re key compromise</w:t>
      </w:r>
      <w:r>
        <w:rPr>
          <w:noProof/>
        </w:rPr>
        <w:tab/>
      </w:r>
      <w:r>
        <w:rPr>
          <w:noProof/>
        </w:rPr>
        <w:fldChar w:fldCharType="begin"/>
      </w:r>
      <w:r>
        <w:rPr>
          <w:noProof/>
        </w:rPr>
        <w:instrText xml:space="preserve"> PAGEREF _Toc450489299 \h </w:instrText>
      </w:r>
      <w:r>
        <w:rPr>
          <w:noProof/>
        </w:rPr>
      </w:r>
      <w:r>
        <w:rPr>
          <w:noProof/>
        </w:rPr>
        <w:fldChar w:fldCharType="separate"/>
      </w:r>
      <w:r>
        <w:rPr>
          <w:noProof/>
        </w:rPr>
        <w:t>19</w:t>
      </w:r>
      <w:r>
        <w:rPr>
          <w:noProof/>
        </w:rPr>
        <w:fldChar w:fldCharType="end"/>
      </w:r>
    </w:p>
    <w:p w14:paraId="28AFD12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4.9.13</w:t>
      </w:r>
      <w:r>
        <w:rPr>
          <w:rFonts w:asciiTheme="minorHAnsi" w:eastAsiaTheme="minorEastAsia" w:hAnsiTheme="minorHAnsi" w:cstheme="minorBidi"/>
          <w:noProof/>
          <w:szCs w:val="22"/>
          <w:lang w:val="en-NZ" w:eastAsia="en-NZ"/>
        </w:rPr>
        <w:tab/>
      </w:r>
      <w:r w:rsidRPr="00E476F9">
        <w:rPr>
          <w:noProof/>
          <w:lang w:val="en-GB"/>
        </w:rPr>
        <w:t>Circumstances for suspension</w:t>
      </w:r>
      <w:r>
        <w:rPr>
          <w:noProof/>
        </w:rPr>
        <w:tab/>
      </w:r>
      <w:r>
        <w:rPr>
          <w:noProof/>
        </w:rPr>
        <w:fldChar w:fldCharType="begin"/>
      </w:r>
      <w:r>
        <w:rPr>
          <w:noProof/>
        </w:rPr>
        <w:instrText xml:space="preserve"> PAGEREF _Toc450489300 \h </w:instrText>
      </w:r>
      <w:r>
        <w:rPr>
          <w:noProof/>
        </w:rPr>
      </w:r>
      <w:r>
        <w:rPr>
          <w:noProof/>
        </w:rPr>
        <w:fldChar w:fldCharType="separate"/>
      </w:r>
      <w:r>
        <w:rPr>
          <w:noProof/>
        </w:rPr>
        <w:t>19</w:t>
      </w:r>
      <w:r>
        <w:rPr>
          <w:noProof/>
        </w:rPr>
        <w:fldChar w:fldCharType="end"/>
      </w:r>
    </w:p>
    <w:p w14:paraId="7BF7546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4.9.14</w:t>
      </w:r>
      <w:r>
        <w:rPr>
          <w:rFonts w:asciiTheme="minorHAnsi" w:eastAsiaTheme="minorEastAsia" w:hAnsiTheme="minorHAnsi" w:cstheme="minorBidi"/>
          <w:noProof/>
          <w:szCs w:val="22"/>
          <w:lang w:val="en-NZ" w:eastAsia="en-NZ"/>
        </w:rPr>
        <w:tab/>
      </w:r>
      <w:r w:rsidRPr="00E476F9">
        <w:rPr>
          <w:noProof/>
          <w:lang w:val="en-GB"/>
        </w:rPr>
        <w:t>Who can request suspension</w:t>
      </w:r>
      <w:r>
        <w:rPr>
          <w:noProof/>
        </w:rPr>
        <w:tab/>
      </w:r>
      <w:r>
        <w:rPr>
          <w:noProof/>
        </w:rPr>
        <w:fldChar w:fldCharType="begin"/>
      </w:r>
      <w:r>
        <w:rPr>
          <w:noProof/>
        </w:rPr>
        <w:instrText xml:space="preserve"> PAGEREF _Toc450489301 \h </w:instrText>
      </w:r>
      <w:r>
        <w:rPr>
          <w:noProof/>
        </w:rPr>
      </w:r>
      <w:r>
        <w:rPr>
          <w:noProof/>
        </w:rPr>
        <w:fldChar w:fldCharType="separate"/>
      </w:r>
      <w:r>
        <w:rPr>
          <w:noProof/>
        </w:rPr>
        <w:t>19</w:t>
      </w:r>
      <w:r>
        <w:rPr>
          <w:noProof/>
        </w:rPr>
        <w:fldChar w:fldCharType="end"/>
      </w:r>
    </w:p>
    <w:p w14:paraId="5A6CE23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4.9.15</w:t>
      </w:r>
      <w:r>
        <w:rPr>
          <w:rFonts w:asciiTheme="minorHAnsi" w:eastAsiaTheme="minorEastAsia" w:hAnsiTheme="minorHAnsi" w:cstheme="minorBidi"/>
          <w:noProof/>
          <w:szCs w:val="22"/>
          <w:lang w:val="en-NZ" w:eastAsia="en-NZ"/>
        </w:rPr>
        <w:tab/>
      </w:r>
      <w:r w:rsidRPr="00E476F9">
        <w:rPr>
          <w:noProof/>
          <w:lang w:val="en-GB"/>
        </w:rPr>
        <w:t>Procedure for suspension request</w:t>
      </w:r>
      <w:r>
        <w:rPr>
          <w:noProof/>
        </w:rPr>
        <w:tab/>
      </w:r>
      <w:r>
        <w:rPr>
          <w:noProof/>
        </w:rPr>
        <w:fldChar w:fldCharType="begin"/>
      </w:r>
      <w:r>
        <w:rPr>
          <w:noProof/>
        </w:rPr>
        <w:instrText xml:space="preserve"> PAGEREF _Toc450489302 \h </w:instrText>
      </w:r>
      <w:r>
        <w:rPr>
          <w:noProof/>
        </w:rPr>
      </w:r>
      <w:r>
        <w:rPr>
          <w:noProof/>
        </w:rPr>
        <w:fldChar w:fldCharType="separate"/>
      </w:r>
      <w:r>
        <w:rPr>
          <w:noProof/>
        </w:rPr>
        <w:t>19</w:t>
      </w:r>
      <w:r>
        <w:rPr>
          <w:noProof/>
        </w:rPr>
        <w:fldChar w:fldCharType="end"/>
      </w:r>
    </w:p>
    <w:p w14:paraId="1E2EE47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4.9.16</w:t>
      </w:r>
      <w:r>
        <w:rPr>
          <w:rFonts w:asciiTheme="minorHAnsi" w:eastAsiaTheme="minorEastAsia" w:hAnsiTheme="minorHAnsi" w:cstheme="minorBidi"/>
          <w:noProof/>
          <w:szCs w:val="22"/>
          <w:lang w:val="en-NZ" w:eastAsia="en-NZ"/>
        </w:rPr>
        <w:tab/>
      </w:r>
      <w:r w:rsidRPr="00E476F9">
        <w:rPr>
          <w:noProof/>
          <w:lang w:val="en-GB"/>
        </w:rPr>
        <w:t>Limits on suspension period</w:t>
      </w:r>
      <w:r>
        <w:rPr>
          <w:noProof/>
        </w:rPr>
        <w:tab/>
      </w:r>
      <w:r>
        <w:rPr>
          <w:noProof/>
        </w:rPr>
        <w:fldChar w:fldCharType="begin"/>
      </w:r>
      <w:r>
        <w:rPr>
          <w:noProof/>
        </w:rPr>
        <w:instrText xml:space="preserve"> PAGEREF _Toc450489303 \h </w:instrText>
      </w:r>
      <w:r>
        <w:rPr>
          <w:noProof/>
        </w:rPr>
      </w:r>
      <w:r>
        <w:rPr>
          <w:noProof/>
        </w:rPr>
        <w:fldChar w:fldCharType="separate"/>
      </w:r>
      <w:r>
        <w:rPr>
          <w:noProof/>
        </w:rPr>
        <w:t>19</w:t>
      </w:r>
      <w:r>
        <w:rPr>
          <w:noProof/>
        </w:rPr>
        <w:fldChar w:fldCharType="end"/>
      </w:r>
    </w:p>
    <w:p w14:paraId="08009C6E"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4.10</w:t>
      </w:r>
      <w:r>
        <w:rPr>
          <w:rFonts w:asciiTheme="minorHAnsi" w:eastAsiaTheme="minorEastAsia" w:hAnsiTheme="minorHAnsi" w:cstheme="minorBidi"/>
          <w:b w:val="0"/>
          <w:noProof/>
          <w:szCs w:val="22"/>
          <w:lang w:val="en-NZ" w:eastAsia="en-NZ"/>
        </w:rPr>
        <w:tab/>
      </w:r>
      <w:r w:rsidRPr="00E476F9">
        <w:rPr>
          <w:noProof/>
          <w:lang w:val="en-GB"/>
        </w:rPr>
        <w:t>Certificate status services</w:t>
      </w:r>
      <w:r>
        <w:rPr>
          <w:noProof/>
        </w:rPr>
        <w:tab/>
      </w:r>
      <w:r>
        <w:rPr>
          <w:noProof/>
        </w:rPr>
        <w:fldChar w:fldCharType="begin"/>
      </w:r>
      <w:r>
        <w:rPr>
          <w:noProof/>
        </w:rPr>
        <w:instrText xml:space="preserve"> PAGEREF _Toc450489304 \h </w:instrText>
      </w:r>
      <w:r>
        <w:rPr>
          <w:noProof/>
        </w:rPr>
      </w:r>
      <w:r>
        <w:rPr>
          <w:noProof/>
        </w:rPr>
        <w:fldChar w:fldCharType="separate"/>
      </w:r>
      <w:r>
        <w:rPr>
          <w:noProof/>
        </w:rPr>
        <w:t>19</w:t>
      </w:r>
      <w:r>
        <w:rPr>
          <w:noProof/>
        </w:rPr>
        <w:fldChar w:fldCharType="end"/>
      </w:r>
    </w:p>
    <w:p w14:paraId="1A7DD598"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lastRenderedPageBreak/>
        <w:t>4.11</w:t>
      </w:r>
      <w:r>
        <w:rPr>
          <w:rFonts w:asciiTheme="minorHAnsi" w:eastAsiaTheme="minorEastAsia" w:hAnsiTheme="minorHAnsi" w:cstheme="minorBidi"/>
          <w:b w:val="0"/>
          <w:noProof/>
          <w:szCs w:val="22"/>
          <w:lang w:val="en-NZ" w:eastAsia="en-NZ"/>
        </w:rPr>
        <w:tab/>
      </w:r>
      <w:r w:rsidRPr="00E476F9">
        <w:rPr>
          <w:noProof/>
          <w:lang w:val="en-GB"/>
        </w:rPr>
        <w:t>End of subscription</w:t>
      </w:r>
      <w:r>
        <w:rPr>
          <w:noProof/>
        </w:rPr>
        <w:tab/>
      </w:r>
      <w:r>
        <w:rPr>
          <w:noProof/>
        </w:rPr>
        <w:fldChar w:fldCharType="begin"/>
      </w:r>
      <w:r>
        <w:rPr>
          <w:noProof/>
        </w:rPr>
        <w:instrText xml:space="preserve"> PAGEREF _Toc450489305 \h </w:instrText>
      </w:r>
      <w:r>
        <w:rPr>
          <w:noProof/>
        </w:rPr>
      </w:r>
      <w:r>
        <w:rPr>
          <w:noProof/>
        </w:rPr>
        <w:fldChar w:fldCharType="separate"/>
      </w:r>
      <w:r>
        <w:rPr>
          <w:noProof/>
        </w:rPr>
        <w:t>19</w:t>
      </w:r>
      <w:r>
        <w:rPr>
          <w:noProof/>
        </w:rPr>
        <w:fldChar w:fldCharType="end"/>
      </w:r>
    </w:p>
    <w:p w14:paraId="6877F372"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4.12</w:t>
      </w:r>
      <w:r>
        <w:rPr>
          <w:rFonts w:asciiTheme="minorHAnsi" w:eastAsiaTheme="minorEastAsia" w:hAnsiTheme="minorHAnsi" w:cstheme="minorBidi"/>
          <w:b w:val="0"/>
          <w:noProof/>
          <w:szCs w:val="22"/>
          <w:lang w:val="en-NZ" w:eastAsia="en-NZ"/>
        </w:rPr>
        <w:tab/>
      </w:r>
      <w:r w:rsidRPr="00E476F9">
        <w:rPr>
          <w:noProof/>
          <w:lang w:val="en-GB"/>
        </w:rPr>
        <w:t>Key escrow and recovery</w:t>
      </w:r>
      <w:r>
        <w:rPr>
          <w:noProof/>
        </w:rPr>
        <w:tab/>
      </w:r>
      <w:r>
        <w:rPr>
          <w:noProof/>
        </w:rPr>
        <w:fldChar w:fldCharType="begin"/>
      </w:r>
      <w:r>
        <w:rPr>
          <w:noProof/>
        </w:rPr>
        <w:instrText xml:space="preserve"> PAGEREF _Toc450489306 \h </w:instrText>
      </w:r>
      <w:r>
        <w:rPr>
          <w:noProof/>
        </w:rPr>
      </w:r>
      <w:r>
        <w:rPr>
          <w:noProof/>
        </w:rPr>
        <w:fldChar w:fldCharType="separate"/>
      </w:r>
      <w:r>
        <w:rPr>
          <w:noProof/>
        </w:rPr>
        <w:t>19</w:t>
      </w:r>
      <w:r>
        <w:rPr>
          <w:noProof/>
        </w:rPr>
        <w:fldChar w:fldCharType="end"/>
      </w:r>
    </w:p>
    <w:p w14:paraId="5CC3445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4.12.1</w:t>
      </w:r>
      <w:r>
        <w:rPr>
          <w:rFonts w:asciiTheme="minorHAnsi" w:eastAsiaTheme="minorEastAsia" w:hAnsiTheme="minorHAnsi" w:cstheme="minorBidi"/>
          <w:noProof/>
          <w:szCs w:val="22"/>
          <w:lang w:val="en-NZ" w:eastAsia="en-NZ"/>
        </w:rPr>
        <w:tab/>
      </w:r>
      <w:r w:rsidRPr="00E476F9">
        <w:rPr>
          <w:noProof/>
          <w:lang w:val="en-GB"/>
        </w:rPr>
        <w:t>Key escrow and recovery policy and practices</w:t>
      </w:r>
      <w:r>
        <w:rPr>
          <w:noProof/>
        </w:rPr>
        <w:tab/>
      </w:r>
      <w:r>
        <w:rPr>
          <w:noProof/>
        </w:rPr>
        <w:fldChar w:fldCharType="begin"/>
      </w:r>
      <w:r>
        <w:rPr>
          <w:noProof/>
        </w:rPr>
        <w:instrText xml:space="preserve"> PAGEREF _Toc450489307 \h </w:instrText>
      </w:r>
      <w:r>
        <w:rPr>
          <w:noProof/>
        </w:rPr>
      </w:r>
      <w:r>
        <w:rPr>
          <w:noProof/>
        </w:rPr>
        <w:fldChar w:fldCharType="separate"/>
      </w:r>
      <w:r>
        <w:rPr>
          <w:noProof/>
        </w:rPr>
        <w:t>19</w:t>
      </w:r>
      <w:r>
        <w:rPr>
          <w:noProof/>
        </w:rPr>
        <w:fldChar w:fldCharType="end"/>
      </w:r>
    </w:p>
    <w:p w14:paraId="4A2194F9"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4.12.2</w:t>
      </w:r>
      <w:r>
        <w:rPr>
          <w:rFonts w:asciiTheme="minorHAnsi" w:eastAsiaTheme="minorEastAsia" w:hAnsiTheme="minorHAnsi" w:cstheme="minorBidi"/>
          <w:noProof/>
          <w:szCs w:val="22"/>
          <w:lang w:val="en-NZ" w:eastAsia="en-NZ"/>
        </w:rPr>
        <w:tab/>
      </w:r>
      <w:r w:rsidRPr="00E476F9">
        <w:rPr>
          <w:noProof/>
          <w:lang w:val="en-GB"/>
        </w:rPr>
        <w:t>Session key encapsulation and recovery policy and practices</w:t>
      </w:r>
      <w:r>
        <w:rPr>
          <w:noProof/>
        </w:rPr>
        <w:tab/>
      </w:r>
      <w:r>
        <w:rPr>
          <w:noProof/>
        </w:rPr>
        <w:fldChar w:fldCharType="begin"/>
      </w:r>
      <w:r>
        <w:rPr>
          <w:noProof/>
        </w:rPr>
        <w:instrText xml:space="preserve"> PAGEREF _Toc450489308 \h </w:instrText>
      </w:r>
      <w:r>
        <w:rPr>
          <w:noProof/>
        </w:rPr>
      </w:r>
      <w:r>
        <w:rPr>
          <w:noProof/>
        </w:rPr>
        <w:fldChar w:fldCharType="separate"/>
      </w:r>
      <w:r>
        <w:rPr>
          <w:noProof/>
        </w:rPr>
        <w:t>19</w:t>
      </w:r>
      <w:r>
        <w:rPr>
          <w:noProof/>
        </w:rPr>
        <w:fldChar w:fldCharType="end"/>
      </w:r>
    </w:p>
    <w:p w14:paraId="055CE65C"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5.</w:t>
      </w:r>
      <w:r>
        <w:rPr>
          <w:rFonts w:asciiTheme="minorHAnsi" w:eastAsiaTheme="minorEastAsia" w:hAnsiTheme="minorHAnsi" w:cstheme="minorBidi"/>
          <w:b w:val="0"/>
          <w:smallCaps w:val="0"/>
          <w:noProof/>
          <w:sz w:val="22"/>
          <w:szCs w:val="22"/>
          <w:lang w:val="en-NZ" w:eastAsia="en-NZ"/>
        </w:rPr>
        <w:tab/>
      </w:r>
      <w:r>
        <w:rPr>
          <w:noProof/>
        </w:rPr>
        <w:t>FACILITY, MANAGEMENT, AND OPERATIONAL CONTROLS</w:t>
      </w:r>
      <w:r>
        <w:rPr>
          <w:noProof/>
        </w:rPr>
        <w:tab/>
      </w:r>
      <w:r>
        <w:rPr>
          <w:noProof/>
        </w:rPr>
        <w:fldChar w:fldCharType="begin"/>
      </w:r>
      <w:r>
        <w:rPr>
          <w:noProof/>
        </w:rPr>
        <w:instrText xml:space="preserve"> PAGEREF _Toc450489309 \h </w:instrText>
      </w:r>
      <w:r>
        <w:rPr>
          <w:noProof/>
        </w:rPr>
      </w:r>
      <w:r>
        <w:rPr>
          <w:noProof/>
        </w:rPr>
        <w:fldChar w:fldCharType="separate"/>
      </w:r>
      <w:r>
        <w:rPr>
          <w:noProof/>
        </w:rPr>
        <w:t>19</w:t>
      </w:r>
      <w:r>
        <w:rPr>
          <w:noProof/>
        </w:rPr>
        <w:fldChar w:fldCharType="end"/>
      </w:r>
    </w:p>
    <w:p w14:paraId="57FDF8FD"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5.1</w:t>
      </w:r>
      <w:r>
        <w:rPr>
          <w:rFonts w:asciiTheme="minorHAnsi" w:eastAsiaTheme="minorEastAsia" w:hAnsiTheme="minorHAnsi" w:cstheme="minorBidi"/>
          <w:b w:val="0"/>
          <w:noProof/>
          <w:szCs w:val="22"/>
          <w:lang w:val="en-NZ" w:eastAsia="en-NZ"/>
        </w:rPr>
        <w:tab/>
      </w:r>
      <w:r w:rsidRPr="00E476F9">
        <w:rPr>
          <w:noProof/>
          <w:lang w:val="en-GB"/>
        </w:rPr>
        <w:t>Physical controls</w:t>
      </w:r>
      <w:r>
        <w:rPr>
          <w:noProof/>
        </w:rPr>
        <w:tab/>
      </w:r>
      <w:r>
        <w:rPr>
          <w:noProof/>
        </w:rPr>
        <w:fldChar w:fldCharType="begin"/>
      </w:r>
      <w:r>
        <w:rPr>
          <w:noProof/>
        </w:rPr>
        <w:instrText xml:space="preserve"> PAGEREF _Toc450489310 \h </w:instrText>
      </w:r>
      <w:r>
        <w:rPr>
          <w:noProof/>
        </w:rPr>
      </w:r>
      <w:r>
        <w:rPr>
          <w:noProof/>
        </w:rPr>
        <w:fldChar w:fldCharType="separate"/>
      </w:r>
      <w:r>
        <w:rPr>
          <w:noProof/>
        </w:rPr>
        <w:t>19</w:t>
      </w:r>
      <w:r>
        <w:rPr>
          <w:noProof/>
        </w:rPr>
        <w:fldChar w:fldCharType="end"/>
      </w:r>
    </w:p>
    <w:p w14:paraId="4545EA23"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5.2</w:t>
      </w:r>
      <w:r>
        <w:rPr>
          <w:rFonts w:asciiTheme="minorHAnsi" w:eastAsiaTheme="minorEastAsia" w:hAnsiTheme="minorHAnsi" w:cstheme="minorBidi"/>
          <w:b w:val="0"/>
          <w:noProof/>
          <w:szCs w:val="22"/>
          <w:lang w:val="en-NZ" w:eastAsia="en-NZ"/>
        </w:rPr>
        <w:tab/>
      </w:r>
      <w:r w:rsidRPr="00E476F9">
        <w:rPr>
          <w:noProof/>
          <w:lang w:val="en-GB"/>
        </w:rPr>
        <w:t>Procedural controls</w:t>
      </w:r>
      <w:r>
        <w:rPr>
          <w:noProof/>
        </w:rPr>
        <w:tab/>
      </w:r>
      <w:r>
        <w:rPr>
          <w:noProof/>
        </w:rPr>
        <w:fldChar w:fldCharType="begin"/>
      </w:r>
      <w:r>
        <w:rPr>
          <w:noProof/>
        </w:rPr>
        <w:instrText xml:space="preserve"> PAGEREF _Toc450489311 \h </w:instrText>
      </w:r>
      <w:r>
        <w:rPr>
          <w:noProof/>
        </w:rPr>
      </w:r>
      <w:r>
        <w:rPr>
          <w:noProof/>
        </w:rPr>
        <w:fldChar w:fldCharType="separate"/>
      </w:r>
      <w:r>
        <w:rPr>
          <w:noProof/>
        </w:rPr>
        <w:t>19</w:t>
      </w:r>
      <w:r>
        <w:rPr>
          <w:noProof/>
        </w:rPr>
        <w:fldChar w:fldCharType="end"/>
      </w:r>
    </w:p>
    <w:p w14:paraId="26340D98"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5.3</w:t>
      </w:r>
      <w:r>
        <w:rPr>
          <w:rFonts w:asciiTheme="minorHAnsi" w:eastAsiaTheme="minorEastAsia" w:hAnsiTheme="minorHAnsi" w:cstheme="minorBidi"/>
          <w:b w:val="0"/>
          <w:noProof/>
          <w:szCs w:val="22"/>
          <w:lang w:val="en-NZ" w:eastAsia="en-NZ"/>
        </w:rPr>
        <w:tab/>
      </w:r>
      <w:r w:rsidRPr="00E476F9">
        <w:rPr>
          <w:noProof/>
          <w:lang w:val="en-GB"/>
        </w:rPr>
        <w:t>Personnel controls</w:t>
      </w:r>
      <w:r>
        <w:rPr>
          <w:noProof/>
        </w:rPr>
        <w:tab/>
      </w:r>
      <w:r>
        <w:rPr>
          <w:noProof/>
        </w:rPr>
        <w:fldChar w:fldCharType="begin"/>
      </w:r>
      <w:r>
        <w:rPr>
          <w:noProof/>
        </w:rPr>
        <w:instrText xml:space="preserve"> PAGEREF _Toc450489312 \h </w:instrText>
      </w:r>
      <w:r>
        <w:rPr>
          <w:noProof/>
        </w:rPr>
      </w:r>
      <w:r>
        <w:rPr>
          <w:noProof/>
        </w:rPr>
        <w:fldChar w:fldCharType="separate"/>
      </w:r>
      <w:r>
        <w:rPr>
          <w:noProof/>
        </w:rPr>
        <w:t>20</w:t>
      </w:r>
      <w:r>
        <w:rPr>
          <w:noProof/>
        </w:rPr>
        <w:fldChar w:fldCharType="end"/>
      </w:r>
    </w:p>
    <w:p w14:paraId="35FA41A2"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5.4</w:t>
      </w:r>
      <w:r>
        <w:rPr>
          <w:rFonts w:asciiTheme="minorHAnsi" w:eastAsiaTheme="minorEastAsia" w:hAnsiTheme="minorHAnsi" w:cstheme="minorBidi"/>
          <w:b w:val="0"/>
          <w:noProof/>
          <w:szCs w:val="22"/>
          <w:lang w:val="en-NZ" w:eastAsia="en-NZ"/>
        </w:rPr>
        <w:tab/>
      </w:r>
      <w:r w:rsidRPr="00E476F9">
        <w:rPr>
          <w:noProof/>
          <w:lang w:val="en-GB"/>
        </w:rPr>
        <w:t>Audit logging procedures</w:t>
      </w:r>
      <w:r>
        <w:rPr>
          <w:noProof/>
        </w:rPr>
        <w:tab/>
      </w:r>
      <w:r>
        <w:rPr>
          <w:noProof/>
        </w:rPr>
        <w:fldChar w:fldCharType="begin"/>
      </w:r>
      <w:r>
        <w:rPr>
          <w:noProof/>
        </w:rPr>
        <w:instrText xml:space="preserve"> PAGEREF _Toc450489313 \h </w:instrText>
      </w:r>
      <w:r>
        <w:rPr>
          <w:noProof/>
        </w:rPr>
      </w:r>
      <w:r>
        <w:rPr>
          <w:noProof/>
        </w:rPr>
        <w:fldChar w:fldCharType="separate"/>
      </w:r>
      <w:r>
        <w:rPr>
          <w:noProof/>
        </w:rPr>
        <w:t>20</w:t>
      </w:r>
      <w:r>
        <w:rPr>
          <w:noProof/>
        </w:rPr>
        <w:fldChar w:fldCharType="end"/>
      </w:r>
    </w:p>
    <w:p w14:paraId="5CB4AD48"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5.5</w:t>
      </w:r>
      <w:r>
        <w:rPr>
          <w:rFonts w:asciiTheme="minorHAnsi" w:eastAsiaTheme="minorEastAsia" w:hAnsiTheme="minorHAnsi" w:cstheme="minorBidi"/>
          <w:b w:val="0"/>
          <w:noProof/>
          <w:szCs w:val="22"/>
          <w:lang w:val="en-NZ" w:eastAsia="en-NZ"/>
        </w:rPr>
        <w:tab/>
      </w:r>
      <w:r w:rsidRPr="00E476F9">
        <w:rPr>
          <w:noProof/>
          <w:lang w:val="en-GB"/>
        </w:rPr>
        <w:t>Records archival</w:t>
      </w:r>
      <w:r>
        <w:rPr>
          <w:noProof/>
        </w:rPr>
        <w:tab/>
      </w:r>
      <w:r>
        <w:rPr>
          <w:noProof/>
        </w:rPr>
        <w:fldChar w:fldCharType="begin"/>
      </w:r>
      <w:r>
        <w:rPr>
          <w:noProof/>
        </w:rPr>
        <w:instrText xml:space="preserve"> PAGEREF _Toc450489314 \h </w:instrText>
      </w:r>
      <w:r>
        <w:rPr>
          <w:noProof/>
        </w:rPr>
      </w:r>
      <w:r>
        <w:rPr>
          <w:noProof/>
        </w:rPr>
        <w:fldChar w:fldCharType="separate"/>
      </w:r>
      <w:r>
        <w:rPr>
          <w:noProof/>
        </w:rPr>
        <w:t>20</w:t>
      </w:r>
      <w:r>
        <w:rPr>
          <w:noProof/>
        </w:rPr>
        <w:fldChar w:fldCharType="end"/>
      </w:r>
    </w:p>
    <w:p w14:paraId="1A687D4C"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5.6</w:t>
      </w:r>
      <w:r>
        <w:rPr>
          <w:rFonts w:asciiTheme="minorHAnsi" w:eastAsiaTheme="minorEastAsia" w:hAnsiTheme="minorHAnsi" w:cstheme="minorBidi"/>
          <w:b w:val="0"/>
          <w:noProof/>
          <w:szCs w:val="22"/>
          <w:lang w:val="en-NZ" w:eastAsia="en-NZ"/>
        </w:rPr>
        <w:tab/>
      </w:r>
      <w:r w:rsidRPr="00E476F9">
        <w:rPr>
          <w:noProof/>
          <w:lang w:val="en-GB"/>
        </w:rPr>
        <w:t>Key changeover</w:t>
      </w:r>
      <w:r>
        <w:rPr>
          <w:noProof/>
        </w:rPr>
        <w:tab/>
      </w:r>
      <w:r>
        <w:rPr>
          <w:noProof/>
        </w:rPr>
        <w:fldChar w:fldCharType="begin"/>
      </w:r>
      <w:r>
        <w:rPr>
          <w:noProof/>
        </w:rPr>
        <w:instrText xml:space="preserve"> PAGEREF _Toc450489315 \h </w:instrText>
      </w:r>
      <w:r>
        <w:rPr>
          <w:noProof/>
        </w:rPr>
      </w:r>
      <w:r>
        <w:rPr>
          <w:noProof/>
        </w:rPr>
        <w:fldChar w:fldCharType="separate"/>
      </w:r>
      <w:r>
        <w:rPr>
          <w:noProof/>
        </w:rPr>
        <w:t>20</w:t>
      </w:r>
      <w:r>
        <w:rPr>
          <w:noProof/>
        </w:rPr>
        <w:fldChar w:fldCharType="end"/>
      </w:r>
    </w:p>
    <w:p w14:paraId="359B93C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5.7</w:t>
      </w:r>
      <w:r>
        <w:rPr>
          <w:rFonts w:asciiTheme="minorHAnsi" w:eastAsiaTheme="minorEastAsia" w:hAnsiTheme="minorHAnsi" w:cstheme="minorBidi"/>
          <w:b w:val="0"/>
          <w:noProof/>
          <w:szCs w:val="22"/>
          <w:lang w:val="en-NZ" w:eastAsia="en-NZ"/>
        </w:rPr>
        <w:tab/>
      </w:r>
      <w:r w:rsidRPr="00E476F9">
        <w:rPr>
          <w:noProof/>
          <w:lang w:val="en-GB"/>
        </w:rPr>
        <w:t>Compromise and disaster recovery</w:t>
      </w:r>
      <w:r>
        <w:rPr>
          <w:noProof/>
        </w:rPr>
        <w:tab/>
      </w:r>
      <w:r>
        <w:rPr>
          <w:noProof/>
        </w:rPr>
        <w:fldChar w:fldCharType="begin"/>
      </w:r>
      <w:r>
        <w:rPr>
          <w:noProof/>
        </w:rPr>
        <w:instrText xml:space="preserve"> PAGEREF _Toc450489316 \h </w:instrText>
      </w:r>
      <w:r>
        <w:rPr>
          <w:noProof/>
        </w:rPr>
      </w:r>
      <w:r>
        <w:rPr>
          <w:noProof/>
        </w:rPr>
        <w:fldChar w:fldCharType="separate"/>
      </w:r>
      <w:r>
        <w:rPr>
          <w:noProof/>
        </w:rPr>
        <w:t>20</w:t>
      </w:r>
      <w:r>
        <w:rPr>
          <w:noProof/>
        </w:rPr>
        <w:fldChar w:fldCharType="end"/>
      </w:r>
    </w:p>
    <w:p w14:paraId="2C819BA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5.8</w:t>
      </w:r>
      <w:r>
        <w:rPr>
          <w:rFonts w:asciiTheme="minorHAnsi" w:eastAsiaTheme="minorEastAsia" w:hAnsiTheme="minorHAnsi" w:cstheme="minorBidi"/>
          <w:b w:val="0"/>
          <w:noProof/>
          <w:szCs w:val="22"/>
          <w:lang w:val="en-NZ" w:eastAsia="en-NZ"/>
        </w:rPr>
        <w:tab/>
      </w:r>
      <w:r w:rsidRPr="00E476F9">
        <w:rPr>
          <w:noProof/>
          <w:lang w:val="en-GB"/>
        </w:rPr>
        <w:t>CA or RA termination</w:t>
      </w:r>
      <w:r>
        <w:rPr>
          <w:noProof/>
        </w:rPr>
        <w:tab/>
      </w:r>
      <w:r>
        <w:rPr>
          <w:noProof/>
        </w:rPr>
        <w:fldChar w:fldCharType="begin"/>
      </w:r>
      <w:r>
        <w:rPr>
          <w:noProof/>
        </w:rPr>
        <w:instrText xml:space="preserve"> PAGEREF _Toc450489317 \h </w:instrText>
      </w:r>
      <w:r>
        <w:rPr>
          <w:noProof/>
        </w:rPr>
      </w:r>
      <w:r>
        <w:rPr>
          <w:noProof/>
        </w:rPr>
        <w:fldChar w:fldCharType="separate"/>
      </w:r>
      <w:r>
        <w:rPr>
          <w:noProof/>
        </w:rPr>
        <w:t>20</w:t>
      </w:r>
      <w:r>
        <w:rPr>
          <w:noProof/>
        </w:rPr>
        <w:fldChar w:fldCharType="end"/>
      </w:r>
    </w:p>
    <w:p w14:paraId="033D2565"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6.</w:t>
      </w:r>
      <w:r>
        <w:rPr>
          <w:rFonts w:asciiTheme="minorHAnsi" w:eastAsiaTheme="minorEastAsia" w:hAnsiTheme="minorHAnsi" w:cstheme="minorBidi"/>
          <w:b w:val="0"/>
          <w:smallCaps w:val="0"/>
          <w:noProof/>
          <w:sz w:val="22"/>
          <w:szCs w:val="22"/>
          <w:lang w:val="en-NZ" w:eastAsia="en-NZ"/>
        </w:rPr>
        <w:tab/>
      </w:r>
      <w:r>
        <w:rPr>
          <w:noProof/>
        </w:rPr>
        <w:t>TECHNICAL SECURITY CONTROLS</w:t>
      </w:r>
      <w:r>
        <w:rPr>
          <w:noProof/>
        </w:rPr>
        <w:tab/>
      </w:r>
      <w:r>
        <w:rPr>
          <w:noProof/>
        </w:rPr>
        <w:fldChar w:fldCharType="begin"/>
      </w:r>
      <w:r>
        <w:rPr>
          <w:noProof/>
        </w:rPr>
        <w:instrText xml:space="preserve"> PAGEREF _Toc450489318 \h </w:instrText>
      </w:r>
      <w:r>
        <w:rPr>
          <w:noProof/>
        </w:rPr>
      </w:r>
      <w:r>
        <w:rPr>
          <w:noProof/>
        </w:rPr>
        <w:fldChar w:fldCharType="separate"/>
      </w:r>
      <w:r>
        <w:rPr>
          <w:noProof/>
        </w:rPr>
        <w:t>20</w:t>
      </w:r>
      <w:r>
        <w:rPr>
          <w:noProof/>
        </w:rPr>
        <w:fldChar w:fldCharType="end"/>
      </w:r>
    </w:p>
    <w:p w14:paraId="5BD0515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6.1</w:t>
      </w:r>
      <w:r>
        <w:rPr>
          <w:rFonts w:asciiTheme="minorHAnsi" w:eastAsiaTheme="minorEastAsia" w:hAnsiTheme="minorHAnsi" w:cstheme="minorBidi"/>
          <w:b w:val="0"/>
          <w:noProof/>
          <w:szCs w:val="22"/>
          <w:lang w:val="en-NZ" w:eastAsia="en-NZ"/>
        </w:rPr>
        <w:tab/>
      </w:r>
      <w:r w:rsidRPr="00E476F9">
        <w:rPr>
          <w:noProof/>
          <w:lang w:val="en-GB"/>
        </w:rPr>
        <w:t>Key pair generation and installation</w:t>
      </w:r>
      <w:r>
        <w:rPr>
          <w:noProof/>
        </w:rPr>
        <w:tab/>
      </w:r>
      <w:r>
        <w:rPr>
          <w:noProof/>
        </w:rPr>
        <w:fldChar w:fldCharType="begin"/>
      </w:r>
      <w:r>
        <w:rPr>
          <w:noProof/>
        </w:rPr>
        <w:instrText xml:space="preserve"> PAGEREF _Toc450489319 \h </w:instrText>
      </w:r>
      <w:r>
        <w:rPr>
          <w:noProof/>
        </w:rPr>
      </w:r>
      <w:r>
        <w:rPr>
          <w:noProof/>
        </w:rPr>
        <w:fldChar w:fldCharType="separate"/>
      </w:r>
      <w:r>
        <w:rPr>
          <w:noProof/>
        </w:rPr>
        <w:t>20</w:t>
      </w:r>
      <w:r>
        <w:rPr>
          <w:noProof/>
        </w:rPr>
        <w:fldChar w:fldCharType="end"/>
      </w:r>
    </w:p>
    <w:p w14:paraId="61CDFCB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6.1.1</w:t>
      </w:r>
      <w:r>
        <w:rPr>
          <w:rFonts w:asciiTheme="minorHAnsi" w:eastAsiaTheme="minorEastAsia" w:hAnsiTheme="minorHAnsi" w:cstheme="minorBidi"/>
          <w:noProof/>
          <w:szCs w:val="22"/>
          <w:lang w:val="en-NZ" w:eastAsia="en-NZ"/>
        </w:rPr>
        <w:tab/>
      </w:r>
      <w:r w:rsidRPr="00E476F9">
        <w:rPr>
          <w:noProof/>
          <w:lang w:val="en-GB"/>
        </w:rPr>
        <w:t>Key pair generation</w:t>
      </w:r>
      <w:r>
        <w:rPr>
          <w:noProof/>
        </w:rPr>
        <w:tab/>
      </w:r>
      <w:r>
        <w:rPr>
          <w:noProof/>
        </w:rPr>
        <w:fldChar w:fldCharType="begin"/>
      </w:r>
      <w:r>
        <w:rPr>
          <w:noProof/>
        </w:rPr>
        <w:instrText xml:space="preserve"> PAGEREF _Toc450489320 \h </w:instrText>
      </w:r>
      <w:r>
        <w:rPr>
          <w:noProof/>
        </w:rPr>
      </w:r>
      <w:r>
        <w:rPr>
          <w:noProof/>
        </w:rPr>
        <w:fldChar w:fldCharType="separate"/>
      </w:r>
      <w:r>
        <w:rPr>
          <w:noProof/>
        </w:rPr>
        <w:t>20</w:t>
      </w:r>
      <w:r>
        <w:rPr>
          <w:noProof/>
        </w:rPr>
        <w:fldChar w:fldCharType="end"/>
      </w:r>
    </w:p>
    <w:p w14:paraId="366484C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6.1.2</w:t>
      </w:r>
      <w:r>
        <w:rPr>
          <w:rFonts w:asciiTheme="minorHAnsi" w:eastAsiaTheme="minorEastAsia" w:hAnsiTheme="minorHAnsi" w:cstheme="minorBidi"/>
          <w:noProof/>
          <w:szCs w:val="22"/>
          <w:lang w:val="en-NZ" w:eastAsia="en-NZ"/>
        </w:rPr>
        <w:tab/>
      </w:r>
      <w:r w:rsidRPr="00E476F9">
        <w:rPr>
          <w:noProof/>
          <w:lang w:val="en-GB"/>
        </w:rPr>
        <w:t>Private Key delivery to Subscriber</w:t>
      </w:r>
      <w:r>
        <w:rPr>
          <w:noProof/>
        </w:rPr>
        <w:tab/>
      </w:r>
      <w:r>
        <w:rPr>
          <w:noProof/>
        </w:rPr>
        <w:fldChar w:fldCharType="begin"/>
      </w:r>
      <w:r>
        <w:rPr>
          <w:noProof/>
        </w:rPr>
        <w:instrText xml:space="preserve"> PAGEREF _Toc450489321 \h </w:instrText>
      </w:r>
      <w:r>
        <w:rPr>
          <w:noProof/>
        </w:rPr>
      </w:r>
      <w:r>
        <w:rPr>
          <w:noProof/>
        </w:rPr>
        <w:fldChar w:fldCharType="separate"/>
      </w:r>
      <w:r>
        <w:rPr>
          <w:noProof/>
        </w:rPr>
        <w:t>20</w:t>
      </w:r>
      <w:r>
        <w:rPr>
          <w:noProof/>
        </w:rPr>
        <w:fldChar w:fldCharType="end"/>
      </w:r>
    </w:p>
    <w:p w14:paraId="49464B5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6.1.3</w:t>
      </w:r>
      <w:r>
        <w:rPr>
          <w:rFonts w:asciiTheme="minorHAnsi" w:eastAsiaTheme="minorEastAsia" w:hAnsiTheme="minorHAnsi" w:cstheme="minorBidi"/>
          <w:noProof/>
          <w:szCs w:val="22"/>
          <w:lang w:val="en-NZ" w:eastAsia="en-NZ"/>
        </w:rPr>
        <w:tab/>
      </w:r>
      <w:r w:rsidRPr="00E476F9">
        <w:rPr>
          <w:noProof/>
          <w:lang w:val="en-GB"/>
        </w:rPr>
        <w:t>Public key delivery to certificate issuer</w:t>
      </w:r>
      <w:r>
        <w:rPr>
          <w:noProof/>
        </w:rPr>
        <w:tab/>
      </w:r>
      <w:r>
        <w:rPr>
          <w:noProof/>
        </w:rPr>
        <w:fldChar w:fldCharType="begin"/>
      </w:r>
      <w:r>
        <w:rPr>
          <w:noProof/>
        </w:rPr>
        <w:instrText xml:space="preserve"> PAGEREF _Toc450489322 \h </w:instrText>
      </w:r>
      <w:r>
        <w:rPr>
          <w:noProof/>
        </w:rPr>
      </w:r>
      <w:r>
        <w:rPr>
          <w:noProof/>
        </w:rPr>
        <w:fldChar w:fldCharType="separate"/>
      </w:r>
      <w:r>
        <w:rPr>
          <w:noProof/>
        </w:rPr>
        <w:t>20</w:t>
      </w:r>
      <w:r>
        <w:rPr>
          <w:noProof/>
        </w:rPr>
        <w:fldChar w:fldCharType="end"/>
      </w:r>
    </w:p>
    <w:p w14:paraId="28C41C6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6.1.4</w:t>
      </w:r>
      <w:r>
        <w:rPr>
          <w:rFonts w:asciiTheme="minorHAnsi" w:eastAsiaTheme="minorEastAsia" w:hAnsiTheme="minorHAnsi" w:cstheme="minorBidi"/>
          <w:noProof/>
          <w:szCs w:val="22"/>
          <w:lang w:val="en-NZ" w:eastAsia="en-NZ"/>
        </w:rPr>
        <w:tab/>
      </w:r>
      <w:r w:rsidRPr="00E476F9">
        <w:rPr>
          <w:noProof/>
          <w:lang w:val="en-GB"/>
        </w:rPr>
        <w:t>CA public key delivery to Relying Parties</w:t>
      </w:r>
      <w:r>
        <w:rPr>
          <w:noProof/>
        </w:rPr>
        <w:tab/>
      </w:r>
      <w:r>
        <w:rPr>
          <w:noProof/>
        </w:rPr>
        <w:fldChar w:fldCharType="begin"/>
      </w:r>
      <w:r>
        <w:rPr>
          <w:noProof/>
        </w:rPr>
        <w:instrText xml:space="preserve"> PAGEREF _Toc450489323 \h </w:instrText>
      </w:r>
      <w:r>
        <w:rPr>
          <w:noProof/>
        </w:rPr>
      </w:r>
      <w:r>
        <w:rPr>
          <w:noProof/>
        </w:rPr>
        <w:fldChar w:fldCharType="separate"/>
      </w:r>
      <w:r>
        <w:rPr>
          <w:noProof/>
        </w:rPr>
        <w:t>20</w:t>
      </w:r>
      <w:r>
        <w:rPr>
          <w:noProof/>
        </w:rPr>
        <w:fldChar w:fldCharType="end"/>
      </w:r>
    </w:p>
    <w:p w14:paraId="06832558"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6.1.5</w:t>
      </w:r>
      <w:r>
        <w:rPr>
          <w:rFonts w:asciiTheme="minorHAnsi" w:eastAsiaTheme="minorEastAsia" w:hAnsiTheme="minorHAnsi" w:cstheme="minorBidi"/>
          <w:noProof/>
          <w:szCs w:val="22"/>
          <w:lang w:val="en-NZ" w:eastAsia="en-NZ"/>
        </w:rPr>
        <w:tab/>
      </w:r>
      <w:r w:rsidRPr="00E476F9">
        <w:rPr>
          <w:noProof/>
          <w:lang w:val="en-GB"/>
        </w:rPr>
        <w:t>Key sizes</w:t>
      </w:r>
      <w:r>
        <w:rPr>
          <w:noProof/>
        </w:rPr>
        <w:tab/>
      </w:r>
      <w:r>
        <w:rPr>
          <w:noProof/>
        </w:rPr>
        <w:fldChar w:fldCharType="begin"/>
      </w:r>
      <w:r>
        <w:rPr>
          <w:noProof/>
        </w:rPr>
        <w:instrText xml:space="preserve"> PAGEREF _Toc450489324 \h </w:instrText>
      </w:r>
      <w:r>
        <w:rPr>
          <w:noProof/>
        </w:rPr>
      </w:r>
      <w:r>
        <w:rPr>
          <w:noProof/>
        </w:rPr>
        <w:fldChar w:fldCharType="separate"/>
      </w:r>
      <w:r>
        <w:rPr>
          <w:noProof/>
        </w:rPr>
        <w:t>21</w:t>
      </w:r>
      <w:r>
        <w:rPr>
          <w:noProof/>
        </w:rPr>
        <w:fldChar w:fldCharType="end"/>
      </w:r>
    </w:p>
    <w:p w14:paraId="703C46B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6.1.6</w:t>
      </w:r>
      <w:r>
        <w:rPr>
          <w:rFonts w:asciiTheme="minorHAnsi" w:eastAsiaTheme="minorEastAsia" w:hAnsiTheme="minorHAnsi" w:cstheme="minorBidi"/>
          <w:noProof/>
          <w:szCs w:val="22"/>
          <w:lang w:val="en-NZ" w:eastAsia="en-NZ"/>
        </w:rPr>
        <w:tab/>
      </w:r>
      <w:r w:rsidRPr="00E476F9">
        <w:rPr>
          <w:noProof/>
          <w:lang w:val="en-GB"/>
        </w:rPr>
        <w:t>Public key parameters generation and quality checking</w:t>
      </w:r>
      <w:r>
        <w:rPr>
          <w:noProof/>
        </w:rPr>
        <w:tab/>
      </w:r>
      <w:r>
        <w:rPr>
          <w:noProof/>
        </w:rPr>
        <w:fldChar w:fldCharType="begin"/>
      </w:r>
      <w:r>
        <w:rPr>
          <w:noProof/>
        </w:rPr>
        <w:instrText xml:space="preserve"> PAGEREF _Toc450489325 \h </w:instrText>
      </w:r>
      <w:r>
        <w:rPr>
          <w:noProof/>
        </w:rPr>
      </w:r>
      <w:r>
        <w:rPr>
          <w:noProof/>
        </w:rPr>
        <w:fldChar w:fldCharType="separate"/>
      </w:r>
      <w:r>
        <w:rPr>
          <w:noProof/>
        </w:rPr>
        <w:t>21</w:t>
      </w:r>
      <w:r>
        <w:rPr>
          <w:noProof/>
        </w:rPr>
        <w:fldChar w:fldCharType="end"/>
      </w:r>
    </w:p>
    <w:p w14:paraId="537262C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6.1.7</w:t>
      </w:r>
      <w:r>
        <w:rPr>
          <w:rFonts w:asciiTheme="minorHAnsi" w:eastAsiaTheme="minorEastAsia" w:hAnsiTheme="minorHAnsi" w:cstheme="minorBidi"/>
          <w:noProof/>
          <w:szCs w:val="22"/>
          <w:lang w:val="en-NZ" w:eastAsia="en-NZ"/>
        </w:rPr>
        <w:tab/>
      </w:r>
      <w:r w:rsidRPr="00E476F9">
        <w:rPr>
          <w:noProof/>
          <w:lang w:val="en-GB"/>
        </w:rPr>
        <w:t>Key usage purposes (as per X.509 v3 key usage field)</w:t>
      </w:r>
      <w:r>
        <w:rPr>
          <w:noProof/>
        </w:rPr>
        <w:tab/>
      </w:r>
      <w:r>
        <w:rPr>
          <w:noProof/>
        </w:rPr>
        <w:fldChar w:fldCharType="begin"/>
      </w:r>
      <w:r>
        <w:rPr>
          <w:noProof/>
        </w:rPr>
        <w:instrText xml:space="preserve"> PAGEREF _Toc450489326 \h </w:instrText>
      </w:r>
      <w:r>
        <w:rPr>
          <w:noProof/>
        </w:rPr>
      </w:r>
      <w:r>
        <w:rPr>
          <w:noProof/>
        </w:rPr>
        <w:fldChar w:fldCharType="separate"/>
      </w:r>
      <w:r>
        <w:rPr>
          <w:noProof/>
        </w:rPr>
        <w:t>21</w:t>
      </w:r>
      <w:r>
        <w:rPr>
          <w:noProof/>
        </w:rPr>
        <w:fldChar w:fldCharType="end"/>
      </w:r>
    </w:p>
    <w:p w14:paraId="6643527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6.2</w:t>
      </w:r>
      <w:r>
        <w:rPr>
          <w:rFonts w:asciiTheme="minorHAnsi" w:eastAsiaTheme="minorEastAsia" w:hAnsiTheme="minorHAnsi" w:cstheme="minorBidi"/>
          <w:b w:val="0"/>
          <w:noProof/>
          <w:szCs w:val="22"/>
          <w:lang w:val="en-NZ" w:eastAsia="en-NZ"/>
        </w:rPr>
        <w:tab/>
      </w:r>
      <w:r w:rsidRPr="00E476F9">
        <w:rPr>
          <w:noProof/>
          <w:lang w:val="en-GB"/>
        </w:rPr>
        <w:t>Private key protection and cryptographic module engineering controls</w:t>
      </w:r>
      <w:r>
        <w:rPr>
          <w:noProof/>
        </w:rPr>
        <w:tab/>
      </w:r>
      <w:r>
        <w:rPr>
          <w:noProof/>
        </w:rPr>
        <w:fldChar w:fldCharType="begin"/>
      </w:r>
      <w:r>
        <w:rPr>
          <w:noProof/>
        </w:rPr>
        <w:instrText xml:space="preserve"> PAGEREF _Toc450489327 \h </w:instrText>
      </w:r>
      <w:r>
        <w:rPr>
          <w:noProof/>
        </w:rPr>
      </w:r>
      <w:r>
        <w:rPr>
          <w:noProof/>
        </w:rPr>
        <w:fldChar w:fldCharType="separate"/>
      </w:r>
      <w:r>
        <w:rPr>
          <w:noProof/>
        </w:rPr>
        <w:t>21</w:t>
      </w:r>
      <w:r>
        <w:rPr>
          <w:noProof/>
        </w:rPr>
        <w:fldChar w:fldCharType="end"/>
      </w:r>
    </w:p>
    <w:p w14:paraId="3FBF7C9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6.2.1</w:t>
      </w:r>
      <w:r>
        <w:rPr>
          <w:rFonts w:asciiTheme="minorHAnsi" w:eastAsiaTheme="minorEastAsia" w:hAnsiTheme="minorHAnsi" w:cstheme="minorBidi"/>
          <w:noProof/>
          <w:szCs w:val="22"/>
          <w:lang w:val="en-NZ" w:eastAsia="en-NZ"/>
        </w:rPr>
        <w:tab/>
      </w:r>
      <w:r w:rsidRPr="00E476F9">
        <w:rPr>
          <w:noProof/>
          <w:lang w:val="en-GB"/>
        </w:rPr>
        <w:t>Cryptographic module standards and controls</w:t>
      </w:r>
      <w:r>
        <w:rPr>
          <w:noProof/>
        </w:rPr>
        <w:tab/>
      </w:r>
      <w:r>
        <w:rPr>
          <w:noProof/>
        </w:rPr>
        <w:fldChar w:fldCharType="begin"/>
      </w:r>
      <w:r>
        <w:rPr>
          <w:noProof/>
        </w:rPr>
        <w:instrText xml:space="preserve"> PAGEREF _Toc450489328 \h </w:instrText>
      </w:r>
      <w:r>
        <w:rPr>
          <w:noProof/>
        </w:rPr>
      </w:r>
      <w:r>
        <w:rPr>
          <w:noProof/>
        </w:rPr>
        <w:fldChar w:fldCharType="separate"/>
      </w:r>
      <w:r>
        <w:rPr>
          <w:noProof/>
        </w:rPr>
        <w:t>21</w:t>
      </w:r>
      <w:r>
        <w:rPr>
          <w:noProof/>
        </w:rPr>
        <w:fldChar w:fldCharType="end"/>
      </w:r>
    </w:p>
    <w:p w14:paraId="301B932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6.2.2</w:t>
      </w:r>
      <w:r>
        <w:rPr>
          <w:rFonts w:asciiTheme="minorHAnsi" w:eastAsiaTheme="minorEastAsia" w:hAnsiTheme="minorHAnsi" w:cstheme="minorBidi"/>
          <w:noProof/>
          <w:szCs w:val="22"/>
          <w:lang w:val="en-NZ" w:eastAsia="en-NZ"/>
        </w:rPr>
        <w:tab/>
      </w:r>
      <w:r w:rsidRPr="00E476F9">
        <w:rPr>
          <w:noProof/>
          <w:lang w:val="en-GB"/>
        </w:rPr>
        <w:t>Private Key (n out of m) multi-person control</w:t>
      </w:r>
      <w:r>
        <w:rPr>
          <w:noProof/>
        </w:rPr>
        <w:tab/>
      </w:r>
      <w:r>
        <w:rPr>
          <w:noProof/>
        </w:rPr>
        <w:fldChar w:fldCharType="begin"/>
      </w:r>
      <w:r>
        <w:rPr>
          <w:noProof/>
        </w:rPr>
        <w:instrText xml:space="preserve"> PAGEREF _Toc450489329 \h </w:instrText>
      </w:r>
      <w:r>
        <w:rPr>
          <w:noProof/>
        </w:rPr>
      </w:r>
      <w:r>
        <w:rPr>
          <w:noProof/>
        </w:rPr>
        <w:fldChar w:fldCharType="separate"/>
      </w:r>
      <w:r>
        <w:rPr>
          <w:noProof/>
        </w:rPr>
        <w:t>21</w:t>
      </w:r>
      <w:r>
        <w:rPr>
          <w:noProof/>
        </w:rPr>
        <w:fldChar w:fldCharType="end"/>
      </w:r>
    </w:p>
    <w:p w14:paraId="2CE856D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6.2.3</w:t>
      </w:r>
      <w:r>
        <w:rPr>
          <w:rFonts w:asciiTheme="minorHAnsi" w:eastAsiaTheme="minorEastAsia" w:hAnsiTheme="minorHAnsi" w:cstheme="minorBidi"/>
          <w:noProof/>
          <w:szCs w:val="22"/>
          <w:lang w:val="en-NZ" w:eastAsia="en-NZ"/>
        </w:rPr>
        <w:tab/>
      </w:r>
      <w:r w:rsidRPr="00E476F9">
        <w:rPr>
          <w:noProof/>
          <w:lang w:val="en-GB"/>
        </w:rPr>
        <w:t>Private Key escrow</w:t>
      </w:r>
      <w:r>
        <w:rPr>
          <w:noProof/>
        </w:rPr>
        <w:tab/>
      </w:r>
      <w:r>
        <w:rPr>
          <w:noProof/>
        </w:rPr>
        <w:fldChar w:fldCharType="begin"/>
      </w:r>
      <w:r>
        <w:rPr>
          <w:noProof/>
        </w:rPr>
        <w:instrText xml:space="preserve"> PAGEREF _Toc450489330 \h </w:instrText>
      </w:r>
      <w:r>
        <w:rPr>
          <w:noProof/>
        </w:rPr>
      </w:r>
      <w:r>
        <w:rPr>
          <w:noProof/>
        </w:rPr>
        <w:fldChar w:fldCharType="separate"/>
      </w:r>
      <w:r>
        <w:rPr>
          <w:noProof/>
        </w:rPr>
        <w:t>21</w:t>
      </w:r>
      <w:r>
        <w:rPr>
          <w:noProof/>
        </w:rPr>
        <w:fldChar w:fldCharType="end"/>
      </w:r>
    </w:p>
    <w:p w14:paraId="6859627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6.2.4</w:t>
      </w:r>
      <w:r>
        <w:rPr>
          <w:rFonts w:asciiTheme="minorHAnsi" w:eastAsiaTheme="minorEastAsia" w:hAnsiTheme="minorHAnsi" w:cstheme="minorBidi"/>
          <w:noProof/>
          <w:szCs w:val="22"/>
          <w:lang w:val="en-NZ" w:eastAsia="en-NZ"/>
        </w:rPr>
        <w:tab/>
      </w:r>
      <w:r w:rsidRPr="00E476F9">
        <w:rPr>
          <w:noProof/>
          <w:lang w:val="en-GB"/>
        </w:rPr>
        <w:t>Private Key backup</w:t>
      </w:r>
      <w:r>
        <w:rPr>
          <w:noProof/>
        </w:rPr>
        <w:tab/>
      </w:r>
      <w:r>
        <w:rPr>
          <w:noProof/>
        </w:rPr>
        <w:fldChar w:fldCharType="begin"/>
      </w:r>
      <w:r>
        <w:rPr>
          <w:noProof/>
        </w:rPr>
        <w:instrText xml:space="preserve"> PAGEREF _Toc450489331 \h </w:instrText>
      </w:r>
      <w:r>
        <w:rPr>
          <w:noProof/>
        </w:rPr>
      </w:r>
      <w:r>
        <w:rPr>
          <w:noProof/>
        </w:rPr>
        <w:fldChar w:fldCharType="separate"/>
      </w:r>
      <w:r>
        <w:rPr>
          <w:noProof/>
        </w:rPr>
        <w:t>21</w:t>
      </w:r>
      <w:r>
        <w:rPr>
          <w:noProof/>
        </w:rPr>
        <w:fldChar w:fldCharType="end"/>
      </w:r>
    </w:p>
    <w:p w14:paraId="4823EEB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6.2.5</w:t>
      </w:r>
      <w:r>
        <w:rPr>
          <w:rFonts w:asciiTheme="minorHAnsi" w:eastAsiaTheme="minorEastAsia" w:hAnsiTheme="minorHAnsi" w:cstheme="minorBidi"/>
          <w:noProof/>
          <w:szCs w:val="22"/>
          <w:lang w:val="en-NZ" w:eastAsia="en-NZ"/>
        </w:rPr>
        <w:tab/>
      </w:r>
      <w:r w:rsidRPr="00E476F9">
        <w:rPr>
          <w:noProof/>
          <w:lang w:val="en-GB"/>
        </w:rPr>
        <w:t>Private Key archival</w:t>
      </w:r>
      <w:r>
        <w:rPr>
          <w:noProof/>
        </w:rPr>
        <w:tab/>
      </w:r>
      <w:r>
        <w:rPr>
          <w:noProof/>
        </w:rPr>
        <w:fldChar w:fldCharType="begin"/>
      </w:r>
      <w:r>
        <w:rPr>
          <w:noProof/>
        </w:rPr>
        <w:instrText xml:space="preserve"> PAGEREF _Toc450489332 \h </w:instrText>
      </w:r>
      <w:r>
        <w:rPr>
          <w:noProof/>
        </w:rPr>
      </w:r>
      <w:r>
        <w:rPr>
          <w:noProof/>
        </w:rPr>
        <w:fldChar w:fldCharType="separate"/>
      </w:r>
      <w:r>
        <w:rPr>
          <w:noProof/>
        </w:rPr>
        <w:t>21</w:t>
      </w:r>
      <w:r>
        <w:rPr>
          <w:noProof/>
        </w:rPr>
        <w:fldChar w:fldCharType="end"/>
      </w:r>
    </w:p>
    <w:p w14:paraId="258A8B4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6.2.6</w:t>
      </w:r>
      <w:r>
        <w:rPr>
          <w:rFonts w:asciiTheme="minorHAnsi" w:eastAsiaTheme="minorEastAsia" w:hAnsiTheme="minorHAnsi" w:cstheme="minorBidi"/>
          <w:noProof/>
          <w:szCs w:val="22"/>
          <w:lang w:val="en-NZ" w:eastAsia="en-NZ"/>
        </w:rPr>
        <w:tab/>
      </w:r>
      <w:r w:rsidRPr="00E476F9">
        <w:rPr>
          <w:noProof/>
          <w:lang w:val="en-GB"/>
        </w:rPr>
        <w:t>Private Key transfer into or from a cryptographic module</w:t>
      </w:r>
      <w:r>
        <w:rPr>
          <w:noProof/>
        </w:rPr>
        <w:tab/>
      </w:r>
      <w:r>
        <w:rPr>
          <w:noProof/>
        </w:rPr>
        <w:fldChar w:fldCharType="begin"/>
      </w:r>
      <w:r>
        <w:rPr>
          <w:noProof/>
        </w:rPr>
        <w:instrText xml:space="preserve"> PAGEREF _Toc450489333 \h </w:instrText>
      </w:r>
      <w:r>
        <w:rPr>
          <w:noProof/>
        </w:rPr>
      </w:r>
      <w:r>
        <w:rPr>
          <w:noProof/>
        </w:rPr>
        <w:fldChar w:fldCharType="separate"/>
      </w:r>
      <w:r>
        <w:rPr>
          <w:noProof/>
        </w:rPr>
        <w:t>22</w:t>
      </w:r>
      <w:r>
        <w:rPr>
          <w:noProof/>
        </w:rPr>
        <w:fldChar w:fldCharType="end"/>
      </w:r>
    </w:p>
    <w:p w14:paraId="4F0DC24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6.2.7</w:t>
      </w:r>
      <w:r>
        <w:rPr>
          <w:rFonts w:asciiTheme="minorHAnsi" w:eastAsiaTheme="minorEastAsia" w:hAnsiTheme="minorHAnsi" w:cstheme="minorBidi"/>
          <w:noProof/>
          <w:szCs w:val="22"/>
          <w:lang w:val="en-NZ" w:eastAsia="en-NZ"/>
        </w:rPr>
        <w:tab/>
      </w:r>
      <w:r w:rsidRPr="00E476F9">
        <w:rPr>
          <w:noProof/>
          <w:lang w:val="en-GB"/>
        </w:rPr>
        <w:t>Private Key storage on cryptographic module</w:t>
      </w:r>
      <w:r>
        <w:rPr>
          <w:noProof/>
        </w:rPr>
        <w:tab/>
      </w:r>
      <w:r>
        <w:rPr>
          <w:noProof/>
        </w:rPr>
        <w:fldChar w:fldCharType="begin"/>
      </w:r>
      <w:r>
        <w:rPr>
          <w:noProof/>
        </w:rPr>
        <w:instrText xml:space="preserve"> PAGEREF _Toc450489334 \h </w:instrText>
      </w:r>
      <w:r>
        <w:rPr>
          <w:noProof/>
        </w:rPr>
      </w:r>
      <w:r>
        <w:rPr>
          <w:noProof/>
        </w:rPr>
        <w:fldChar w:fldCharType="separate"/>
      </w:r>
      <w:r>
        <w:rPr>
          <w:noProof/>
        </w:rPr>
        <w:t>22</w:t>
      </w:r>
      <w:r>
        <w:rPr>
          <w:noProof/>
        </w:rPr>
        <w:fldChar w:fldCharType="end"/>
      </w:r>
    </w:p>
    <w:p w14:paraId="5DE2694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6.2.8</w:t>
      </w:r>
      <w:r>
        <w:rPr>
          <w:rFonts w:asciiTheme="minorHAnsi" w:eastAsiaTheme="minorEastAsia" w:hAnsiTheme="minorHAnsi" w:cstheme="minorBidi"/>
          <w:noProof/>
          <w:szCs w:val="22"/>
          <w:lang w:val="en-NZ" w:eastAsia="en-NZ"/>
        </w:rPr>
        <w:tab/>
      </w:r>
      <w:r w:rsidRPr="00E476F9">
        <w:rPr>
          <w:noProof/>
          <w:lang w:val="en-GB"/>
        </w:rPr>
        <w:t>Method of activating private key</w:t>
      </w:r>
      <w:r>
        <w:rPr>
          <w:noProof/>
        </w:rPr>
        <w:tab/>
      </w:r>
      <w:r>
        <w:rPr>
          <w:noProof/>
        </w:rPr>
        <w:fldChar w:fldCharType="begin"/>
      </w:r>
      <w:r>
        <w:rPr>
          <w:noProof/>
        </w:rPr>
        <w:instrText xml:space="preserve"> PAGEREF _Toc450489335 \h </w:instrText>
      </w:r>
      <w:r>
        <w:rPr>
          <w:noProof/>
        </w:rPr>
      </w:r>
      <w:r>
        <w:rPr>
          <w:noProof/>
        </w:rPr>
        <w:fldChar w:fldCharType="separate"/>
      </w:r>
      <w:r>
        <w:rPr>
          <w:noProof/>
        </w:rPr>
        <w:t>22</w:t>
      </w:r>
      <w:r>
        <w:rPr>
          <w:noProof/>
        </w:rPr>
        <w:fldChar w:fldCharType="end"/>
      </w:r>
    </w:p>
    <w:p w14:paraId="51ED493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6.2.9</w:t>
      </w:r>
      <w:r>
        <w:rPr>
          <w:rFonts w:asciiTheme="minorHAnsi" w:eastAsiaTheme="minorEastAsia" w:hAnsiTheme="minorHAnsi" w:cstheme="minorBidi"/>
          <w:noProof/>
          <w:szCs w:val="22"/>
          <w:lang w:val="en-NZ" w:eastAsia="en-NZ"/>
        </w:rPr>
        <w:tab/>
      </w:r>
      <w:r w:rsidRPr="00E476F9">
        <w:rPr>
          <w:noProof/>
          <w:lang w:val="en-GB"/>
        </w:rPr>
        <w:t>Method of deactivating private key</w:t>
      </w:r>
      <w:r>
        <w:rPr>
          <w:noProof/>
        </w:rPr>
        <w:tab/>
      </w:r>
      <w:r>
        <w:rPr>
          <w:noProof/>
        </w:rPr>
        <w:fldChar w:fldCharType="begin"/>
      </w:r>
      <w:r>
        <w:rPr>
          <w:noProof/>
        </w:rPr>
        <w:instrText xml:space="preserve"> PAGEREF _Toc450489336 \h </w:instrText>
      </w:r>
      <w:r>
        <w:rPr>
          <w:noProof/>
        </w:rPr>
      </w:r>
      <w:r>
        <w:rPr>
          <w:noProof/>
        </w:rPr>
        <w:fldChar w:fldCharType="separate"/>
      </w:r>
      <w:r>
        <w:rPr>
          <w:noProof/>
        </w:rPr>
        <w:t>22</w:t>
      </w:r>
      <w:r>
        <w:rPr>
          <w:noProof/>
        </w:rPr>
        <w:fldChar w:fldCharType="end"/>
      </w:r>
    </w:p>
    <w:p w14:paraId="171FACD0"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6.2.10</w:t>
      </w:r>
      <w:r>
        <w:rPr>
          <w:rFonts w:asciiTheme="minorHAnsi" w:eastAsiaTheme="minorEastAsia" w:hAnsiTheme="minorHAnsi" w:cstheme="minorBidi"/>
          <w:noProof/>
          <w:szCs w:val="22"/>
          <w:lang w:val="en-NZ" w:eastAsia="en-NZ"/>
        </w:rPr>
        <w:tab/>
      </w:r>
      <w:r w:rsidRPr="00E476F9">
        <w:rPr>
          <w:noProof/>
          <w:lang w:val="en-GB"/>
        </w:rPr>
        <w:t>Method of destroying private key</w:t>
      </w:r>
      <w:r>
        <w:rPr>
          <w:noProof/>
        </w:rPr>
        <w:tab/>
      </w:r>
      <w:r>
        <w:rPr>
          <w:noProof/>
        </w:rPr>
        <w:fldChar w:fldCharType="begin"/>
      </w:r>
      <w:r>
        <w:rPr>
          <w:noProof/>
        </w:rPr>
        <w:instrText xml:space="preserve"> PAGEREF _Toc450489337 \h </w:instrText>
      </w:r>
      <w:r>
        <w:rPr>
          <w:noProof/>
        </w:rPr>
      </w:r>
      <w:r>
        <w:rPr>
          <w:noProof/>
        </w:rPr>
        <w:fldChar w:fldCharType="separate"/>
      </w:r>
      <w:r>
        <w:rPr>
          <w:noProof/>
        </w:rPr>
        <w:t>22</w:t>
      </w:r>
      <w:r>
        <w:rPr>
          <w:noProof/>
        </w:rPr>
        <w:fldChar w:fldCharType="end"/>
      </w:r>
    </w:p>
    <w:p w14:paraId="3535608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6.2.11</w:t>
      </w:r>
      <w:r>
        <w:rPr>
          <w:rFonts w:asciiTheme="minorHAnsi" w:eastAsiaTheme="minorEastAsia" w:hAnsiTheme="minorHAnsi" w:cstheme="minorBidi"/>
          <w:noProof/>
          <w:szCs w:val="22"/>
          <w:lang w:val="en-NZ" w:eastAsia="en-NZ"/>
        </w:rPr>
        <w:tab/>
      </w:r>
      <w:r w:rsidRPr="00E476F9">
        <w:rPr>
          <w:noProof/>
          <w:lang w:val="en-GB"/>
        </w:rPr>
        <w:t>Cryptographic Module Rating</w:t>
      </w:r>
      <w:r>
        <w:rPr>
          <w:noProof/>
        </w:rPr>
        <w:tab/>
      </w:r>
      <w:r>
        <w:rPr>
          <w:noProof/>
        </w:rPr>
        <w:fldChar w:fldCharType="begin"/>
      </w:r>
      <w:r>
        <w:rPr>
          <w:noProof/>
        </w:rPr>
        <w:instrText xml:space="preserve"> PAGEREF _Toc450489338 \h </w:instrText>
      </w:r>
      <w:r>
        <w:rPr>
          <w:noProof/>
        </w:rPr>
      </w:r>
      <w:r>
        <w:rPr>
          <w:noProof/>
        </w:rPr>
        <w:fldChar w:fldCharType="separate"/>
      </w:r>
      <w:r>
        <w:rPr>
          <w:noProof/>
        </w:rPr>
        <w:t>22</w:t>
      </w:r>
      <w:r>
        <w:rPr>
          <w:noProof/>
        </w:rPr>
        <w:fldChar w:fldCharType="end"/>
      </w:r>
    </w:p>
    <w:p w14:paraId="5BC436DD"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6.3</w:t>
      </w:r>
      <w:r>
        <w:rPr>
          <w:rFonts w:asciiTheme="minorHAnsi" w:eastAsiaTheme="minorEastAsia" w:hAnsiTheme="minorHAnsi" w:cstheme="minorBidi"/>
          <w:b w:val="0"/>
          <w:noProof/>
          <w:szCs w:val="22"/>
          <w:lang w:val="en-NZ" w:eastAsia="en-NZ"/>
        </w:rPr>
        <w:tab/>
      </w:r>
      <w:r w:rsidRPr="00E476F9">
        <w:rPr>
          <w:noProof/>
          <w:lang w:val="en-GB"/>
        </w:rPr>
        <w:t>Other aspects of key pair management</w:t>
      </w:r>
      <w:r>
        <w:rPr>
          <w:noProof/>
        </w:rPr>
        <w:tab/>
      </w:r>
      <w:r>
        <w:rPr>
          <w:noProof/>
        </w:rPr>
        <w:fldChar w:fldCharType="begin"/>
      </w:r>
      <w:r>
        <w:rPr>
          <w:noProof/>
        </w:rPr>
        <w:instrText xml:space="preserve"> PAGEREF _Toc450489339 \h </w:instrText>
      </w:r>
      <w:r>
        <w:rPr>
          <w:noProof/>
        </w:rPr>
      </w:r>
      <w:r>
        <w:rPr>
          <w:noProof/>
        </w:rPr>
        <w:fldChar w:fldCharType="separate"/>
      </w:r>
      <w:r>
        <w:rPr>
          <w:noProof/>
        </w:rPr>
        <w:t>22</w:t>
      </w:r>
      <w:r>
        <w:rPr>
          <w:noProof/>
        </w:rPr>
        <w:fldChar w:fldCharType="end"/>
      </w:r>
    </w:p>
    <w:p w14:paraId="11799BB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6.3.1</w:t>
      </w:r>
      <w:r>
        <w:rPr>
          <w:rFonts w:asciiTheme="minorHAnsi" w:eastAsiaTheme="minorEastAsia" w:hAnsiTheme="minorHAnsi" w:cstheme="minorBidi"/>
          <w:noProof/>
          <w:szCs w:val="22"/>
          <w:lang w:val="en-NZ" w:eastAsia="en-NZ"/>
        </w:rPr>
        <w:tab/>
      </w:r>
      <w:r w:rsidRPr="00E476F9">
        <w:rPr>
          <w:noProof/>
          <w:lang w:val="en-GB"/>
        </w:rPr>
        <w:t>Public key archival</w:t>
      </w:r>
      <w:r>
        <w:rPr>
          <w:noProof/>
        </w:rPr>
        <w:tab/>
      </w:r>
      <w:r>
        <w:rPr>
          <w:noProof/>
        </w:rPr>
        <w:fldChar w:fldCharType="begin"/>
      </w:r>
      <w:r>
        <w:rPr>
          <w:noProof/>
        </w:rPr>
        <w:instrText xml:space="preserve"> PAGEREF _Toc450489340 \h </w:instrText>
      </w:r>
      <w:r>
        <w:rPr>
          <w:noProof/>
        </w:rPr>
      </w:r>
      <w:r>
        <w:rPr>
          <w:noProof/>
        </w:rPr>
        <w:fldChar w:fldCharType="separate"/>
      </w:r>
      <w:r>
        <w:rPr>
          <w:noProof/>
        </w:rPr>
        <w:t>22</w:t>
      </w:r>
      <w:r>
        <w:rPr>
          <w:noProof/>
        </w:rPr>
        <w:fldChar w:fldCharType="end"/>
      </w:r>
    </w:p>
    <w:p w14:paraId="0158B19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6.3.2</w:t>
      </w:r>
      <w:r>
        <w:rPr>
          <w:rFonts w:asciiTheme="minorHAnsi" w:eastAsiaTheme="minorEastAsia" w:hAnsiTheme="minorHAnsi" w:cstheme="minorBidi"/>
          <w:noProof/>
          <w:szCs w:val="22"/>
          <w:lang w:val="en-NZ" w:eastAsia="en-NZ"/>
        </w:rPr>
        <w:tab/>
      </w:r>
      <w:r w:rsidRPr="00E476F9">
        <w:rPr>
          <w:noProof/>
          <w:lang w:val="en-GB"/>
        </w:rPr>
        <w:t>Certificate operational periods and key pair usage periods</w:t>
      </w:r>
      <w:r>
        <w:rPr>
          <w:noProof/>
        </w:rPr>
        <w:tab/>
      </w:r>
      <w:r>
        <w:rPr>
          <w:noProof/>
        </w:rPr>
        <w:fldChar w:fldCharType="begin"/>
      </w:r>
      <w:r>
        <w:rPr>
          <w:noProof/>
        </w:rPr>
        <w:instrText xml:space="preserve"> PAGEREF _Toc450489341 \h </w:instrText>
      </w:r>
      <w:r>
        <w:rPr>
          <w:noProof/>
        </w:rPr>
      </w:r>
      <w:r>
        <w:rPr>
          <w:noProof/>
        </w:rPr>
        <w:fldChar w:fldCharType="separate"/>
      </w:r>
      <w:r>
        <w:rPr>
          <w:noProof/>
        </w:rPr>
        <w:t>22</w:t>
      </w:r>
      <w:r>
        <w:rPr>
          <w:noProof/>
        </w:rPr>
        <w:fldChar w:fldCharType="end"/>
      </w:r>
    </w:p>
    <w:p w14:paraId="42A211CC"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6.4</w:t>
      </w:r>
      <w:r>
        <w:rPr>
          <w:rFonts w:asciiTheme="minorHAnsi" w:eastAsiaTheme="minorEastAsia" w:hAnsiTheme="minorHAnsi" w:cstheme="minorBidi"/>
          <w:b w:val="0"/>
          <w:noProof/>
          <w:szCs w:val="22"/>
          <w:lang w:val="en-NZ" w:eastAsia="en-NZ"/>
        </w:rPr>
        <w:tab/>
      </w:r>
      <w:r w:rsidRPr="00E476F9">
        <w:rPr>
          <w:noProof/>
          <w:lang w:val="en-GB"/>
        </w:rPr>
        <w:t>Activation data</w:t>
      </w:r>
      <w:r>
        <w:rPr>
          <w:noProof/>
        </w:rPr>
        <w:tab/>
      </w:r>
      <w:r>
        <w:rPr>
          <w:noProof/>
        </w:rPr>
        <w:fldChar w:fldCharType="begin"/>
      </w:r>
      <w:r>
        <w:rPr>
          <w:noProof/>
        </w:rPr>
        <w:instrText xml:space="preserve"> PAGEREF _Toc450489342 \h </w:instrText>
      </w:r>
      <w:r>
        <w:rPr>
          <w:noProof/>
        </w:rPr>
      </w:r>
      <w:r>
        <w:rPr>
          <w:noProof/>
        </w:rPr>
        <w:fldChar w:fldCharType="separate"/>
      </w:r>
      <w:r>
        <w:rPr>
          <w:noProof/>
        </w:rPr>
        <w:t>22</w:t>
      </w:r>
      <w:r>
        <w:rPr>
          <w:noProof/>
        </w:rPr>
        <w:fldChar w:fldCharType="end"/>
      </w:r>
    </w:p>
    <w:p w14:paraId="5E91A96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6.4.1</w:t>
      </w:r>
      <w:r>
        <w:rPr>
          <w:rFonts w:asciiTheme="minorHAnsi" w:eastAsiaTheme="minorEastAsia" w:hAnsiTheme="minorHAnsi" w:cstheme="minorBidi"/>
          <w:noProof/>
          <w:szCs w:val="22"/>
          <w:lang w:val="en-NZ" w:eastAsia="en-NZ"/>
        </w:rPr>
        <w:tab/>
      </w:r>
      <w:r w:rsidRPr="00E476F9">
        <w:rPr>
          <w:noProof/>
          <w:lang w:val="en-GB"/>
        </w:rPr>
        <w:t>Activation data generation and installation</w:t>
      </w:r>
      <w:r>
        <w:rPr>
          <w:noProof/>
        </w:rPr>
        <w:tab/>
      </w:r>
      <w:r>
        <w:rPr>
          <w:noProof/>
        </w:rPr>
        <w:fldChar w:fldCharType="begin"/>
      </w:r>
      <w:r>
        <w:rPr>
          <w:noProof/>
        </w:rPr>
        <w:instrText xml:space="preserve"> PAGEREF _Toc450489343 \h </w:instrText>
      </w:r>
      <w:r>
        <w:rPr>
          <w:noProof/>
        </w:rPr>
      </w:r>
      <w:r>
        <w:rPr>
          <w:noProof/>
        </w:rPr>
        <w:fldChar w:fldCharType="separate"/>
      </w:r>
      <w:r>
        <w:rPr>
          <w:noProof/>
        </w:rPr>
        <w:t>22</w:t>
      </w:r>
      <w:r>
        <w:rPr>
          <w:noProof/>
        </w:rPr>
        <w:fldChar w:fldCharType="end"/>
      </w:r>
    </w:p>
    <w:p w14:paraId="151DE2F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6.4.2</w:t>
      </w:r>
      <w:r>
        <w:rPr>
          <w:rFonts w:asciiTheme="minorHAnsi" w:eastAsiaTheme="minorEastAsia" w:hAnsiTheme="minorHAnsi" w:cstheme="minorBidi"/>
          <w:noProof/>
          <w:szCs w:val="22"/>
          <w:lang w:val="en-NZ" w:eastAsia="en-NZ"/>
        </w:rPr>
        <w:tab/>
      </w:r>
      <w:r w:rsidRPr="00E476F9">
        <w:rPr>
          <w:noProof/>
          <w:lang w:val="en-GB"/>
        </w:rPr>
        <w:t>Activation data protection</w:t>
      </w:r>
      <w:r>
        <w:rPr>
          <w:noProof/>
        </w:rPr>
        <w:tab/>
      </w:r>
      <w:r>
        <w:rPr>
          <w:noProof/>
        </w:rPr>
        <w:fldChar w:fldCharType="begin"/>
      </w:r>
      <w:r>
        <w:rPr>
          <w:noProof/>
        </w:rPr>
        <w:instrText xml:space="preserve"> PAGEREF _Toc450489344 \h </w:instrText>
      </w:r>
      <w:r>
        <w:rPr>
          <w:noProof/>
        </w:rPr>
      </w:r>
      <w:r>
        <w:rPr>
          <w:noProof/>
        </w:rPr>
        <w:fldChar w:fldCharType="separate"/>
      </w:r>
      <w:r>
        <w:rPr>
          <w:noProof/>
        </w:rPr>
        <w:t>22</w:t>
      </w:r>
      <w:r>
        <w:rPr>
          <w:noProof/>
        </w:rPr>
        <w:fldChar w:fldCharType="end"/>
      </w:r>
    </w:p>
    <w:p w14:paraId="3698D6D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6.4.3</w:t>
      </w:r>
      <w:r>
        <w:rPr>
          <w:rFonts w:asciiTheme="minorHAnsi" w:eastAsiaTheme="minorEastAsia" w:hAnsiTheme="minorHAnsi" w:cstheme="minorBidi"/>
          <w:noProof/>
          <w:szCs w:val="22"/>
          <w:lang w:val="en-NZ" w:eastAsia="en-NZ"/>
        </w:rPr>
        <w:tab/>
      </w:r>
      <w:r w:rsidRPr="00E476F9">
        <w:rPr>
          <w:noProof/>
          <w:lang w:val="en-GB"/>
        </w:rPr>
        <w:t>Other aspects of activation data</w:t>
      </w:r>
      <w:r>
        <w:rPr>
          <w:noProof/>
        </w:rPr>
        <w:tab/>
      </w:r>
      <w:r>
        <w:rPr>
          <w:noProof/>
        </w:rPr>
        <w:fldChar w:fldCharType="begin"/>
      </w:r>
      <w:r>
        <w:rPr>
          <w:noProof/>
        </w:rPr>
        <w:instrText xml:space="preserve"> PAGEREF _Toc450489345 \h </w:instrText>
      </w:r>
      <w:r>
        <w:rPr>
          <w:noProof/>
        </w:rPr>
      </w:r>
      <w:r>
        <w:rPr>
          <w:noProof/>
        </w:rPr>
        <w:fldChar w:fldCharType="separate"/>
      </w:r>
      <w:r>
        <w:rPr>
          <w:noProof/>
        </w:rPr>
        <w:t>23</w:t>
      </w:r>
      <w:r>
        <w:rPr>
          <w:noProof/>
        </w:rPr>
        <w:fldChar w:fldCharType="end"/>
      </w:r>
    </w:p>
    <w:p w14:paraId="2076463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6.5</w:t>
      </w:r>
      <w:r>
        <w:rPr>
          <w:rFonts w:asciiTheme="minorHAnsi" w:eastAsiaTheme="minorEastAsia" w:hAnsiTheme="minorHAnsi" w:cstheme="minorBidi"/>
          <w:b w:val="0"/>
          <w:noProof/>
          <w:szCs w:val="22"/>
          <w:lang w:val="en-NZ" w:eastAsia="en-NZ"/>
        </w:rPr>
        <w:tab/>
      </w:r>
      <w:r w:rsidRPr="00E476F9">
        <w:rPr>
          <w:noProof/>
          <w:lang w:val="en-GB"/>
        </w:rPr>
        <w:t>Computer security controls</w:t>
      </w:r>
      <w:r>
        <w:rPr>
          <w:noProof/>
        </w:rPr>
        <w:tab/>
      </w:r>
      <w:r>
        <w:rPr>
          <w:noProof/>
        </w:rPr>
        <w:fldChar w:fldCharType="begin"/>
      </w:r>
      <w:r>
        <w:rPr>
          <w:noProof/>
        </w:rPr>
        <w:instrText xml:space="preserve"> PAGEREF _Toc450489346 \h </w:instrText>
      </w:r>
      <w:r>
        <w:rPr>
          <w:noProof/>
        </w:rPr>
      </w:r>
      <w:r>
        <w:rPr>
          <w:noProof/>
        </w:rPr>
        <w:fldChar w:fldCharType="separate"/>
      </w:r>
      <w:r>
        <w:rPr>
          <w:noProof/>
        </w:rPr>
        <w:t>23</w:t>
      </w:r>
      <w:r>
        <w:rPr>
          <w:noProof/>
        </w:rPr>
        <w:fldChar w:fldCharType="end"/>
      </w:r>
    </w:p>
    <w:p w14:paraId="7470F649"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6.6</w:t>
      </w:r>
      <w:r>
        <w:rPr>
          <w:rFonts w:asciiTheme="minorHAnsi" w:eastAsiaTheme="minorEastAsia" w:hAnsiTheme="minorHAnsi" w:cstheme="minorBidi"/>
          <w:b w:val="0"/>
          <w:noProof/>
          <w:szCs w:val="22"/>
          <w:lang w:val="en-NZ" w:eastAsia="en-NZ"/>
        </w:rPr>
        <w:tab/>
      </w:r>
      <w:r w:rsidRPr="00E476F9">
        <w:rPr>
          <w:noProof/>
          <w:lang w:val="en-GB"/>
        </w:rPr>
        <w:t>Life cycle technical controls</w:t>
      </w:r>
      <w:r>
        <w:rPr>
          <w:noProof/>
        </w:rPr>
        <w:tab/>
      </w:r>
      <w:r>
        <w:rPr>
          <w:noProof/>
        </w:rPr>
        <w:fldChar w:fldCharType="begin"/>
      </w:r>
      <w:r>
        <w:rPr>
          <w:noProof/>
        </w:rPr>
        <w:instrText xml:space="preserve"> PAGEREF _Toc450489347 \h </w:instrText>
      </w:r>
      <w:r>
        <w:rPr>
          <w:noProof/>
        </w:rPr>
      </w:r>
      <w:r>
        <w:rPr>
          <w:noProof/>
        </w:rPr>
        <w:fldChar w:fldCharType="separate"/>
      </w:r>
      <w:r>
        <w:rPr>
          <w:noProof/>
        </w:rPr>
        <w:t>23</w:t>
      </w:r>
      <w:r>
        <w:rPr>
          <w:noProof/>
        </w:rPr>
        <w:fldChar w:fldCharType="end"/>
      </w:r>
    </w:p>
    <w:p w14:paraId="2CA538D8"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6.7</w:t>
      </w:r>
      <w:r>
        <w:rPr>
          <w:rFonts w:asciiTheme="minorHAnsi" w:eastAsiaTheme="minorEastAsia" w:hAnsiTheme="minorHAnsi" w:cstheme="minorBidi"/>
          <w:b w:val="0"/>
          <w:noProof/>
          <w:szCs w:val="22"/>
          <w:lang w:val="en-NZ" w:eastAsia="en-NZ"/>
        </w:rPr>
        <w:tab/>
      </w:r>
      <w:r w:rsidRPr="00E476F9">
        <w:rPr>
          <w:noProof/>
          <w:lang w:val="en-GB"/>
        </w:rPr>
        <w:t>Network security controls</w:t>
      </w:r>
      <w:r>
        <w:rPr>
          <w:noProof/>
        </w:rPr>
        <w:tab/>
      </w:r>
      <w:r>
        <w:rPr>
          <w:noProof/>
        </w:rPr>
        <w:fldChar w:fldCharType="begin"/>
      </w:r>
      <w:r>
        <w:rPr>
          <w:noProof/>
        </w:rPr>
        <w:instrText xml:space="preserve"> PAGEREF _Toc450489348 \h </w:instrText>
      </w:r>
      <w:r>
        <w:rPr>
          <w:noProof/>
        </w:rPr>
      </w:r>
      <w:r>
        <w:rPr>
          <w:noProof/>
        </w:rPr>
        <w:fldChar w:fldCharType="separate"/>
      </w:r>
      <w:r>
        <w:rPr>
          <w:noProof/>
        </w:rPr>
        <w:t>23</w:t>
      </w:r>
      <w:r>
        <w:rPr>
          <w:noProof/>
        </w:rPr>
        <w:fldChar w:fldCharType="end"/>
      </w:r>
    </w:p>
    <w:p w14:paraId="598286B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6.8</w:t>
      </w:r>
      <w:r>
        <w:rPr>
          <w:rFonts w:asciiTheme="minorHAnsi" w:eastAsiaTheme="minorEastAsia" w:hAnsiTheme="minorHAnsi" w:cstheme="minorBidi"/>
          <w:b w:val="0"/>
          <w:noProof/>
          <w:szCs w:val="22"/>
          <w:lang w:val="en-NZ" w:eastAsia="en-NZ"/>
        </w:rPr>
        <w:tab/>
      </w:r>
      <w:r w:rsidRPr="00E476F9">
        <w:rPr>
          <w:noProof/>
          <w:lang w:val="en-GB"/>
        </w:rPr>
        <w:t>Time-stamping</w:t>
      </w:r>
      <w:r>
        <w:rPr>
          <w:noProof/>
        </w:rPr>
        <w:tab/>
      </w:r>
      <w:r>
        <w:rPr>
          <w:noProof/>
        </w:rPr>
        <w:fldChar w:fldCharType="begin"/>
      </w:r>
      <w:r>
        <w:rPr>
          <w:noProof/>
        </w:rPr>
        <w:instrText xml:space="preserve"> PAGEREF _Toc450489349 \h </w:instrText>
      </w:r>
      <w:r>
        <w:rPr>
          <w:noProof/>
        </w:rPr>
      </w:r>
      <w:r>
        <w:rPr>
          <w:noProof/>
        </w:rPr>
        <w:fldChar w:fldCharType="separate"/>
      </w:r>
      <w:r>
        <w:rPr>
          <w:noProof/>
        </w:rPr>
        <w:t>23</w:t>
      </w:r>
      <w:r>
        <w:rPr>
          <w:noProof/>
        </w:rPr>
        <w:fldChar w:fldCharType="end"/>
      </w:r>
    </w:p>
    <w:p w14:paraId="7F7708EC"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7.</w:t>
      </w:r>
      <w:r>
        <w:rPr>
          <w:rFonts w:asciiTheme="minorHAnsi" w:eastAsiaTheme="minorEastAsia" w:hAnsiTheme="minorHAnsi" w:cstheme="minorBidi"/>
          <w:b w:val="0"/>
          <w:smallCaps w:val="0"/>
          <w:noProof/>
          <w:sz w:val="22"/>
          <w:szCs w:val="22"/>
          <w:lang w:val="en-NZ" w:eastAsia="en-NZ"/>
        </w:rPr>
        <w:tab/>
      </w:r>
      <w:r>
        <w:rPr>
          <w:noProof/>
        </w:rPr>
        <w:t>CERTIFICATE, CRL AND OCSP PROFILES</w:t>
      </w:r>
      <w:r>
        <w:rPr>
          <w:noProof/>
        </w:rPr>
        <w:tab/>
      </w:r>
      <w:r>
        <w:rPr>
          <w:noProof/>
        </w:rPr>
        <w:fldChar w:fldCharType="begin"/>
      </w:r>
      <w:r>
        <w:rPr>
          <w:noProof/>
        </w:rPr>
        <w:instrText xml:space="preserve"> PAGEREF _Toc450489350 \h </w:instrText>
      </w:r>
      <w:r>
        <w:rPr>
          <w:noProof/>
        </w:rPr>
      </w:r>
      <w:r>
        <w:rPr>
          <w:noProof/>
        </w:rPr>
        <w:fldChar w:fldCharType="separate"/>
      </w:r>
      <w:r>
        <w:rPr>
          <w:noProof/>
        </w:rPr>
        <w:t>23</w:t>
      </w:r>
      <w:r>
        <w:rPr>
          <w:noProof/>
        </w:rPr>
        <w:fldChar w:fldCharType="end"/>
      </w:r>
    </w:p>
    <w:p w14:paraId="149E3BE6"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7.1</w:t>
      </w:r>
      <w:r>
        <w:rPr>
          <w:rFonts w:asciiTheme="minorHAnsi" w:eastAsiaTheme="minorEastAsia" w:hAnsiTheme="minorHAnsi" w:cstheme="minorBidi"/>
          <w:b w:val="0"/>
          <w:noProof/>
          <w:szCs w:val="22"/>
          <w:lang w:val="en-NZ" w:eastAsia="en-NZ"/>
        </w:rPr>
        <w:tab/>
      </w:r>
      <w:r w:rsidRPr="00E476F9">
        <w:rPr>
          <w:noProof/>
          <w:lang w:val="en-GB"/>
        </w:rPr>
        <w:t>Certificate profile</w:t>
      </w:r>
      <w:r>
        <w:rPr>
          <w:noProof/>
        </w:rPr>
        <w:tab/>
      </w:r>
      <w:r>
        <w:rPr>
          <w:noProof/>
        </w:rPr>
        <w:fldChar w:fldCharType="begin"/>
      </w:r>
      <w:r>
        <w:rPr>
          <w:noProof/>
        </w:rPr>
        <w:instrText xml:space="preserve"> PAGEREF _Toc450489351 \h </w:instrText>
      </w:r>
      <w:r>
        <w:rPr>
          <w:noProof/>
        </w:rPr>
      </w:r>
      <w:r>
        <w:rPr>
          <w:noProof/>
        </w:rPr>
        <w:fldChar w:fldCharType="separate"/>
      </w:r>
      <w:r>
        <w:rPr>
          <w:noProof/>
        </w:rPr>
        <w:t>23</w:t>
      </w:r>
      <w:r>
        <w:rPr>
          <w:noProof/>
        </w:rPr>
        <w:fldChar w:fldCharType="end"/>
      </w:r>
    </w:p>
    <w:p w14:paraId="156CAB4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7.1.1</w:t>
      </w:r>
      <w:r>
        <w:rPr>
          <w:rFonts w:asciiTheme="minorHAnsi" w:eastAsiaTheme="minorEastAsia" w:hAnsiTheme="minorHAnsi" w:cstheme="minorBidi"/>
          <w:noProof/>
          <w:szCs w:val="22"/>
          <w:lang w:val="en-NZ" w:eastAsia="en-NZ"/>
        </w:rPr>
        <w:tab/>
      </w:r>
      <w:r w:rsidRPr="00E476F9">
        <w:rPr>
          <w:noProof/>
          <w:lang w:val="en-GB"/>
        </w:rPr>
        <w:t>Version Numbers</w:t>
      </w:r>
      <w:r>
        <w:rPr>
          <w:noProof/>
        </w:rPr>
        <w:tab/>
      </w:r>
      <w:r>
        <w:rPr>
          <w:noProof/>
        </w:rPr>
        <w:fldChar w:fldCharType="begin"/>
      </w:r>
      <w:r>
        <w:rPr>
          <w:noProof/>
        </w:rPr>
        <w:instrText xml:space="preserve"> PAGEREF _Toc450489352 \h </w:instrText>
      </w:r>
      <w:r>
        <w:rPr>
          <w:noProof/>
        </w:rPr>
      </w:r>
      <w:r>
        <w:rPr>
          <w:noProof/>
        </w:rPr>
        <w:fldChar w:fldCharType="separate"/>
      </w:r>
      <w:r>
        <w:rPr>
          <w:noProof/>
        </w:rPr>
        <w:t>23</w:t>
      </w:r>
      <w:r>
        <w:rPr>
          <w:noProof/>
        </w:rPr>
        <w:fldChar w:fldCharType="end"/>
      </w:r>
    </w:p>
    <w:p w14:paraId="04F318D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7.1.2</w:t>
      </w:r>
      <w:r>
        <w:rPr>
          <w:rFonts w:asciiTheme="minorHAnsi" w:eastAsiaTheme="minorEastAsia" w:hAnsiTheme="minorHAnsi" w:cstheme="minorBidi"/>
          <w:noProof/>
          <w:szCs w:val="22"/>
          <w:lang w:val="en-NZ" w:eastAsia="en-NZ"/>
        </w:rPr>
        <w:tab/>
      </w:r>
      <w:r w:rsidRPr="00E476F9">
        <w:rPr>
          <w:noProof/>
          <w:lang w:val="en-GB"/>
        </w:rPr>
        <w:t>Certificate Extensions</w:t>
      </w:r>
      <w:r>
        <w:rPr>
          <w:noProof/>
        </w:rPr>
        <w:tab/>
      </w:r>
      <w:r>
        <w:rPr>
          <w:noProof/>
        </w:rPr>
        <w:fldChar w:fldCharType="begin"/>
      </w:r>
      <w:r>
        <w:rPr>
          <w:noProof/>
        </w:rPr>
        <w:instrText xml:space="preserve"> PAGEREF _Toc450489353 \h </w:instrText>
      </w:r>
      <w:r>
        <w:rPr>
          <w:noProof/>
        </w:rPr>
      </w:r>
      <w:r>
        <w:rPr>
          <w:noProof/>
        </w:rPr>
        <w:fldChar w:fldCharType="separate"/>
      </w:r>
      <w:r>
        <w:rPr>
          <w:noProof/>
        </w:rPr>
        <w:t>23</w:t>
      </w:r>
      <w:r>
        <w:rPr>
          <w:noProof/>
        </w:rPr>
        <w:fldChar w:fldCharType="end"/>
      </w:r>
    </w:p>
    <w:p w14:paraId="7D0C880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7.1.3</w:t>
      </w:r>
      <w:r>
        <w:rPr>
          <w:rFonts w:asciiTheme="minorHAnsi" w:eastAsiaTheme="minorEastAsia" w:hAnsiTheme="minorHAnsi" w:cstheme="minorBidi"/>
          <w:noProof/>
          <w:szCs w:val="22"/>
          <w:lang w:val="en-NZ" w:eastAsia="en-NZ"/>
        </w:rPr>
        <w:tab/>
      </w:r>
      <w:r w:rsidRPr="00E476F9">
        <w:rPr>
          <w:noProof/>
          <w:lang w:val="en-GB"/>
        </w:rPr>
        <w:t>Algorithm Object Identifiers</w:t>
      </w:r>
      <w:r>
        <w:rPr>
          <w:noProof/>
        </w:rPr>
        <w:tab/>
      </w:r>
      <w:r>
        <w:rPr>
          <w:noProof/>
        </w:rPr>
        <w:fldChar w:fldCharType="begin"/>
      </w:r>
      <w:r>
        <w:rPr>
          <w:noProof/>
        </w:rPr>
        <w:instrText xml:space="preserve"> PAGEREF _Toc450489354 \h </w:instrText>
      </w:r>
      <w:r>
        <w:rPr>
          <w:noProof/>
        </w:rPr>
      </w:r>
      <w:r>
        <w:rPr>
          <w:noProof/>
        </w:rPr>
        <w:fldChar w:fldCharType="separate"/>
      </w:r>
      <w:r>
        <w:rPr>
          <w:noProof/>
        </w:rPr>
        <w:t>23</w:t>
      </w:r>
      <w:r>
        <w:rPr>
          <w:noProof/>
        </w:rPr>
        <w:fldChar w:fldCharType="end"/>
      </w:r>
    </w:p>
    <w:p w14:paraId="64CA8C6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7.1.4</w:t>
      </w:r>
      <w:r>
        <w:rPr>
          <w:rFonts w:asciiTheme="minorHAnsi" w:eastAsiaTheme="minorEastAsia" w:hAnsiTheme="minorHAnsi" w:cstheme="minorBidi"/>
          <w:noProof/>
          <w:szCs w:val="22"/>
          <w:lang w:val="en-NZ" w:eastAsia="en-NZ"/>
        </w:rPr>
        <w:tab/>
      </w:r>
      <w:r w:rsidRPr="00E476F9">
        <w:rPr>
          <w:noProof/>
          <w:lang w:val="en-GB"/>
        </w:rPr>
        <w:t>Name Forms</w:t>
      </w:r>
      <w:r>
        <w:rPr>
          <w:noProof/>
        </w:rPr>
        <w:tab/>
      </w:r>
      <w:r>
        <w:rPr>
          <w:noProof/>
        </w:rPr>
        <w:fldChar w:fldCharType="begin"/>
      </w:r>
      <w:r>
        <w:rPr>
          <w:noProof/>
        </w:rPr>
        <w:instrText xml:space="preserve"> PAGEREF _Toc450489355 \h </w:instrText>
      </w:r>
      <w:r>
        <w:rPr>
          <w:noProof/>
        </w:rPr>
      </w:r>
      <w:r>
        <w:rPr>
          <w:noProof/>
        </w:rPr>
        <w:fldChar w:fldCharType="separate"/>
      </w:r>
      <w:r>
        <w:rPr>
          <w:noProof/>
        </w:rPr>
        <w:t>24</w:t>
      </w:r>
      <w:r>
        <w:rPr>
          <w:noProof/>
        </w:rPr>
        <w:fldChar w:fldCharType="end"/>
      </w:r>
    </w:p>
    <w:p w14:paraId="4978C63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7.1.5</w:t>
      </w:r>
      <w:r>
        <w:rPr>
          <w:rFonts w:asciiTheme="minorHAnsi" w:eastAsiaTheme="minorEastAsia" w:hAnsiTheme="minorHAnsi" w:cstheme="minorBidi"/>
          <w:noProof/>
          <w:szCs w:val="22"/>
          <w:lang w:val="en-NZ" w:eastAsia="en-NZ"/>
        </w:rPr>
        <w:tab/>
      </w:r>
      <w:r w:rsidRPr="00E476F9">
        <w:rPr>
          <w:noProof/>
          <w:lang w:val="en-GB"/>
        </w:rPr>
        <w:t>Name Constraints</w:t>
      </w:r>
      <w:r>
        <w:rPr>
          <w:noProof/>
        </w:rPr>
        <w:tab/>
      </w:r>
      <w:r>
        <w:rPr>
          <w:noProof/>
        </w:rPr>
        <w:fldChar w:fldCharType="begin"/>
      </w:r>
      <w:r>
        <w:rPr>
          <w:noProof/>
        </w:rPr>
        <w:instrText xml:space="preserve"> PAGEREF _Toc450489356 \h </w:instrText>
      </w:r>
      <w:r>
        <w:rPr>
          <w:noProof/>
        </w:rPr>
      </w:r>
      <w:r>
        <w:rPr>
          <w:noProof/>
        </w:rPr>
        <w:fldChar w:fldCharType="separate"/>
      </w:r>
      <w:r>
        <w:rPr>
          <w:noProof/>
        </w:rPr>
        <w:t>24</w:t>
      </w:r>
      <w:r>
        <w:rPr>
          <w:noProof/>
        </w:rPr>
        <w:fldChar w:fldCharType="end"/>
      </w:r>
    </w:p>
    <w:p w14:paraId="395A4AA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lastRenderedPageBreak/>
        <w:t>7.1.6</w:t>
      </w:r>
      <w:r>
        <w:rPr>
          <w:rFonts w:asciiTheme="minorHAnsi" w:eastAsiaTheme="minorEastAsia" w:hAnsiTheme="minorHAnsi" w:cstheme="minorBidi"/>
          <w:noProof/>
          <w:szCs w:val="22"/>
          <w:lang w:val="en-NZ" w:eastAsia="en-NZ"/>
        </w:rPr>
        <w:tab/>
      </w:r>
      <w:r w:rsidRPr="00E476F9">
        <w:rPr>
          <w:noProof/>
          <w:lang w:val="en-GB"/>
        </w:rPr>
        <w:t>Certificate Policy Object Identifier</w:t>
      </w:r>
      <w:r>
        <w:rPr>
          <w:noProof/>
        </w:rPr>
        <w:tab/>
      </w:r>
      <w:r>
        <w:rPr>
          <w:noProof/>
        </w:rPr>
        <w:fldChar w:fldCharType="begin"/>
      </w:r>
      <w:r>
        <w:rPr>
          <w:noProof/>
        </w:rPr>
        <w:instrText xml:space="preserve"> PAGEREF _Toc450489357 \h </w:instrText>
      </w:r>
      <w:r>
        <w:rPr>
          <w:noProof/>
        </w:rPr>
      </w:r>
      <w:r>
        <w:rPr>
          <w:noProof/>
        </w:rPr>
        <w:fldChar w:fldCharType="separate"/>
      </w:r>
      <w:r>
        <w:rPr>
          <w:noProof/>
        </w:rPr>
        <w:t>24</w:t>
      </w:r>
      <w:r>
        <w:rPr>
          <w:noProof/>
        </w:rPr>
        <w:fldChar w:fldCharType="end"/>
      </w:r>
    </w:p>
    <w:p w14:paraId="57EE0A55"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7.1.7</w:t>
      </w:r>
      <w:r>
        <w:rPr>
          <w:rFonts w:asciiTheme="minorHAnsi" w:eastAsiaTheme="minorEastAsia" w:hAnsiTheme="minorHAnsi" w:cstheme="minorBidi"/>
          <w:noProof/>
          <w:szCs w:val="22"/>
          <w:lang w:val="en-NZ" w:eastAsia="en-NZ"/>
        </w:rPr>
        <w:tab/>
      </w:r>
      <w:r w:rsidRPr="00E476F9">
        <w:rPr>
          <w:noProof/>
          <w:lang w:val="en-GB"/>
        </w:rPr>
        <w:t>Usage of Policy Constraints Extension</w:t>
      </w:r>
      <w:r>
        <w:rPr>
          <w:noProof/>
        </w:rPr>
        <w:tab/>
      </w:r>
      <w:r>
        <w:rPr>
          <w:noProof/>
        </w:rPr>
        <w:fldChar w:fldCharType="begin"/>
      </w:r>
      <w:r>
        <w:rPr>
          <w:noProof/>
        </w:rPr>
        <w:instrText xml:space="preserve"> PAGEREF _Toc450489358 \h </w:instrText>
      </w:r>
      <w:r>
        <w:rPr>
          <w:noProof/>
        </w:rPr>
      </w:r>
      <w:r>
        <w:rPr>
          <w:noProof/>
        </w:rPr>
        <w:fldChar w:fldCharType="separate"/>
      </w:r>
      <w:r>
        <w:rPr>
          <w:noProof/>
        </w:rPr>
        <w:t>24</w:t>
      </w:r>
      <w:r>
        <w:rPr>
          <w:noProof/>
        </w:rPr>
        <w:fldChar w:fldCharType="end"/>
      </w:r>
    </w:p>
    <w:p w14:paraId="620F44C8"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7.1.8</w:t>
      </w:r>
      <w:r>
        <w:rPr>
          <w:rFonts w:asciiTheme="minorHAnsi" w:eastAsiaTheme="minorEastAsia" w:hAnsiTheme="minorHAnsi" w:cstheme="minorBidi"/>
          <w:noProof/>
          <w:szCs w:val="22"/>
          <w:lang w:val="en-NZ" w:eastAsia="en-NZ"/>
        </w:rPr>
        <w:tab/>
      </w:r>
      <w:r w:rsidRPr="00E476F9">
        <w:rPr>
          <w:noProof/>
          <w:lang w:val="en-GB"/>
        </w:rPr>
        <w:t>Policy Qualifiers Syntax and Semantics</w:t>
      </w:r>
      <w:r>
        <w:rPr>
          <w:noProof/>
        </w:rPr>
        <w:tab/>
      </w:r>
      <w:r>
        <w:rPr>
          <w:noProof/>
        </w:rPr>
        <w:fldChar w:fldCharType="begin"/>
      </w:r>
      <w:r>
        <w:rPr>
          <w:noProof/>
        </w:rPr>
        <w:instrText xml:space="preserve"> PAGEREF _Toc450489359 \h </w:instrText>
      </w:r>
      <w:r>
        <w:rPr>
          <w:noProof/>
        </w:rPr>
      </w:r>
      <w:r>
        <w:rPr>
          <w:noProof/>
        </w:rPr>
        <w:fldChar w:fldCharType="separate"/>
      </w:r>
      <w:r>
        <w:rPr>
          <w:noProof/>
        </w:rPr>
        <w:t>24</w:t>
      </w:r>
      <w:r>
        <w:rPr>
          <w:noProof/>
        </w:rPr>
        <w:fldChar w:fldCharType="end"/>
      </w:r>
    </w:p>
    <w:p w14:paraId="7ECE87B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7.1.9</w:t>
      </w:r>
      <w:r>
        <w:rPr>
          <w:rFonts w:asciiTheme="minorHAnsi" w:eastAsiaTheme="minorEastAsia" w:hAnsiTheme="minorHAnsi" w:cstheme="minorBidi"/>
          <w:noProof/>
          <w:szCs w:val="22"/>
          <w:lang w:val="en-NZ" w:eastAsia="en-NZ"/>
        </w:rPr>
        <w:tab/>
      </w:r>
      <w:r w:rsidRPr="00E476F9">
        <w:rPr>
          <w:noProof/>
          <w:lang w:val="en-GB"/>
        </w:rPr>
        <w:t>Processing Semantics for the Critical Certificate Policies Extension</w:t>
      </w:r>
      <w:r>
        <w:rPr>
          <w:noProof/>
        </w:rPr>
        <w:tab/>
      </w:r>
      <w:r>
        <w:rPr>
          <w:noProof/>
        </w:rPr>
        <w:fldChar w:fldCharType="begin"/>
      </w:r>
      <w:r>
        <w:rPr>
          <w:noProof/>
        </w:rPr>
        <w:instrText xml:space="preserve"> PAGEREF _Toc450489360 \h </w:instrText>
      </w:r>
      <w:r>
        <w:rPr>
          <w:noProof/>
        </w:rPr>
      </w:r>
      <w:r>
        <w:rPr>
          <w:noProof/>
        </w:rPr>
        <w:fldChar w:fldCharType="separate"/>
      </w:r>
      <w:r>
        <w:rPr>
          <w:noProof/>
        </w:rPr>
        <w:t>24</w:t>
      </w:r>
      <w:r>
        <w:rPr>
          <w:noProof/>
        </w:rPr>
        <w:fldChar w:fldCharType="end"/>
      </w:r>
    </w:p>
    <w:p w14:paraId="543885BD"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7.2</w:t>
      </w:r>
      <w:r>
        <w:rPr>
          <w:rFonts w:asciiTheme="minorHAnsi" w:eastAsiaTheme="minorEastAsia" w:hAnsiTheme="minorHAnsi" w:cstheme="minorBidi"/>
          <w:b w:val="0"/>
          <w:noProof/>
          <w:szCs w:val="22"/>
          <w:lang w:val="en-NZ" w:eastAsia="en-NZ"/>
        </w:rPr>
        <w:tab/>
      </w:r>
      <w:r w:rsidRPr="00E476F9">
        <w:rPr>
          <w:noProof/>
          <w:lang w:val="en-GB"/>
        </w:rPr>
        <w:t>CRL profile</w:t>
      </w:r>
      <w:r>
        <w:rPr>
          <w:noProof/>
        </w:rPr>
        <w:tab/>
      </w:r>
      <w:r>
        <w:rPr>
          <w:noProof/>
        </w:rPr>
        <w:fldChar w:fldCharType="begin"/>
      </w:r>
      <w:r>
        <w:rPr>
          <w:noProof/>
        </w:rPr>
        <w:instrText xml:space="preserve"> PAGEREF _Toc450489361 \h </w:instrText>
      </w:r>
      <w:r>
        <w:rPr>
          <w:noProof/>
        </w:rPr>
      </w:r>
      <w:r>
        <w:rPr>
          <w:noProof/>
        </w:rPr>
        <w:fldChar w:fldCharType="separate"/>
      </w:r>
      <w:r>
        <w:rPr>
          <w:noProof/>
        </w:rPr>
        <w:t>24</w:t>
      </w:r>
      <w:r>
        <w:rPr>
          <w:noProof/>
        </w:rPr>
        <w:fldChar w:fldCharType="end"/>
      </w:r>
    </w:p>
    <w:p w14:paraId="176F87F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7.2.1</w:t>
      </w:r>
      <w:r>
        <w:rPr>
          <w:rFonts w:asciiTheme="minorHAnsi" w:eastAsiaTheme="minorEastAsia" w:hAnsiTheme="minorHAnsi" w:cstheme="minorBidi"/>
          <w:noProof/>
          <w:szCs w:val="22"/>
          <w:lang w:val="en-NZ" w:eastAsia="en-NZ"/>
        </w:rPr>
        <w:tab/>
      </w:r>
      <w:r w:rsidRPr="00E476F9">
        <w:rPr>
          <w:noProof/>
          <w:lang w:val="en-GB"/>
        </w:rPr>
        <w:t>Version Numbers</w:t>
      </w:r>
      <w:r>
        <w:rPr>
          <w:noProof/>
        </w:rPr>
        <w:tab/>
      </w:r>
      <w:r>
        <w:rPr>
          <w:noProof/>
        </w:rPr>
        <w:fldChar w:fldCharType="begin"/>
      </w:r>
      <w:r>
        <w:rPr>
          <w:noProof/>
        </w:rPr>
        <w:instrText xml:space="preserve"> PAGEREF _Toc450489362 \h </w:instrText>
      </w:r>
      <w:r>
        <w:rPr>
          <w:noProof/>
        </w:rPr>
      </w:r>
      <w:r>
        <w:rPr>
          <w:noProof/>
        </w:rPr>
        <w:fldChar w:fldCharType="separate"/>
      </w:r>
      <w:r>
        <w:rPr>
          <w:noProof/>
        </w:rPr>
        <w:t>24</w:t>
      </w:r>
      <w:r>
        <w:rPr>
          <w:noProof/>
        </w:rPr>
        <w:fldChar w:fldCharType="end"/>
      </w:r>
    </w:p>
    <w:p w14:paraId="2CC0D71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7.2.2</w:t>
      </w:r>
      <w:r>
        <w:rPr>
          <w:rFonts w:asciiTheme="minorHAnsi" w:eastAsiaTheme="minorEastAsia" w:hAnsiTheme="minorHAnsi" w:cstheme="minorBidi"/>
          <w:noProof/>
          <w:szCs w:val="22"/>
          <w:lang w:val="en-NZ" w:eastAsia="en-NZ"/>
        </w:rPr>
        <w:tab/>
      </w:r>
      <w:r w:rsidRPr="00E476F9">
        <w:rPr>
          <w:noProof/>
          <w:lang w:val="en-GB"/>
        </w:rPr>
        <w:t>CRL and CRL Entry Extensions</w:t>
      </w:r>
      <w:r>
        <w:rPr>
          <w:noProof/>
        </w:rPr>
        <w:tab/>
      </w:r>
      <w:r>
        <w:rPr>
          <w:noProof/>
        </w:rPr>
        <w:fldChar w:fldCharType="begin"/>
      </w:r>
      <w:r>
        <w:rPr>
          <w:noProof/>
        </w:rPr>
        <w:instrText xml:space="preserve"> PAGEREF _Toc450489363 \h </w:instrText>
      </w:r>
      <w:r>
        <w:rPr>
          <w:noProof/>
        </w:rPr>
      </w:r>
      <w:r>
        <w:rPr>
          <w:noProof/>
        </w:rPr>
        <w:fldChar w:fldCharType="separate"/>
      </w:r>
      <w:r>
        <w:rPr>
          <w:noProof/>
        </w:rPr>
        <w:t>25</w:t>
      </w:r>
      <w:r>
        <w:rPr>
          <w:noProof/>
        </w:rPr>
        <w:fldChar w:fldCharType="end"/>
      </w:r>
    </w:p>
    <w:p w14:paraId="7D077F10"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7.3</w:t>
      </w:r>
      <w:r>
        <w:rPr>
          <w:rFonts w:asciiTheme="minorHAnsi" w:eastAsiaTheme="minorEastAsia" w:hAnsiTheme="minorHAnsi" w:cstheme="minorBidi"/>
          <w:b w:val="0"/>
          <w:noProof/>
          <w:szCs w:val="22"/>
          <w:lang w:val="en-NZ" w:eastAsia="en-NZ"/>
        </w:rPr>
        <w:tab/>
      </w:r>
      <w:r w:rsidRPr="00E476F9">
        <w:rPr>
          <w:noProof/>
          <w:lang w:val="en-GB"/>
        </w:rPr>
        <w:t>OCSP profile</w:t>
      </w:r>
      <w:r>
        <w:rPr>
          <w:noProof/>
        </w:rPr>
        <w:tab/>
      </w:r>
      <w:r>
        <w:rPr>
          <w:noProof/>
        </w:rPr>
        <w:fldChar w:fldCharType="begin"/>
      </w:r>
      <w:r>
        <w:rPr>
          <w:noProof/>
        </w:rPr>
        <w:instrText xml:space="preserve"> PAGEREF _Toc450489364 \h </w:instrText>
      </w:r>
      <w:r>
        <w:rPr>
          <w:noProof/>
        </w:rPr>
      </w:r>
      <w:r>
        <w:rPr>
          <w:noProof/>
        </w:rPr>
        <w:fldChar w:fldCharType="separate"/>
      </w:r>
      <w:r>
        <w:rPr>
          <w:noProof/>
        </w:rPr>
        <w:t>25</w:t>
      </w:r>
      <w:r>
        <w:rPr>
          <w:noProof/>
        </w:rPr>
        <w:fldChar w:fldCharType="end"/>
      </w:r>
    </w:p>
    <w:p w14:paraId="23A28B7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7.3.1</w:t>
      </w:r>
      <w:r>
        <w:rPr>
          <w:rFonts w:asciiTheme="minorHAnsi" w:eastAsiaTheme="minorEastAsia" w:hAnsiTheme="minorHAnsi" w:cstheme="minorBidi"/>
          <w:noProof/>
          <w:szCs w:val="22"/>
          <w:lang w:val="en-NZ" w:eastAsia="en-NZ"/>
        </w:rPr>
        <w:tab/>
      </w:r>
      <w:r w:rsidRPr="00E476F9">
        <w:rPr>
          <w:noProof/>
          <w:lang w:val="en-GB"/>
        </w:rPr>
        <w:t>Version Numbers</w:t>
      </w:r>
      <w:r>
        <w:rPr>
          <w:noProof/>
        </w:rPr>
        <w:tab/>
      </w:r>
      <w:r>
        <w:rPr>
          <w:noProof/>
        </w:rPr>
        <w:fldChar w:fldCharType="begin"/>
      </w:r>
      <w:r>
        <w:rPr>
          <w:noProof/>
        </w:rPr>
        <w:instrText xml:space="preserve"> PAGEREF _Toc450489365 \h </w:instrText>
      </w:r>
      <w:r>
        <w:rPr>
          <w:noProof/>
        </w:rPr>
      </w:r>
      <w:r>
        <w:rPr>
          <w:noProof/>
        </w:rPr>
        <w:fldChar w:fldCharType="separate"/>
      </w:r>
      <w:r>
        <w:rPr>
          <w:noProof/>
        </w:rPr>
        <w:t>25</w:t>
      </w:r>
      <w:r>
        <w:rPr>
          <w:noProof/>
        </w:rPr>
        <w:fldChar w:fldCharType="end"/>
      </w:r>
    </w:p>
    <w:p w14:paraId="2DCE0BD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7.3.2</w:t>
      </w:r>
      <w:r>
        <w:rPr>
          <w:rFonts w:asciiTheme="minorHAnsi" w:eastAsiaTheme="minorEastAsia" w:hAnsiTheme="minorHAnsi" w:cstheme="minorBidi"/>
          <w:noProof/>
          <w:szCs w:val="22"/>
          <w:lang w:val="en-NZ" w:eastAsia="en-NZ"/>
        </w:rPr>
        <w:tab/>
      </w:r>
      <w:r w:rsidRPr="00E476F9">
        <w:rPr>
          <w:noProof/>
          <w:lang w:val="en-GB"/>
        </w:rPr>
        <w:t>OCSP Extensions</w:t>
      </w:r>
      <w:r>
        <w:rPr>
          <w:noProof/>
        </w:rPr>
        <w:tab/>
      </w:r>
      <w:r>
        <w:rPr>
          <w:noProof/>
        </w:rPr>
        <w:fldChar w:fldCharType="begin"/>
      </w:r>
      <w:r>
        <w:rPr>
          <w:noProof/>
        </w:rPr>
        <w:instrText xml:space="preserve"> PAGEREF _Toc450489366 \h </w:instrText>
      </w:r>
      <w:r>
        <w:rPr>
          <w:noProof/>
        </w:rPr>
      </w:r>
      <w:r>
        <w:rPr>
          <w:noProof/>
        </w:rPr>
        <w:fldChar w:fldCharType="separate"/>
      </w:r>
      <w:r>
        <w:rPr>
          <w:noProof/>
        </w:rPr>
        <w:t>25</w:t>
      </w:r>
      <w:r>
        <w:rPr>
          <w:noProof/>
        </w:rPr>
        <w:fldChar w:fldCharType="end"/>
      </w:r>
    </w:p>
    <w:p w14:paraId="54A9BB68"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8.</w:t>
      </w:r>
      <w:r>
        <w:rPr>
          <w:rFonts w:asciiTheme="minorHAnsi" w:eastAsiaTheme="minorEastAsia" w:hAnsiTheme="minorHAnsi" w:cstheme="minorBidi"/>
          <w:b w:val="0"/>
          <w:smallCaps w:val="0"/>
          <w:noProof/>
          <w:sz w:val="22"/>
          <w:szCs w:val="22"/>
          <w:lang w:val="en-NZ" w:eastAsia="en-NZ"/>
        </w:rPr>
        <w:tab/>
      </w:r>
      <w:r>
        <w:rPr>
          <w:noProof/>
        </w:rPr>
        <w:t>COMPLIANCE AUDIT AND OTHER ASSESSMENTS</w:t>
      </w:r>
      <w:r>
        <w:rPr>
          <w:noProof/>
        </w:rPr>
        <w:tab/>
      </w:r>
      <w:r>
        <w:rPr>
          <w:noProof/>
        </w:rPr>
        <w:fldChar w:fldCharType="begin"/>
      </w:r>
      <w:r>
        <w:rPr>
          <w:noProof/>
        </w:rPr>
        <w:instrText xml:space="preserve"> PAGEREF _Toc450489367 \h </w:instrText>
      </w:r>
      <w:r>
        <w:rPr>
          <w:noProof/>
        </w:rPr>
      </w:r>
      <w:r>
        <w:rPr>
          <w:noProof/>
        </w:rPr>
        <w:fldChar w:fldCharType="separate"/>
      </w:r>
      <w:r>
        <w:rPr>
          <w:noProof/>
        </w:rPr>
        <w:t>25</w:t>
      </w:r>
      <w:r>
        <w:rPr>
          <w:noProof/>
        </w:rPr>
        <w:fldChar w:fldCharType="end"/>
      </w:r>
    </w:p>
    <w:p w14:paraId="0E875F5F"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8.1</w:t>
      </w:r>
      <w:r>
        <w:rPr>
          <w:rFonts w:asciiTheme="minorHAnsi" w:eastAsiaTheme="minorEastAsia" w:hAnsiTheme="minorHAnsi" w:cstheme="minorBidi"/>
          <w:b w:val="0"/>
          <w:noProof/>
          <w:szCs w:val="22"/>
          <w:lang w:val="en-NZ" w:eastAsia="en-NZ"/>
        </w:rPr>
        <w:tab/>
      </w:r>
      <w:r w:rsidRPr="00E476F9">
        <w:rPr>
          <w:noProof/>
          <w:lang w:val="en-GB"/>
        </w:rPr>
        <w:t>Frequency or circumstances of assessment</w:t>
      </w:r>
      <w:r>
        <w:rPr>
          <w:noProof/>
        </w:rPr>
        <w:tab/>
      </w:r>
      <w:r>
        <w:rPr>
          <w:noProof/>
        </w:rPr>
        <w:fldChar w:fldCharType="begin"/>
      </w:r>
      <w:r>
        <w:rPr>
          <w:noProof/>
        </w:rPr>
        <w:instrText xml:space="preserve"> PAGEREF _Toc450489368 \h </w:instrText>
      </w:r>
      <w:r>
        <w:rPr>
          <w:noProof/>
        </w:rPr>
      </w:r>
      <w:r>
        <w:rPr>
          <w:noProof/>
        </w:rPr>
        <w:fldChar w:fldCharType="separate"/>
      </w:r>
      <w:r>
        <w:rPr>
          <w:noProof/>
        </w:rPr>
        <w:t>25</w:t>
      </w:r>
      <w:r>
        <w:rPr>
          <w:noProof/>
        </w:rPr>
        <w:fldChar w:fldCharType="end"/>
      </w:r>
    </w:p>
    <w:p w14:paraId="7A628A23"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8.2</w:t>
      </w:r>
      <w:r>
        <w:rPr>
          <w:rFonts w:asciiTheme="minorHAnsi" w:eastAsiaTheme="minorEastAsia" w:hAnsiTheme="minorHAnsi" w:cstheme="minorBidi"/>
          <w:b w:val="0"/>
          <w:noProof/>
          <w:szCs w:val="22"/>
          <w:lang w:val="en-NZ" w:eastAsia="en-NZ"/>
        </w:rPr>
        <w:tab/>
      </w:r>
      <w:r w:rsidRPr="00E476F9">
        <w:rPr>
          <w:noProof/>
          <w:lang w:val="en-GB"/>
        </w:rPr>
        <w:t>Identity/qualifications of assessor</w:t>
      </w:r>
      <w:r>
        <w:rPr>
          <w:noProof/>
        </w:rPr>
        <w:tab/>
      </w:r>
      <w:r>
        <w:rPr>
          <w:noProof/>
        </w:rPr>
        <w:fldChar w:fldCharType="begin"/>
      </w:r>
      <w:r>
        <w:rPr>
          <w:noProof/>
        </w:rPr>
        <w:instrText xml:space="preserve"> PAGEREF _Toc450489369 \h </w:instrText>
      </w:r>
      <w:r>
        <w:rPr>
          <w:noProof/>
        </w:rPr>
      </w:r>
      <w:r>
        <w:rPr>
          <w:noProof/>
        </w:rPr>
        <w:fldChar w:fldCharType="separate"/>
      </w:r>
      <w:r>
        <w:rPr>
          <w:noProof/>
        </w:rPr>
        <w:t>25</w:t>
      </w:r>
      <w:r>
        <w:rPr>
          <w:noProof/>
        </w:rPr>
        <w:fldChar w:fldCharType="end"/>
      </w:r>
    </w:p>
    <w:p w14:paraId="315A5D9F"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8.3</w:t>
      </w:r>
      <w:r>
        <w:rPr>
          <w:rFonts w:asciiTheme="minorHAnsi" w:eastAsiaTheme="minorEastAsia" w:hAnsiTheme="minorHAnsi" w:cstheme="minorBidi"/>
          <w:b w:val="0"/>
          <w:noProof/>
          <w:szCs w:val="22"/>
          <w:lang w:val="en-NZ" w:eastAsia="en-NZ"/>
        </w:rPr>
        <w:tab/>
      </w:r>
      <w:r w:rsidRPr="00E476F9">
        <w:rPr>
          <w:noProof/>
          <w:lang w:val="en-GB"/>
        </w:rPr>
        <w:t>Assessor’s relationship to assessed entity</w:t>
      </w:r>
      <w:r>
        <w:rPr>
          <w:noProof/>
        </w:rPr>
        <w:tab/>
      </w:r>
      <w:r>
        <w:rPr>
          <w:noProof/>
        </w:rPr>
        <w:fldChar w:fldCharType="begin"/>
      </w:r>
      <w:r>
        <w:rPr>
          <w:noProof/>
        </w:rPr>
        <w:instrText xml:space="preserve"> PAGEREF _Toc450489370 \h </w:instrText>
      </w:r>
      <w:r>
        <w:rPr>
          <w:noProof/>
        </w:rPr>
      </w:r>
      <w:r>
        <w:rPr>
          <w:noProof/>
        </w:rPr>
        <w:fldChar w:fldCharType="separate"/>
      </w:r>
      <w:r>
        <w:rPr>
          <w:noProof/>
        </w:rPr>
        <w:t>25</w:t>
      </w:r>
      <w:r>
        <w:rPr>
          <w:noProof/>
        </w:rPr>
        <w:fldChar w:fldCharType="end"/>
      </w:r>
    </w:p>
    <w:p w14:paraId="72C66ECE"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8.4</w:t>
      </w:r>
      <w:r>
        <w:rPr>
          <w:rFonts w:asciiTheme="minorHAnsi" w:eastAsiaTheme="minorEastAsia" w:hAnsiTheme="minorHAnsi" w:cstheme="minorBidi"/>
          <w:b w:val="0"/>
          <w:noProof/>
          <w:szCs w:val="22"/>
          <w:lang w:val="en-NZ" w:eastAsia="en-NZ"/>
        </w:rPr>
        <w:tab/>
      </w:r>
      <w:r w:rsidRPr="00E476F9">
        <w:rPr>
          <w:noProof/>
          <w:lang w:val="en-GB"/>
        </w:rPr>
        <w:t>Topics covered by assessment</w:t>
      </w:r>
      <w:r>
        <w:rPr>
          <w:noProof/>
        </w:rPr>
        <w:tab/>
      </w:r>
      <w:r>
        <w:rPr>
          <w:noProof/>
        </w:rPr>
        <w:fldChar w:fldCharType="begin"/>
      </w:r>
      <w:r>
        <w:rPr>
          <w:noProof/>
        </w:rPr>
        <w:instrText xml:space="preserve"> PAGEREF _Toc450489371 \h </w:instrText>
      </w:r>
      <w:r>
        <w:rPr>
          <w:noProof/>
        </w:rPr>
      </w:r>
      <w:r>
        <w:rPr>
          <w:noProof/>
        </w:rPr>
        <w:fldChar w:fldCharType="separate"/>
      </w:r>
      <w:r>
        <w:rPr>
          <w:noProof/>
        </w:rPr>
        <w:t>25</w:t>
      </w:r>
      <w:r>
        <w:rPr>
          <w:noProof/>
        </w:rPr>
        <w:fldChar w:fldCharType="end"/>
      </w:r>
    </w:p>
    <w:p w14:paraId="4195D111"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8.5</w:t>
      </w:r>
      <w:r>
        <w:rPr>
          <w:rFonts w:asciiTheme="minorHAnsi" w:eastAsiaTheme="minorEastAsia" w:hAnsiTheme="minorHAnsi" w:cstheme="minorBidi"/>
          <w:b w:val="0"/>
          <w:noProof/>
          <w:szCs w:val="22"/>
          <w:lang w:val="en-NZ" w:eastAsia="en-NZ"/>
        </w:rPr>
        <w:tab/>
      </w:r>
      <w:r w:rsidRPr="00E476F9">
        <w:rPr>
          <w:noProof/>
          <w:lang w:val="en-GB"/>
        </w:rPr>
        <w:t>Actions taken as a result of deficiency</w:t>
      </w:r>
      <w:r>
        <w:rPr>
          <w:noProof/>
        </w:rPr>
        <w:tab/>
      </w:r>
      <w:r>
        <w:rPr>
          <w:noProof/>
        </w:rPr>
        <w:fldChar w:fldCharType="begin"/>
      </w:r>
      <w:r>
        <w:rPr>
          <w:noProof/>
        </w:rPr>
        <w:instrText xml:space="preserve"> PAGEREF _Toc450489372 \h </w:instrText>
      </w:r>
      <w:r>
        <w:rPr>
          <w:noProof/>
        </w:rPr>
      </w:r>
      <w:r>
        <w:rPr>
          <w:noProof/>
        </w:rPr>
        <w:fldChar w:fldCharType="separate"/>
      </w:r>
      <w:r>
        <w:rPr>
          <w:noProof/>
        </w:rPr>
        <w:t>25</w:t>
      </w:r>
      <w:r>
        <w:rPr>
          <w:noProof/>
        </w:rPr>
        <w:fldChar w:fldCharType="end"/>
      </w:r>
    </w:p>
    <w:p w14:paraId="2B82594F"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8.6</w:t>
      </w:r>
      <w:r>
        <w:rPr>
          <w:rFonts w:asciiTheme="minorHAnsi" w:eastAsiaTheme="minorEastAsia" w:hAnsiTheme="minorHAnsi" w:cstheme="minorBidi"/>
          <w:b w:val="0"/>
          <w:noProof/>
          <w:szCs w:val="22"/>
          <w:lang w:val="en-NZ" w:eastAsia="en-NZ"/>
        </w:rPr>
        <w:tab/>
      </w:r>
      <w:r w:rsidRPr="00E476F9">
        <w:rPr>
          <w:noProof/>
          <w:lang w:val="en-GB"/>
        </w:rPr>
        <w:t>Communication of results</w:t>
      </w:r>
      <w:r>
        <w:rPr>
          <w:noProof/>
        </w:rPr>
        <w:tab/>
      </w:r>
      <w:r>
        <w:rPr>
          <w:noProof/>
        </w:rPr>
        <w:fldChar w:fldCharType="begin"/>
      </w:r>
      <w:r>
        <w:rPr>
          <w:noProof/>
        </w:rPr>
        <w:instrText xml:space="preserve"> PAGEREF _Toc450489373 \h </w:instrText>
      </w:r>
      <w:r>
        <w:rPr>
          <w:noProof/>
        </w:rPr>
      </w:r>
      <w:r>
        <w:rPr>
          <w:noProof/>
        </w:rPr>
        <w:fldChar w:fldCharType="separate"/>
      </w:r>
      <w:r>
        <w:rPr>
          <w:noProof/>
        </w:rPr>
        <w:t>25</w:t>
      </w:r>
      <w:r>
        <w:rPr>
          <w:noProof/>
        </w:rPr>
        <w:fldChar w:fldCharType="end"/>
      </w:r>
    </w:p>
    <w:p w14:paraId="42A90743" w14:textId="77777777" w:rsidR="00BD0F54" w:rsidRDefault="00BD0F54">
      <w:pPr>
        <w:pStyle w:val="TOC1"/>
        <w:tabs>
          <w:tab w:val="left" w:pos="442"/>
          <w:tab w:val="right" w:leader="dot" w:pos="9629"/>
        </w:tabs>
        <w:rPr>
          <w:rFonts w:asciiTheme="minorHAnsi" w:eastAsiaTheme="minorEastAsia" w:hAnsiTheme="minorHAnsi" w:cstheme="minorBidi"/>
          <w:b w:val="0"/>
          <w:smallCaps w:val="0"/>
          <w:noProof/>
          <w:sz w:val="22"/>
          <w:szCs w:val="22"/>
          <w:lang w:val="en-NZ" w:eastAsia="en-NZ"/>
        </w:rPr>
      </w:pPr>
      <w:r>
        <w:rPr>
          <w:noProof/>
        </w:rPr>
        <w:t>9.</w:t>
      </w:r>
      <w:r>
        <w:rPr>
          <w:rFonts w:asciiTheme="minorHAnsi" w:eastAsiaTheme="minorEastAsia" w:hAnsiTheme="minorHAnsi" w:cstheme="minorBidi"/>
          <w:b w:val="0"/>
          <w:smallCaps w:val="0"/>
          <w:noProof/>
          <w:sz w:val="22"/>
          <w:szCs w:val="22"/>
          <w:lang w:val="en-NZ" w:eastAsia="en-NZ"/>
        </w:rPr>
        <w:tab/>
      </w:r>
      <w:r>
        <w:rPr>
          <w:noProof/>
        </w:rPr>
        <w:t>OTHER BUSINESS AND LEGAL MATTERS</w:t>
      </w:r>
      <w:r>
        <w:rPr>
          <w:noProof/>
        </w:rPr>
        <w:tab/>
      </w:r>
      <w:r>
        <w:rPr>
          <w:noProof/>
        </w:rPr>
        <w:fldChar w:fldCharType="begin"/>
      </w:r>
      <w:r>
        <w:rPr>
          <w:noProof/>
        </w:rPr>
        <w:instrText xml:space="preserve"> PAGEREF _Toc450489374 \h </w:instrText>
      </w:r>
      <w:r>
        <w:rPr>
          <w:noProof/>
        </w:rPr>
      </w:r>
      <w:r>
        <w:rPr>
          <w:noProof/>
        </w:rPr>
        <w:fldChar w:fldCharType="separate"/>
      </w:r>
      <w:r>
        <w:rPr>
          <w:noProof/>
        </w:rPr>
        <w:t>25</w:t>
      </w:r>
      <w:r>
        <w:rPr>
          <w:noProof/>
        </w:rPr>
        <w:fldChar w:fldCharType="end"/>
      </w:r>
    </w:p>
    <w:p w14:paraId="69886DD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9.1</w:t>
      </w:r>
      <w:r>
        <w:rPr>
          <w:rFonts w:asciiTheme="minorHAnsi" w:eastAsiaTheme="minorEastAsia" w:hAnsiTheme="minorHAnsi" w:cstheme="minorBidi"/>
          <w:b w:val="0"/>
          <w:noProof/>
          <w:szCs w:val="22"/>
          <w:lang w:val="en-NZ" w:eastAsia="en-NZ"/>
        </w:rPr>
        <w:tab/>
      </w:r>
      <w:r w:rsidRPr="00E476F9">
        <w:rPr>
          <w:noProof/>
          <w:lang w:val="en-GB"/>
        </w:rPr>
        <w:t>Fees</w:t>
      </w:r>
      <w:r>
        <w:rPr>
          <w:noProof/>
        </w:rPr>
        <w:tab/>
      </w:r>
      <w:r>
        <w:rPr>
          <w:noProof/>
        </w:rPr>
        <w:fldChar w:fldCharType="begin"/>
      </w:r>
      <w:r>
        <w:rPr>
          <w:noProof/>
        </w:rPr>
        <w:instrText xml:space="preserve"> PAGEREF _Toc450489375 \h </w:instrText>
      </w:r>
      <w:r>
        <w:rPr>
          <w:noProof/>
        </w:rPr>
      </w:r>
      <w:r>
        <w:rPr>
          <w:noProof/>
        </w:rPr>
        <w:fldChar w:fldCharType="separate"/>
      </w:r>
      <w:r>
        <w:rPr>
          <w:noProof/>
        </w:rPr>
        <w:t>25</w:t>
      </w:r>
      <w:r>
        <w:rPr>
          <w:noProof/>
        </w:rPr>
        <w:fldChar w:fldCharType="end"/>
      </w:r>
    </w:p>
    <w:p w14:paraId="31EA4BB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9.1.1</w:t>
      </w:r>
      <w:r>
        <w:rPr>
          <w:rFonts w:asciiTheme="minorHAnsi" w:eastAsiaTheme="minorEastAsia" w:hAnsiTheme="minorHAnsi" w:cstheme="minorBidi"/>
          <w:noProof/>
          <w:szCs w:val="22"/>
          <w:lang w:val="en-NZ" w:eastAsia="en-NZ"/>
        </w:rPr>
        <w:tab/>
      </w:r>
      <w:r w:rsidRPr="00E476F9">
        <w:rPr>
          <w:noProof/>
          <w:lang w:val="en-GB"/>
        </w:rPr>
        <w:t>Certificate issuance or renewal fees</w:t>
      </w:r>
      <w:r>
        <w:rPr>
          <w:noProof/>
        </w:rPr>
        <w:tab/>
      </w:r>
      <w:r>
        <w:rPr>
          <w:noProof/>
        </w:rPr>
        <w:fldChar w:fldCharType="begin"/>
      </w:r>
      <w:r>
        <w:rPr>
          <w:noProof/>
        </w:rPr>
        <w:instrText xml:space="preserve"> PAGEREF _Toc450489376 \h </w:instrText>
      </w:r>
      <w:r>
        <w:rPr>
          <w:noProof/>
        </w:rPr>
      </w:r>
      <w:r>
        <w:rPr>
          <w:noProof/>
        </w:rPr>
        <w:fldChar w:fldCharType="separate"/>
      </w:r>
      <w:r>
        <w:rPr>
          <w:noProof/>
        </w:rPr>
        <w:t>25</w:t>
      </w:r>
      <w:r>
        <w:rPr>
          <w:noProof/>
        </w:rPr>
        <w:fldChar w:fldCharType="end"/>
      </w:r>
    </w:p>
    <w:p w14:paraId="04675BF7"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9.1.2</w:t>
      </w:r>
      <w:r>
        <w:rPr>
          <w:rFonts w:asciiTheme="minorHAnsi" w:eastAsiaTheme="minorEastAsia" w:hAnsiTheme="minorHAnsi" w:cstheme="minorBidi"/>
          <w:noProof/>
          <w:szCs w:val="22"/>
          <w:lang w:val="en-NZ" w:eastAsia="en-NZ"/>
        </w:rPr>
        <w:tab/>
      </w:r>
      <w:r w:rsidRPr="00E476F9">
        <w:rPr>
          <w:noProof/>
          <w:lang w:val="en-GB"/>
        </w:rPr>
        <w:t>Certificate access fees</w:t>
      </w:r>
      <w:r>
        <w:rPr>
          <w:noProof/>
        </w:rPr>
        <w:tab/>
      </w:r>
      <w:r>
        <w:rPr>
          <w:noProof/>
        </w:rPr>
        <w:fldChar w:fldCharType="begin"/>
      </w:r>
      <w:r>
        <w:rPr>
          <w:noProof/>
        </w:rPr>
        <w:instrText xml:space="preserve"> PAGEREF _Toc450489377 \h </w:instrText>
      </w:r>
      <w:r>
        <w:rPr>
          <w:noProof/>
        </w:rPr>
      </w:r>
      <w:r>
        <w:rPr>
          <w:noProof/>
        </w:rPr>
        <w:fldChar w:fldCharType="separate"/>
      </w:r>
      <w:r>
        <w:rPr>
          <w:noProof/>
        </w:rPr>
        <w:t>25</w:t>
      </w:r>
      <w:r>
        <w:rPr>
          <w:noProof/>
        </w:rPr>
        <w:fldChar w:fldCharType="end"/>
      </w:r>
    </w:p>
    <w:p w14:paraId="0C3FB3D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9.1.3</w:t>
      </w:r>
      <w:r>
        <w:rPr>
          <w:rFonts w:asciiTheme="minorHAnsi" w:eastAsiaTheme="minorEastAsia" w:hAnsiTheme="minorHAnsi" w:cstheme="minorBidi"/>
          <w:noProof/>
          <w:szCs w:val="22"/>
          <w:lang w:val="en-NZ" w:eastAsia="en-NZ"/>
        </w:rPr>
        <w:tab/>
      </w:r>
      <w:r w:rsidRPr="00E476F9">
        <w:rPr>
          <w:noProof/>
          <w:lang w:val="en-GB"/>
        </w:rPr>
        <w:t>Revocation or status information access fees</w:t>
      </w:r>
      <w:r>
        <w:rPr>
          <w:noProof/>
        </w:rPr>
        <w:tab/>
      </w:r>
      <w:r>
        <w:rPr>
          <w:noProof/>
        </w:rPr>
        <w:fldChar w:fldCharType="begin"/>
      </w:r>
      <w:r>
        <w:rPr>
          <w:noProof/>
        </w:rPr>
        <w:instrText xml:space="preserve"> PAGEREF _Toc450489378 \h </w:instrText>
      </w:r>
      <w:r>
        <w:rPr>
          <w:noProof/>
        </w:rPr>
      </w:r>
      <w:r>
        <w:rPr>
          <w:noProof/>
        </w:rPr>
        <w:fldChar w:fldCharType="separate"/>
      </w:r>
      <w:r>
        <w:rPr>
          <w:noProof/>
        </w:rPr>
        <w:t>25</w:t>
      </w:r>
      <w:r>
        <w:rPr>
          <w:noProof/>
        </w:rPr>
        <w:fldChar w:fldCharType="end"/>
      </w:r>
    </w:p>
    <w:p w14:paraId="02E3709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9.1.4</w:t>
      </w:r>
      <w:r>
        <w:rPr>
          <w:rFonts w:asciiTheme="minorHAnsi" w:eastAsiaTheme="minorEastAsia" w:hAnsiTheme="minorHAnsi" w:cstheme="minorBidi"/>
          <w:noProof/>
          <w:szCs w:val="22"/>
          <w:lang w:val="en-NZ" w:eastAsia="en-NZ"/>
        </w:rPr>
        <w:tab/>
      </w:r>
      <w:r w:rsidRPr="00E476F9">
        <w:rPr>
          <w:noProof/>
          <w:lang w:val="en-GB"/>
        </w:rPr>
        <w:t>Fees for other services</w:t>
      </w:r>
      <w:r>
        <w:rPr>
          <w:noProof/>
        </w:rPr>
        <w:tab/>
      </w:r>
      <w:r>
        <w:rPr>
          <w:noProof/>
        </w:rPr>
        <w:fldChar w:fldCharType="begin"/>
      </w:r>
      <w:r>
        <w:rPr>
          <w:noProof/>
        </w:rPr>
        <w:instrText xml:space="preserve"> PAGEREF _Toc450489379 \h </w:instrText>
      </w:r>
      <w:r>
        <w:rPr>
          <w:noProof/>
        </w:rPr>
      </w:r>
      <w:r>
        <w:rPr>
          <w:noProof/>
        </w:rPr>
        <w:fldChar w:fldCharType="separate"/>
      </w:r>
      <w:r>
        <w:rPr>
          <w:noProof/>
        </w:rPr>
        <w:t>26</w:t>
      </w:r>
      <w:r>
        <w:rPr>
          <w:noProof/>
        </w:rPr>
        <w:fldChar w:fldCharType="end"/>
      </w:r>
    </w:p>
    <w:p w14:paraId="6A63F646"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9.1.5</w:t>
      </w:r>
      <w:r>
        <w:rPr>
          <w:rFonts w:asciiTheme="minorHAnsi" w:eastAsiaTheme="minorEastAsia" w:hAnsiTheme="minorHAnsi" w:cstheme="minorBidi"/>
          <w:noProof/>
          <w:szCs w:val="22"/>
          <w:lang w:val="en-NZ" w:eastAsia="en-NZ"/>
        </w:rPr>
        <w:tab/>
      </w:r>
      <w:r w:rsidRPr="00E476F9">
        <w:rPr>
          <w:noProof/>
          <w:lang w:val="en-GB"/>
        </w:rPr>
        <w:t>Refund policy</w:t>
      </w:r>
      <w:r>
        <w:rPr>
          <w:noProof/>
        </w:rPr>
        <w:tab/>
      </w:r>
      <w:r>
        <w:rPr>
          <w:noProof/>
        </w:rPr>
        <w:fldChar w:fldCharType="begin"/>
      </w:r>
      <w:r>
        <w:rPr>
          <w:noProof/>
        </w:rPr>
        <w:instrText xml:space="preserve"> PAGEREF _Toc450489380 \h </w:instrText>
      </w:r>
      <w:r>
        <w:rPr>
          <w:noProof/>
        </w:rPr>
      </w:r>
      <w:r>
        <w:rPr>
          <w:noProof/>
        </w:rPr>
        <w:fldChar w:fldCharType="separate"/>
      </w:r>
      <w:r>
        <w:rPr>
          <w:noProof/>
        </w:rPr>
        <w:t>26</w:t>
      </w:r>
      <w:r>
        <w:rPr>
          <w:noProof/>
        </w:rPr>
        <w:fldChar w:fldCharType="end"/>
      </w:r>
    </w:p>
    <w:p w14:paraId="17EBC0F6"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9.2</w:t>
      </w:r>
      <w:r>
        <w:rPr>
          <w:rFonts w:asciiTheme="minorHAnsi" w:eastAsiaTheme="minorEastAsia" w:hAnsiTheme="minorHAnsi" w:cstheme="minorBidi"/>
          <w:b w:val="0"/>
          <w:noProof/>
          <w:szCs w:val="22"/>
          <w:lang w:val="en-NZ" w:eastAsia="en-NZ"/>
        </w:rPr>
        <w:tab/>
      </w:r>
      <w:r w:rsidRPr="00E476F9">
        <w:rPr>
          <w:noProof/>
          <w:lang w:val="en-GB"/>
        </w:rPr>
        <w:t>Financial responsibility</w:t>
      </w:r>
      <w:r>
        <w:rPr>
          <w:noProof/>
        </w:rPr>
        <w:tab/>
      </w:r>
      <w:r>
        <w:rPr>
          <w:noProof/>
        </w:rPr>
        <w:fldChar w:fldCharType="begin"/>
      </w:r>
      <w:r>
        <w:rPr>
          <w:noProof/>
        </w:rPr>
        <w:instrText xml:space="preserve"> PAGEREF _Toc450489381 \h </w:instrText>
      </w:r>
      <w:r>
        <w:rPr>
          <w:noProof/>
        </w:rPr>
      </w:r>
      <w:r>
        <w:rPr>
          <w:noProof/>
        </w:rPr>
        <w:fldChar w:fldCharType="separate"/>
      </w:r>
      <w:r>
        <w:rPr>
          <w:noProof/>
        </w:rPr>
        <w:t>26</w:t>
      </w:r>
      <w:r>
        <w:rPr>
          <w:noProof/>
        </w:rPr>
        <w:fldChar w:fldCharType="end"/>
      </w:r>
    </w:p>
    <w:p w14:paraId="4A566C9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9.2.1</w:t>
      </w:r>
      <w:r>
        <w:rPr>
          <w:rFonts w:asciiTheme="minorHAnsi" w:eastAsiaTheme="minorEastAsia" w:hAnsiTheme="minorHAnsi" w:cstheme="minorBidi"/>
          <w:noProof/>
          <w:szCs w:val="22"/>
          <w:lang w:val="en-NZ" w:eastAsia="en-NZ"/>
        </w:rPr>
        <w:tab/>
      </w:r>
      <w:r w:rsidRPr="00E476F9">
        <w:rPr>
          <w:noProof/>
          <w:lang w:val="en-GB"/>
        </w:rPr>
        <w:t>Insurance coverage</w:t>
      </w:r>
      <w:r>
        <w:rPr>
          <w:noProof/>
        </w:rPr>
        <w:tab/>
      </w:r>
      <w:r>
        <w:rPr>
          <w:noProof/>
        </w:rPr>
        <w:fldChar w:fldCharType="begin"/>
      </w:r>
      <w:r>
        <w:rPr>
          <w:noProof/>
        </w:rPr>
        <w:instrText xml:space="preserve"> PAGEREF _Toc450489382 \h </w:instrText>
      </w:r>
      <w:r>
        <w:rPr>
          <w:noProof/>
        </w:rPr>
      </w:r>
      <w:r>
        <w:rPr>
          <w:noProof/>
        </w:rPr>
        <w:fldChar w:fldCharType="separate"/>
      </w:r>
      <w:r>
        <w:rPr>
          <w:noProof/>
        </w:rPr>
        <w:t>26</w:t>
      </w:r>
      <w:r>
        <w:rPr>
          <w:noProof/>
        </w:rPr>
        <w:fldChar w:fldCharType="end"/>
      </w:r>
    </w:p>
    <w:p w14:paraId="708FD04A"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9.2.2</w:t>
      </w:r>
      <w:r>
        <w:rPr>
          <w:rFonts w:asciiTheme="minorHAnsi" w:eastAsiaTheme="minorEastAsia" w:hAnsiTheme="minorHAnsi" w:cstheme="minorBidi"/>
          <w:noProof/>
          <w:szCs w:val="22"/>
          <w:lang w:val="en-NZ" w:eastAsia="en-NZ"/>
        </w:rPr>
        <w:tab/>
      </w:r>
      <w:r w:rsidRPr="00E476F9">
        <w:rPr>
          <w:noProof/>
          <w:lang w:val="en-GB"/>
        </w:rPr>
        <w:t>Other assets</w:t>
      </w:r>
      <w:r>
        <w:rPr>
          <w:noProof/>
        </w:rPr>
        <w:tab/>
      </w:r>
      <w:r>
        <w:rPr>
          <w:noProof/>
        </w:rPr>
        <w:fldChar w:fldCharType="begin"/>
      </w:r>
      <w:r>
        <w:rPr>
          <w:noProof/>
        </w:rPr>
        <w:instrText xml:space="preserve"> PAGEREF _Toc450489383 \h </w:instrText>
      </w:r>
      <w:r>
        <w:rPr>
          <w:noProof/>
        </w:rPr>
      </w:r>
      <w:r>
        <w:rPr>
          <w:noProof/>
        </w:rPr>
        <w:fldChar w:fldCharType="separate"/>
      </w:r>
      <w:r>
        <w:rPr>
          <w:noProof/>
        </w:rPr>
        <w:t>26</w:t>
      </w:r>
      <w:r>
        <w:rPr>
          <w:noProof/>
        </w:rPr>
        <w:fldChar w:fldCharType="end"/>
      </w:r>
    </w:p>
    <w:p w14:paraId="58368A03"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9.2.3</w:t>
      </w:r>
      <w:r>
        <w:rPr>
          <w:rFonts w:asciiTheme="minorHAnsi" w:eastAsiaTheme="minorEastAsia" w:hAnsiTheme="minorHAnsi" w:cstheme="minorBidi"/>
          <w:noProof/>
          <w:szCs w:val="22"/>
          <w:lang w:val="en-NZ" w:eastAsia="en-NZ"/>
        </w:rPr>
        <w:tab/>
      </w:r>
      <w:r w:rsidRPr="00E476F9">
        <w:rPr>
          <w:noProof/>
          <w:lang w:val="en-GB"/>
        </w:rPr>
        <w:t>Insurance or warranty coverage for end-entities</w:t>
      </w:r>
      <w:r>
        <w:rPr>
          <w:noProof/>
        </w:rPr>
        <w:tab/>
      </w:r>
      <w:r>
        <w:rPr>
          <w:noProof/>
        </w:rPr>
        <w:fldChar w:fldCharType="begin"/>
      </w:r>
      <w:r>
        <w:rPr>
          <w:noProof/>
        </w:rPr>
        <w:instrText xml:space="preserve"> PAGEREF _Toc450489384 \h </w:instrText>
      </w:r>
      <w:r>
        <w:rPr>
          <w:noProof/>
        </w:rPr>
      </w:r>
      <w:r>
        <w:rPr>
          <w:noProof/>
        </w:rPr>
        <w:fldChar w:fldCharType="separate"/>
      </w:r>
      <w:r>
        <w:rPr>
          <w:noProof/>
        </w:rPr>
        <w:t>26</w:t>
      </w:r>
      <w:r>
        <w:rPr>
          <w:noProof/>
        </w:rPr>
        <w:fldChar w:fldCharType="end"/>
      </w:r>
    </w:p>
    <w:p w14:paraId="3F597AEB"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9.3</w:t>
      </w:r>
      <w:r>
        <w:rPr>
          <w:rFonts w:asciiTheme="minorHAnsi" w:eastAsiaTheme="minorEastAsia" w:hAnsiTheme="minorHAnsi" w:cstheme="minorBidi"/>
          <w:b w:val="0"/>
          <w:noProof/>
          <w:szCs w:val="22"/>
          <w:lang w:val="en-NZ" w:eastAsia="en-NZ"/>
        </w:rPr>
        <w:tab/>
      </w:r>
      <w:r w:rsidRPr="00E476F9">
        <w:rPr>
          <w:noProof/>
          <w:lang w:val="en-GB"/>
        </w:rPr>
        <w:t>Confidentiality of business information</w:t>
      </w:r>
      <w:r>
        <w:rPr>
          <w:noProof/>
        </w:rPr>
        <w:tab/>
      </w:r>
      <w:r>
        <w:rPr>
          <w:noProof/>
        </w:rPr>
        <w:fldChar w:fldCharType="begin"/>
      </w:r>
      <w:r>
        <w:rPr>
          <w:noProof/>
        </w:rPr>
        <w:instrText xml:space="preserve"> PAGEREF _Toc450489385 \h </w:instrText>
      </w:r>
      <w:r>
        <w:rPr>
          <w:noProof/>
        </w:rPr>
      </w:r>
      <w:r>
        <w:rPr>
          <w:noProof/>
        </w:rPr>
        <w:fldChar w:fldCharType="separate"/>
      </w:r>
      <w:r>
        <w:rPr>
          <w:noProof/>
        </w:rPr>
        <w:t>26</w:t>
      </w:r>
      <w:r>
        <w:rPr>
          <w:noProof/>
        </w:rPr>
        <w:fldChar w:fldCharType="end"/>
      </w:r>
    </w:p>
    <w:p w14:paraId="66CD5D70"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9.4</w:t>
      </w:r>
      <w:r>
        <w:rPr>
          <w:rFonts w:asciiTheme="minorHAnsi" w:eastAsiaTheme="minorEastAsia" w:hAnsiTheme="minorHAnsi" w:cstheme="minorBidi"/>
          <w:b w:val="0"/>
          <w:noProof/>
          <w:szCs w:val="22"/>
          <w:lang w:val="en-NZ" w:eastAsia="en-NZ"/>
        </w:rPr>
        <w:tab/>
      </w:r>
      <w:r w:rsidRPr="00E476F9">
        <w:rPr>
          <w:noProof/>
          <w:lang w:val="en-GB"/>
        </w:rPr>
        <w:t>Privacy of personal information</w:t>
      </w:r>
      <w:r>
        <w:rPr>
          <w:noProof/>
        </w:rPr>
        <w:tab/>
      </w:r>
      <w:r>
        <w:rPr>
          <w:noProof/>
        </w:rPr>
        <w:fldChar w:fldCharType="begin"/>
      </w:r>
      <w:r>
        <w:rPr>
          <w:noProof/>
        </w:rPr>
        <w:instrText xml:space="preserve"> PAGEREF _Toc450489386 \h </w:instrText>
      </w:r>
      <w:r>
        <w:rPr>
          <w:noProof/>
        </w:rPr>
      </w:r>
      <w:r>
        <w:rPr>
          <w:noProof/>
        </w:rPr>
        <w:fldChar w:fldCharType="separate"/>
      </w:r>
      <w:r>
        <w:rPr>
          <w:noProof/>
        </w:rPr>
        <w:t>26</w:t>
      </w:r>
      <w:r>
        <w:rPr>
          <w:noProof/>
        </w:rPr>
        <w:fldChar w:fldCharType="end"/>
      </w:r>
    </w:p>
    <w:p w14:paraId="6F868A3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9.4.1</w:t>
      </w:r>
      <w:r>
        <w:rPr>
          <w:rFonts w:asciiTheme="minorHAnsi" w:eastAsiaTheme="minorEastAsia" w:hAnsiTheme="minorHAnsi" w:cstheme="minorBidi"/>
          <w:noProof/>
          <w:szCs w:val="22"/>
          <w:lang w:val="en-NZ" w:eastAsia="en-NZ"/>
        </w:rPr>
        <w:tab/>
      </w:r>
      <w:r w:rsidRPr="00E476F9">
        <w:rPr>
          <w:noProof/>
          <w:lang w:val="en-GB"/>
        </w:rPr>
        <w:t>Privacy plan</w:t>
      </w:r>
      <w:r>
        <w:rPr>
          <w:noProof/>
        </w:rPr>
        <w:tab/>
      </w:r>
      <w:r>
        <w:rPr>
          <w:noProof/>
        </w:rPr>
        <w:fldChar w:fldCharType="begin"/>
      </w:r>
      <w:r>
        <w:rPr>
          <w:noProof/>
        </w:rPr>
        <w:instrText xml:space="preserve"> PAGEREF _Toc450489387 \h </w:instrText>
      </w:r>
      <w:r>
        <w:rPr>
          <w:noProof/>
        </w:rPr>
      </w:r>
      <w:r>
        <w:rPr>
          <w:noProof/>
        </w:rPr>
        <w:fldChar w:fldCharType="separate"/>
      </w:r>
      <w:r>
        <w:rPr>
          <w:noProof/>
        </w:rPr>
        <w:t>26</w:t>
      </w:r>
      <w:r>
        <w:rPr>
          <w:noProof/>
        </w:rPr>
        <w:fldChar w:fldCharType="end"/>
      </w:r>
    </w:p>
    <w:p w14:paraId="177276B2"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9.4.2</w:t>
      </w:r>
      <w:r>
        <w:rPr>
          <w:rFonts w:asciiTheme="minorHAnsi" w:eastAsiaTheme="minorEastAsia" w:hAnsiTheme="minorHAnsi" w:cstheme="minorBidi"/>
          <w:noProof/>
          <w:szCs w:val="22"/>
          <w:lang w:val="en-NZ" w:eastAsia="en-NZ"/>
        </w:rPr>
        <w:tab/>
      </w:r>
      <w:r w:rsidRPr="00E476F9">
        <w:rPr>
          <w:noProof/>
          <w:lang w:val="en-GB"/>
        </w:rPr>
        <w:t>Information treated as private</w:t>
      </w:r>
      <w:r>
        <w:rPr>
          <w:noProof/>
        </w:rPr>
        <w:tab/>
      </w:r>
      <w:r>
        <w:rPr>
          <w:noProof/>
        </w:rPr>
        <w:fldChar w:fldCharType="begin"/>
      </w:r>
      <w:r>
        <w:rPr>
          <w:noProof/>
        </w:rPr>
        <w:instrText xml:space="preserve"> PAGEREF _Toc450489388 \h </w:instrText>
      </w:r>
      <w:r>
        <w:rPr>
          <w:noProof/>
        </w:rPr>
      </w:r>
      <w:r>
        <w:rPr>
          <w:noProof/>
        </w:rPr>
        <w:fldChar w:fldCharType="separate"/>
      </w:r>
      <w:r>
        <w:rPr>
          <w:noProof/>
        </w:rPr>
        <w:t>26</w:t>
      </w:r>
      <w:r>
        <w:rPr>
          <w:noProof/>
        </w:rPr>
        <w:fldChar w:fldCharType="end"/>
      </w:r>
    </w:p>
    <w:p w14:paraId="1D403C0B"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9.4.3</w:t>
      </w:r>
      <w:r>
        <w:rPr>
          <w:rFonts w:asciiTheme="minorHAnsi" w:eastAsiaTheme="minorEastAsia" w:hAnsiTheme="minorHAnsi" w:cstheme="minorBidi"/>
          <w:noProof/>
          <w:szCs w:val="22"/>
          <w:lang w:val="en-NZ" w:eastAsia="en-NZ"/>
        </w:rPr>
        <w:tab/>
      </w:r>
      <w:r w:rsidRPr="00E476F9">
        <w:rPr>
          <w:noProof/>
          <w:lang w:val="en-GB"/>
        </w:rPr>
        <w:t>Information not deemed private</w:t>
      </w:r>
      <w:r>
        <w:rPr>
          <w:noProof/>
        </w:rPr>
        <w:tab/>
      </w:r>
      <w:r>
        <w:rPr>
          <w:noProof/>
        </w:rPr>
        <w:fldChar w:fldCharType="begin"/>
      </w:r>
      <w:r>
        <w:rPr>
          <w:noProof/>
        </w:rPr>
        <w:instrText xml:space="preserve"> PAGEREF _Toc450489389 \h </w:instrText>
      </w:r>
      <w:r>
        <w:rPr>
          <w:noProof/>
        </w:rPr>
      </w:r>
      <w:r>
        <w:rPr>
          <w:noProof/>
        </w:rPr>
        <w:fldChar w:fldCharType="separate"/>
      </w:r>
      <w:r>
        <w:rPr>
          <w:noProof/>
        </w:rPr>
        <w:t>26</w:t>
      </w:r>
      <w:r>
        <w:rPr>
          <w:noProof/>
        </w:rPr>
        <w:fldChar w:fldCharType="end"/>
      </w:r>
    </w:p>
    <w:p w14:paraId="444C405F"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9.4.4</w:t>
      </w:r>
      <w:r>
        <w:rPr>
          <w:rFonts w:asciiTheme="minorHAnsi" w:eastAsiaTheme="minorEastAsia" w:hAnsiTheme="minorHAnsi" w:cstheme="minorBidi"/>
          <w:noProof/>
          <w:szCs w:val="22"/>
          <w:lang w:val="en-NZ" w:eastAsia="en-NZ"/>
        </w:rPr>
        <w:tab/>
      </w:r>
      <w:r w:rsidRPr="00E476F9">
        <w:rPr>
          <w:noProof/>
          <w:lang w:val="en-GB"/>
        </w:rPr>
        <w:t>Responsibility to protect private information</w:t>
      </w:r>
      <w:r>
        <w:rPr>
          <w:noProof/>
        </w:rPr>
        <w:tab/>
      </w:r>
      <w:r>
        <w:rPr>
          <w:noProof/>
        </w:rPr>
        <w:fldChar w:fldCharType="begin"/>
      </w:r>
      <w:r>
        <w:rPr>
          <w:noProof/>
        </w:rPr>
        <w:instrText xml:space="preserve"> PAGEREF _Toc450489390 \h </w:instrText>
      </w:r>
      <w:r>
        <w:rPr>
          <w:noProof/>
        </w:rPr>
      </w:r>
      <w:r>
        <w:rPr>
          <w:noProof/>
        </w:rPr>
        <w:fldChar w:fldCharType="separate"/>
      </w:r>
      <w:r>
        <w:rPr>
          <w:noProof/>
        </w:rPr>
        <w:t>26</w:t>
      </w:r>
      <w:r>
        <w:rPr>
          <w:noProof/>
        </w:rPr>
        <w:fldChar w:fldCharType="end"/>
      </w:r>
    </w:p>
    <w:p w14:paraId="3C4E5634"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9.4.5</w:t>
      </w:r>
      <w:r>
        <w:rPr>
          <w:rFonts w:asciiTheme="minorHAnsi" w:eastAsiaTheme="minorEastAsia" w:hAnsiTheme="minorHAnsi" w:cstheme="minorBidi"/>
          <w:noProof/>
          <w:szCs w:val="22"/>
          <w:lang w:val="en-NZ" w:eastAsia="en-NZ"/>
        </w:rPr>
        <w:tab/>
      </w:r>
      <w:r w:rsidRPr="00E476F9">
        <w:rPr>
          <w:noProof/>
          <w:lang w:val="en-GB"/>
        </w:rPr>
        <w:t>Notice and consent to use private information</w:t>
      </w:r>
      <w:r>
        <w:rPr>
          <w:noProof/>
        </w:rPr>
        <w:tab/>
      </w:r>
      <w:r>
        <w:rPr>
          <w:noProof/>
        </w:rPr>
        <w:fldChar w:fldCharType="begin"/>
      </w:r>
      <w:r>
        <w:rPr>
          <w:noProof/>
        </w:rPr>
        <w:instrText xml:space="preserve"> PAGEREF _Toc450489391 \h </w:instrText>
      </w:r>
      <w:r>
        <w:rPr>
          <w:noProof/>
        </w:rPr>
      </w:r>
      <w:r>
        <w:rPr>
          <w:noProof/>
        </w:rPr>
        <w:fldChar w:fldCharType="separate"/>
      </w:r>
      <w:r>
        <w:rPr>
          <w:noProof/>
        </w:rPr>
        <w:t>27</w:t>
      </w:r>
      <w:r>
        <w:rPr>
          <w:noProof/>
        </w:rPr>
        <w:fldChar w:fldCharType="end"/>
      </w:r>
    </w:p>
    <w:p w14:paraId="244DCCA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9.4.6</w:t>
      </w:r>
      <w:r>
        <w:rPr>
          <w:rFonts w:asciiTheme="minorHAnsi" w:eastAsiaTheme="minorEastAsia" w:hAnsiTheme="minorHAnsi" w:cstheme="minorBidi"/>
          <w:noProof/>
          <w:szCs w:val="22"/>
          <w:lang w:val="en-NZ" w:eastAsia="en-NZ"/>
        </w:rPr>
        <w:tab/>
      </w:r>
      <w:r w:rsidRPr="00E476F9">
        <w:rPr>
          <w:noProof/>
          <w:lang w:val="en-GB"/>
        </w:rPr>
        <w:t>Disclosure pursuant to judicial or administrative process</w:t>
      </w:r>
      <w:r>
        <w:rPr>
          <w:noProof/>
        </w:rPr>
        <w:tab/>
      </w:r>
      <w:r>
        <w:rPr>
          <w:noProof/>
        </w:rPr>
        <w:fldChar w:fldCharType="begin"/>
      </w:r>
      <w:r>
        <w:rPr>
          <w:noProof/>
        </w:rPr>
        <w:instrText xml:space="preserve"> PAGEREF _Toc450489392 \h </w:instrText>
      </w:r>
      <w:r>
        <w:rPr>
          <w:noProof/>
        </w:rPr>
      </w:r>
      <w:r>
        <w:rPr>
          <w:noProof/>
        </w:rPr>
        <w:fldChar w:fldCharType="separate"/>
      </w:r>
      <w:r>
        <w:rPr>
          <w:noProof/>
        </w:rPr>
        <w:t>27</w:t>
      </w:r>
      <w:r>
        <w:rPr>
          <w:noProof/>
        </w:rPr>
        <w:fldChar w:fldCharType="end"/>
      </w:r>
    </w:p>
    <w:p w14:paraId="57AFF7C1"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9.4.7</w:t>
      </w:r>
      <w:r>
        <w:rPr>
          <w:rFonts w:asciiTheme="minorHAnsi" w:eastAsiaTheme="minorEastAsia" w:hAnsiTheme="minorHAnsi" w:cstheme="minorBidi"/>
          <w:noProof/>
          <w:szCs w:val="22"/>
          <w:lang w:val="en-NZ" w:eastAsia="en-NZ"/>
        </w:rPr>
        <w:tab/>
      </w:r>
      <w:r w:rsidRPr="00E476F9">
        <w:rPr>
          <w:noProof/>
          <w:lang w:val="en-GB"/>
        </w:rPr>
        <w:t>Other information disclosure circumstances</w:t>
      </w:r>
      <w:r>
        <w:rPr>
          <w:noProof/>
        </w:rPr>
        <w:tab/>
      </w:r>
      <w:r>
        <w:rPr>
          <w:noProof/>
        </w:rPr>
        <w:fldChar w:fldCharType="begin"/>
      </w:r>
      <w:r>
        <w:rPr>
          <w:noProof/>
        </w:rPr>
        <w:instrText xml:space="preserve"> PAGEREF _Toc450489393 \h </w:instrText>
      </w:r>
      <w:r>
        <w:rPr>
          <w:noProof/>
        </w:rPr>
      </w:r>
      <w:r>
        <w:rPr>
          <w:noProof/>
        </w:rPr>
        <w:fldChar w:fldCharType="separate"/>
      </w:r>
      <w:r>
        <w:rPr>
          <w:noProof/>
        </w:rPr>
        <w:t>27</w:t>
      </w:r>
      <w:r>
        <w:rPr>
          <w:noProof/>
        </w:rPr>
        <w:fldChar w:fldCharType="end"/>
      </w:r>
    </w:p>
    <w:p w14:paraId="14C09AF5"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9.5</w:t>
      </w:r>
      <w:r>
        <w:rPr>
          <w:rFonts w:asciiTheme="minorHAnsi" w:eastAsiaTheme="minorEastAsia" w:hAnsiTheme="minorHAnsi" w:cstheme="minorBidi"/>
          <w:b w:val="0"/>
          <w:noProof/>
          <w:szCs w:val="22"/>
          <w:lang w:val="en-NZ" w:eastAsia="en-NZ"/>
        </w:rPr>
        <w:tab/>
      </w:r>
      <w:r w:rsidRPr="00E476F9">
        <w:rPr>
          <w:noProof/>
          <w:lang w:val="en-GB"/>
        </w:rPr>
        <w:t>Intellectual property rights</w:t>
      </w:r>
      <w:r>
        <w:rPr>
          <w:noProof/>
        </w:rPr>
        <w:tab/>
      </w:r>
      <w:r>
        <w:rPr>
          <w:noProof/>
        </w:rPr>
        <w:fldChar w:fldCharType="begin"/>
      </w:r>
      <w:r>
        <w:rPr>
          <w:noProof/>
        </w:rPr>
        <w:instrText xml:space="preserve"> PAGEREF _Toc450489394 \h </w:instrText>
      </w:r>
      <w:r>
        <w:rPr>
          <w:noProof/>
        </w:rPr>
      </w:r>
      <w:r>
        <w:rPr>
          <w:noProof/>
        </w:rPr>
        <w:fldChar w:fldCharType="separate"/>
      </w:r>
      <w:r>
        <w:rPr>
          <w:noProof/>
        </w:rPr>
        <w:t>27</w:t>
      </w:r>
      <w:r>
        <w:rPr>
          <w:noProof/>
        </w:rPr>
        <w:fldChar w:fldCharType="end"/>
      </w:r>
    </w:p>
    <w:p w14:paraId="3C055570"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9.6</w:t>
      </w:r>
      <w:r>
        <w:rPr>
          <w:rFonts w:asciiTheme="minorHAnsi" w:eastAsiaTheme="minorEastAsia" w:hAnsiTheme="minorHAnsi" w:cstheme="minorBidi"/>
          <w:b w:val="0"/>
          <w:noProof/>
          <w:szCs w:val="22"/>
          <w:lang w:val="en-NZ" w:eastAsia="en-NZ"/>
        </w:rPr>
        <w:tab/>
      </w:r>
      <w:r w:rsidRPr="00E476F9">
        <w:rPr>
          <w:noProof/>
          <w:lang w:val="en-GB"/>
        </w:rPr>
        <w:t>Representations and warranties</w:t>
      </w:r>
      <w:r>
        <w:rPr>
          <w:noProof/>
        </w:rPr>
        <w:tab/>
      </w:r>
      <w:r>
        <w:rPr>
          <w:noProof/>
        </w:rPr>
        <w:fldChar w:fldCharType="begin"/>
      </w:r>
      <w:r>
        <w:rPr>
          <w:noProof/>
        </w:rPr>
        <w:instrText xml:space="preserve"> PAGEREF _Toc450489395 \h </w:instrText>
      </w:r>
      <w:r>
        <w:rPr>
          <w:noProof/>
        </w:rPr>
      </w:r>
      <w:r>
        <w:rPr>
          <w:noProof/>
        </w:rPr>
        <w:fldChar w:fldCharType="separate"/>
      </w:r>
      <w:r>
        <w:rPr>
          <w:noProof/>
        </w:rPr>
        <w:t>27</w:t>
      </w:r>
      <w:r>
        <w:rPr>
          <w:noProof/>
        </w:rPr>
        <w:fldChar w:fldCharType="end"/>
      </w:r>
    </w:p>
    <w:p w14:paraId="33AB7883"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9.7</w:t>
      </w:r>
      <w:r>
        <w:rPr>
          <w:rFonts w:asciiTheme="minorHAnsi" w:eastAsiaTheme="minorEastAsia" w:hAnsiTheme="minorHAnsi" w:cstheme="minorBidi"/>
          <w:b w:val="0"/>
          <w:noProof/>
          <w:szCs w:val="22"/>
          <w:lang w:val="en-NZ" w:eastAsia="en-NZ"/>
        </w:rPr>
        <w:tab/>
      </w:r>
      <w:r w:rsidRPr="00E476F9">
        <w:rPr>
          <w:noProof/>
          <w:lang w:val="en-GB"/>
        </w:rPr>
        <w:t>Disclaimers of warranties</w:t>
      </w:r>
      <w:r>
        <w:rPr>
          <w:noProof/>
        </w:rPr>
        <w:tab/>
      </w:r>
      <w:r>
        <w:rPr>
          <w:noProof/>
        </w:rPr>
        <w:fldChar w:fldCharType="begin"/>
      </w:r>
      <w:r>
        <w:rPr>
          <w:noProof/>
        </w:rPr>
        <w:instrText xml:space="preserve"> PAGEREF _Toc450489396 \h </w:instrText>
      </w:r>
      <w:r>
        <w:rPr>
          <w:noProof/>
        </w:rPr>
      </w:r>
      <w:r>
        <w:rPr>
          <w:noProof/>
        </w:rPr>
        <w:fldChar w:fldCharType="separate"/>
      </w:r>
      <w:r>
        <w:rPr>
          <w:noProof/>
        </w:rPr>
        <w:t>27</w:t>
      </w:r>
      <w:r>
        <w:rPr>
          <w:noProof/>
        </w:rPr>
        <w:fldChar w:fldCharType="end"/>
      </w:r>
    </w:p>
    <w:p w14:paraId="543B16BA"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9.8</w:t>
      </w:r>
      <w:r>
        <w:rPr>
          <w:rFonts w:asciiTheme="minorHAnsi" w:eastAsiaTheme="minorEastAsia" w:hAnsiTheme="minorHAnsi" w:cstheme="minorBidi"/>
          <w:b w:val="0"/>
          <w:noProof/>
          <w:szCs w:val="22"/>
          <w:lang w:val="en-NZ" w:eastAsia="en-NZ"/>
        </w:rPr>
        <w:tab/>
      </w:r>
      <w:r w:rsidRPr="00E476F9">
        <w:rPr>
          <w:noProof/>
          <w:lang w:val="en-GB"/>
        </w:rPr>
        <w:t>Limitations of liability</w:t>
      </w:r>
      <w:r>
        <w:rPr>
          <w:noProof/>
        </w:rPr>
        <w:tab/>
      </w:r>
      <w:r>
        <w:rPr>
          <w:noProof/>
        </w:rPr>
        <w:fldChar w:fldCharType="begin"/>
      </w:r>
      <w:r>
        <w:rPr>
          <w:noProof/>
        </w:rPr>
        <w:instrText xml:space="preserve"> PAGEREF _Toc450489397 \h </w:instrText>
      </w:r>
      <w:r>
        <w:rPr>
          <w:noProof/>
        </w:rPr>
      </w:r>
      <w:r>
        <w:rPr>
          <w:noProof/>
        </w:rPr>
        <w:fldChar w:fldCharType="separate"/>
      </w:r>
      <w:r>
        <w:rPr>
          <w:noProof/>
        </w:rPr>
        <w:t>27</w:t>
      </w:r>
      <w:r>
        <w:rPr>
          <w:noProof/>
        </w:rPr>
        <w:fldChar w:fldCharType="end"/>
      </w:r>
    </w:p>
    <w:p w14:paraId="79E3AEF0"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9.9</w:t>
      </w:r>
      <w:r>
        <w:rPr>
          <w:rFonts w:asciiTheme="minorHAnsi" w:eastAsiaTheme="minorEastAsia" w:hAnsiTheme="minorHAnsi" w:cstheme="minorBidi"/>
          <w:b w:val="0"/>
          <w:noProof/>
          <w:szCs w:val="22"/>
          <w:lang w:val="en-NZ" w:eastAsia="en-NZ"/>
        </w:rPr>
        <w:tab/>
      </w:r>
      <w:r w:rsidRPr="00E476F9">
        <w:rPr>
          <w:noProof/>
          <w:lang w:val="en-GB"/>
        </w:rPr>
        <w:t>Indemnities</w:t>
      </w:r>
      <w:r>
        <w:rPr>
          <w:noProof/>
        </w:rPr>
        <w:tab/>
      </w:r>
      <w:r>
        <w:rPr>
          <w:noProof/>
        </w:rPr>
        <w:fldChar w:fldCharType="begin"/>
      </w:r>
      <w:r>
        <w:rPr>
          <w:noProof/>
        </w:rPr>
        <w:instrText xml:space="preserve"> PAGEREF _Toc450489398 \h </w:instrText>
      </w:r>
      <w:r>
        <w:rPr>
          <w:noProof/>
        </w:rPr>
      </w:r>
      <w:r>
        <w:rPr>
          <w:noProof/>
        </w:rPr>
        <w:fldChar w:fldCharType="separate"/>
      </w:r>
      <w:r>
        <w:rPr>
          <w:noProof/>
        </w:rPr>
        <w:t>27</w:t>
      </w:r>
      <w:r>
        <w:rPr>
          <w:noProof/>
        </w:rPr>
        <w:fldChar w:fldCharType="end"/>
      </w:r>
    </w:p>
    <w:p w14:paraId="2EBB376E"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9.10</w:t>
      </w:r>
      <w:r>
        <w:rPr>
          <w:rFonts w:asciiTheme="minorHAnsi" w:eastAsiaTheme="minorEastAsia" w:hAnsiTheme="minorHAnsi" w:cstheme="minorBidi"/>
          <w:b w:val="0"/>
          <w:noProof/>
          <w:szCs w:val="22"/>
          <w:lang w:val="en-NZ" w:eastAsia="en-NZ"/>
        </w:rPr>
        <w:tab/>
      </w:r>
      <w:r w:rsidRPr="00E476F9">
        <w:rPr>
          <w:noProof/>
          <w:lang w:val="en-GB"/>
        </w:rPr>
        <w:t>Term and termination</w:t>
      </w:r>
      <w:r>
        <w:rPr>
          <w:noProof/>
        </w:rPr>
        <w:tab/>
      </w:r>
      <w:r>
        <w:rPr>
          <w:noProof/>
        </w:rPr>
        <w:fldChar w:fldCharType="begin"/>
      </w:r>
      <w:r>
        <w:rPr>
          <w:noProof/>
        </w:rPr>
        <w:instrText xml:space="preserve"> PAGEREF _Toc450489399 \h </w:instrText>
      </w:r>
      <w:r>
        <w:rPr>
          <w:noProof/>
        </w:rPr>
      </w:r>
      <w:r>
        <w:rPr>
          <w:noProof/>
        </w:rPr>
        <w:fldChar w:fldCharType="separate"/>
      </w:r>
      <w:r>
        <w:rPr>
          <w:noProof/>
        </w:rPr>
        <w:t>27</w:t>
      </w:r>
      <w:r>
        <w:rPr>
          <w:noProof/>
        </w:rPr>
        <w:fldChar w:fldCharType="end"/>
      </w:r>
    </w:p>
    <w:p w14:paraId="5F4A55BE"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9.10.1</w:t>
      </w:r>
      <w:r>
        <w:rPr>
          <w:rFonts w:asciiTheme="minorHAnsi" w:eastAsiaTheme="minorEastAsia" w:hAnsiTheme="minorHAnsi" w:cstheme="minorBidi"/>
          <w:noProof/>
          <w:szCs w:val="22"/>
          <w:lang w:val="en-NZ" w:eastAsia="en-NZ"/>
        </w:rPr>
        <w:tab/>
      </w:r>
      <w:r w:rsidRPr="00E476F9">
        <w:rPr>
          <w:noProof/>
          <w:lang w:val="en-GB"/>
        </w:rPr>
        <w:t>Term</w:t>
      </w:r>
      <w:r>
        <w:rPr>
          <w:noProof/>
        </w:rPr>
        <w:tab/>
      </w:r>
      <w:r>
        <w:rPr>
          <w:noProof/>
        </w:rPr>
        <w:fldChar w:fldCharType="begin"/>
      </w:r>
      <w:r>
        <w:rPr>
          <w:noProof/>
        </w:rPr>
        <w:instrText xml:space="preserve"> PAGEREF _Toc450489400 \h </w:instrText>
      </w:r>
      <w:r>
        <w:rPr>
          <w:noProof/>
        </w:rPr>
      </w:r>
      <w:r>
        <w:rPr>
          <w:noProof/>
        </w:rPr>
        <w:fldChar w:fldCharType="separate"/>
      </w:r>
      <w:r>
        <w:rPr>
          <w:noProof/>
        </w:rPr>
        <w:t>27</w:t>
      </w:r>
      <w:r>
        <w:rPr>
          <w:noProof/>
        </w:rPr>
        <w:fldChar w:fldCharType="end"/>
      </w:r>
    </w:p>
    <w:p w14:paraId="41C8519C"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9.10.2</w:t>
      </w:r>
      <w:r>
        <w:rPr>
          <w:rFonts w:asciiTheme="minorHAnsi" w:eastAsiaTheme="minorEastAsia" w:hAnsiTheme="minorHAnsi" w:cstheme="minorBidi"/>
          <w:noProof/>
          <w:szCs w:val="22"/>
          <w:lang w:val="en-NZ" w:eastAsia="en-NZ"/>
        </w:rPr>
        <w:tab/>
      </w:r>
      <w:r w:rsidRPr="00E476F9">
        <w:rPr>
          <w:noProof/>
          <w:lang w:val="en-GB"/>
        </w:rPr>
        <w:t>Termination</w:t>
      </w:r>
      <w:r>
        <w:rPr>
          <w:noProof/>
        </w:rPr>
        <w:tab/>
      </w:r>
      <w:r>
        <w:rPr>
          <w:noProof/>
        </w:rPr>
        <w:fldChar w:fldCharType="begin"/>
      </w:r>
      <w:r>
        <w:rPr>
          <w:noProof/>
        </w:rPr>
        <w:instrText xml:space="preserve"> PAGEREF _Toc450489401 \h </w:instrText>
      </w:r>
      <w:r>
        <w:rPr>
          <w:noProof/>
        </w:rPr>
      </w:r>
      <w:r>
        <w:rPr>
          <w:noProof/>
        </w:rPr>
        <w:fldChar w:fldCharType="separate"/>
      </w:r>
      <w:r>
        <w:rPr>
          <w:noProof/>
        </w:rPr>
        <w:t>27</w:t>
      </w:r>
      <w:r>
        <w:rPr>
          <w:noProof/>
        </w:rPr>
        <w:fldChar w:fldCharType="end"/>
      </w:r>
    </w:p>
    <w:p w14:paraId="3CEFA39D" w14:textId="77777777" w:rsidR="00BD0F54" w:rsidRDefault="00BD0F54">
      <w:pPr>
        <w:pStyle w:val="TOC3"/>
        <w:tabs>
          <w:tab w:val="left" w:pos="1320"/>
          <w:tab w:val="right" w:leader="dot" w:pos="9629"/>
        </w:tabs>
        <w:rPr>
          <w:rFonts w:asciiTheme="minorHAnsi" w:eastAsiaTheme="minorEastAsia" w:hAnsiTheme="minorHAnsi" w:cstheme="minorBidi"/>
          <w:noProof/>
          <w:szCs w:val="22"/>
          <w:lang w:val="en-NZ" w:eastAsia="en-NZ"/>
        </w:rPr>
      </w:pPr>
      <w:r w:rsidRPr="00E476F9">
        <w:rPr>
          <w:noProof/>
          <w:lang w:val="en-GB"/>
        </w:rPr>
        <w:t>9.10.3</w:t>
      </w:r>
      <w:r>
        <w:rPr>
          <w:rFonts w:asciiTheme="minorHAnsi" w:eastAsiaTheme="minorEastAsia" w:hAnsiTheme="minorHAnsi" w:cstheme="minorBidi"/>
          <w:noProof/>
          <w:szCs w:val="22"/>
          <w:lang w:val="en-NZ" w:eastAsia="en-NZ"/>
        </w:rPr>
        <w:tab/>
      </w:r>
      <w:r w:rsidRPr="00E476F9">
        <w:rPr>
          <w:noProof/>
          <w:lang w:val="en-GB"/>
        </w:rPr>
        <w:t>Effect of termination and survival</w:t>
      </w:r>
      <w:r>
        <w:rPr>
          <w:noProof/>
        </w:rPr>
        <w:tab/>
      </w:r>
      <w:r>
        <w:rPr>
          <w:noProof/>
        </w:rPr>
        <w:fldChar w:fldCharType="begin"/>
      </w:r>
      <w:r>
        <w:rPr>
          <w:noProof/>
        </w:rPr>
        <w:instrText xml:space="preserve"> PAGEREF _Toc450489402 \h </w:instrText>
      </w:r>
      <w:r>
        <w:rPr>
          <w:noProof/>
        </w:rPr>
      </w:r>
      <w:r>
        <w:rPr>
          <w:noProof/>
        </w:rPr>
        <w:fldChar w:fldCharType="separate"/>
      </w:r>
      <w:r>
        <w:rPr>
          <w:noProof/>
        </w:rPr>
        <w:t>27</w:t>
      </w:r>
      <w:r>
        <w:rPr>
          <w:noProof/>
        </w:rPr>
        <w:fldChar w:fldCharType="end"/>
      </w:r>
    </w:p>
    <w:p w14:paraId="5064A4FC"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9.11</w:t>
      </w:r>
      <w:r>
        <w:rPr>
          <w:rFonts w:asciiTheme="minorHAnsi" w:eastAsiaTheme="minorEastAsia" w:hAnsiTheme="minorHAnsi" w:cstheme="minorBidi"/>
          <w:b w:val="0"/>
          <w:noProof/>
          <w:szCs w:val="22"/>
          <w:lang w:val="en-NZ" w:eastAsia="en-NZ"/>
        </w:rPr>
        <w:tab/>
      </w:r>
      <w:r w:rsidRPr="00E476F9">
        <w:rPr>
          <w:noProof/>
          <w:lang w:val="en-GB"/>
        </w:rPr>
        <w:t>Individual notices and communications with participants</w:t>
      </w:r>
      <w:r>
        <w:rPr>
          <w:noProof/>
        </w:rPr>
        <w:tab/>
      </w:r>
      <w:r>
        <w:rPr>
          <w:noProof/>
        </w:rPr>
        <w:fldChar w:fldCharType="begin"/>
      </w:r>
      <w:r>
        <w:rPr>
          <w:noProof/>
        </w:rPr>
        <w:instrText xml:space="preserve"> PAGEREF _Toc450489403 \h </w:instrText>
      </w:r>
      <w:r>
        <w:rPr>
          <w:noProof/>
        </w:rPr>
      </w:r>
      <w:r>
        <w:rPr>
          <w:noProof/>
        </w:rPr>
        <w:fldChar w:fldCharType="separate"/>
      </w:r>
      <w:r>
        <w:rPr>
          <w:noProof/>
        </w:rPr>
        <w:t>28</w:t>
      </w:r>
      <w:r>
        <w:rPr>
          <w:noProof/>
        </w:rPr>
        <w:fldChar w:fldCharType="end"/>
      </w:r>
    </w:p>
    <w:p w14:paraId="401A476A"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9.12</w:t>
      </w:r>
      <w:r>
        <w:rPr>
          <w:rFonts w:asciiTheme="minorHAnsi" w:eastAsiaTheme="minorEastAsia" w:hAnsiTheme="minorHAnsi" w:cstheme="minorBidi"/>
          <w:b w:val="0"/>
          <w:noProof/>
          <w:szCs w:val="22"/>
          <w:lang w:val="en-NZ" w:eastAsia="en-NZ"/>
        </w:rPr>
        <w:tab/>
      </w:r>
      <w:r w:rsidRPr="00E476F9">
        <w:rPr>
          <w:noProof/>
          <w:lang w:val="en-GB"/>
        </w:rPr>
        <w:t>Amendments</w:t>
      </w:r>
      <w:r>
        <w:rPr>
          <w:noProof/>
        </w:rPr>
        <w:tab/>
      </w:r>
      <w:r>
        <w:rPr>
          <w:noProof/>
        </w:rPr>
        <w:fldChar w:fldCharType="begin"/>
      </w:r>
      <w:r>
        <w:rPr>
          <w:noProof/>
        </w:rPr>
        <w:instrText xml:space="preserve"> PAGEREF _Toc450489404 \h </w:instrText>
      </w:r>
      <w:r>
        <w:rPr>
          <w:noProof/>
        </w:rPr>
      </w:r>
      <w:r>
        <w:rPr>
          <w:noProof/>
        </w:rPr>
        <w:fldChar w:fldCharType="separate"/>
      </w:r>
      <w:r>
        <w:rPr>
          <w:noProof/>
        </w:rPr>
        <w:t>28</w:t>
      </w:r>
      <w:r>
        <w:rPr>
          <w:noProof/>
        </w:rPr>
        <w:fldChar w:fldCharType="end"/>
      </w:r>
    </w:p>
    <w:p w14:paraId="4B328E9D"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9.13</w:t>
      </w:r>
      <w:r>
        <w:rPr>
          <w:rFonts w:asciiTheme="minorHAnsi" w:eastAsiaTheme="minorEastAsia" w:hAnsiTheme="minorHAnsi" w:cstheme="minorBidi"/>
          <w:b w:val="0"/>
          <w:noProof/>
          <w:szCs w:val="22"/>
          <w:lang w:val="en-NZ" w:eastAsia="en-NZ"/>
        </w:rPr>
        <w:tab/>
      </w:r>
      <w:r w:rsidRPr="00E476F9">
        <w:rPr>
          <w:noProof/>
          <w:lang w:val="en-GB"/>
        </w:rPr>
        <w:t>Dispute resolution provisions</w:t>
      </w:r>
      <w:r>
        <w:rPr>
          <w:noProof/>
        </w:rPr>
        <w:tab/>
      </w:r>
      <w:r>
        <w:rPr>
          <w:noProof/>
        </w:rPr>
        <w:fldChar w:fldCharType="begin"/>
      </w:r>
      <w:r>
        <w:rPr>
          <w:noProof/>
        </w:rPr>
        <w:instrText xml:space="preserve"> PAGEREF _Toc450489405 \h </w:instrText>
      </w:r>
      <w:r>
        <w:rPr>
          <w:noProof/>
        </w:rPr>
      </w:r>
      <w:r>
        <w:rPr>
          <w:noProof/>
        </w:rPr>
        <w:fldChar w:fldCharType="separate"/>
      </w:r>
      <w:r>
        <w:rPr>
          <w:noProof/>
        </w:rPr>
        <w:t>28</w:t>
      </w:r>
      <w:r>
        <w:rPr>
          <w:noProof/>
        </w:rPr>
        <w:fldChar w:fldCharType="end"/>
      </w:r>
    </w:p>
    <w:p w14:paraId="6D960675"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9.14</w:t>
      </w:r>
      <w:r>
        <w:rPr>
          <w:rFonts w:asciiTheme="minorHAnsi" w:eastAsiaTheme="minorEastAsia" w:hAnsiTheme="minorHAnsi" w:cstheme="minorBidi"/>
          <w:b w:val="0"/>
          <w:noProof/>
          <w:szCs w:val="22"/>
          <w:lang w:val="en-NZ" w:eastAsia="en-NZ"/>
        </w:rPr>
        <w:tab/>
      </w:r>
      <w:r w:rsidRPr="00E476F9">
        <w:rPr>
          <w:noProof/>
          <w:lang w:val="en-GB"/>
        </w:rPr>
        <w:t>Governing law</w:t>
      </w:r>
      <w:r>
        <w:rPr>
          <w:noProof/>
        </w:rPr>
        <w:tab/>
      </w:r>
      <w:r>
        <w:rPr>
          <w:noProof/>
        </w:rPr>
        <w:fldChar w:fldCharType="begin"/>
      </w:r>
      <w:r>
        <w:rPr>
          <w:noProof/>
        </w:rPr>
        <w:instrText xml:space="preserve"> PAGEREF _Toc450489406 \h </w:instrText>
      </w:r>
      <w:r>
        <w:rPr>
          <w:noProof/>
        </w:rPr>
      </w:r>
      <w:r>
        <w:rPr>
          <w:noProof/>
        </w:rPr>
        <w:fldChar w:fldCharType="separate"/>
      </w:r>
      <w:r>
        <w:rPr>
          <w:noProof/>
        </w:rPr>
        <w:t>28</w:t>
      </w:r>
      <w:r>
        <w:rPr>
          <w:noProof/>
        </w:rPr>
        <w:fldChar w:fldCharType="end"/>
      </w:r>
    </w:p>
    <w:p w14:paraId="2F82A626"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9.15</w:t>
      </w:r>
      <w:r>
        <w:rPr>
          <w:rFonts w:asciiTheme="minorHAnsi" w:eastAsiaTheme="minorEastAsia" w:hAnsiTheme="minorHAnsi" w:cstheme="minorBidi"/>
          <w:b w:val="0"/>
          <w:noProof/>
          <w:szCs w:val="22"/>
          <w:lang w:val="en-NZ" w:eastAsia="en-NZ"/>
        </w:rPr>
        <w:tab/>
      </w:r>
      <w:r w:rsidRPr="00E476F9">
        <w:rPr>
          <w:noProof/>
          <w:lang w:val="en-GB"/>
        </w:rPr>
        <w:t>Compliance with applicable law</w:t>
      </w:r>
      <w:r>
        <w:rPr>
          <w:noProof/>
        </w:rPr>
        <w:tab/>
      </w:r>
      <w:r>
        <w:rPr>
          <w:noProof/>
        </w:rPr>
        <w:fldChar w:fldCharType="begin"/>
      </w:r>
      <w:r>
        <w:rPr>
          <w:noProof/>
        </w:rPr>
        <w:instrText xml:space="preserve"> PAGEREF _Toc450489407 \h </w:instrText>
      </w:r>
      <w:r>
        <w:rPr>
          <w:noProof/>
        </w:rPr>
      </w:r>
      <w:r>
        <w:rPr>
          <w:noProof/>
        </w:rPr>
        <w:fldChar w:fldCharType="separate"/>
      </w:r>
      <w:r>
        <w:rPr>
          <w:noProof/>
        </w:rPr>
        <w:t>28</w:t>
      </w:r>
      <w:r>
        <w:rPr>
          <w:noProof/>
        </w:rPr>
        <w:fldChar w:fldCharType="end"/>
      </w:r>
    </w:p>
    <w:p w14:paraId="422CCC28"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t>9.16</w:t>
      </w:r>
      <w:r>
        <w:rPr>
          <w:rFonts w:asciiTheme="minorHAnsi" w:eastAsiaTheme="minorEastAsia" w:hAnsiTheme="minorHAnsi" w:cstheme="minorBidi"/>
          <w:b w:val="0"/>
          <w:noProof/>
          <w:szCs w:val="22"/>
          <w:lang w:val="en-NZ" w:eastAsia="en-NZ"/>
        </w:rPr>
        <w:tab/>
      </w:r>
      <w:r w:rsidRPr="00E476F9">
        <w:rPr>
          <w:noProof/>
          <w:lang w:val="en-GB"/>
        </w:rPr>
        <w:t>Miscellaneous provisions</w:t>
      </w:r>
      <w:r>
        <w:rPr>
          <w:noProof/>
        </w:rPr>
        <w:tab/>
      </w:r>
      <w:r>
        <w:rPr>
          <w:noProof/>
        </w:rPr>
        <w:fldChar w:fldCharType="begin"/>
      </w:r>
      <w:r>
        <w:rPr>
          <w:noProof/>
        </w:rPr>
        <w:instrText xml:space="preserve"> PAGEREF _Toc450489408 \h </w:instrText>
      </w:r>
      <w:r>
        <w:rPr>
          <w:noProof/>
        </w:rPr>
      </w:r>
      <w:r>
        <w:rPr>
          <w:noProof/>
        </w:rPr>
        <w:fldChar w:fldCharType="separate"/>
      </w:r>
      <w:r>
        <w:rPr>
          <w:noProof/>
        </w:rPr>
        <w:t>28</w:t>
      </w:r>
      <w:r>
        <w:rPr>
          <w:noProof/>
        </w:rPr>
        <w:fldChar w:fldCharType="end"/>
      </w:r>
    </w:p>
    <w:p w14:paraId="4BA0F7E4" w14:textId="77777777" w:rsidR="00BD0F54" w:rsidRDefault="00BD0F54">
      <w:pPr>
        <w:pStyle w:val="TOC2"/>
        <w:tabs>
          <w:tab w:val="left" w:pos="1100"/>
          <w:tab w:val="right" w:leader="dot" w:pos="9629"/>
        </w:tabs>
        <w:rPr>
          <w:rFonts w:asciiTheme="minorHAnsi" w:eastAsiaTheme="minorEastAsia" w:hAnsiTheme="minorHAnsi" w:cstheme="minorBidi"/>
          <w:b w:val="0"/>
          <w:noProof/>
          <w:szCs w:val="22"/>
          <w:lang w:val="en-NZ" w:eastAsia="en-NZ"/>
        </w:rPr>
      </w:pPr>
      <w:r w:rsidRPr="00E476F9">
        <w:rPr>
          <w:noProof/>
          <w:lang w:val="en-GB"/>
        </w:rPr>
        <w:lastRenderedPageBreak/>
        <w:t>9.17</w:t>
      </w:r>
      <w:r>
        <w:rPr>
          <w:rFonts w:asciiTheme="minorHAnsi" w:eastAsiaTheme="minorEastAsia" w:hAnsiTheme="minorHAnsi" w:cstheme="minorBidi"/>
          <w:b w:val="0"/>
          <w:noProof/>
          <w:szCs w:val="22"/>
          <w:lang w:val="en-NZ" w:eastAsia="en-NZ"/>
        </w:rPr>
        <w:tab/>
      </w:r>
      <w:r w:rsidRPr="00E476F9">
        <w:rPr>
          <w:noProof/>
          <w:lang w:val="en-GB"/>
        </w:rPr>
        <w:t>Other provisions</w:t>
      </w:r>
      <w:r>
        <w:rPr>
          <w:noProof/>
        </w:rPr>
        <w:tab/>
      </w:r>
      <w:r>
        <w:rPr>
          <w:noProof/>
        </w:rPr>
        <w:fldChar w:fldCharType="begin"/>
      </w:r>
      <w:r>
        <w:rPr>
          <w:noProof/>
        </w:rPr>
        <w:instrText xml:space="preserve"> PAGEREF _Toc450489409 \h </w:instrText>
      </w:r>
      <w:r>
        <w:rPr>
          <w:noProof/>
        </w:rPr>
      </w:r>
      <w:r>
        <w:rPr>
          <w:noProof/>
        </w:rPr>
        <w:fldChar w:fldCharType="separate"/>
      </w:r>
      <w:r>
        <w:rPr>
          <w:noProof/>
        </w:rPr>
        <w:t>28</w:t>
      </w:r>
      <w:r>
        <w:rPr>
          <w:noProof/>
        </w:rPr>
        <w:fldChar w:fldCharType="end"/>
      </w:r>
    </w:p>
    <w:p w14:paraId="7952CC1A" w14:textId="77777777" w:rsidR="00BD0F54" w:rsidRDefault="00BD0F54">
      <w:pPr>
        <w:pStyle w:val="TOC1"/>
        <w:tabs>
          <w:tab w:val="left" w:pos="1540"/>
          <w:tab w:val="right" w:leader="dot" w:pos="9629"/>
        </w:tabs>
        <w:rPr>
          <w:rFonts w:asciiTheme="minorHAnsi" w:eastAsiaTheme="minorEastAsia" w:hAnsiTheme="minorHAnsi" w:cstheme="minorBidi"/>
          <w:b w:val="0"/>
          <w:smallCaps w:val="0"/>
          <w:noProof/>
          <w:sz w:val="22"/>
          <w:szCs w:val="22"/>
          <w:lang w:val="en-NZ" w:eastAsia="en-NZ"/>
        </w:rPr>
      </w:pPr>
      <w:r w:rsidRPr="00E476F9">
        <w:rPr>
          <w:noProof/>
          <w:lang w:val="en-GB"/>
        </w:rPr>
        <w:t>Appendix A.</w:t>
      </w:r>
      <w:r>
        <w:rPr>
          <w:rFonts w:asciiTheme="minorHAnsi" w:eastAsiaTheme="minorEastAsia" w:hAnsiTheme="minorHAnsi" w:cstheme="minorBidi"/>
          <w:b w:val="0"/>
          <w:smallCaps w:val="0"/>
          <w:noProof/>
          <w:sz w:val="22"/>
          <w:szCs w:val="22"/>
          <w:lang w:val="en-NZ" w:eastAsia="en-NZ"/>
        </w:rPr>
        <w:tab/>
      </w:r>
      <w:r w:rsidRPr="00E476F9">
        <w:rPr>
          <w:noProof/>
          <w:lang w:val="en-GB"/>
        </w:rPr>
        <w:t>References</w:t>
      </w:r>
      <w:r>
        <w:rPr>
          <w:noProof/>
        </w:rPr>
        <w:tab/>
      </w:r>
      <w:r>
        <w:rPr>
          <w:noProof/>
        </w:rPr>
        <w:fldChar w:fldCharType="begin"/>
      </w:r>
      <w:r>
        <w:rPr>
          <w:noProof/>
        </w:rPr>
        <w:instrText xml:space="preserve"> PAGEREF _Toc450489410 \h </w:instrText>
      </w:r>
      <w:r>
        <w:rPr>
          <w:noProof/>
        </w:rPr>
      </w:r>
      <w:r>
        <w:rPr>
          <w:noProof/>
        </w:rPr>
        <w:fldChar w:fldCharType="separate"/>
      </w:r>
      <w:r>
        <w:rPr>
          <w:noProof/>
        </w:rPr>
        <w:t>29</w:t>
      </w:r>
      <w:r>
        <w:rPr>
          <w:noProof/>
        </w:rPr>
        <w:fldChar w:fldCharType="end"/>
      </w:r>
    </w:p>
    <w:p w14:paraId="786CFF52" w14:textId="77777777" w:rsidR="00BD0F54" w:rsidRDefault="00BD0F54">
      <w:pPr>
        <w:pStyle w:val="TOC1"/>
        <w:tabs>
          <w:tab w:val="left" w:pos="1540"/>
          <w:tab w:val="right" w:leader="dot" w:pos="9629"/>
        </w:tabs>
        <w:rPr>
          <w:rFonts w:asciiTheme="minorHAnsi" w:eastAsiaTheme="minorEastAsia" w:hAnsiTheme="minorHAnsi" w:cstheme="minorBidi"/>
          <w:b w:val="0"/>
          <w:smallCaps w:val="0"/>
          <w:noProof/>
          <w:sz w:val="22"/>
          <w:szCs w:val="22"/>
          <w:lang w:val="en-NZ" w:eastAsia="en-NZ"/>
        </w:rPr>
      </w:pPr>
      <w:r w:rsidRPr="00E476F9">
        <w:rPr>
          <w:noProof/>
          <w:lang w:val="en-GB"/>
        </w:rPr>
        <w:t>Appendix B.</w:t>
      </w:r>
      <w:r>
        <w:rPr>
          <w:rFonts w:asciiTheme="minorHAnsi" w:eastAsiaTheme="minorEastAsia" w:hAnsiTheme="minorHAnsi" w:cstheme="minorBidi"/>
          <w:b w:val="0"/>
          <w:smallCaps w:val="0"/>
          <w:noProof/>
          <w:sz w:val="22"/>
          <w:szCs w:val="22"/>
          <w:lang w:val="en-NZ" w:eastAsia="en-NZ"/>
        </w:rPr>
        <w:tab/>
      </w:r>
      <w:r w:rsidRPr="00E476F9">
        <w:rPr>
          <w:noProof/>
          <w:lang w:val="en-GB"/>
        </w:rPr>
        <w:t>CERTIFICATE and CRL Profiles and FORMATS</w:t>
      </w:r>
      <w:r>
        <w:rPr>
          <w:noProof/>
        </w:rPr>
        <w:tab/>
      </w:r>
      <w:r>
        <w:rPr>
          <w:noProof/>
        </w:rPr>
        <w:fldChar w:fldCharType="begin"/>
      </w:r>
      <w:r>
        <w:rPr>
          <w:noProof/>
        </w:rPr>
        <w:instrText xml:space="preserve"> PAGEREF _Toc450489411 \h </w:instrText>
      </w:r>
      <w:r>
        <w:rPr>
          <w:noProof/>
        </w:rPr>
      </w:r>
      <w:r>
        <w:rPr>
          <w:noProof/>
        </w:rPr>
        <w:fldChar w:fldCharType="separate"/>
      </w:r>
      <w:r>
        <w:rPr>
          <w:noProof/>
        </w:rPr>
        <w:t>30</w:t>
      </w:r>
      <w:r>
        <w:rPr>
          <w:noProof/>
        </w:rPr>
        <w:fldChar w:fldCharType="end"/>
      </w:r>
    </w:p>
    <w:p w14:paraId="088BF2FD"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B.1</w:t>
      </w:r>
      <w:r>
        <w:rPr>
          <w:rFonts w:asciiTheme="minorHAnsi" w:eastAsiaTheme="minorEastAsia" w:hAnsiTheme="minorHAnsi" w:cstheme="minorBidi"/>
          <w:b w:val="0"/>
          <w:noProof/>
          <w:szCs w:val="22"/>
          <w:lang w:val="en-NZ" w:eastAsia="en-NZ"/>
        </w:rPr>
        <w:tab/>
      </w:r>
      <w:r w:rsidRPr="00E476F9">
        <w:rPr>
          <w:noProof/>
          <w:lang w:val="en-GB"/>
        </w:rPr>
        <w:t>RSA RCA Signature/Authentication Certificate</w:t>
      </w:r>
      <w:r>
        <w:rPr>
          <w:noProof/>
        </w:rPr>
        <w:tab/>
      </w:r>
      <w:r>
        <w:rPr>
          <w:noProof/>
        </w:rPr>
        <w:fldChar w:fldCharType="begin"/>
      </w:r>
      <w:r>
        <w:rPr>
          <w:noProof/>
        </w:rPr>
        <w:instrText xml:space="preserve"> PAGEREF _Toc450489412 \h </w:instrText>
      </w:r>
      <w:r>
        <w:rPr>
          <w:noProof/>
        </w:rPr>
      </w:r>
      <w:r>
        <w:rPr>
          <w:noProof/>
        </w:rPr>
        <w:fldChar w:fldCharType="separate"/>
      </w:r>
      <w:r>
        <w:rPr>
          <w:noProof/>
        </w:rPr>
        <w:t>30</w:t>
      </w:r>
      <w:r>
        <w:rPr>
          <w:noProof/>
        </w:rPr>
        <w:fldChar w:fldCharType="end"/>
      </w:r>
    </w:p>
    <w:p w14:paraId="7BF593AC"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B.2</w:t>
      </w:r>
      <w:r>
        <w:rPr>
          <w:rFonts w:asciiTheme="minorHAnsi" w:eastAsiaTheme="minorEastAsia" w:hAnsiTheme="minorHAnsi" w:cstheme="minorBidi"/>
          <w:b w:val="0"/>
          <w:noProof/>
          <w:szCs w:val="22"/>
          <w:lang w:val="en-NZ" w:eastAsia="en-NZ"/>
        </w:rPr>
        <w:tab/>
      </w:r>
      <w:r w:rsidRPr="00E476F9">
        <w:rPr>
          <w:noProof/>
          <w:lang w:val="en-GB"/>
        </w:rPr>
        <w:t>RSA RCA CRL</w:t>
      </w:r>
      <w:r>
        <w:rPr>
          <w:noProof/>
        </w:rPr>
        <w:tab/>
      </w:r>
      <w:r>
        <w:rPr>
          <w:noProof/>
        </w:rPr>
        <w:fldChar w:fldCharType="begin"/>
      </w:r>
      <w:r>
        <w:rPr>
          <w:noProof/>
        </w:rPr>
        <w:instrText xml:space="preserve"> PAGEREF _Toc450489413 \h </w:instrText>
      </w:r>
      <w:r>
        <w:rPr>
          <w:noProof/>
        </w:rPr>
      </w:r>
      <w:r>
        <w:rPr>
          <w:noProof/>
        </w:rPr>
        <w:fldChar w:fldCharType="separate"/>
      </w:r>
      <w:r>
        <w:rPr>
          <w:noProof/>
        </w:rPr>
        <w:t>32</w:t>
      </w:r>
      <w:r>
        <w:rPr>
          <w:noProof/>
        </w:rPr>
        <w:fldChar w:fldCharType="end"/>
      </w:r>
    </w:p>
    <w:p w14:paraId="172F1D6E"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B.3</w:t>
      </w:r>
      <w:r>
        <w:rPr>
          <w:rFonts w:asciiTheme="minorHAnsi" w:eastAsiaTheme="minorEastAsia" w:hAnsiTheme="minorHAnsi" w:cstheme="minorBidi"/>
          <w:b w:val="0"/>
          <w:noProof/>
          <w:szCs w:val="22"/>
          <w:lang w:val="en-NZ" w:eastAsia="en-NZ"/>
        </w:rPr>
        <w:tab/>
      </w:r>
      <w:r w:rsidRPr="00E476F9">
        <w:rPr>
          <w:noProof/>
          <w:lang w:val="en-GB"/>
        </w:rPr>
        <w:t>RSA POLICY CA SIGNATURE/AUTHENTICATION CERTIFICATE</w:t>
      </w:r>
      <w:r>
        <w:rPr>
          <w:noProof/>
        </w:rPr>
        <w:tab/>
      </w:r>
      <w:r>
        <w:rPr>
          <w:noProof/>
        </w:rPr>
        <w:fldChar w:fldCharType="begin"/>
      </w:r>
      <w:r>
        <w:rPr>
          <w:noProof/>
        </w:rPr>
        <w:instrText xml:space="preserve"> PAGEREF _Toc450489414 \h </w:instrText>
      </w:r>
      <w:r>
        <w:rPr>
          <w:noProof/>
        </w:rPr>
      </w:r>
      <w:r>
        <w:rPr>
          <w:noProof/>
        </w:rPr>
        <w:fldChar w:fldCharType="separate"/>
      </w:r>
      <w:r>
        <w:rPr>
          <w:noProof/>
        </w:rPr>
        <w:t>33</w:t>
      </w:r>
      <w:r>
        <w:rPr>
          <w:noProof/>
        </w:rPr>
        <w:fldChar w:fldCharType="end"/>
      </w:r>
    </w:p>
    <w:p w14:paraId="0588C6D4"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B.4</w:t>
      </w:r>
      <w:r>
        <w:rPr>
          <w:rFonts w:asciiTheme="minorHAnsi" w:eastAsiaTheme="minorEastAsia" w:hAnsiTheme="minorHAnsi" w:cstheme="minorBidi"/>
          <w:b w:val="0"/>
          <w:noProof/>
          <w:szCs w:val="22"/>
          <w:lang w:val="en-NZ" w:eastAsia="en-NZ"/>
        </w:rPr>
        <w:tab/>
      </w:r>
      <w:r w:rsidRPr="00E476F9">
        <w:rPr>
          <w:noProof/>
          <w:lang w:val="en-GB"/>
        </w:rPr>
        <w:t>RSA ISSUING CA SIGNATURE/AUTHENTICATION CERTIFICATE</w:t>
      </w:r>
      <w:r>
        <w:rPr>
          <w:noProof/>
        </w:rPr>
        <w:tab/>
      </w:r>
      <w:r>
        <w:rPr>
          <w:noProof/>
        </w:rPr>
        <w:fldChar w:fldCharType="begin"/>
      </w:r>
      <w:r>
        <w:rPr>
          <w:noProof/>
        </w:rPr>
        <w:instrText xml:space="preserve"> PAGEREF _Toc450489415 \h </w:instrText>
      </w:r>
      <w:r>
        <w:rPr>
          <w:noProof/>
        </w:rPr>
      </w:r>
      <w:r>
        <w:rPr>
          <w:noProof/>
        </w:rPr>
        <w:fldChar w:fldCharType="separate"/>
      </w:r>
      <w:r>
        <w:rPr>
          <w:noProof/>
        </w:rPr>
        <w:t>35</w:t>
      </w:r>
      <w:r>
        <w:rPr>
          <w:noProof/>
        </w:rPr>
        <w:fldChar w:fldCharType="end"/>
      </w:r>
    </w:p>
    <w:p w14:paraId="6B405987" w14:textId="77777777" w:rsidR="00BD0F54" w:rsidRDefault="00BD0F54">
      <w:pPr>
        <w:pStyle w:val="TOC2"/>
        <w:tabs>
          <w:tab w:val="left" w:pos="880"/>
          <w:tab w:val="right" w:leader="dot" w:pos="9629"/>
        </w:tabs>
        <w:rPr>
          <w:rFonts w:asciiTheme="minorHAnsi" w:eastAsiaTheme="minorEastAsia" w:hAnsiTheme="minorHAnsi" w:cstheme="minorBidi"/>
          <w:b w:val="0"/>
          <w:noProof/>
          <w:szCs w:val="22"/>
          <w:lang w:val="en-NZ" w:eastAsia="en-NZ"/>
        </w:rPr>
      </w:pPr>
      <w:r w:rsidRPr="00E476F9">
        <w:rPr>
          <w:noProof/>
          <w:lang w:val="en-GB"/>
        </w:rPr>
        <w:t>B.5</w:t>
      </w:r>
      <w:r>
        <w:rPr>
          <w:rFonts w:asciiTheme="minorHAnsi" w:eastAsiaTheme="minorEastAsia" w:hAnsiTheme="minorHAnsi" w:cstheme="minorBidi"/>
          <w:b w:val="0"/>
          <w:noProof/>
          <w:szCs w:val="22"/>
          <w:lang w:val="en-NZ" w:eastAsia="en-NZ"/>
        </w:rPr>
        <w:tab/>
      </w:r>
      <w:r w:rsidRPr="00E476F9">
        <w:rPr>
          <w:noProof/>
          <w:lang w:val="en-GB"/>
        </w:rPr>
        <w:t>RSA SUB-CA CRL</w:t>
      </w:r>
      <w:r>
        <w:rPr>
          <w:noProof/>
        </w:rPr>
        <w:tab/>
      </w:r>
      <w:r>
        <w:rPr>
          <w:noProof/>
        </w:rPr>
        <w:fldChar w:fldCharType="begin"/>
      </w:r>
      <w:r>
        <w:rPr>
          <w:noProof/>
        </w:rPr>
        <w:instrText xml:space="preserve"> PAGEREF _Toc450489416 \h </w:instrText>
      </w:r>
      <w:r>
        <w:rPr>
          <w:noProof/>
        </w:rPr>
      </w:r>
      <w:r>
        <w:rPr>
          <w:noProof/>
        </w:rPr>
        <w:fldChar w:fldCharType="separate"/>
      </w:r>
      <w:r>
        <w:rPr>
          <w:noProof/>
        </w:rPr>
        <w:t>36</w:t>
      </w:r>
      <w:r>
        <w:rPr>
          <w:noProof/>
        </w:rPr>
        <w:fldChar w:fldCharType="end"/>
      </w:r>
    </w:p>
    <w:p w14:paraId="7CFD05D9" w14:textId="77777777" w:rsidR="008E0E4F" w:rsidRDefault="008E0E4F" w:rsidP="008E0E4F">
      <w:pPr>
        <w:rPr>
          <w:lang w:val="en-GB"/>
        </w:rPr>
      </w:pPr>
      <w:r>
        <w:rPr>
          <w:lang w:val="en-GB"/>
        </w:rPr>
        <w:fldChar w:fldCharType="end"/>
      </w:r>
    </w:p>
    <w:p w14:paraId="11D660E7" w14:textId="77777777" w:rsidR="008E0E4F" w:rsidRPr="00365A4B" w:rsidRDefault="008E0E4F" w:rsidP="008E0E4F">
      <w:pPr>
        <w:pStyle w:val="unHeading2"/>
      </w:pPr>
      <w:r w:rsidRPr="00365A4B">
        <w:t>T</w:t>
      </w:r>
      <w:r>
        <w:t>able of Tables</w:t>
      </w:r>
    </w:p>
    <w:p w14:paraId="699DD95C" w14:textId="77777777" w:rsidR="00BD0F54" w:rsidRDefault="008E0E4F">
      <w:pPr>
        <w:pStyle w:val="TableofFigures"/>
        <w:tabs>
          <w:tab w:val="right" w:leader="dot" w:pos="9629"/>
        </w:tabs>
        <w:rPr>
          <w:rFonts w:asciiTheme="minorHAnsi" w:eastAsiaTheme="minorEastAsia" w:hAnsiTheme="minorHAnsi" w:cstheme="minorBidi"/>
          <w:noProof/>
          <w:szCs w:val="22"/>
          <w:lang w:val="en-NZ" w:eastAsia="en-NZ"/>
        </w:rPr>
      </w:pPr>
      <w:r w:rsidRPr="00365A4B">
        <w:rPr>
          <w:b/>
          <w:bCs/>
          <w:lang w:val="en-GB"/>
        </w:rPr>
        <w:fldChar w:fldCharType="begin"/>
      </w:r>
      <w:r w:rsidRPr="00365A4B">
        <w:rPr>
          <w:b/>
          <w:bCs/>
          <w:lang w:val="en-GB"/>
        </w:rPr>
        <w:instrText xml:space="preserve"> TOC \h \z \c "Table" </w:instrText>
      </w:r>
      <w:r w:rsidRPr="00365A4B">
        <w:rPr>
          <w:b/>
          <w:bCs/>
          <w:lang w:val="en-GB"/>
        </w:rPr>
        <w:fldChar w:fldCharType="separate"/>
      </w:r>
      <w:hyperlink w:anchor="_Toc450489417" w:history="1">
        <w:r w:rsidR="00BD0F54" w:rsidRPr="00CB6B78">
          <w:rPr>
            <w:rStyle w:val="Hyperlink"/>
            <w:rFonts w:eastAsia="Batang"/>
            <w:noProof/>
          </w:rPr>
          <w:t>Table 1 – Signature OIDs</w:t>
        </w:r>
        <w:r w:rsidR="00BD0F54">
          <w:rPr>
            <w:noProof/>
            <w:webHidden/>
          </w:rPr>
          <w:tab/>
        </w:r>
        <w:r w:rsidR="00BD0F54">
          <w:rPr>
            <w:noProof/>
            <w:webHidden/>
          </w:rPr>
          <w:fldChar w:fldCharType="begin"/>
        </w:r>
        <w:r w:rsidR="00BD0F54">
          <w:rPr>
            <w:noProof/>
            <w:webHidden/>
          </w:rPr>
          <w:instrText xml:space="preserve"> PAGEREF _Toc450489417 \h </w:instrText>
        </w:r>
        <w:r w:rsidR="00BD0F54">
          <w:rPr>
            <w:noProof/>
            <w:webHidden/>
          </w:rPr>
        </w:r>
        <w:r w:rsidR="00BD0F54">
          <w:rPr>
            <w:noProof/>
            <w:webHidden/>
          </w:rPr>
          <w:fldChar w:fldCharType="separate"/>
        </w:r>
        <w:r w:rsidR="00BD0F54">
          <w:rPr>
            <w:noProof/>
            <w:webHidden/>
          </w:rPr>
          <w:t>23</w:t>
        </w:r>
        <w:r w:rsidR="00BD0F54">
          <w:rPr>
            <w:noProof/>
            <w:webHidden/>
          </w:rPr>
          <w:fldChar w:fldCharType="end"/>
        </w:r>
      </w:hyperlink>
    </w:p>
    <w:p w14:paraId="67A8849F"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18" w:history="1">
        <w:r w:rsidR="00BD0F54" w:rsidRPr="00CB6B78">
          <w:rPr>
            <w:rStyle w:val="Hyperlink"/>
            <w:rFonts w:eastAsia="Batang"/>
            <w:noProof/>
          </w:rPr>
          <w:t>Table 2 – Algorithm OIDs</w:t>
        </w:r>
        <w:r w:rsidR="00BD0F54">
          <w:rPr>
            <w:noProof/>
            <w:webHidden/>
          </w:rPr>
          <w:tab/>
        </w:r>
        <w:r w:rsidR="00BD0F54">
          <w:rPr>
            <w:noProof/>
            <w:webHidden/>
          </w:rPr>
          <w:fldChar w:fldCharType="begin"/>
        </w:r>
        <w:r w:rsidR="00BD0F54">
          <w:rPr>
            <w:noProof/>
            <w:webHidden/>
          </w:rPr>
          <w:instrText xml:space="preserve"> PAGEREF _Toc450489418 \h </w:instrText>
        </w:r>
        <w:r w:rsidR="00BD0F54">
          <w:rPr>
            <w:noProof/>
            <w:webHidden/>
          </w:rPr>
        </w:r>
        <w:r w:rsidR="00BD0F54">
          <w:rPr>
            <w:noProof/>
            <w:webHidden/>
          </w:rPr>
          <w:fldChar w:fldCharType="separate"/>
        </w:r>
        <w:r w:rsidR="00BD0F54">
          <w:rPr>
            <w:noProof/>
            <w:webHidden/>
          </w:rPr>
          <w:t>23</w:t>
        </w:r>
        <w:r w:rsidR="00BD0F54">
          <w:rPr>
            <w:noProof/>
            <w:webHidden/>
          </w:rPr>
          <w:fldChar w:fldCharType="end"/>
        </w:r>
      </w:hyperlink>
    </w:p>
    <w:p w14:paraId="46F4BEAC"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19" w:history="1">
        <w:r w:rsidR="00BD0F54" w:rsidRPr="00CB6B78">
          <w:rPr>
            <w:rStyle w:val="Hyperlink"/>
            <w:rFonts w:eastAsia="Batang"/>
            <w:noProof/>
          </w:rPr>
          <w:t>Table 3 – Level of Assurance OIDs</w:t>
        </w:r>
        <w:r w:rsidR="00BD0F54">
          <w:rPr>
            <w:noProof/>
            <w:webHidden/>
          </w:rPr>
          <w:tab/>
        </w:r>
        <w:r w:rsidR="00BD0F54">
          <w:rPr>
            <w:noProof/>
            <w:webHidden/>
          </w:rPr>
          <w:fldChar w:fldCharType="begin"/>
        </w:r>
        <w:r w:rsidR="00BD0F54">
          <w:rPr>
            <w:noProof/>
            <w:webHidden/>
          </w:rPr>
          <w:instrText xml:space="preserve"> PAGEREF _Toc450489419 \h </w:instrText>
        </w:r>
        <w:r w:rsidR="00BD0F54">
          <w:rPr>
            <w:noProof/>
            <w:webHidden/>
          </w:rPr>
        </w:r>
        <w:r w:rsidR="00BD0F54">
          <w:rPr>
            <w:noProof/>
            <w:webHidden/>
          </w:rPr>
          <w:fldChar w:fldCharType="separate"/>
        </w:r>
        <w:r w:rsidR="00BD0F54">
          <w:rPr>
            <w:noProof/>
            <w:webHidden/>
          </w:rPr>
          <w:t>24</w:t>
        </w:r>
        <w:r w:rsidR="00BD0F54">
          <w:rPr>
            <w:noProof/>
            <w:webHidden/>
          </w:rPr>
          <w:fldChar w:fldCharType="end"/>
        </w:r>
      </w:hyperlink>
    </w:p>
    <w:p w14:paraId="3643B071"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0" w:history="1">
        <w:r w:rsidR="00BD0F54" w:rsidRPr="00CB6B78">
          <w:rPr>
            <w:rStyle w:val="Hyperlink"/>
            <w:rFonts w:eastAsia="Batang"/>
            <w:noProof/>
          </w:rPr>
          <w:t>Table 4 - References</w:t>
        </w:r>
        <w:r w:rsidR="00BD0F54">
          <w:rPr>
            <w:noProof/>
            <w:webHidden/>
          </w:rPr>
          <w:tab/>
        </w:r>
        <w:r w:rsidR="00BD0F54">
          <w:rPr>
            <w:noProof/>
            <w:webHidden/>
          </w:rPr>
          <w:fldChar w:fldCharType="begin"/>
        </w:r>
        <w:r w:rsidR="00BD0F54">
          <w:rPr>
            <w:noProof/>
            <w:webHidden/>
          </w:rPr>
          <w:instrText xml:space="preserve"> PAGEREF _Toc450489420 \h </w:instrText>
        </w:r>
        <w:r w:rsidR="00BD0F54">
          <w:rPr>
            <w:noProof/>
            <w:webHidden/>
          </w:rPr>
        </w:r>
        <w:r w:rsidR="00BD0F54">
          <w:rPr>
            <w:noProof/>
            <w:webHidden/>
          </w:rPr>
          <w:fldChar w:fldCharType="separate"/>
        </w:r>
        <w:r w:rsidR="00BD0F54">
          <w:rPr>
            <w:noProof/>
            <w:webHidden/>
          </w:rPr>
          <w:t>29</w:t>
        </w:r>
        <w:r w:rsidR="00BD0F54">
          <w:rPr>
            <w:noProof/>
            <w:webHidden/>
          </w:rPr>
          <w:fldChar w:fldCharType="end"/>
        </w:r>
      </w:hyperlink>
    </w:p>
    <w:p w14:paraId="5DD49E5D"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1" w:history="1">
        <w:r w:rsidR="00BD0F54" w:rsidRPr="00CB6B78">
          <w:rPr>
            <w:rStyle w:val="Hyperlink"/>
            <w:rFonts w:eastAsia="Batang"/>
            <w:noProof/>
          </w:rPr>
          <w:t>Table 5 – NZ Govt RSA Root Certification Authority Signature/Authentication Certificate Profile</w:t>
        </w:r>
        <w:r w:rsidR="00BD0F54">
          <w:rPr>
            <w:noProof/>
            <w:webHidden/>
          </w:rPr>
          <w:tab/>
        </w:r>
        <w:r w:rsidR="00BD0F54">
          <w:rPr>
            <w:noProof/>
            <w:webHidden/>
          </w:rPr>
          <w:fldChar w:fldCharType="begin"/>
        </w:r>
        <w:r w:rsidR="00BD0F54">
          <w:rPr>
            <w:noProof/>
            <w:webHidden/>
          </w:rPr>
          <w:instrText xml:space="preserve"> PAGEREF _Toc450489421 \h </w:instrText>
        </w:r>
        <w:r w:rsidR="00BD0F54">
          <w:rPr>
            <w:noProof/>
            <w:webHidden/>
          </w:rPr>
        </w:r>
        <w:r w:rsidR="00BD0F54">
          <w:rPr>
            <w:noProof/>
            <w:webHidden/>
          </w:rPr>
          <w:fldChar w:fldCharType="separate"/>
        </w:r>
        <w:r w:rsidR="00BD0F54">
          <w:rPr>
            <w:noProof/>
            <w:webHidden/>
          </w:rPr>
          <w:t>31</w:t>
        </w:r>
        <w:r w:rsidR="00BD0F54">
          <w:rPr>
            <w:noProof/>
            <w:webHidden/>
          </w:rPr>
          <w:fldChar w:fldCharType="end"/>
        </w:r>
      </w:hyperlink>
    </w:p>
    <w:p w14:paraId="40CC4248"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2" w:history="1">
        <w:r w:rsidR="00BD0F54" w:rsidRPr="00CB6B78">
          <w:rPr>
            <w:rStyle w:val="Hyperlink"/>
            <w:rFonts w:eastAsia="Batang"/>
            <w:noProof/>
          </w:rPr>
          <w:t>Table 6 – NZ Govt RSA Root CA CRL Profile</w:t>
        </w:r>
        <w:r w:rsidR="00BD0F54">
          <w:rPr>
            <w:noProof/>
            <w:webHidden/>
          </w:rPr>
          <w:tab/>
        </w:r>
        <w:r w:rsidR="00BD0F54">
          <w:rPr>
            <w:noProof/>
            <w:webHidden/>
          </w:rPr>
          <w:fldChar w:fldCharType="begin"/>
        </w:r>
        <w:r w:rsidR="00BD0F54">
          <w:rPr>
            <w:noProof/>
            <w:webHidden/>
          </w:rPr>
          <w:instrText xml:space="preserve"> PAGEREF _Toc450489422 \h </w:instrText>
        </w:r>
        <w:r w:rsidR="00BD0F54">
          <w:rPr>
            <w:noProof/>
            <w:webHidden/>
          </w:rPr>
        </w:r>
        <w:r w:rsidR="00BD0F54">
          <w:rPr>
            <w:noProof/>
            <w:webHidden/>
          </w:rPr>
          <w:fldChar w:fldCharType="separate"/>
        </w:r>
        <w:r w:rsidR="00BD0F54">
          <w:rPr>
            <w:noProof/>
            <w:webHidden/>
          </w:rPr>
          <w:t>32</w:t>
        </w:r>
        <w:r w:rsidR="00BD0F54">
          <w:rPr>
            <w:noProof/>
            <w:webHidden/>
          </w:rPr>
          <w:fldChar w:fldCharType="end"/>
        </w:r>
      </w:hyperlink>
    </w:p>
    <w:p w14:paraId="77179E97"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3" w:history="1">
        <w:r w:rsidR="00BD0F54" w:rsidRPr="00CB6B78">
          <w:rPr>
            <w:rStyle w:val="Hyperlink"/>
            <w:rFonts w:eastAsia="Batang"/>
            <w:noProof/>
          </w:rPr>
          <w:t>Table 7 – Policy CA Signature/Authentication Certificate Profile</w:t>
        </w:r>
        <w:r w:rsidR="00BD0F54">
          <w:rPr>
            <w:noProof/>
            <w:webHidden/>
          </w:rPr>
          <w:tab/>
        </w:r>
        <w:r w:rsidR="00BD0F54">
          <w:rPr>
            <w:noProof/>
            <w:webHidden/>
          </w:rPr>
          <w:fldChar w:fldCharType="begin"/>
        </w:r>
        <w:r w:rsidR="00BD0F54">
          <w:rPr>
            <w:noProof/>
            <w:webHidden/>
          </w:rPr>
          <w:instrText xml:space="preserve"> PAGEREF _Toc450489423 \h </w:instrText>
        </w:r>
        <w:r w:rsidR="00BD0F54">
          <w:rPr>
            <w:noProof/>
            <w:webHidden/>
          </w:rPr>
        </w:r>
        <w:r w:rsidR="00BD0F54">
          <w:rPr>
            <w:noProof/>
            <w:webHidden/>
          </w:rPr>
          <w:fldChar w:fldCharType="separate"/>
        </w:r>
        <w:r w:rsidR="00BD0F54">
          <w:rPr>
            <w:noProof/>
            <w:webHidden/>
          </w:rPr>
          <w:t>34</w:t>
        </w:r>
        <w:r w:rsidR="00BD0F54">
          <w:rPr>
            <w:noProof/>
            <w:webHidden/>
          </w:rPr>
          <w:fldChar w:fldCharType="end"/>
        </w:r>
      </w:hyperlink>
    </w:p>
    <w:p w14:paraId="602C1046"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4" w:history="1">
        <w:r w:rsidR="00BD0F54" w:rsidRPr="00CB6B78">
          <w:rPr>
            <w:rStyle w:val="Hyperlink"/>
            <w:rFonts w:eastAsia="Batang"/>
            <w:noProof/>
          </w:rPr>
          <w:t>Table 8 – Issuing CA Signature/Authentication Certificate Profile</w:t>
        </w:r>
        <w:r w:rsidR="00BD0F54">
          <w:rPr>
            <w:noProof/>
            <w:webHidden/>
          </w:rPr>
          <w:tab/>
        </w:r>
        <w:r w:rsidR="00BD0F54">
          <w:rPr>
            <w:noProof/>
            <w:webHidden/>
          </w:rPr>
          <w:fldChar w:fldCharType="begin"/>
        </w:r>
        <w:r w:rsidR="00BD0F54">
          <w:rPr>
            <w:noProof/>
            <w:webHidden/>
          </w:rPr>
          <w:instrText xml:space="preserve"> PAGEREF _Toc450489424 \h </w:instrText>
        </w:r>
        <w:r w:rsidR="00BD0F54">
          <w:rPr>
            <w:noProof/>
            <w:webHidden/>
          </w:rPr>
        </w:r>
        <w:r w:rsidR="00BD0F54">
          <w:rPr>
            <w:noProof/>
            <w:webHidden/>
          </w:rPr>
          <w:fldChar w:fldCharType="separate"/>
        </w:r>
        <w:r w:rsidR="00BD0F54">
          <w:rPr>
            <w:noProof/>
            <w:webHidden/>
          </w:rPr>
          <w:t>36</w:t>
        </w:r>
        <w:r w:rsidR="00BD0F54">
          <w:rPr>
            <w:noProof/>
            <w:webHidden/>
          </w:rPr>
          <w:fldChar w:fldCharType="end"/>
        </w:r>
      </w:hyperlink>
    </w:p>
    <w:p w14:paraId="15792C5E" w14:textId="77777777" w:rsidR="00BD0F54" w:rsidRDefault="00113063">
      <w:pPr>
        <w:pStyle w:val="TableofFigures"/>
        <w:tabs>
          <w:tab w:val="right" w:leader="dot" w:pos="9629"/>
        </w:tabs>
        <w:rPr>
          <w:rFonts w:asciiTheme="minorHAnsi" w:eastAsiaTheme="minorEastAsia" w:hAnsiTheme="minorHAnsi" w:cstheme="minorBidi"/>
          <w:noProof/>
          <w:szCs w:val="22"/>
          <w:lang w:val="en-NZ" w:eastAsia="en-NZ"/>
        </w:rPr>
      </w:pPr>
      <w:hyperlink w:anchor="_Toc450489425" w:history="1">
        <w:r w:rsidR="00BD0F54" w:rsidRPr="00CB6B78">
          <w:rPr>
            <w:rStyle w:val="Hyperlink"/>
            <w:rFonts w:eastAsia="Batang"/>
            <w:noProof/>
          </w:rPr>
          <w:t>Table 9 – Sub-CA CRL Profile</w:t>
        </w:r>
        <w:r w:rsidR="00BD0F54">
          <w:rPr>
            <w:noProof/>
            <w:webHidden/>
          </w:rPr>
          <w:tab/>
        </w:r>
        <w:r w:rsidR="00BD0F54">
          <w:rPr>
            <w:noProof/>
            <w:webHidden/>
          </w:rPr>
          <w:fldChar w:fldCharType="begin"/>
        </w:r>
        <w:r w:rsidR="00BD0F54">
          <w:rPr>
            <w:noProof/>
            <w:webHidden/>
          </w:rPr>
          <w:instrText xml:space="preserve"> PAGEREF _Toc450489425 \h </w:instrText>
        </w:r>
        <w:r w:rsidR="00BD0F54">
          <w:rPr>
            <w:noProof/>
            <w:webHidden/>
          </w:rPr>
        </w:r>
        <w:r w:rsidR="00BD0F54">
          <w:rPr>
            <w:noProof/>
            <w:webHidden/>
          </w:rPr>
          <w:fldChar w:fldCharType="separate"/>
        </w:r>
        <w:r w:rsidR="00BD0F54">
          <w:rPr>
            <w:noProof/>
            <w:webHidden/>
          </w:rPr>
          <w:t>37</w:t>
        </w:r>
        <w:r w:rsidR="00BD0F54">
          <w:rPr>
            <w:noProof/>
            <w:webHidden/>
          </w:rPr>
          <w:fldChar w:fldCharType="end"/>
        </w:r>
      </w:hyperlink>
    </w:p>
    <w:p w14:paraId="59A4896B" w14:textId="77777777" w:rsidR="008E0E4F" w:rsidRPr="00365A4B" w:rsidRDefault="008E0E4F" w:rsidP="008E0E4F">
      <w:pPr>
        <w:rPr>
          <w:lang w:val="en-GB"/>
        </w:rPr>
      </w:pPr>
      <w:r w:rsidRPr="00365A4B">
        <w:rPr>
          <w:lang w:val="en-GB"/>
        </w:rPr>
        <w:fldChar w:fldCharType="end"/>
      </w:r>
    </w:p>
    <w:p w14:paraId="1838ACA8" w14:textId="77777777" w:rsidR="008E0E4F" w:rsidRDefault="008E0E4F" w:rsidP="008E0E4F">
      <w:pPr>
        <w:pStyle w:val="Heading1"/>
        <w:sectPr w:rsidR="008E0E4F" w:rsidSect="0002556B">
          <w:pgSz w:w="11907" w:h="16840" w:code="9"/>
          <w:pgMar w:top="1258" w:right="1134" w:bottom="1134" w:left="1134" w:header="720" w:footer="720" w:gutter="0"/>
          <w:pgNumType w:fmt="lowerRoman"/>
          <w:cols w:space="720"/>
          <w:noEndnote/>
        </w:sectPr>
      </w:pPr>
    </w:p>
    <w:p w14:paraId="51447A41" w14:textId="77777777" w:rsidR="008E0E4F" w:rsidRPr="00365A4B" w:rsidRDefault="008E0E4F" w:rsidP="008E0E4F">
      <w:pPr>
        <w:pStyle w:val="Heading1"/>
      </w:pPr>
      <w:r>
        <w:br w:type="page"/>
      </w:r>
      <w:bookmarkStart w:id="5" w:name="_Toc130487570"/>
      <w:bookmarkStart w:id="6" w:name="_Toc130491506"/>
      <w:bookmarkStart w:id="7" w:name="_Toc296943323"/>
      <w:bookmarkStart w:id="8" w:name="_Toc450489203"/>
      <w:commentRangeStart w:id="9"/>
      <w:r w:rsidRPr="00365A4B">
        <w:lastRenderedPageBreak/>
        <w:t>INTRODUCTION</w:t>
      </w:r>
      <w:bookmarkEnd w:id="5"/>
      <w:bookmarkEnd w:id="6"/>
      <w:bookmarkEnd w:id="7"/>
      <w:commentRangeEnd w:id="9"/>
      <w:r w:rsidR="00970418">
        <w:rPr>
          <w:rStyle w:val="CommentReference"/>
          <w:b w:val="0"/>
          <w:bCs w:val="0"/>
          <w:smallCaps w:val="0"/>
          <w:kern w:val="0"/>
          <w:lang w:val="en-AU"/>
        </w:rPr>
        <w:commentReference w:id="9"/>
      </w:r>
      <w:bookmarkEnd w:id="8"/>
    </w:p>
    <w:p w14:paraId="2EFD5F8A" w14:textId="77777777" w:rsidR="008E0E4F" w:rsidRPr="00365A4B" w:rsidRDefault="008E0E4F" w:rsidP="008E0E4F">
      <w:pPr>
        <w:pStyle w:val="StdPara"/>
      </w:pPr>
      <w:r w:rsidRPr="00A61A17">
        <w:rPr>
          <w:bCs/>
          <w:iCs/>
        </w:rPr>
        <w:t>Certificate policies</w:t>
      </w:r>
      <w:r w:rsidRPr="00365A4B">
        <w:t xml:space="preserve"> are, in the </w:t>
      </w:r>
      <w:r w:rsidRPr="00365A4B">
        <w:rPr>
          <w:i/>
        </w:rPr>
        <w:t>X.509</w:t>
      </w:r>
      <w:r w:rsidRPr="00365A4B">
        <w:t xml:space="preserve"> version 3 digital certificate standard, the named set of rules regarding the applicability of a </w:t>
      </w:r>
      <w:r w:rsidR="00A61A17">
        <w:rPr>
          <w:i/>
        </w:rPr>
        <w:t>C</w:t>
      </w:r>
      <w:r w:rsidRPr="00365A4B">
        <w:rPr>
          <w:i/>
        </w:rPr>
        <w:t>ertificate</w:t>
      </w:r>
      <w:r w:rsidRPr="00365A4B">
        <w:t xml:space="preserve"> to a particular community </w:t>
      </w:r>
      <w:r w:rsidRPr="00A714F2">
        <w:t xml:space="preserve">and/or class of applications with common security requirements. A </w:t>
      </w:r>
      <w:r w:rsidR="00A61A17" w:rsidRPr="00A61A17">
        <w:rPr>
          <w:i/>
        </w:rPr>
        <w:t xml:space="preserve">Certificate Policy </w:t>
      </w:r>
      <w:r w:rsidR="00A61A17" w:rsidRPr="00A61A17">
        <w:t>(</w:t>
      </w:r>
      <w:r w:rsidRPr="00A61A17">
        <w:t>CP</w:t>
      </w:r>
      <w:r w:rsidR="00A61A17" w:rsidRPr="00A61A17">
        <w:t>)</w:t>
      </w:r>
      <w:r w:rsidRPr="00A714F2">
        <w:t xml:space="preserve"> may be used by a </w:t>
      </w:r>
      <w:r w:rsidRPr="00A714F2">
        <w:rPr>
          <w:i/>
        </w:rPr>
        <w:t>Relying Party</w:t>
      </w:r>
      <w:r w:rsidRPr="00A714F2">
        <w:t xml:space="preserve"> to help in deciding whether a </w:t>
      </w:r>
      <w:r w:rsidR="00A61A17">
        <w:t>c</w:t>
      </w:r>
      <w:r w:rsidRPr="00A714F2">
        <w:t>ertificate, and the binding therein, are sufficiently trustworthy and otherwise appropria</w:t>
      </w:r>
      <w:r>
        <w:t>te for a particular application</w:t>
      </w:r>
      <w:r w:rsidRPr="00365A4B">
        <w:t>.</w:t>
      </w:r>
    </w:p>
    <w:p w14:paraId="4946FAA3" w14:textId="77777777" w:rsidR="008E0E4F" w:rsidRPr="00365A4B" w:rsidRDefault="008E0E4F" w:rsidP="008E0E4F">
      <w:pPr>
        <w:pStyle w:val="StdPara"/>
      </w:pPr>
      <w:r w:rsidRPr="00365A4B">
        <w:t xml:space="preserve">This CP identifies the rules to manage the </w:t>
      </w:r>
      <w:r w:rsidR="00F45E4C" w:rsidRPr="00A61A17">
        <w:t>New Zealand Gov</w:t>
      </w:r>
      <w:r w:rsidR="00A61A17" w:rsidRPr="00A61A17">
        <w:t>ernment</w:t>
      </w:r>
      <w:r w:rsidR="00F45E4C" w:rsidRPr="00A61A17">
        <w:t>.</w:t>
      </w:r>
      <w:r w:rsidR="00F45E4C">
        <w:rPr>
          <w:i/>
        </w:rPr>
        <w:t xml:space="preserve"> RSA</w:t>
      </w:r>
      <w:r w:rsidRPr="00365A4B">
        <w:t xml:space="preserve"> </w:t>
      </w:r>
      <w:r w:rsidRPr="00A61A17">
        <w:rPr>
          <w:i/>
        </w:rPr>
        <w:t xml:space="preserve">Root </w:t>
      </w:r>
      <w:r w:rsidRPr="00365A4B">
        <w:rPr>
          <w:i/>
        </w:rPr>
        <w:t>Certificate Authority</w:t>
      </w:r>
      <w:r w:rsidRPr="00365A4B">
        <w:t xml:space="preserve"> (</w:t>
      </w:r>
      <w:r w:rsidR="00A61A17">
        <w:t>R</w:t>
      </w:r>
      <w:r w:rsidRPr="00365A4B">
        <w:t>CA</w:t>
      </w:r>
      <w:r w:rsidR="00A61A17">
        <w:t>-RSA</w:t>
      </w:r>
      <w:r w:rsidRPr="00365A4B">
        <w:t xml:space="preserve">) certificates, </w:t>
      </w:r>
      <w:r w:rsidR="00A61A17">
        <w:rPr>
          <w:i/>
        </w:rPr>
        <w:t xml:space="preserve">Subordinate </w:t>
      </w:r>
      <w:r w:rsidRPr="00365A4B">
        <w:rPr>
          <w:i/>
        </w:rPr>
        <w:t>Certificate Authority</w:t>
      </w:r>
      <w:r w:rsidRPr="00365A4B">
        <w:t xml:space="preserve"> (Sub-CA</w:t>
      </w:r>
      <w:r w:rsidR="00884CFF">
        <w:t xml:space="preserve"> (Policy and Issuing)</w:t>
      </w:r>
      <w:r w:rsidRPr="00365A4B">
        <w:t xml:space="preserve">) certificates and associated </w:t>
      </w:r>
      <w:r w:rsidRPr="00365A4B">
        <w:rPr>
          <w:i/>
        </w:rPr>
        <w:t>core component</w:t>
      </w:r>
      <w:r w:rsidRPr="00365A4B">
        <w:t xml:space="preserve"> certificates.  </w:t>
      </w:r>
      <w:r w:rsidRPr="00A714F2">
        <w:t xml:space="preserve">It includes the obligations of the </w:t>
      </w:r>
      <w:r w:rsidRPr="00A714F2">
        <w:rPr>
          <w:i/>
        </w:rPr>
        <w:t>Public Key Infrastructure</w:t>
      </w:r>
      <w:r w:rsidRPr="00A714F2">
        <w:t xml:space="preserve"> (PKI) entities, and how the parties, indicated below, use them. </w:t>
      </w:r>
      <w:r w:rsidRPr="00365A4B">
        <w:t xml:space="preserve">It does not describe how to implement these rules as that information is in the </w:t>
      </w:r>
      <w:r w:rsidR="00E838AA">
        <w:t>New Zealand Govern</w:t>
      </w:r>
      <w:r w:rsidR="00F45E4C">
        <w:t>m</w:t>
      </w:r>
      <w:r w:rsidR="00E838AA">
        <w:t>e</w:t>
      </w:r>
      <w:r w:rsidR="00F45E4C">
        <w:t>nt</w:t>
      </w:r>
      <w:r>
        <w:t xml:space="preserve"> PKI </w:t>
      </w:r>
      <w:r w:rsidRPr="00365A4B">
        <w:rPr>
          <w:i/>
        </w:rPr>
        <w:t>Certification Practice Statement</w:t>
      </w:r>
      <w:r w:rsidRPr="00365A4B">
        <w:t xml:space="preserve"> (CPS), or documents referenced by the CPS.  In general, the rules identify the minimum standards in terms of performance, security and/or quality.</w:t>
      </w:r>
    </w:p>
    <w:p w14:paraId="430A2052" w14:textId="77777777" w:rsidR="008E0E4F" w:rsidRDefault="008E0E4F" w:rsidP="008E0E4F">
      <w:pPr>
        <w:pStyle w:val="StdPara"/>
      </w:pPr>
      <w:bookmarkStart w:id="10" w:name="_Toc130487571"/>
      <w:bookmarkStart w:id="11" w:name="_Toc130491507"/>
      <w:r w:rsidRPr="00365A4B">
        <w:t xml:space="preserve">The headings in this CP follow the framework set out in the Internet Engineering Task Force </w:t>
      </w:r>
      <w:r w:rsidR="00A61A17">
        <w:t xml:space="preserve">(IETF) </w:t>
      </w:r>
      <w:r w:rsidRPr="00365A4B">
        <w:t xml:space="preserve">Request for Comment </w:t>
      </w:r>
      <w:r>
        <w:t xml:space="preserve">(RFC) </w:t>
      </w:r>
      <w:r w:rsidRPr="00A714F2">
        <w:t>3647: Internet X.509 Public Key Infrastructure Certificate</w:t>
      </w:r>
      <w:r w:rsidRPr="00F63AE8">
        <w:t xml:space="preserve"> </w:t>
      </w:r>
      <w:r w:rsidRPr="00567248">
        <w:t>Policy</w:t>
      </w:r>
      <w:r w:rsidR="00B35FC0">
        <w:t xml:space="preserve"> and </w:t>
      </w:r>
      <w:r w:rsidRPr="00567248">
        <w:t>Certification Practices Framework</w:t>
      </w:r>
      <w:r w:rsidR="00B35FC0">
        <w:t xml:space="preserve">.  The content </w:t>
      </w:r>
      <w:r w:rsidR="00A61A17">
        <w:t xml:space="preserve">of this CP </w:t>
      </w:r>
      <w:r w:rsidR="00B35FC0">
        <w:t xml:space="preserve">is based on the rules, requirements and architecture described in the New Zealand Government PKI </w:t>
      </w:r>
      <w:r w:rsidR="006564F4">
        <w:t>Core Obligation</w:t>
      </w:r>
      <w:r w:rsidR="00B35FC0">
        <w:t>s Policy and the</w:t>
      </w:r>
      <w:r w:rsidR="006564F4">
        <w:t xml:space="preserve"> PKI Framework</w:t>
      </w:r>
      <w:r w:rsidR="00B35FC0">
        <w:t xml:space="preserve"> guide</w:t>
      </w:r>
      <w:r>
        <w:t>.</w:t>
      </w:r>
    </w:p>
    <w:p w14:paraId="7686D336" w14:textId="77777777" w:rsidR="008E0E4F" w:rsidRPr="00365A4B" w:rsidRDefault="008E0E4F" w:rsidP="008E0E4F">
      <w:pPr>
        <w:pStyle w:val="StdPara"/>
      </w:pPr>
      <w:r w:rsidRPr="00A714F2">
        <w:t xml:space="preserve">A document hierarchy applies: the provisions of any applicable contract such as a </w:t>
      </w:r>
      <w:r w:rsidRPr="00A714F2">
        <w:rPr>
          <w:i/>
        </w:rPr>
        <w:t>Subscriber Agreement</w:t>
      </w:r>
      <w:r w:rsidRPr="00A714F2">
        <w:t xml:space="preserve">, </w:t>
      </w:r>
      <w:r w:rsidRPr="00A714F2">
        <w:rPr>
          <w:i/>
        </w:rPr>
        <w:t>Deed of Agreement</w:t>
      </w:r>
      <w:r w:rsidRPr="00A714F2">
        <w:t xml:space="preserve"> or other relevant contract override the provisions of this CP. The provisions of this CP prevail over the provisions of CPS to the extent of any direct inconsistency. The provisions of CPS govern any matter on which this CP is silent.</w:t>
      </w:r>
      <w:r w:rsidRPr="007D66C7">
        <w:t xml:space="preserve"> </w:t>
      </w:r>
      <w:r>
        <w:t>(Note: where sub</w:t>
      </w:r>
      <w:r w:rsidR="00A61A17">
        <w:t>-</w:t>
      </w:r>
      <w:r>
        <w:t>titled sections of the framework provide no additional information to detail provided in the CPS they have not been further extrapolated in this document.)</w:t>
      </w:r>
    </w:p>
    <w:p w14:paraId="2D61AE43" w14:textId="77777777" w:rsidR="008E0E4F" w:rsidRPr="00365A4B" w:rsidRDefault="008E0E4F" w:rsidP="008E0E4F">
      <w:pPr>
        <w:pStyle w:val="StdPara"/>
      </w:pPr>
      <w:r w:rsidRPr="00365A4B">
        <w:t xml:space="preserve">This section identifies and introduces the set of provisions, and indicates the types of entities and applications applicable for this </w:t>
      </w:r>
      <w:r w:rsidR="00A61A17">
        <w:t>‘</w:t>
      </w:r>
      <w:r w:rsidR="00E838AA" w:rsidRPr="00A61A17">
        <w:t>New Zealand Government RSA</w:t>
      </w:r>
      <w:r w:rsidRPr="00A61A17">
        <w:t xml:space="preserve"> Root Certification Authority</w:t>
      </w:r>
      <w:r w:rsidRPr="00365A4B">
        <w:t xml:space="preserve"> and </w:t>
      </w:r>
      <w:r w:rsidR="00B35FC0">
        <w:t xml:space="preserve">Subordinate CA </w:t>
      </w:r>
      <w:r w:rsidRPr="00A61A17">
        <w:t>Certificate Policy</w:t>
      </w:r>
      <w:r w:rsidR="00A61A17">
        <w:t>’</w:t>
      </w:r>
      <w:r w:rsidRPr="00365A4B">
        <w:t xml:space="preserve"> (</w:t>
      </w:r>
      <w:r w:rsidR="00A61A17">
        <w:t>NZ Government RCA-RSA and Sub-CA CP</w:t>
      </w:r>
      <w:r w:rsidRPr="00365A4B">
        <w:t>).</w:t>
      </w:r>
    </w:p>
    <w:p w14:paraId="17670CB2" w14:textId="77777777" w:rsidR="008E0E4F" w:rsidRPr="00365A4B" w:rsidRDefault="008E0E4F" w:rsidP="008E0E4F">
      <w:pPr>
        <w:pStyle w:val="Heading2"/>
        <w:rPr>
          <w:lang w:val="en-GB"/>
        </w:rPr>
      </w:pPr>
      <w:bookmarkStart w:id="12" w:name="_Toc296943324"/>
      <w:bookmarkStart w:id="13" w:name="_Toc450489204"/>
      <w:r w:rsidRPr="00365A4B">
        <w:rPr>
          <w:lang w:val="en-GB"/>
        </w:rPr>
        <w:t>Overview</w:t>
      </w:r>
      <w:bookmarkEnd w:id="10"/>
      <w:bookmarkEnd w:id="11"/>
      <w:bookmarkEnd w:id="12"/>
      <w:bookmarkEnd w:id="13"/>
    </w:p>
    <w:p w14:paraId="675EBFA9" w14:textId="77777777" w:rsidR="008E0E4F" w:rsidRPr="00365A4B" w:rsidRDefault="008E0E4F" w:rsidP="008E0E4F">
      <w:pPr>
        <w:pStyle w:val="StdPara"/>
      </w:pPr>
      <w:r w:rsidRPr="00365A4B">
        <w:t>The RCA is used t</w:t>
      </w:r>
      <w:r w:rsidR="00A61A17">
        <w:t>o self-sign the Root CA c</w:t>
      </w:r>
      <w:r w:rsidRPr="00365A4B">
        <w:t xml:space="preserve">ertificate, digitally sign </w:t>
      </w:r>
      <w:r w:rsidR="007A59E7">
        <w:t>Policy</w:t>
      </w:r>
      <w:r w:rsidRPr="00365A4B">
        <w:t>-CA certificates to validate their properties</w:t>
      </w:r>
      <w:r w:rsidR="00A61A17">
        <w:t>,</w:t>
      </w:r>
      <w:r w:rsidRPr="00365A4B">
        <w:t xml:space="preserve"> and sign and issue the certificates used by operational servers and operation personnel.  The RCA is the highest point of trust within the </w:t>
      </w:r>
      <w:r w:rsidR="0044075C">
        <w:t xml:space="preserve">New Zealand Government </w:t>
      </w:r>
      <w:r w:rsidRPr="00365A4B">
        <w:t>PKI hierarchy and all other CA and RA entities in the hierarchy rely on this trust anchor.</w:t>
      </w:r>
    </w:p>
    <w:p w14:paraId="38EB9CAC" w14:textId="77777777" w:rsidR="007A59E7" w:rsidRDefault="008E0E4F" w:rsidP="008E0E4F">
      <w:pPr>
        <w:pStyle w:val="StdPara"/>
      </w:pPr>
      <w:r w:rsidRPr="00365A4B">
        <w:t xml:space="preserve">A </w:t>
      </w:r>
      <w:r w:rsidR="007A59E7">
        <w:t xml:space="preserve">Policy </w:t>
      </w:r>
      <w:r w:rsidRPr="00365A4B">
        <w:t>CA certificate is signed by the RCA and signs the certificates used by operational servers and operation</w:t>
      </w:r>
      <w:r w:rsidR="004F2451">
        <w:t>s</w:t>
      </w:r>
      <w:r w:rsidRPr="00365A4B">
        <w:t xml:space="preserve"> personnel as well as signing the certificates issued to end-entities.</w:t>
      </w:r>
    </w:p>
    <w:p w14:paraId="41E64A00" w14:textId="77777777" w:rsidR="008E0E4F" w:rsidRPr="00365A4B" w:rsidRDefault="007A59E7" w:rsidP="008E0E4F">
      <w:pPr>
        <w:pStyle w:val="StdPara"/>
      </w:pPr>
      <w:r w:rsidRPr="00365A4B">
        <w:t>A</w:t>
      </w:r>
      <w:r>
        <w:t>n</w:t>
      </w:r>
      <w:r w:rsidRPr="00365A4B">
        <w:t xml:space="preserve"> </w:t>
      </w:r>
      <w:r>
        <w:t xml:space="preserve">Issuing </w:t>
      </w:r>
      <w:r w:rsidRPr="00365A4B">
        <w:t xml:space="preserve">CA certificate is signed by the </w:t>
      </w:r>
      <w:r>
        <w:t>Policy CA</w:t>
      </w:r>
      <w:r w:rsidRPr="00365A4B">
        <w:t xml:space="preserve"> and signs the certificates used by operational servers and operation</w:t>
      </w:r>
      <w:r w:rsidR="004F2451">
        <w:t>s</w:t>
      </w:r>
      <w:r w:rsidRPr="00365A4B">
        <w:t xml:space="preserve"> personnel as well as signing the certificates issued to end-entities.  </w:t>
      </w:r>
      <w:r w:rsidR="008E0E4F" w:rsidRPr="00365A4B">
        <w:t xml:space="preserve"> </w:t>
      </w:r>
    </w:p>
    <w:p w14:paraId="3AB1C1D5" w14:textId="77777777" w:rsidR="008E0E4F" w:rsidRPr="00365A4B" w:rsidRDefault="008E0E4F" w:rsidP="008E0E4F">
      <w:pPr>
        <w:pStyle w:val="StdPara"/>
      </w:pPr>
      <w:r w:rsidRPr="00365A4B">
        <w:t>This CP only allows the RCA and any Sub-CA</w:t>
      </w:r>
      <w:r w:rsidR="007A59E7">
        <w:t xml:space="preserve"> (Policy or Issuing)</w:t>
      </w:r>
      <w:r w:rsidRPr="00365A4B">
        <w:t xml:space="preserve"> </w:t>
      </w:r>
      <w:r>
        <w:t xml:space="preserve">private </w:t>
      </w:r>
      <w:r w:rsidRPr="00365A4B">
        <w:t>keys to reside on a</w:t>
      </w:r>
      <w:r w:rsidR="004F2451">
        <w:t>n approved</w:t>
      </w:r>
      <w:r w:rsidR="004F2451">
        <w:rPr>
          <w:rStyle w:val="FootnoteReference"/>
        </w:rPr>
        <w:footnoteReference w:id="1"/>
      </w:r>
      <w:r w:rsidRPr="00365A4B">
        <w:t xml:space="preserve"> </w:t>
      </w:r>
      <w:r w:rsidR="004F2451">
        <w:t>H</w:t>
      </w:r>
      <w:r w:rsidRPr="00365A4B">
        <w:t xml:space="preserve">ardware </w:t>
      </w:r>
      <w:r w:rsidR="004F2451">
        <w:t>S</w:t>
      </w:r>
      <w:r w:rsidRPr="00365A4B">
        <w:t xml:space="preserve">ecurity </w:t>
      </w:r>
      <w:r w:rsidR="004F2451">
        <w:t>M</w:t>
      </w:r>
      <w:r w:rsidRPr="00365A4B">
        <w:t>odule (HSM).  Any operations certificates required for PKI</w:t>
      </w:r>
      <w:r w:rsidRPr="00FA5F39">
        <w:t xml:space="preserve"> core components</w:t>
      </w:r>
      <w:r w:rsidRPr="00365A4B">
        <w:t xml:space="preserve"> are required to be stored in accordance with the </w:t>
      </w:r>
      <w:r w:rsidRPr="00B35FC0">
        <w:rPr>
          <w:i/>
        </w:rPr>
        <w:t>Key Management Plan</w:t>
      </w:r>
      <w:r w:rsidRPr="00365A4B">
        <w:t xml:space="preserve"> (KMP).  </w:t>
      </w:r>
    </w:p>
    <w:p w14:paraId="5065EE6E" w14:textId="77777777" w:rsidR="008E0E4F" w:rsidRPr="00365A4B" w:rsidRDefault="008E0E4F" w:rsidP="008E0E4F">
      <w:pPr>
        <w:pStyle w:val="StdPara"/>
      </w:pPr>
      <w:r w:rsidRPr="00365A4B">
        <w:t xml:space="preserve">Except for </w:t>
      </w:r>
      <w:r w:rsidR="006B5491">
        <w:rPr>
          <w:i/>
        </w:rPr>
        <w:t>Registration Officers</w:t>
      </w:r>
      <w:r w:rsidR="006B5491">
        <w:t xml:space="preserve"> (RO</w:t>
      </w:r>
      <w:r w:rsidRPr="00365A4B">
        <w:t xml:space="preserve">) this CP allows </w:t>
      </w:r>
      <w:r w:rsidRPr="00365A4B">
        <w:rPr>
          <w:i/>
        </w:rPr>
        <w:t>Operators’</w:t>
      </w:r>
      <w:r w:rsidRPr="00365A4B">
        <w:t xml:space="preserve"> keys and certificates to only reside on a hardware based </w:t>
      </w:r>
      <w:r w:rsidRPr="00365A4B">
        <w:rPr>
          <w:i/>
        </w:rPr>
        <w:t>token</w:t>
      </w:r>
      <w:r w:rsidRPr="00365A4B">
        <w:t xml:space="preserve"> with an embedded cryptographic engine.  Before issuing Operators’ keys and certificates, the applicant is required to perform a face-to-face identity verification that complies with </w:t>
      </w:r>
      <w:r w:rsidRPr="00365A4B">
        <w:lastRenderedPageBreak/>
        <w:t>the</w:t>
      </w:r>
      <w:r w:rsidR="004F2451">
        <w:t xml:space="preserve"> New Zealand Government PKI</w:t>
      </w:r>
      <w:r w:rsidRPr="00365A4B">
        <w:t xml:space="preserve"> </w:t>
      </w:r>
      <w:r w:rsidRPr="00365A4B">
        <w:rPr>
          <w:i/>
        </w:rPr>
        <w:t>Evidence of Identity</w:t>
      </w:r>
      <w:r w:rsidRPr="00365A4B">
        <w:t xml:space="preserve"> (EOI) policy for a </w:t>
      </w:r>
      <w:r w:rsidRPr="00365A4B">
        <w:rPr>
          <w:i/>
        </w:rPr>
        <w:t>High Assurance certificate</w:t>
      </w:r>
      <w:r w:rsidRPr="00365A4B">
        <w:t xml:space="preserve"> and be cleared to </w:t>
      </w:r>
      <w:r>
        <w:t xml:space="preserve">the required </w:t>
      </w:r>
      <w:r w:rsidRPr="00365A4B">
        <w:t>level</w:t>
      </w:r>
      <w:r>
        <w:t xml:space="preserve"> in accordance with</w:t>
      </w:r>
      <w:r w:rsidR="00B34560">
        <w:t xml:space="preserve"> the</w:t>
      </w:r>
      <w:r w:rsidR="004F2451">
        <w:t xml:space="preserve"> Service Providers</w:t>
      </w:r>
      <w:r w:rsidR="00B34560">
        <w:t xml:space="preserve"> </w:t>
      </w:r>
      <w:r w:rsidR="00DE179A" w:rsidRPr="004F2451">
        <w:rPr>
          <w:i/>
        </w:rPr>
        <w:t>ICT</w:t>
      </w:r>
      <w:r w:rsidR="00B34560" w:rsidRPr="004F2451">
        <w:rPr>
          <w:i/>
        </w:rPr>
        <w:t xml:space="preserve"> Security Plan</w:t>
      </w:r>
      <w:r w:rsidR="00B34560">
        <w:t xml:space="preserve"> (</w:t>
      </w:r>
      <w:r w:rsidR="00DE179A">
        <w:t>ICT</w:t>
      </w:r>
      <w:r>
        <w:t>SP)</w:t>
      </w:r>
      <w:r w:rsidRPr="00365A4B">
        <w:t>.</w:t>
      </w:r>
    </w:p>
    <w:p w14:paraId="7178DAEF" w14:textId="77777777" w:rsidR="008E0E4F" w:rsidRPr="00365A4B" w:rsidRDefault="008E0E4F" w:rsidP="008E0E4F">
      <w:pPr>
        <w:pStyle w:val="Heading2"/>
        <w:rPr>
          <w:lang w:val="en-GB"/>
        </w:rPr>
      </w:pPr>
      <w:bookmarkStart w:id="14" w:name="_Toc130487572"/>
      <w:bookmarkStart w:id="15" w:name="_Toc130491508"/>
      <w:bookmarkStart w:id="16" w:name="_Toc296943325"/>
      <w:bookmarkStart w:id="17" w:name="_Toc450489205"/>
      <w:r w:rsidRPr="00365A4B">
        <w:rPr>
          <w:lang w:val="en-GB"/>
        </w:rPr>
        <w:t xml:space="preserve">Document </w:t>
      </w:r>
      <w:r>
        <w:rPr>
          <w:lang w:val="en-GB"/>
        </w:rPr>
        <w:t>n</w:t>
      </w:r>
      <w:r w:rsidRPr="00365A4B">
        <w:rPr>
          <w:lang w:val="en-GB"/>
        </w:rPr>
        <w:t xml:space="preserve">ame </w:t>
      </w:r>
      <w:r>
        <w:rPr>
          <w:lang w:val="en-GB"/>
        </w:rPr>
        <w:t>a</w:t>
      </w:r>
      <w:r w:rsidRPr="00365A4B">
        <w:rPr>
          <w:lang w:val="en-GB"/>
        </w:rPr>
        <w:t xml:space="preserve">nd </w:t>
      </w:r>
      <w:r>
        <w:rPr>
          <w:lang w:val="en-GB"/>
        </w:rPr>
        <w:t>i</w:t>
      </w:r>
      <w:r w:rsidRPr="00365A4B">
        <w:rPr>
          <w:lang w:val="en-GB"/>
        </w:rPr>
        <w:t>dentification</w:t>
      </w:r>
      <w:bookmarkEnd w:id="14"/>
      <w:bookmarkEnd w:id="15"/>
      <w:bookmarkEnd w:id="16"/>
      <w:bookmarkEnd w:id="17"/>
    </w:p>
    <w:p w14:paraId="4473EF05" w14:textId="77777777" w:rsidR="008E0E4F" w:rsidRPr="00365A4B" w:rsidRDefault="008E0E4F" w:rsidP="008E0E4F">
      <w:pPr>
        <w:pStyle w:val="StdPara"/>
      </w:pPr>
      <w:r w:rsidRPr="00365A4B">
        <w:t>The title for this CP is the “X.509 Certific</w:t>
      </w:r>
      <w:r w:rsidR="00B34560">
        <w:t>ate Policy for</w:t>
      </w:r>
      <w:r w:rsidRPr="00365A4B">
        <w:t xml:space="preserve"> </w:t>
      </w:r>
      <w:r w:rsidR="00C079E1">
        <w:t>the New Zealand Government</w:t>
      </w:r>
      <w:r w:rsidRPr="00365A4B">
        <w:t xml:space="preserve"> – Root Certificate Authority and Subordinate Certificate Authorities”.  The </w:t>
      </w:r>
      <w:r>
        <w:t>Object Identifier (</w:t>
      </w:r>
      <w:r w:rsidRPr="00365A4B">
        <w:t>OID</w:t>
      </w:r>
      <w:r>
        <w:t>)</w:t>
      </w:r>
      <w:r w:rsidRPr="00365A4B">
        <w:t xml:space="preserve"> for the RCA CP is:</w:t>
      </w:r>
      <w:r>
        <w:t xml:space="preserve"> </w:t>
      </w:r>
      <w:r w:rsidR="002D1976" w:rsidRPr="00FE5EF7">
        <w:t>2.16.</w:t>
      </w:r>
      <w:r w:rsidR="00884CFF" w:rsidRPr="00FE5EF7">
        <w:t>554</w:t>
      </w:r>
      <w:r w:rsidR="00884CFF">
        <w:t>.101.8.1.1.2</w:t>
      </w:r>
      <w:r w:rsidR="009501EE">
        <w:t>.0.1</w:t>
      </w:r>
    </w:p>
    <w:p w14:paraId="2EA577BF" w14:textId="77777777" w:rsidR="008E0E4F" w:rsidRPr="00FE5EF7" w:rsidRDefault="008E0E4F" w:rsidP="008E0E4F">
      <w:pPr>
        <w:jc w:val="center"/>
        <w:rPr>
          <w:b/>
          <w:lang w:val="en-GB"/>
        </w:rPr>
      </w:pPr>
      <w:r w:rsidRPr="00FE5EF7">
        <w:rPr>
          <w:b/>
          <w:lang w:val="en-GB"/>
        </w:rPr>
        <w:t>{</w:t>
      </w:r>
      <w:r w:rsidR="002D1976" w:rsidRPr="00FE5EF7">
        <w:rPr>
          <w:b/>
          <w:lang w:val="en-GB"/>
        </w:rPr>
        <w:t>joint-</w:t>
      </w:r>
      <w:r w:rsidRPr="00FE5EF7">
        <w:rPr>
          <w:b/>
          <w:lang w:val="en-GB"/>
        </w:rPr>
        <w:t>iso</w:t>
      </w:r>
      <w:r w:rsidR="002D1976" w:rsidRPr="00FE5EF7">
        <w:rPr>
          <w:b/>
          <w:lang w:val="en-GB"/>
        </w:rPr>
        <w:t>-itu-t</w:t>
      </w:r>
      <w:r w:rsidRPr="00FE5EF7">
        <w:rPr>
          <w:b/>
          <w:lang w:val="en-GB"/>
        </w:rPr>
        <w:t xml:space="preserve"> (</w:t>
      </w:r>
      <w:r w:rsidR="002D1976" w:rsidRPr="00FE5EF7">
        <w:rPr>
          <w:b/>
          <w:lang w:val="en-GB"/>
        </w:rPr>
        <w:t>2</w:t>
      </w:r>
      <w:r w:rsidRPr="00FE5EF7">
        <w:rPr>
          <w:b/>
          <w:lang w:val="en-GB"/>
        </w:rPr>
        <w:t xml:space="preserve">) </w:t>
      </w:r>
      <w:r w:rsidR="002D1976" w:rsidRPr="00FE5EF7">
        <w:rPr>
          <w:b/>
          <w:lang w:val="en-GB"/>
        </w:rPr>
        <w:t>country (16</w:t>
      </w:r>
      <w:r w:rsidRPr="00FE5EF7">
        <w:rPr>
          <w:b/>
          <w:lang w:val="en-GB"/>
        </w:rPr>
        <w:t xml:space="preserve">) </w:t>
      </w:r>
      <w:r w:rsidR="002D1976" w:rsidRPr="00FE5EF7">
        <w:rPr>
          <w:b/>
          <w:lang w:val="en-GB"/>
        </w:rPr>
        <w:t>nz</w:t>
      </w:r>
      <w:r w:rsidRPr="00FE5EF7">
        <w:rPr>
          <w:b/>
          <w:lang w:val="en-GB"/>
        </w:rPr>
        <w:t xml:space="preserve"> (</w:t>
      </w:r>
      <w:r w:rsidR="002D1976" w:rsidRPr="00FE5EF7">
        <w:rPr>
          <w:b/>
          <w:lang w:val="en-GB"/>
        </w:rPr>
        <w:t>554</w:t>
      </w:r>
      <w:r w:rsidR="001000E7" w:rsidRPr="00FE5EF7">
        <w:rPr>
          <w:b/>
          <w:lang w:val="en-GB"/>
        </w:rPr>
        <w:t xml:space="preserve">) </w:t>
      </w:r>
      <w:r w:rsidR="002D1976" w:rsidRPr="00FE5EF7">
        <w:rPr>
          <w:b/>
          <w:lang w:val="en-GB"/>
        </w:rPr>
        <w:t>govt</w:t>
      </w:r>
      <w:r w:rsidR="001000E7" w:rsidRPr="00FE5EF7">
        <w:rPr>
          <w:b/>
          <w:lang w:val="en-GB"/>
        </w:rPr>
        <w:t xml:space="preserve"> (</w:t>
      </w:r>
      <w:r w:rsidR="002D1976" w:rsidRPr="00FE5EF7">
        <w:rPr>
          <w:b/>
          <w:lang w:val="en-GB"/>
        </w:rPr>
        <w:t>101</w:t>
      </w:r>
      <w:r w:rsidRPr="00FE5EF7">
        <w:rPr>
          <w:b/>
          <w:lang w:val="en-GB"/>
        </w:rPr>
        <w:t>) pki (</w:t>
      </w:r>
      <w:r w:rsidR="002D1976" w:rsidRPr="00FE5EF7">
        <w:rPr>
          <w:b/>
          <w:lang w:val="en-GB"/>
        </w:rPr>
        <w:t>8) certificate policy (1</w:t>
      </w:r>
      <w:r w:rsidRPr="00FE5EF7">
        <w:rPr>
          <w:b/>
          <w:lang w:val="en-GB"/>
        </w:rPr>
        <w:t>) certificate authority (</w:t>
      </w:r>
      <w:r w:rsidR="00971702" w:rsidRPr="00FE5EF7">
        <w:rPr>
          <w:b/>
          <w:lang w:val="en-GB"/>
        </w:rPr>
        <w:t>1) root (2</w:t>
      </w:r>
      <w:r w:rsidRPr="00FE5EF7">
        <w:rPr>
          <w:b/>
          <w:lang w:val="en-GB"/>
        </w:rPr>
        <w:t>)</w:t>
      </w:r>
      <w:r w:rsidR="009501EE">
        <w:rPr>
          <w:b/>
          <w:lang w:val="en-GB"/>
        </w:rPr>
        <w:t xml:space="preserve"> component (0) version (1)</w:t>
      </w:r>
      <w:r w:rsidRPr="00FE5EF7">
        <w:rPr>
          <w:b/>
          <w:lang w:val="en-GB"/>
        </w:rPr>
        <w:t>}</w:t>
      </w:r>
    </w:p>
    <w:p w14:paraId="1CEFA791" w14:textId="77777777" w:rsidR="008E0E4F" w:rsidRPr="00FE5EF7" w:rsidRDefault="008E0E4F" w:rsidP="008E0E4F">
      <w:pPr>
        <w:pStyle w:val="StdPara"/>
      </w:pPr>
      <w:r w:rsidRPr="00FE5EF7">
        <w:t xml:space="preserve">In addition, this CP is issued for any </w:t>
      </w:r>
      <w:r w:rsidR="00971702" w:rsidRPr="00FE5EF7">
        <w:t>Policy CA</w:t>
      </w:r>
      <w:r w:rsidRPr="00FE5EF7">
        <w:t xml:space="preserve"> that is signed by the RCA.  In these circumstances, the OID is: </w:t>
      </w:r>
      <w:r w:rsidR="00AD610E" w:rsidRPr="00FE5EF7">
        <w:t>2.16.554.101.8.1.1.2</w:t>
      </w:r>
      <w:r w:rsidR="00971702" w:rsidRPr="00FE5EF7">
        <w:t>.1</w:t>
      </w:r>
      <w:r w:rsidR="009501EE">
        <w:t>.1</w:t>
      </w:r>
    </w:p>
    <w:p w14:paraId="30FC1C99" w14:textId="77777777" w:rsidR="008E0E4F" w:rsidRPr="00FE5EF7" w:rsidRDefault="008E0E4F" w:rsidP="008E0E4F">
      <w:pPr>
        <w:jc w:val="center"/>
        <w:rPr>
          <w:b/>
          <w:lang w:val="en-GB"/>
        </w:rPr>
      </w:pPr>
      <w:bookmarkStart w:id="18" w:name="_Toc130487573"/>
      <w:bookmarkStart w:id="19" w:name="_Toc130491509"/>
      <w:r w:rsidRPr="00FE5EF7">
        <w:rPr>
          <w:b/>
          <w:lang w:val="en-GB"/>
        </w:rPr>
        <w:t>{</w:t>
      </w:r>
      <w:r w:rsidR="00AD610E" w:rsidRPr="00FE5EF7">
        <w:rPr>
          <w:b/>
          <w:lang w:val="en-GB"/>
        </w:rPr>
        <w:t xml:space="preserve"> joint-iso-itu-t (2) country (16) nz (554) govt (101) pki (8) certificate policy (1) certificate authority (1)</w:t>
      </w:r>
      <w:r w:rsidRPr="00FE5EF7">
        <w:rPr>
          <w:b/>
          <w:lang w:val="en-GB"/>
        </w:rPr>
        <w:t xml:space="preserve"> </w:t>
      </w:r>
      <w:r w:rsidR="00971702" w:rsidRPr="00FE5EF7">
        <w:rPr>
          <w:b/>
          <w:lang w:val="en-GB"/>
        </w:rPr>
        <w:t xml:space="preserve">root (2) </w:t>
      </w:r>
      <w:r w:rsidRPr="00FE5EF7">
        <w:rPr>
          <w:b/>
          <w:lang w:val="en-GB"/>
        </w:rPr>
        <w:t>subordinate</w:t>
      </w:r>
      <w:r w:rsidR="00971702" w:rsidRPr="00FE5EF7">
        <w:rPr>
          <w:b/>
          <w:lang w:val="en-GB"/>
        </w:rPr>
        <w:t xml:space="preserve"> policy (1)</w:t>
      </w:r>
      <w:r w:rsidR="009501EE">
        <w:rPr>
          <w:b/>
          <w:lang w:val="en-GB"/>
        </w:rPr>
        <w:t xml:space="preserve"> version (1)</w:t>
      </w:r>
      <w:r w:rsidRPr="00FE5EF7">
        <w:rPr>
          <w:b/>
          <w:lang w:val="en-GB"/>
        </w:rPr>
        <w:t>}</w:t>
      </w:r>
    </w:p>
    <w:p w14:paraId="52E1F8E4" w14:textId="77777777" w:rsidR="00971702" w:rsidRPr="00FE5EF7" w:rsidRDefault="00971702" w:rsidP="00971702">
      <w:pPr>
        <w:pStyle w:val="StdPara"/>
      </w:pPr>
      <w:r w:rsidRPr="00FE5EF7">
        <w:t xml:space="preserve">In addition, this CP is issued for any Issuing CA that is signed by </w:t>
      </w:r>
      <w:r w:rsidR="000D7B0A">
        <w:t>a Policy CA</w:t>
      </w:r>
      <w:r w:rsidRPr="00FE5EF7">
        <w:t>.  In these circumstances, the OID is: 2.16.554.101.8.1.1.2.2</w:t>
      </w:r>
      <w:r w:rsidR="009501EE">
        <w:t>.1</w:t>
      </w:r>
    </w:p>
    <w:p w14:paraId="42161E77" w14:textId="77777777" w:rsidR="00971702" w:rsidRPr="00365A4B" w:rsidRDefault="00971702" w:rsidP="00971702">
      <w:pPr>
        <w:jc w:val="center"/>
        <w:rPr>
          <w:b/>
          <w:lang w:val="en-GB"/>
        </w:rPr>
      </w:pPr>
      <w:r w:rsidRPr="00FE5EF7">
        <w:rPr>
          <w:b/>
          <w:lang w:val="en-GB"/>
        </w:rPr>
        <w:t>{ joint-iso-itu-t (2) country (16) nz (554) govt (101) pki (8) certificate policy (1) certificate authority (1) root (2) subordinate issuing (2)</w:t>
      </w:r>
      <w:r w:rsidR="009501EE">
        <w:rPr>
          <w:b/>
          <w:lang w:val="en-GB"/>
        </w:rPr>
        <w:t xml:space="preserve"> version (1)</w:t>
      </w:r>
      <w:r w:rsidRPr="00FE5EF7">
        <w:rPr>
          <w:b/>
          <w:lang w:val="en-GB"/>
        </w:rPr>
        <w:t>}</w:t>
      </w:r>
    </w:p>
    <w:p w14:paraId="659B9AB0" w14:textId="77777777" w:rsidR="008E0E4F" w:rsidRPr="00365A4B" w:rsidRDefault="008E0E4F" w:rsidP="008E0E4F">
      <w:pPr>
        <w:pStyle w:val="Heading2"/>
        <w:rPr>
          <w:lang w:val="en-GB"/>
        </w:rPr>
      </w:pPr>
      <w:bookmarkStart w:id="20" w:name="_Toc296943326"/>
      <w:bookmarkStart w:id="21" w:name="_Toc450489206"/>
      <w:r w:rsidRPr="00365A4B">
        <w:rPr>
          <w:lang w:val="en-GB"/>
        </w:rPr>
        <w:t>P</w:t>
      </w:r>
      <w:r>
        <w:rPr>
          <w:lang w:val="en-GB"/>
        </w:rPr>
        <w:t>KI</w:t>
      </w:r>
      <w:r w:rsidRPr="00365A4B">
        <w:rPr>
          <w:lang w:val="en-GB"/>
        </w:rPr>
        <w:t xml:space="preserve"> </w:t>
      </w:r>
      <w:r>
        <w:rPr>
          <w:lang w:val="en-GB"/>
        </w:rPr>
        <w:t>p</w:t>
      </w:r>
      <w:r w:rsidRPr="00365A4B">
        <w:rPr>
          <w:lang w:val="en-GB"/>
        </w:rPr>
        <w:t>articipants</w:t>
      </w:r>
      <w:bookmarkEnd w:id="18"/>
      <w:bookmarkEnd w:id="19"/>
      <w:bookmarkEnd w:id="20"/>
      <w:bookmarkEnd w:id="21"/>
    </w:p>
    <w:p w14:paraId="1D8A3B84" w14:textId="77777777" w:rsidR="008E0E4F" w:rsidRPr="00365A4B" w:rsidRDefault="008E0E4F" w:rsidP="008E0E4F">
      <w:pPr>
        <w:pStyle w:val="Heading3"/>
        <w:rPr>
          <w:lang w:val="en-GB"/>
        </w:rPr>
      </w:pPr>
      <w:bookmarkStart w:id="22" w:name="_Toc130487574"/>
      <w:bookmarkStart w:id="23" w:name="_Toc130491510"/>
      <w:bookmarkStart w:id="24" w:name="_Toc296943327"/>
      <w:bookmarkStart w:id="25" w:name="_Toc450489207"/>
      <w:r w:rsidRPr="00365A4B">
        <w:rPr>
          <w:lang w:val="en-GB"/>
        </w:rPr>
        <w:t>Certification authorities</w:t>
      </w:r>
      <w:bookmarkEnd w:id="22"/>
      <w:bookmarkEnd w:id="23"/>
      <w:bookmarkEnd w:id="24"/>
      <w:bookmarkEnd w:id="25"/>
    </w:p>
    <w:p w14:paraId="5B19E7CE" w14:textId="77777777" w:rsidR="008E0E4F" w:rsidRPr="00365A4B" w:rsidRDefault="008E0E4F" w:rsidP="008E0E4F">
      <w:pPr>
        <w:pStyle w:val="StdPara"/>
      </w:pPr>
      <w:r w:rsidRPr="00365A4B">
        <w:t xml:space="preserve">The </w:t>
      </w:r>
      <w:r w:rsidRPr="00365A4B">
        <w:rPr>
          <w:i/>
        </w:rPr>
        <w:t>Certification Authority</w:t>
      </w:r>
      <w:r w:rsidRPr="00365A4B">
        <w:t xml:space="preserve"> (CA), or CAs, that issue certificates under this CP are </w:t>
      </w:r>
      <w:r w:rsidR="00BB3F25">
        <w:t>New Zealand Government</w:t>
      </w:r>
      <w:r w:rsidRPr="00365A4B">
        <w:t xml:space="preserve"> CAs.</w:t>
      </w:r>
    </w:p>
    <w:p w14:paraId="0BDEB42A" w14:textId="77777777" w:rsidR="008E0E4F" w:rsidRPr="00365A4B" w:rsidRDefault="008E0E4F" w:rsidP="008E0E4F">
      <w:pPr>
        <w:pStyle w:val="StdPara"/>
      </w:pPr>
      <w:r w:rsidRPr="00365A4B">
        <w:t>This CP relates to:</w:t>
      </w:r>
    </w:p>
    <w:p w14:paraId="79B25911" w14:textId="77777777" w:rsidR="008E0E4F" w:rsidRPr="00365A4B" w:rsidRDefault="008E0E4F" w:rsidP="008E0E4F">
      <w:pPr>
        <w:pStyle w:val="ListRoman"/>
      </w:pPr>
      <w:r w:rsidRPr="00365A4B">
        <w:t xml:space="preserve">the self-signed RCA authentication certificates that the RCA issues to itself; </w:t>
      </w:r>
    </w:p>
    <w:p w14:paraId="4A0FC8A7" w14:textId="6870E3CA" w:rsidR="008E0E4F" w:rsidRPr="00365A4B" w:rsidRDefault="008E0E4F" w:rsidP="008E0E4F">
      <w:pPr>
        <w:pStyle w:val="ListRoman"/>
      </w:pPr>
      <w:r w:rsidRPr="00365A4B">
        <w:t xml:space="preserve">the authentication and confidentiality certificates signed by the RCA and issued to </w:t>
      </w:r>
      <w:r w:rsidR="00B63709">
        <w:t>Sub-CA</w:t>
      </w:r>
      <w:r w:rsidRPr="00365A4B">
        <w:t>s;</w:t>
      </w:r>
    </w:p>
    <w:p w14:paraId="5A9182A9" w14:textId="166A70AF" w:rsidR="008E0E4F" w:rsidRPr="00365A4B" w:rsidRDefault="008E0E4F" w:rsidP="008E0E4F">
      <w:pPr>
        <w:pStyle w:val="ListRoman"/>
      </w:pPr>
      <w:r w:rsidRPr="00365A4B">
        <w:t xml:space="preserve">the authentication and confidentiality certificates issued by the </w:t>
      </w:r>
      <w:r w:rsidR="00B63709">
        <w:t>Sub-CA</w:t>
      </w:r>
      <w:r w:rsidRPr="00365A4B">
        <w:t>s for the core operational infrastructure</w:t>
      </w:r>
      <w:r>
        <w:t>,</w:t>
      </w:r>
      <w:r w:rsidRPr="00365A4B">
        <w:t xml:space="preserve"> </w:t>
      </w:r>
      <w:r>
        <w:t>e.g.</w:t>
      </w:r>
      <w:r w:rsidRPr="00365A4B">
        <w:t xml:space="preserve"> the  Registration Authority (RA</w:t>
      </w:r>
      <w:r w:rsidR="007464F7">
        <w:t xml:space="preserve">) server; </w:t>
      </w:r>
      <w:r w:rsidRPr="00365A4B">
        <w:t>and</w:t>
      </w:r>
    </w:p>
    <w:p w14:paraId="1B4E7EFD" w14:textId="77777777" w:rsidR="008E0E4F" w:rsidRPr="00365A4B" w:rsidRDefault="008E0E4F" w:rsidP="008E0E4F">
      <w:pPr>
        <w:pStyle w:val="ListRoman"/>
      </w:pPr>
      <w:r w:rsidRPr="00365A4B">
        <w:t>all operator certificates used for the purpose of maintenance and issuance responsibilities, such as CA op</w:t>
      </w:r>
      <w:r w:rsidR="007464F7">
        <w:t>erators (CAO) and</w:t>
      </w:r>
      <w:r w:rsidRPr="00365A4B">
        <w:t xml:space="preserve"> </w:t>
      </w:r>
      <w:r w:rsidRPr="00C81EE8">
        <w:rPr>
          <w:i/>
        </w:rPr>
        <w:t>Registration Officers</w:t>
      </w:r>
      <w:r w:rsidRPr="00365A4B">
        <w:t xml:space="preserve"> </w:t>
      </w:r>
      <w:r>
        <w:t>(ROs)</w:t>
      </w:r>
      <w:r w:rsidRPr="00365A4B">
        <w:t>.</w:t>
      </w:r>
      <w:r w:rsidRPr="00365A4B" w:rsidDel="00D0619E">
        <w:t xml:space="preserve"> </w:t>
      </w:r>
    </w:p>
    <w:p w14:paraId="2D6A7179" w14:textId="77777777" w:rsidR="008E0E4F" w:rsidRPr="00365A4B" w:rsidRDefault="008E0E4F" w:rsidP="008E0E4F">
      <w:pPr>
        <w:pStyle w:val="Heading3"/>
        <w:rPr>
          <w:lang w:val="en-GB"/>
        </w:rPr>
      </w:pPr>
      <w:bookmarkStart w:id="26" w:name="_Toc130487575"/>
      <w:bookmarkStart w:id="27" w:name="_Toc130491511"/>
      <w:bookmarkStart w:id="28" w:name="_Toc296943328"/>
      <w:bookmarkStart w:id="29" w:name="_Toc450489208"/>
      <w:r w:rsidRPr="00365A4B">
        <w:rPr>
          <w:lang w:val="en-GB"/>
        </w:rPr>
        <w:t>Registration authorities</w:t>
      </w:r>
      <w:bookmarkEnd w:id="26"/>
      <w:bookmarkEnd w:id="27"/>
      <w:bookmarkEnd w:id="28"/>
      <w:bookmarkEnd w:id="29"/>
    </w:p>
    <w:p w14:paraId="67900652" w14:textId="77777777" w:rsidR="008E0E4F" w:rsidRPr="00365A4B" w:rsidRDefault="008E0E4F" w:rsidP="008E0E4F">
      <w:pPr>
        <w:pStyle w:val="StdPara"/>
      </w:pPr>
      <w:r w:rsidRPr="00365A4B">
        <w:t xml:space="preserve">The </w:t>
      </w:r>
      <w:r w:rsidRPr="00365A4B">
        <w:rPr>
          <w:i/>
        </w:rPr>
        <w:t>Registration Authority</w:t>
      </w:r>
      <w:r w:rsidRPr="00365A4B">
        <w:t xml:space="preserve"> (RA), or RAs, that perform the registration functions under this CP are </w:t>
      </w:r>
      <w:r w:rsidRPr="00BB3F25">
        <w:rPr>
          <w:lang w:val="en-AU"/>
        </w:rPr>
        <w:t>authorised</w:t>
      </w:r>
      <w:r w:rsidRPr="00365A4B">
        <w:t xml:space="preserve"> by the </w:t>
      </w:r>
      <w:r w:rsidR="00BB3F25">
        <w:t>Lead Agency</w:t>
      </w:r>
      <w:r w:rsidRPr="00365A4B">
        <w:t xml:space="preserve">.  For those certificates issued in accordance with the </w:t>
      </w:r>
      <w:r w:rsidR="00BB3F25">
        <w:t xml:space="preserve">accreditation, an </w:t>
      </w:r>
      <w:r w:rsidRPr="00365A4B">
        <w:t>accredited RA must be used.  A</w:t>
      </w:r>
      <w:r>
        <w:t>n</w:t>
      </w:r>
      <w:r w:rsidRPr="00365A4B">
        <w:t xml:space="preserve"> RA is formally bound to perform the registration functions in accordance with this CP and other relevant </w:t>
      </w:r>
      <w:r w:rsidRPr="000E5576">
        <w:rPr>
          <w:i/>
        </w:rPr>
        <w:t>Approved Documents.</w:t>
      </w:r>
    </w:p>
    <w:p w14:paraId="1B4F700D" w14:textId="77777777" w:rsidR="008E0E4F" w:rsidRPr="00365A4B" w:rsidRDefault="008E0E4F" w:rsidP="008E0E4F">
      <w:pPr>
        <w:pStyle w:val="Heading3"/>
        <w:rPr>
          <w:lang w:val="en-GB"/>
        </w:rPr>
      </w:pPr>
      <w:bookmarkStart w:id="30" w:name="_Toc160871212"/>
      <w:bookmarkStart w:id="31" w:name="_Toc161801072"/>
      <w:bookmarkStart w:id="32" w:name="_Toc161822727"/>
      <w:bookmarkStart w:id="33" w:name="_Toc162922668"/>
      <w:bookmarkStart w:id="34" w:name="_Toc130487576"/>
      <w:bookmarkStart w:id="35" w:name="_Toc130491512"/>
      <w:bookmarkStart w:id="36" w:name="_Toc296943329"/>
      <w:bookmarkStart w:id="37" w:name="_Toc450489209"/>
      <w:bookmarkEnd w:id="30"/>
      <w:bookmarkEnd w:id="31"/>
      <w:bookmarkEnd w:id="32"/>
      <w:bookmarkEnd w:id="33"/>
      <w:r w:rsidRPr="00365A4B">
        <w:rPr>
          <w:lang w:val="en-GB"/>
        </w:rPr>
        <w:t>Subscribers</w:t>
      </w:r>
      <w:bookmarkEnd w:id="34"/>
      <w:bookmarkEnd w:id="35"/>
      <w:bookmarkEnd w:id="36"/>
      <w:bookmarkEnd w:id="37"/>
    </w:p>
    <w:p w14:paraId="518A6AA7" w14:textId="77777777" w:rsidR="008E0E4F" w:rsidRPr="00365A4B" w:rsidRDefault="008E0E4F" w:rsidP="008E0E4F">
      <w:pPr>
        <w:pStyle w:val="StdPara"/>
      </w:pPr>
      <w:r w:rsidRPr="00365A4B">
        <w:t xml:space="preserve">No end-entity </w:t>
      </w:r>
      <w:r w:rsidRPr="00365A4B">
        <w:rPr>
          <w:i/>
        </w:rPr>
        <w:t>Subscribers</w:t>
      </w:r>
      <w:r w:rsidRPr="00365A4B">
        <w:t xml:space="preserve"> are issued certificates under this CP</w:t>
      </w:r>
      <w:r>
        <w:t>.</w:t>
      </w:r>
    </w:p>
    <w:p w14:paraId="462A70E5" w14:textId="77777777" w:rsidR="008E0E4F" w:rsidRPr="00365A4B" w:rsidRDefault="007034FB" w:rsidP="008E0E4F">
      <w:pPr>
        <w:pStyle w:val="StdPara"/>
      </w:pPr>
      <w:r>
        <w:t xml:space="preserve">Certificates issued by the </w:t>
      </w:r>
      <w:r w:rsidR="008E0E4F" w:rsidRPr="00365A4B">
        <w:t>RCA or Sub-CA to the operators of core components will not be used as a validation mechanism for that individual.  All such certificates will only be valid for use within the PKI core components</w:t>
      </w:r>
      <w:r w:rsidR="008E0E4F" w:rsidRPr="00431BEA">
        <w:rPr>
          <w:rStyle w:val="FootnoteReference"/>
        </w:rPr>
        <w:footnoteReference w:id="2"/>
      </w:r>
      <w:r w:rsidR="008E0E4F">
        <w:t>.</w:t>
      </w:r>
    </w:p>
    <w:p w14:paraId="6539CE11" w14:textId="77777777" w:rsidR="008E0E4F" w:rsidRPr="00365A4B" w:rsidRDefault="008E0E4F" w:rsidP="008E0E4F">
      <w:pPr>
        <w:pStyle w:val="StdPara"/>
      </w:pPr>
      <w:r w:rsidRPr="00365A4B">
        <w:lastRenderedPageBreak/>
        <w:t xml:space="preserve">An entity issued a certificate under this CP must have access, authority or privilege to </w:t>
      </w:r>
      <w:r w:rsidR="00BB3F25">
        <w:t>New Zealand Government</w:t>
      </w:r>
      <w:r w:rsidRPr="00365A4B">
        <w:t xml:space="preserve"> assets or systems.  </w:t>
      </w:r>
      <w:r w:rsidR="00BB3F25">
        <w:t>New Zealand Government</w:t>
      </w:r>
      <w:r w:rsidRPr="00365A4B">
        <w:t xml:space="preserve"> assets and systems may act as a </w:t>
      </w:r>
      <w:r w:rsidRPr="00365A4B">
        <w:rPr>
          <w:i/>
        </w:rPr>
        <w:t>Relying Party</w:t>
      </w:r>
      <w:r w:rsidRPr="00365A4B">
        <w:t>, with respect to chain of trust aspects, having granted access, authority or privilege to an individual.</w:t>
      </w:r>
    </w:p>
    <w:p w14:paraId="75A349F3" w14:textId="77777777" w:rsidR="008E0E4F" w:rsidRPr="00365A4B" w:rsidRDefault="008E0E4F" w:rsidP="008E0E4F">
      <w:pPr>
        <w:pStyle w:val="Heading3"/>
        <w:rPr>
          <w:lang w:val="en-GB"/>
        </w:rPr>
      </w:pPr>
      <w:bookmarkStart w:id="38" w:name="_Relying_Parties"/>
      <w:bookmarkStart w:id="39" w:name="_Toc296943330"/>
      <w:bookmarkStart w:id="40" w:name="_Toc450489210"/>
      <w:bookmarkEnd w:id="38"/>
      <w:r w:rsidRPr="00365A4B">
        <w:rPr>
          <w:lang w:val="en-GB"/>
        </w:rPr>
        <w:t>Relying Parties</w:t>
      </w:r>
      <w:bookmarkEnd w:id="39"/>
      <w:bookmarkEnd w:id="40"/>
    </w:p>
    <w:p w14:paraId="1458DF13" w14:textId="77777777" w:rsidR="008E0E4F" w:rsidRPr="00365A4B" w:rsidRDefault="008E0E4F" w:rsidP="008E0E4F">
      <w:pPr>
        <w:pStyle w:val="StdPara"/>
      </w:pPr>
      <w:r w:rsidRPr="00365A4B">
        <w:t xml:space="preserve">Other than the chain of trust aspects there are no Relying Parties for the certificates issued under this CP.  This chain of trust is created by the </w:t>
      </w:r>
      <w:r w:rsidR="007034FB">
        <w:t>RCA</w:t>
      </w:r>
      <w:r w:rsidRPr="00365A4B">
        <w:t xml:space="preserve"> signing the Sub-CA certificate that signs the certificate issued to the end-entity and the issuance of </w:t>
      </w:r>
      <w:r w:rsidRPr="00365A4B">
        <w:rPr>
          <w:i/>
        </w:rPr>
        <w:t>Certificate Revocation Lists</w:t>
      </w:r>
      <w:r w:rsidRPr="00365A4B">
        <w:t xml:space="preserve"> (CRLs).  </w:t>
      </w:r>
    </w:p>
    <w:p w14:paraId="30728FAE" w14:textId="77777777" w:rsidR="008E0E4F" w:rsidRPr="00365A4B" w:rsidRDefault="008E0E4F" w:rsidP="008E0E4F">
      <w:pPr>
        <w:pStyle w:val="StdPara"/>
      </w:pPr>
      <w:r w:rsidRPr="00365A4B">
        <w:t>Relying Parties are bound by the relevant CP that an end-entity certificate is issued under.</w:t>
      </w:r>
    </w:p>
    <w:p w14:paraId="35FECD65" w14:textId="77777777" w:rsidR="008E0E4F" w:rsidRPr="00365A4B" w:rsidRDefault="008E0E4F" w:rsidP="008E0E4F">
      <w:pPr>
        <w:pStyle w:val="Heading3"/>
        <w:rPr>
          <w:lang w:val="en-GB"/>
        </w:rPr>
      </w:pPr>
      <w:bookmarkStart w:id="41" w:name="_Toc162922684"/>
      <w:bookmarkStart w:id="42" w:name="_Toc162922685"/>
      <w:bookmarkStart w:id="43" w:name="_Toc130487578"/>
      <w:bookmarkStart w:id="44" w:name="_Toc130491514"/>
      <w:bookmarkStart w:id="45" w:name="_Toc296943331"/>
      <w:bookmarkStart w:id="46" w:name="_Toc450489211"/>
      <w:bookmarkEnd w:id="41"/>
      <w:bookmarkEnd w:id="42"/>
      <w:r w:rsidRPr="00365A4B">
        <w:rPr>
          <w:lang w:val="en-GB"/>
        </w:rPr>
        <w:t>Other participants</w:t>
      </w:r>
      <w:bookmarkEnd w:id="43"/>
      <w:bookmarkEnd w:id="44"/>
      <w:bookmarkEnd w:id="45"/>
      <w:bookmarkEnd w:id="46"/>
    </w:p>
    <w:p w14:paraId="0B1A649A" w14:textId="77777777" w:rsidR="008E0E4F" w:rsidRPr="00365A4B" w:rsidRDefault="008E0E4F" w:rsidP="008E0E4F">
      <w:pPr>
        <w:pStyle w:val="StdPara"/>
      </w:pPr>
      <w:r w:rsidRPr="00365A4B">
        <w:t>Other participants include:</w:t>
      </w:r>
    </w:p>
    <w:p w14:paraId="0E92114F" w14:textId="77777777" w:rsidR="008E0E4F" w:rsidRPr="00365A4B" w:rsidRDefault="008E0E4F" w:rsidP="008E0E4F">
      <w:pPr>
        <w:pStyle w:val="ListRoman"/>
        <w:numPr>
          <w:ilvl w:val="0"/>
          <w:numId w:val="5"/>
        </w:numPr>
      </w:pPr>
      <w:r w:rsidRPr="00365A4B">
        <w:t xml:space="preserve">the </w:t>
      </w:r>
      <w:r w:rsidR="00CA1926">
        <w:t>Lead Agency</w:t>
      </w:r>
      <w:r w:rsidRPr="00365A4B">
        <w:t xml:space="preserve"> – refer to the Certification Practice Statement (CPS) for their responsibilities which specifically include:</w:t>
      </w:r>
    </w:p>
    <w:p w14:paraId="14AEC15E" w14:textId="77777777" w:rsidR="008E0E4F" w:rsidRPr="00817645" w:rsidRDefault="008E0E4F" w:rsidP="008E0E4F">
      <w:pPr>
        <w:pStyle w:val="ListRoman2"/>
        <w:rPr>
          <w:lang w:val="en-GB"/>
        </w:rPr>
      </w:pPr>
      <w:r w:rsidRPr="00817645">
        <w:rPr>
          <w:lang w:val="en-GB"/>
        </w:rPr>
        <w:t xml:space="preserve">review and approval of this CP; </w:t>
      </w:r>
    </w:p>
    <w:p w14:paraId="0F3CF96F" w14:textId="77777777" w:rsidR="008E0E4F" w:rsidRPr="00817645" w:rsidRDefault="008E0E4F" w:rsidP="008E0E4F">
      <w:pPr>
        <w:pStyle w:val="ListRoman2"/>
        <w:rPr>
          <w:lang w:val="en-GB"/>
        </w:rPr>
      </w:pPr>
      <w:r w:rsidRPr="00817645">
        <w:rPr>
          <w:lang w:val="en-GB"/>
        </w:rPr>
        <w:t xml:space="preserve">presiding over the PKI audit process; </w:t>
      </w:r>
    </w:p>
    <w:p w14:paraId="3139D956" w14:textId="77777777" w:rsidR="008E0E4F" w:rsidRPr="00817645" w:rsidRDefault="008E0E4F" w:rsidP="008E0E4F">
      <w:pPr>
        <w:pStyle w:val="ListRoman2"/>
        <w:rPr>
          <w:lang w:val="en-GB"/>
        </w:rPr>
      </w:pPr>
      <w:r w:rsidRPr="00817645">
        <w:rPr>
          <w:lang w:val="en-GB"/>
        </w:rPr>
        <w:t xml:space="preserve">approving mechanisms and controls for the management of the accredited infrastructure (CA/RA); </w:t>
      </w:r>
    </w:p>
    <w:p w14:paraId="1353930F" w14:textId="77777777" w:rsidR="008E0E4F" w:rsidRPr="00817645" w:rsidRDefault="008E0E4F" w:rsidP="008E0E4F">
      <w:pPr>
        <w:pStyle w:val="ListRoman2"/>
        <w:rPr>
          <w:lang w:val="en-GB"/>
        </w:rPr>
      </w:pPr>
      <w:r w:rsidRPr="00817645">
        <w:rPr>
          <w:lang w:val="en-GB"/>
        </w:rPr>
        <w:t xml:space="preserve">approval of operational standards and guidelines to followed. </w:t>
      </w:r>
    </w:p>
    <w:p w14:paraId="083D5FA0" w14:textId="77777777" w:rsidR="008E0E4F" w:rsidRPr="00365A4B" w:rsidRDefault="008E0E4F" w:rsidP="008E0E4F">
      <w:pPr>
        <w:pStyle w:val="ListRoman"/>
        <w:numPr>
          <w:ilvl w:val="0"/>
          <w:numId w:val="5"/>
        </w:numPr>
      </w:pPr>
      <w:r w:rsidRPr="00817645">
        <w:rPr>
          <w:i/>
        </w:rPr>
        <w:t>Accreditation agencies</w:t>
      </w:r>
      <w:r w:rsidRPr="00365A4B">
        <w:t xml:space="preserve"> – to provide independent assurance that the facilities, practices and procedures used to issue certificates comply with this CP, the CPS and other relevant documentation (policy and legal).</w:t>
      </w:r>
    </w:p>
    <w:p w14:paraId="358A20F1" w14:textId="77777777" w:rsidR="008E0E4F" w:rsidRPr="00365A4B" w:rsidRDefault="008E0E4F" w:rsidP="008E0E4F">
      <w:pPr>
        <w:pStyle w:val="ListRoman"/>
        <w:numPr>
          <w:ilvl w:val="0"/>
          <w:numId w:val="5"/>
        </w:numPr>
      </w:pPr>
      <w:r w:rsidRPr="00817645">
        <w:rPr>
          <w:i/>
        </w:rPr>
        <w:t>Directory Service</w:t>
      </w:r>
      <w:r w:rsidRPr="00365A4B">
        <w:t xml:space="preserve"> providers – to provide a </w:t>
      </w:r>
      <w:r w:rsidRPr="00817645">
        <w:rPr>
          <w:i/>
        </w:rPr>
        <w:t>repository</w:t>
      </w:r>
      <w:r w:rsidRPr="00365A4B">
        <w:t xml:space="preserve"> for certificates and certificate status information issued under this CP.</w:t>
      </w:r>
    </w:p>
    <w:p w14:paraId="0F1E90A6" w14:textId="77777777" w:rsidR="008E0E4F" w:rsidRPr="00365A4B" w:rsidRDefault="008E0E4F" w:rsidP="008E0E4F">
      <w:pPr>
        <w:pStyle w:val="Heading2"/>
        <w:rPr>
          <w:lang w:val="en-GB"/>
        </w:rPr>
      </w:pPr>
      <w:bookmarkStart w:id="47" w:name="_Toc161801076"/>
      <w:bookmarkStart w:id="48" w:name="_Toc161822731"/>
      <w:bookmarkStart w:id="49" w:name="_Toc162922687"/>
      <w:bookmarkStart w:id="50" w:name="_Certificate_usage"/>
      <w:bookmarkStart w:id="51" w:name="_Toc130487579"/>
      <w:bookmarkStart w:id="52" w:name="_Toc130491515"/>
      <w:bookmarkStart w:id="53" w:name="_Toc296943332"/>
      <w:bookmarkStart w:id="54" w:name="_Toc450489212"/>
      <w:bookmarkEnd w:id="47"/>
      <w:bookmarkEnd w:id="48"/>
      <w:bookmarkEnd w:id="49"/>
      <w:bookmarkEnd w:id="50"/>
      <w:r w:rsidRPr="00365A4B">
        <w:rPr>
          <w:lang w:val="en-GB"/>
        </w:rPr>
        <w:t xml:space="preserve">Certificate </w:t>
      </w:r>
      <w:r>
        <w:rPr>
          <w:lang w:val="en-GB"/>
        </w:rPr>
        <w:t>u</w:t>
      </w:r>
      <w:r w:rsidRPr="00365A4B">
        <w:rPr>
          <w:lang w:val="en-GB"/>
        </w:rPr>
        <w:t>sage</w:t>
      </w:r>
      <w:bookmarkEnd w:id="51"/>
      <w:bookmarkEnd w:id="52"/>
      <w:bookmarkEnd w:id="53"/>
      <w:bookmarkEnd w:id="54"/>
    </w:p>
    <w:p w14:paraId="229FF4A4" w14:textId="77777777" w:rsidR="008E0E4F" w:rsidRPr="00365A4B" w:rsidRDefault="008E0E4F" w:rsidP="008E0E4F">
      <w:pPr>
        <w:pStyle w:val="Heading3"/>
        <w:rPr>
          <w:lang w:val="en-GB"/>
        </w:rPr>
      </w:pPr>
      <w:bookmarkStart w:id="55" w:name="_Toc296943333"/>
      <w:bookmarkStart w:id="56" w:name="_Toc450489213"/>
      <w:r w:rsidRPr="00365A4B">
        <w:rPr>
          <w:lang w:val="en-GB"/>
        </w:rPr>
        <w:t>Appropriate certificate uses</w:t>
      </w:r>
      <w:bookmarkEnd w:id="55"/>
      <w:bookmarkEnd w:id="56"/>
    </w:p>
    <w:p w14:paraId="6D79043A" w14:textId="77777777" w:rsidR="008E0E4F" w:rsidRPr="00365A4B" w:rsidRDefault="008E0E4F" w:rsidP="008E0E4F">
      <w:pPr>
        <w:pStyle w:val="StdPara"/>
      </w:pPr>
      <w:r w:rsidRPr="00365A4B">
        <w:t xml:space="preserve">Certificates issued under this CP, in conjunction with their associated </w:t>
      </w:r>
      <w:r w:rsidRPr="00365A4B">
        <w:rPr>
          <w:i/>
        </w:rPr>
        <w:t>private keys</w:t>
      </w:r>
      <w:r w:rsidRPr="00365A4B">
        <w:t xml:space="preserve">, allow the </w:t>
      </w:r>
      <w:r w:rsidR="007034FB">
        <w:t>RCA</w:t>
      </w:r>
      <w:r w:rsidRPr="00365A4B">
        <w:t xml:space="preserve"> to:</w:t>
      </w:r>
    </w:p>
    <w:p w14:paraId="56A41E4E" w14:textId="77777777" w:rsidR="008E0E4F" w:rsidRPr="00365A4B" w:rsidRDefault="008E0E4F" w:rsidP="008E0E4F">
      <w:pPr>
        <w:pStyle w:val="ListRoman"/>
        <w:numPr>
          <w:ilvl w:val="0"/>
          <w:numId w:val="6"/>
        </w:numPr>
      </w:pPr>
      <w:r w:rsidRPr="00365A4B">
        <w:t xml:space="preserve">self-sign the </w:t>
      </w:r>
      <w:r w:rsidR="007034FB">
        <w:t>RCA</w:t>
      </w:r>
      <w:r w:rsidRPr="00365A4B">
        <w:t xml:space="preserve"> certificate;</w:t>
      </w:r>
    </w:p>
    <w:p w14:paraId="712B6C47" w14:textId="77777777" w:rsidR="008E0E4F" w:rsidRPr="00365A4B" w:rsidRDefault="008E0E4F" w:rsidP="008E0E4F">
      <w:pPr>
        <w:pStyle w:val="ListRoman"/>
        <w:numPr>
          <w:ilvl w:val="0"/>
          <w:numId w:val="6"/>
        </w:numPr>
      </w:pPr>
      <w:r w:rsidRPr="00365A4B">
        <w:t xml:space="preserve">digitally sign a Sub-CA certificate; </w:t>
      </w:r>
    </w:p>
    <w:p w14:paraId="29E5C6BF" w14:textId="77777777" w:rsidR="006564F4" w:rsidRDefault="008E0E4F" w:rsidP="008E0E4F">
      <w:pPr>
        <w:pStyle w:val="ListRoman"/>
        <w:numPr>
          <w:ilvl w:val="0"/>
          <w:numId w:val="6"/>
        </w:numPr>
      </w:pPr>
      <w:r w:rsidRPr="00C81EE8">
        <w:t>sign the operational certificates required by the PKI</w:t>
      </w:r>
      <w:r>
        <w:t>, including OCSP responder</w:t>
      </w:r>
      <w:r w:rsidRPr="00C81EE8">
        <w:t xml:space="preserve">; </w:t>
      </w:r>
    </w:p>
    <w:p w14:paraId="6F06570A" w14:textId="77777777" w:rsidR="008E0E4F" w:rsidRPr="00C81EE8" w:rsidRDefault="006564F4" w:rsidP="008E0E4F">
      <w:pPr>
        <w:pStyle w:val="ListRoman"/>
        <w:numPr>
          <w:ilvl w:val="0"/>
          <w:numId w:val="6"/>
        </w:numPr>
      </w:pPr>
      <w:r>
        <w:t xml:space="preserve">Sign the CRL; </w:t>
      </w:r>
      <w:r w:rsidR="008E0E4F" w:rsidRPr="00C81EE8">
        <w:t>and</w:t>
      </w:r>
    </w:p>
    <w:p w14:paraId="614609AD" w14:textId="77777777" w:rsidR="008E0E4F" w:rsidRPr="00365A4B" w:rsidRDefault="008E0E4F" w:rsidP="008E0E4F">
      <w:pPr>
        <w:pStyle w:val="ListRoman"/>
        <w:numPr>
          <w:ilvl w:val="0"/>
          <w:numId w:val="6"/>
        </w:numPr>
      </w:pPr>
      <w:r>
        <w:t>sign its own internal log files.</w:t>
      </w:r>
    </w:p>
    <w:p w14:paraId="56EE132E" w14:textId="77777777" w:rsidR="008E0E4F" w:rsidRPr="00365A4B" w:rsidRDefault="008E0E4F" w:rsidP="008E0E4F">
      <w:pPr>
        <w:pStyle w:val="StdPara"/>
      </w:pPr>
      <w:r w:rsidRPr="00365A4B">
        <w:t>Certificates issued under this CP, in conjunction with their associated private keys, allow a Sub-CA to:</w:t>
      </w:r>
    </w:p>
    <w:p w14:paraId="0662A3AE" w14:textId="77777777" w:rsidR="008E0E4F" w:rsidRPr="00365A4B" w:rsidRDefault="008E0E4F" w:rsidP="008E0E4F">
      <w:pPr>
        <w:pStyle w:val="ListRoman"/>
        <w:numPr>
          <w:ilvl w:val="0"/>
          <w:numId w:val="7"/>
        </w:numPr>
      </w:pPr>
      <w:r w:rsidRPr="00365A4B">
        <w:t xml:space="preserve">digitally sign end-entity certificates; </w:t>
      </w:r>
    </w:p>
    <w:p w14:paraId="112E0721" w14:textId="77777777" w:rsidR="008E0E4F" w:rsidRPr="00365A4B" w:rsidRDefault="008E0E4F" w:rsidP="008E0E4F">
      <w:pPr>
        <w:pStyle w:val="ListRoman"/>
        <w:numPr>
          <w:ilvl w:val="0"/>
          <w:numId w:val="7"/>
        </w:numPr>
      </w:pPr>
      <w:r w:rsidRPr="00365A4B">
        <w:t>digitally sign a certificate for any CA subservient to the Sub-CA;</w:t>
      </w:r>
    </w:p>
    <w:p w14:paraId="2DD44A51" w14:textId="77777777" w:rsidR="008E0E4F" w:rsidRPr="00C81EE8" w:rsidRDefault="008E0E4F" w:rsidP="008E0E4F">
      <w:pPr>
        <w:pStyle w:val="ListRoman"/>
        <w:numPr>
          <w:ilvl w:val="0"/>
          <w:numId w:val="7"/>
        </w:numPr>
      </w:pPr>
      <w:r w:rsidRPr="00C81EE8">
        <w:t>sign the operational certificates required by the PKI; and</w:t>
      </w:r>
    </w:p>
    <w:p w14:paraId="4433CA49" w14:textId="77777777" w:rsidR="008E0E4F" w:rsidRPr="00365A4B" w:rsidRDefault="008E0E4F" w:rsidP="008E0E4F">
      <w:pPr>
        <w:pStyle w:val="ListRoman"/>
        <w:numPr>
          <w:ilvl w:val="0"/>
          <w:numId w:val="7"/>
        </w:numPr>
      </w:pPr>
      <w:r>
        <w:t>sign its own internal log files.</w:t>
      </w:r>
    </w:p>
    <w:p w14:paraId="11E42997" w14:textId="77777777" w:rsidR="008E0E4F" w:rsidRPr="00365A4B" w:rsidRDefault="008E0E4F" w:rsidP="008E0E4F">
      <w:pPr>
        <w:pStyle w:val="StdPara"/>
      </w:pPr>
      <w:bookmarkStart w:id="57" w:name="_Toc162922694"/>
      <w:bookmarkStart w:id="58" w:name="_Toc130487581"/>
      <w:bookmarkStart w:id="59" w:name="_Toc130491517"/>
      <w:bookmarkEnd w:id="57"/>
      <w:r w:rsidRPr="00365A4B">
        <w:t>All other core component certificates will only be valid for use within the PKI and used for the authentication and confidentiality (as appropriate) of core component activities.</w:t>
      </w:r>
      <w:r w:rsidRPr="00243FB1">
        <w:rPr>
          <w:vertAlign w:val="superscript"/>
        </w:rPr>
        <w:footnoteReference w:id="3"/>
      </w:r>
    </w:p>
    <w:p w14:paraId="791C3BE0" w14:textId="77777777" w:rsidR="008E0E4F" w:rsidRPr="00365A4B" w:rsidRDefault="008E0E4F" w:rsidP="008E0E4F">
      <w:pPr>
        <w:pStyle w:val="Heading3"/>
        <w:rPr>
          <w:lang w:val="en-GB"/>
        </w:rPr>
      </w:pPr>
      <w:bookmarkStart w:id="60" w:name="_Toc296943334"/>
      <w:bookmarkStart w:id="61" w:name="_Toc450489214"/>
      <w:r w:rsidRPr="00365A4B">
        <w:rPr>
          <w:lang w:val="en-GB"/>
        </w:rPr>
        <w:t>Prohibited certificate uses</w:t>
      </w:r>
      <w:bookmarkEnd w:id="58"/>
      <w:bookmarkEnd w:id="59"/>
      <w:bookmarkEnd w:id="60"/>
      <w:bookmarkEnd w:id="61"/>
    </w:p>
    <w:p w14:paraId="4B31FF27" w14:textId="77777777" w:rsidR="008E0E4F" w:rsidRPr="00365A4B" w:rsidRDefault="008E0E4F" w:rsidP="008E0E4F">
      <w:pPr>
        <w:pStyle w:val="StdPara"/>
      </w:pPr>
      <w:r w:rsidRPr="00365A4B">
        <w:t>The prohibited uses for certificates issued under this CP are:</w:t>
      </w:r>
    </w:p>
    <w:p w14:paraId="581661E5" w14:textId="77777777" w:rsidR="008E0E4F" w:rsidRPr="00365A4B" w:rsidRDefault="008E0E4F" w:rsidP="008E0E4F">
      <w:pPr>
        <w:pStyle w:val="ListRoman"/>
        <w:numPr>
          <w:ilvl w:val="0"/>
          <w:numId w:val="8"/>
        </w:numPr>
      </w:pPr>
      <w:r w:rsidRPr="00365A4B">
        <w:t xml:space="preserve">for the </w:t>
      </w:r>
      <w:r w:rsidR="007034FB">
        <w:t>RCA</w:t>
      </w:r>
      <w:r w:rsidRPr="00365A4B">
        <w:t>, to sign certificates issued to end-entity Subscribers;</w:t>
      </w:r>
    </w:p>
    <w:p w14:paraId="6DB66927" w14:textId="77777777" w:rsidR="008E0E4F" w:rsidRPr="00365A4B" w:rsidRDefault="008E0E4F" w:rsidP="008E0E4F">
      <w:pPr>
        <w:pStyle w:val="ListRoman"/>
        <w:numPr>
          <w:ilvl w:val="0"/>
          <w:numId w:val="8"/>
        </w:numPr>
      </w:pPr>
      <w:r w:rsidRPr="00365A4B">
        <w:lastRenderedPageBreak/>
        <w:t xml:space="preserve">to sign the certificate of a </w:t>
      </w:r>
      <w:r w:rsidR="00BE49BD" w:rsidRPr="00365A4B">
        <w:t>non-</w:t>
      </w:r>
      <w:r w:rsidR="00BE49BD">
        <w:t>Lead Agency</w:t>
      </w:r>
      <w:r w:rsidRPr="00365A4B">
        <w:t xml:space="preserve"> approved CA;</w:t>
      </w:r>
    </w:p>
    <w:p w14:paraId="09ECEAA4" w14:textId="77777777" w:rsidR="008E0E4F" w:rsidRPr="00365A4B" w:rsidRDefault="008E0E4F" w:rsidP="008E0E4F">
      <w:pPr>
        <w:pStyle w:val="ListRoman"/>
        <w:numPr>
          <w:ilvl w:val="0"/>
          <w:numId w:val="8"/>
        </w:numPr>
      </w:pPr>
      <w:r w:rsidRPr="00365A4B">
        <w:t xml:space="preserve">to validate the identity of a </w:t>
      </w:r>
      <w:r w:rsidR="00971702">
        <w:rPr>
          <w:i/>
        </w:rPr>
        <w:t>AS</w:t>
      </w:r>
      <w:r w:rsidRPr="00205AF5">
        <w:rPr>
          <w:i/>
        </w:rPr>
        <w:t xml:space="preserve"> operator</w:t>
      </w:r>
      <w:r>
        <w:t xml:space="preserve"> (CMS ROs excepted)</w:t>
      </w:r>
      <w:r w:rsidRPr="00365A4B">
        <w:t>; and</w:t>
      </w:r>
    </w:p>
    <w:p w14:paraId="60F25797" w14:textId="77777777" w:rsidR="008E0E4F" w:rsidRPr="00365A4B" w:rsidRDefault="008E0E4F" w:rsidP="008E0E4F">
      <w:pPr>
        <w:pStyle w:val="ListRoman"/>
        <w:numPr>
          <w:ilvl w:val="0"/>
          <w:numId w:val="8"/>
        </w:numPr>
      </w:pPr>
      <w:r w:rsidRPr="00365A4B">
        <w:t>to establish a Sub-CA to conduct any transaction, or communication, which is any or all of the following:</w:t>
      </w:r>
    </w:p>
    <w:p w14:paraId="4C1716AB" w14:textId="77777777" w:rsidR="008E0E4F" w:rsidRPr="00714F45" w:rsidRDefault="008E0E4F" w:rsidP="008E0E4F">
      <w:pPr>
        <w:pStyle w:val="ListRoman2"/>
      </w:pPr>
      <w:r w:rsidRPr="00714F45">
        <w:t xml:space="preserve">Unrelated to </w:t>
      </w:r>
      <w:r w:rsidR="00BE49BD">
        <w:t>New Zealand Government</w:t>
      </w:r>
      <w:r w:rsidR="00BE49BD" w:rsidRPr="00714F45">
        <w:t xml:space="preserve"> </w:t>
      </w:r>
      <w:r w:rsidRPr="00714F45">
        <w:t>business;</w:t>
      </w:r>
    </w:p>
    <w:p w14:paraId="2CCD7DA8" w14:textId="75E53FBF" w:rsidR="008E0E4F" w:rsidRPr="00714F45" w:rsidRDefault="008E0E4F" w:rsidP="008E0E4F">
      <w:pPr>
        <w:pStyle w:val="ListRoman2"/>
      </w:pPr>
      <w:r w:rsidRPr="00714F45">
        <w:t>Illegal</w:t>
      </w:r>
      <w:r w:rsidR="001C5957">
        <w:t xml:space="preserve"> or criminal</w:t>
      </w:r>
      <w:r w:rsidR="00C41138">
        <w:rPr>
          <w:rStyle w:val="FootnoteReference"/>
        </w:rPr>
        <w:footnoteReference w:id="4"/>
      </w:r>
      <w:r w:rsidRPr="00714F45">
        <w:t>;</w:t>
      </w:r>
    </w:p>
    <w:p w14:paraId="625A6035" w14:textId="77777777" w:rsidR="008E0E4F" w:rsidRPr="00714F45" w:rsidRDefault="008E0E4F" w:rsidP="008E0E4F">
      <w:pPr>
        <w:pStyle w:val="ListRoman2"/>
      </w:pPr>
      <w:r w:rsidRPr="00714F45">
        <w:t xml:space="preserve">Unauthorised; </w:t>
      </w:r>
    </w:p>
    <w:p w14:paraId="4029CAB7" w14:textId="77777777" w:rsidR="008E0E4F" w:rsidRDefault="008E0E4F" w:rsidP="008E0E4F">
      <w:pPr>
        <w:pStyle w:val="ListRoman2"/>
      </w:pPr>
      <w:r w:rsidRPr="00714F45">
        <w:t>Unethical</w:t>
      </w:r>
      <w:r>
        <w:t>, or</w:t>
      </w:r>
    </w:p>
    <w:p w14:paraId="1E5292D1" w14:textId="77777777" w:rsidR="008E0E4F" w:rsidRPr="00714F45" w:rsidRDefault="008E0E4F" w:rsidP="008E0E4F">
      <w:pPr>
        <w:pStyle w:val="ListRoman2"/>
      </w:pPr>
      <w:r>
        <w:t xml:space="preserve">Contrary to </w:t>
      </w:r>
      <w:r w:rsidR="00BE49BD">
        <w:t xml:space="preserve">New Zealand Government </w:t>
      </w:r>
      <w:r>
        <w:t>policy.</w:t>
      </w:r>
    </w:p>
    <w:p w14:paraId="60D72893" w14:textId="77777777" w:rsidR="008E0E4F" w:rsidRPr="00365A4B" w:rsidRDefault="008E0E4F" w:rsidP="008E0E4F">
      <w:pPr>
        <w:pStyle w:val="StdPara"/>
      </w:pPr>
      <w:r w:rsidRPr="00365A4B">
        <w:t xml:space="preserve">Engaging in a prohibited certificate use is a breach of the responsibilities and obligations agreed to by the </w:t>
      </w:r>
      <w:r w:rsidR="00971702">
        <w:t>AS</w:t>
      </w:r>
      <w:r w:rsidRPr="00365A4B">
        <w:t xml:space="preserve"> operators and </w:t>
      </w:r>
      <w:r w:rsidR="00BE49BD">
        <w:t>the New Zealand Government</w:t>
      </w:r>
      <w:r w:rsidRPr="00365A4B">
        <w:t xml:space="preserve"> disclaims any and all liability in such circumstances.</w:t>
      </w:r>
    </w:p>
    <w:p w14:paraId="393C88A3" w14:textId="77777777" w:rsidR="008E0E4F" w:rsidRPr="00365A4B" w:rsidRDefault="008E0E4F" w:rsidP="008E0E4F">
      <w:pPr>
        <w:pStyle w:val="Heading2"/>
        <w:rPr>
          <w:lang w:val="en-GB"/>
        </w:rPr>
      </w:pPr>
      <w:bookmarkStart w:id="62" w:name="_Toc162922699"/>
      <w:bookmarkStart w:id="63" w:name="_Toc130487582"/>
      <w:bookmarkStart w:id="64" w:name="_Toc130491518"/>
      <w:bookmarkStart w:id="65" w:name="_Toc296943335"/>
      <w:bookmarkStart w:id="66" w:name="_Toc450489215"/>
      <w:bookmarkEnd w:id="62"/>
      <w:r w:rsidRPr="00365A4B">
        <w:rPr>
          <w:lang w:val="en-GB"/>
        </w:rPr>
        <w:t xml:space="preserve">Policy </w:t>
      </w:r>
      <w:r>
        <w:rPr>
          <w:lang w:val="en-GB"/>
        </w:rPr>
        <w:t>a</w:t>
      </w:r>
      <w:r w:rsidRPr="00365A4B">
        <w:rPr>
          <w:lang w:val="en-GB"/>
        </w:rPr>
        <w:t>dministration</w:t>
      </w:r>
      <w:bookmarkEnd w:id="63"/>
      <w:bookmarkEnd w:id="64"/>
      <w:bookmarkEnd w:id="65"/>
      <w:bookmarkEnd w:id="66"/>
    </w:p>
    <w:p w14:paraId="6252AB02" w14:textId="77777777" w:rsidR="008E0E4F" w:rsidRPr="00365A4B" w:rsidRDefault="008E0E4F" w:rsidP="008E0E4F">
      <w:pPr>
        <w:pStyle w:val="Heading3"/>
        <w:rPr>
          <w:lang w:val="en-GB"/>
        </w:rPr>
      </w:pPr>
      <w:bookmarkStart w:id="67" w:name="_Toc130487583"/>
      <w:bookmarkStart w:id="68" w:name="_Toc130491519"/>
      <w:bookmarkStart w:id="69" w:name="_Toc296943337"/>
      <w:bookmarkStart w:id="70" w:name="_Toc450489216"/>
      <w:r w:rsidRPr="00365A4B">
        <w:rPr>
          <w:lang w:val="en-GB"/>
        </w:rPr>
        <w:t>Organisation administering the document</w:t>
      </w:r>
      <w:bookmarkEnd w:id="67"/>
      <w:bookmarkEnd w:id="68"/>
      <w:bookmarkEnd w:id="69"/>
      <w:bookmarkEnd w:id="70"/>
    </w:p>
    <w:p w14:paraId="187744BE" w14:textId="77777777" w:rsidR="008E0E4F" w:rsidRPr="00365A4B" w:rsidRDefault="008E0E4F" w:rsidP="008E0E4F">
      <w:pPr>
        <w:pStyle w:val="StdPara"/>
      </w:pPr>
      <w:r>
        <w:t>See CPS.</w:t>
      </w:r>
    </w:p>
    <w:p w14:paraId="3294FEC5" w14:textId="77777777" w:rsidR="008E0E4F" w:rsidRPr="00365A4B" w:rsidRDefault="008E0E4F" w:rsidP="008E0E4F">
      <w:pPr>
        <w:pStyle w:val="Heading3"/>
        <w:rPr>
          <w:lang w:val="en-GB"/>
        </w:rPr>
      </w:pPr>
      <w:bookmarkStart w:id="71" w:name="_Toc160871221"/>
      <w:bookmarkStart w:id="72" w:name="_Toc161801083"/>
      <w:bookmarkStart w:id="73" w:name="_Toc161822738"/>
      <w:bookmarkStart w:id="74" w:name="_Toc162922702"/>
      <w:bookmarkStart w:id="75" w:name="_Toc130487584"/>
      <w:bookmarkStart w:id="76" w:name="_Toc130491520"/>
      <w:bookmarkStart w:id="77" w:name="_Toc296943338"/>
      <w:bookmarkStart w:id="78" w:name="_Toc450489217"/>
      <w:bookmarkEnd w:id="71"/>
      <w:bookmarkEnd w:id="72"/>
      <w:bookmarkEnd w:id="73"/>
      <w:bookmarkEnd w:id="74"/>
      <w:r w:rsidRPr="00365A4B">
        <w:rPr>
          <w:lang w:val="en-GB"/>
        </w:rPr>
        <w:t>Contact person</w:t>
      </w:r>
      <w:bookmarkEnd w:id="75"/>
      <w:bookmarkEnd w:id="76"/>
      <w:bookmarkEnd w:id="77"/>
      <w:bookmarkEnd w:id="78"/>
    </w:p>
    <w:p w14:paraId="18FEABED" w14:textId="77777777" w:rsidR="008E0E4F" w:rsidRPr="00365A4B" w:rsidRDefault="008E0E4F" w:rsidP="008E0E4F">
      <w:pPr>
        <w:pStyle w:val="StdPara"/>
      </w:pPr>
      <w:r>
        <w:t>See CPS.</w:t>
      </w:r>
    </w:p>
    <w:p w14:paraId="7D166D33" w14:textId="77777777" w:rsidR="008E0E4F" w:rsidRPr="00365A4B" w:rsidRDefault="008E0E4F" w:rsidP="008E0E4F">
      <w:pPr>
        <w:pStyle w:val="Heading3"/>
        <w:rPr>
          <w:lang w:val="en-GB"/>
        </w:rPr>
      </w:pPr>
      <w:bookmarkStart w:id="79" w:name="_Toc160871223"/>
      <w:bookmarkStart w:id="80" w:name="_Toc161801085"/>
      <w:bookmarkStart w:id="81" w:name="_Toc161822740"/>
      <w:bookmarkStart w:id="82" w:name="_Toc162922704"/>
      <w:bookmarkStart w:id="83" w:name="_Toc160871224"/>
      <w:bookmarkStart w:id="84" w:name="_Toc161801086"/>
      <w:bookmarkStart w:id="85" w:name="_Toc161822741"/>
      <w:bookmarkStart w:id="86" w:name="_Toc162922705"/>
      <w:bookmarkStart w:id="87" w:name="_Toc160871229"/>
      <w:bookmarkStart w:id="88" w:name="_Toc161801091"/>
      <w:bookmarkStart w:id="89" w:name="_Toc161822746"/>
      <w:bookmarkStart w:id="90" w:name="_Toc162922710"/>
      <w:bookmarkStart w:id="91" w:name="_Toc130487585"/>
      <w:bookmarkStart w:id="92" w:name="_Toc130491521"/>
      <w:bookmarkStart w:id="93" w:name="_Toc296943339"/>
      <w:bookmarkStart w:id="94" w:name="_Toc450489218"/>
      <w:bookmarkEnd w:id="79"/>
      <w:bookmarkEnd w:id="80"/>
      <w:bookmarkEnd w:id="81"/>
      <w:bookmarkEnd w:id="82"/>
      <w:bookmarkEnd w:id="83"/>
      <w:bookmarkEnd w:id="84"/>
      <w:bookmarkEnd w:id="85"/>
      <w:bookmarkEnd w:id="86"/>
      <w:bookmarkEnd w:id="87"/>
      <w:bookmarkEnd w:id="88"/>
      <w:bookmarkEnd w:id="89"/>
      <w:bookmarkEnd w:id="90"/>
      <w:r w:rsidRPr="00365A4B">
        <w:rPr>
          <w:lang w:val="en-GB"/>
        </w:rPr>
        <w:t>Authority determining CPS suitability for the policy</w:t>
      </w:r>
      <w:bookmarkEnd w:id="91"/>
      <w:bookmarkEnd w:id="92"/>
      <w:bookmarkEnd w:id="93"/>
      <w:bookmarkEnd w:id="94"/>
    </w:p>
    <w:p w14:paraId="60683004" w14:textId="77777777" w:rsidR="008E0E4F" w:rsidRPr="00365A4B" w:rsidRDefault="008E0E4F" w:rsidP="008E0E4F">
      <w:pPr>
        <w:pStyle w:val="StdPara"/>
      </w:pPr>
      <w:r>
        <w:t>See CPS.</w:t>
      </w:r>
    </w:p>
    <w:p w14:paraId="1806F846" w14:textId="77777777" w:rsidR="008E0E4F" w:rsidRPr="00365A4B" w:rsidRDefault="008E0E4F" w:rsidP="008E0E4F">
      <w:pPr>
        <w:pStyle w:val="Heading3"/>
        <w:rPr>
          <w:lang w:val="en-GB"/>
        </w:rPr>
      </w:pPr>
      <w:bookmarkStart w:id="95" w:name="_Toc130487586"/>
      <w:bookmarkStart w:id="96" w:name="_Toc130491522"/>
      <w:bookmarkStart w:id="97" w:name="_Toc296943340"/>
      <w:bookmarkStart w:id="98" w:name="_Toc450489219"/>
      <w:r w:rsidRPr="00365A4B">
        <w:rPr>
          <w:lang w:val="en-GB"/>
        </w:rPr>
        <w:t>CPS approval procedures</w:t>
      </w:r>
      <w:bookmarkEnd w:id="95"/>
      <w:bookmarkEnd w:id="96"/>
      <w:bookmarkEnd w:id="97"/>
      <w:bookmarkEnd w:id="98"/>
    </w:p>
    <w:p w14:paraId="5E6F61B5" w14:textId="77777777" w:rsidR="008E0E4F" w:rsidRPr="00365A4B" w:rsidRDefault="008E0E4F" w:rsidP="008E0E4F">
      <w:pPr>
        <w:pStyle w:val="StdPara"/>
      </w:pPr>
      <w:r w:rsidRPr="00365A4B">
        <w:t>See CPS.</w:t>
      </w:r>
    </w:p>
    <w:p w14:paraId="72043325" w14:textId="77777777" w:rsidR="008E0E4F" w:rsidRPr="000B7107" w:rsidRDefault="008E0E4F" w:rsidP="008E0E4F">
      <w:pPr>
        <w:pStyle w:val="Heading2"/>
        <w:ind w:left="0" w:firstLine="0"/>
      </w:pPr>
      <w:bookmarkStart w:id="99" w:name="_Toc237159560"/>
      <w:bookmarkStart w:id="100" w:name="_Toc240001255"/>
      <w:bookmarkStart w:id="101" w:name="_Toc296943341"/>
      <w:bookmarkStart w:id="102" w:name="_Toc450489220"/>
      <w:bookmarkStart w:id="103" w:name="_Toc130487587"/>
      <w:bookmarkStart w:id="104" w:name="_Toc130491523"/>
      <w:r w:rsidRPr="000B7107">
        <w:t>Definitions</w:t>
      </w:r>
      <w:r>
        <w:t>,</w:t>
      </w:r>
      <w:r w:rsidRPr="000B7107">
        <w:t xml:space="preserve"> acronyms</w:t>
      </w:r>
      <w:bookmarkEnd w:id="99"/>
      <w:r w:rsidRPr="001B05FA">
        <w:t xml:space="preserve"> </w:t>
      </w:r>
      <w:r w:rsidRPr="000B7107">
        <w:t>and</w:t>
      </w:r>
      <w:r>
        <w:t xml:space="preserve"> interpretation</w:t>
      </w:r>
      <w:bookmarkEnd w:id="100"/>
      <w:bookmarkEnd w:id="101"/>
      <w:bookmarkEnd w:id="102"/>
    </w:p>
    <w:bookmarkEnd w:id="103"/>
    <w:bookmarkEnd w:id="104"/>
    <w:p w14:paraId="262AFCD7" w14:textId="77777777" w:rsidR="008E0E4F" w:rsidRPr="008962AC" w:rsidRDefault="008E0E4F" w:rsidP="008E0E4F">
      <w:pPr>
        <w:pStyle w:val="StdPara"/>
      </w:pPr>
      <w:r w:rsidRPr="00A714F2">
        <w:t>Acronyms and terms used in this CP are defined in the CPS</w:t>
      </w:r>
      <w:r w:rsidRPr="00365A4B">
        <w:t>.</w:t>
      </w:r>
      <w:r>
        <w:t xml:space="preserve"> Note that defined terms in this CP appear in italics the first time they are used and otherwise are not identified in this manner when appearing later throughout the CP. </w:t>
      </w:r>
      <w:r w:rsidRPr="008962AC">
        <w:t>Defined terms may be upper or lower case.</w:t>
      </w:r>
    </w:p>
    <w:p w14:paraId="5A329B3F" w14:textId="77777777" w:rsidR="008E0E4F" w:rsidRPr="00365A4B" w:rsidRDefault="008E0E4F" w:rsidP="008E0E4F">
      <w:pPr>
        <w:pStyle w:val="StdPara"/>
      </w:pPr>
      <w:r w:rsidRPr="008962AC">
        <w:t>The interpretatio</w:t>
      </w:r>
      <w:r w:rsidR="00A3080F">
        <w:t>n clause Appendix B</w:t>
      </w:r>
      <w:r w:rsidR="00FA72EE">
        <w:t>.3</w:t>
      </w:r>
      <w:r w:rsidRPr="008962AC">
        <w:t xml:space="preserve"> </w:t>
      </w:r>
      <w:r>
        <w:t xml:space="preserve">of the CPS </w:t>
      </w:r>
      <w:r w:rsidRPr="008962AC">
        <w:t>also applies to this CP</w:t>
      </w:r>
      <w:r>
        <w:t>.</w:t>
      </w:r>
    </w:p>
    <w:p w14:paraId="627AA33D" w14:textId="77777777" w:rsidR="008E0E4F" w:rsidRPr="00365A4B" w:rsidRDefault="008E0E4F" w:rsidP="008E0E4F">
      <w:pPr>
        <w:pStyle w:val="Heading1"/>
      </w:pPr>
      <w:bookmarkStart w:id="105" w:name="_Toc130487588"/>
      <w:bookmarkStart w:id="106" w:name="_Toc130491524"/>
      <w:bookmarkStart w:id="107" w:name="_Toc296943342"/>
      <w:bookmarkStart w:id="108" w:name="_Toc450489221"/>
      <w:r w:rsidRPr="00365A4B">
        <w:t>PUBLICATION AND REPOSITORY RESPONSIBILITIES</w:t>
      </w:r>
      <w:bookmarkEnd w:id="105"/>
      <w:bookmarkEnd w:id="106"/>
      <w:bookmarkEnd w:id="107"/>
      <w:bookmarkEnd w:id="108"/>
    </w:p>
    <w:p w14:paraId="15D555D2" w14:textId="77777777" w:rsidR="008E0E4F" w:rsidRPr="00365A4B" w:rsidRDefault="008E0E4F" w:rsidP="008E0E4F">
      <w:pPr>
        <w:pStyle w:val="Heading2"/>
        <w:rPr>
          <w:lang w:val="en-GB"/>
        </w:rPr>
      </w:pPr>
      <w:bookmarkStart w:id="109" w:name="_Repositories"/>
      <w:bookmarkStart w:id="110" w:name="_Toc130487589"/>
      <w:bookmarkStart w:id="111" w:name="_Toc130491525"/>
      <w:bookmarkStart w:id="112" w:name="_Toc296943343"/>
      <w:bookmarkStart w:id="113" w:name="_Toc450489222"/>
      <w:bookmarkEnd w:id="109"/>
      <w:r w:rsidRPr="00365A4B">
        <w:rPr>
          <w:lang w:val="en-GB"/>
        </w:rPr>
        <w:t>Repositories</w:t>
      </w:r>
      <w:bookmarkEnd w:id="110"/>
      <w:bookmarkEnd w:id="111"/>
      <w:bookmarkEnd w:id="112"/>
      <w:bookmarkEnd w:id="113"/>
    </w:p>
    <w:p w14:paraId="344A1A07" w14:textId="77777777" w:rsidR="008E0E4F" w:rsidRPr="00365A4B" w:rsidRDefault="008E0E4F" w:rsidP="008E0E4F">
      <w:pPr>
        <w:pStyle w:val="StdPara"/>
      </w:pPr>
      <w:r w:rsidRPr="00365A4B">
        <w:t xml:space="preserve">See CPS.  </w:t>
      </w:r>
    </w:p>
    <w:p w14:paraId="19D555FD" w14:textId="77777777" w:rsidR="008E0E4F" w:rsidRPr="00365A4B" w:rsidRDefault="008E0E4F" w:rsidP="008E0E4F">
      <w:pPr>
        <w:pStyle w:val="Heading2"/>
        <w:rPr>
          <w:lang w:val="en-GB"/>
        </w:rPr>
      </w:pPr>
      <w:bookmarkStart w:id="114" w:name="_Toc130487590"/>
      <w:bookmarkStart w:id="115" w:name="_Toc130491526"/>
      <w:bookmarkStart w:id="116" w:name="_Toc296943344"/>
      <w:bookmarkStart w:id="117" w:name="_Toc450489223"/>
      <w:r w:rsidRPr="00365A4B">
        <w:rPr>
          <w:lang w:val="en-GB"/>
        </w:rPr>
        <w:t xml:space="preserve">Publication </w:t>
      </w:r>
      <w:r>
        <w:rPr>
          <w:lang w:val="en-GB"/>
        </w:rPr>
        <w:t>o</w:t>
      </w:r>
      <w:r w:rsidRPr="00365A4B">
        <w:rPr>
          <w:lang w:val="en-GB"/>
        </w:rPr>
        <w:t xml:space="preserve">f </w:t>
      </w:r>
      <w:r>
        <w:rPr>
          <w:lang w:val="en-GB"/>
        </w:rPr>
        <w:t>c</w:t>
      </w:r>
      <w:r w:rsidRPr="00365A4B">
        <w:rPr>
          <w:lang w:val="en-GB"/>
        </w:rPr>
        <w:t xml:space="preserve">ertification </w:t>
      </w:r>
      <w:r>
        <w:rPr>
          <w:lang w:val="en-GB"/>
        </w:rPr>
        <w:t>i</w:t>
      </w:r>
      <w:r w:rsidRPr="00365A4B">
        <w:rPr>
          <w:lang w:val="en-GB"/>
        </w:rPr>
        <w:t>nformation</w:t>
      </w:r>
      <w:bookmarkEnd w:id="114"/>
      <w:bookmarkEnd w:id="115"/>
      <w:bookmarkEnd w:id="116"/>
      <w:bookmarkEnd w:id="117"/>
    </w:p>
    <w:p w14:paraId="28507D6A" w14:textId="77777777" w:rsidR="008E0E4F" w:rsidRPr="00365A4B" w:rsidRDefault="003A1044" w:rsidP="008E0E4F">
      <w:pPr>
        <w:pStyle w:val="StdPara"/>
      </w:pPr>
      <w:r>
        <w:t>The New Zealand Government</w:t>
      </w:r>
      <w:r w:rsidR="008E0E4F" w:rsidRPr="00365A4B">
        <w:t xml:space="preserve"> publishes the issuing CA certificate, and the issuing CA’s latest CRL in its repository.  This information is available to Relying Parties both internal</w:t>
      </w:r>
      <w:r w:rsidR="006564F4">
        <w:rPr>
          <w:rStyle w:val="FootnoteReference"/>
        </w:rPr>
        <w:footnoteReference w:id="5"/>
      </w:r>
      <w:r w:rsidR="008E0E4F" w:rsidRPr="00365A4B">
        <w:t xml:space="preserve"> and external</w:t>
      </w:r>
      <w:r w:rsidR="006564F4">
        <w:rPr>
          <w:rStyle w:val="FootnoteReference"/>
        </w:rPr>
        <w:footnoteReference w:id="6"/>
      </w:r>
      <w:r w:rsidR="008E0E4F" w:rsidRPr="00365A4B">
        <w:t xml:space="preserve"> of </w:t>
      </w:r>
      <w:r>
        <w:t>the New Zealand Government</w:t>
      </w:r>
      <w:r w:rsidR="006564F4">
        <w:t xml:space="preserve"> subscribing agencies</w:t>
      </w:r>
      <w:r w:rsidR="008E0E4F" w:rsidRPr="00365A4B">
        <w:t>.</w:t>
      </w:r>
    </w:p>
    <w:p w14:paraId="32E80F52" w14:textId="77777777" w:rsidR="008E0E4F" w:rsidRPr="00365A4B" w:rsidRDefault="002347AA" w:rsidP="008E0E4F">
      <w:pPr>
        <w:pStyle w:val="StdPara"/>
      </w:pPr>
      <w:r>
        <w:lastRenderedPageBreak/>
        <w:t>The New Zealand Government</w:t>
      </w:r>
      <w:r w:rsidR="008E0E4F" w:rsidRPr="00365A4B">
        <w:t xml:space="preserve"> provides for Subscribers and Relying Parties the URL of a website which </w:t>
      </w:r>
      <w:r>
        <w:t>the New Zealand Government</w:t>
      </w:r>
      <w:r w:rsidR="008E0E4F" w:rsidRPr="00365A4B">
        <w:t xml:space="preserve"> uses to publish:</w:t>
      </w:r>
    </w:p>
    <w:p w14:paraId="0BA07F07" w14:textId="77777777" w:rsidR="008E0E4F" w:rsidRPr="00817645" w:rsidRDefault="008E0E4F" w:rsidP="008E0E4F">
      <w:pPr>
        <w:pStyle w:val="ListRoman"/>
        <w:numPr>
          <w:ilvl w:val="0"/>
          <w:numId w:val="9"/>
        </w:numPr>
      </w:pPr>
      <w:r w:rsidRPr="001261B5">
        <w:t>this CP;</w:t>
      </w:r>
      <w:r w:rsidRPr="00817645">
        <w:t xml:space="preserve"> </w:t>
      </w:r>
    </w:p>
    <w:p w14:paraId="2735F8E6" w14:textId="77777777" w:rsidR="008E0E4F" w:rsidRPr="001261B5" w:rsidRDefault="008E0E4F" w:rsidP="008E0E4F">
      <w:pPr>
        <w:pStyle w:val="ListRoman"/>
        <w:numPr>
          <w:ilvl w:val="0"/>
          <w:numId w:val="9"/>
        </w:numPr>
      </w:pPr>
      <w:r w:rsidRPr="001261B5">
        <w:t>the CP for any end entity certificates; and</w:t>
      </w:r>
    </w:p>
    <w:p w14:paraId="5C9A62B9" w14:textId="77777777" w:rsidR="008E0E4F" w:rsidRPr="001261B5" w:rsidRDefault="008E0E4F" w:rsidP="008E0E4F">
      <w:pPr>
        <w:pStyle w:val="ListRoman"/>
        <w:numPr>
          <w:ilvl w:val="0"/>
          <w:numId w:val="9"/>
        </w:numPr>
      </w:pPr>
      <w:r w:rsidRPr="001261B5">
        <w:t>the CPS.</w:t>
      </w:r>
    </w:p>
    <w:p w14:paraId="29CA44E0" w14:textId="77777777" w:rsidR="008E0E4F" w:rsidRPr="00365A4B" w:rsidRDefault="008E0E4F" w:rsidP="008E0E4F">
      <w:pPr>
        <w:pStyle w:val="Heading2"/>
        <w:rPr>
          <w:lang w:val="en-GB"/>
        </w:rPr>
      </w:pPr>
      <w:bookmarkStart w:id="118" w:name="_Toc130487591"/>
      <w:bookmarkStart w:id="119" w:name="_Toc130491527"/>
      <w:bookmarkStart w:id="120" w:name="_Toc296943345"/>
      <w:bookmarkStart w:id="121" w:name="_Toc450489224"/>
      <w:r w:rsidRPr="00365A4B">
        <w:rPr>
          <w:lang w:val="en-GB"/>
        </w:rPr>
        <w:t xml:space="preserve">Time </w:t>
      </w:r>
      <w:r>
        <w:rPr>
          <w:lang w:val="en-GB"/>
        </w:rPr>
        <w:t>o</w:t>
      </w:r>
      <w:r w:rsidRPr="00365A4B">
        <w:rPr>
          <w:lang w:val="en-GB"/>
        </w:rPr>
        <w:t xml:space="preserve">r </w:t>
      </w:r>
      <w:r>
        <w:rPr>
          <w:lang w:val="en-GB"/>
        </w:rPr>
        <w:t>f</w:t>
      </w:r>
      <w:r w:rsidRPr="00365A4B">
        <w:rPr>
          <w:lang w:val="en-GB"/>
        </w:rPr>
        <w:t xml:space="preserve">requency </w:t>
      </w:r>
      <w:r>
        <w:rPr>
          <w:lang w:val="en-GB"/>
        </w:rPr>
        <w:t>o</w:t>
      </w:r>
      <w:r w:rsidRPr="00365A4B">
        <w:rPr>
          <w:lang w:val="en-GB"/>
        </w:rPr>
        <w:t xml:space="preserve">f </w:t>
      </w:r>
      <w:r>
        <w:rPr>
          <w:lang w:val="en-GB"/>
        </w:rPr>
        <w:t>p</w:t>
      </w:r>
      <w:r w:rsidRPr="00365A4B">
        <w:rPr>
          <w:lang w:val="en-GB"/>
        </w:rPr>
        <w:t>ublication</w:t>
      </w:r>
      <w:bookmarkEnd w:id="118"/>
      <w:bookmarkEnd w:id="119"/>
      <w:bookmarkEnd w:id="120"/>
      <w:bookmarkEnd w:id="121"/>
    </w:p>
    <w:p w14:paraId="4FC10DE8" w14:textId="77777777" w:rsidR="008E0E4F" w:rsidRPr="00365A4B" w:rsidRDefault="008E0E4F" w:rsidP="008E0E4F">
      <w:pPr>
        <w:pStyle w:val="StdPara"/>
      </w:pPr>
      <w:r w:rsidRPr="00365A4B">
        <w:t>Published documentation is updated on approved change</w:t>
      </w:r>
      <w:r>
        <w:t>s</w:t>
      </w:r>
      <w:r w:rsidRPr="00365A4B">
        <w:t>.</w:t>
      </w:r>
    </w:p>
    <w:p w14:paraId="3C3F5087" w14:textId="77777777" w:rsidR="008E0E4F" w:rsidRPr="00365A4B" w:rsidRDefault="002347AA" w:rsidP="008E0E4F">
      <w:pPr>
        <w:pStyle w:val="StdPara"/>
      </w:pPr>
      <w:bookmarkStart w:id="122" w:name="_Toc130487592"/>
      <w:bookmarkStart w:id="123" w:name="_Toc130491528"/>
      <w:r>
        <w:t>New Zealand Government</w:t>
      </w:r>
      <w:r w:rsidRPr="00365A4B">
        <w:t xml:space="preserve"> </w:t>
      </w:r>
      <w:r>
        <w:t xml:space="preserve">PKI </w:t>
      </w:r>
      <w:r w:rsidR="008E0E4F" w:rsidRPr="00365A4B">
        <w:t>CAs publish new certificates and CRLs as operationally required</w:t>
      </w:r>
      <w:r w:rsidR="006564F4">
        <w:t xml:space="preserve"> and authorised</w:t>
      </w:r>
      <w:r w:rsidR="008E0E4F" w:rsidRPr="00365A4B">
        <w:t xml:space="preserve"> (see </w:t>
      </w:r>
      <w:hyperlink w:anchor="_CRL_issuance_frequency" w:history="1">
        <w:r w:rsidR="008E0E4F" w:rsidRPr="006B5491">
          <w:rPr>
            <w:rStyle w:val="Hyperlink"/>
          </w:rPr>
          <w:t>4.9.7</w:t>
        </w:r>
      </w:hyperlink>
      <w:r w:rsidR="008E0E4F" w:rsidRPr="00365A4B">
        <w:t xml:space="preserve"> and relevant CP). </w:t>
      </w:r>
    </w:p>
    <w:p w14:paraId="64011D50" w14:textId="77777777" w:rsidR="008E0E4F" w:rsidRPr="00365A4B" w:rsidRDefault="008E0E4F" w:rsidP="008E0E4F">
      <w:pPr>
        <w:pStyle w:val="Heading2"/>
        <w:rPr>
          <w:lang w:val="en-GB"/>
        </w:rPr>
      </w:pPr>
      <w:bookmarkStart w:id="124" w:name="_Toc296943346"/>
      <w:bookmarkStart w:id="125" w:name="_Toc450489225"/>
      <w:r w:rsidRPr="00365A4B">
        <w:rPr>
          <w:lang w:val="en-GB"/>
        </w:rPr>
        <w:t xml:space="preserve">Access </w:t>
      </w:r>
      <w:r>
        <w:rPr>
          <w:lang w:val="en-GB"/>
        </w:rPr>
        <w:t>c</w:t>
      </w:r>
      <w:r w:rsidRPr="00365A4B">
        <w:rPr>
          <w:lang w:val="en-GB"/>
        </w:rPr>
        <w:t xml:space="preserve">ontrols </w:t>
      </w:r>
      <w:r>
        <w:rPr>
          <w:lang w:val="en-GB"/>
        </w:rPr>
        <w:t>o</w:t>
      </w:r>
      <w:r w:rsidRPr="00365A4B">
        <w:rPr>
          <w:lang w:val="en-GB"/>
        </w:rPr>
        <w:t xml:space="preserve">n </w:t>
      </w:r>
      <w:r>
        <w:rPr>
          <w:lang w:val="en-GB"/>
        </w:rPr>
        <w:t>r</w:t>
      </w:r>
      <w:r w:rsidRPr="00365A4B">
        <w:rPr>
          <w:lang w:val="en-GB"/>
        </w:rPr>
        <w:t>epositories</w:t>
      </w:r>
      <w:bookmarkEnd w:id="122"/>
      <w:bookmarkEnd w:id="123"/>
      <w:bookmarkEnd w:id="124"/>
      <w:bookmarkEnd w:id="125"/>
    </w:p>
    <w:p w14:paraId="19CE70D7" w14:textId="77777777" w:rsidR="008E0E4F" w:rsidRPr="00365A4B" w:rsidRDefault="008E0E4F" w:rsidP="008E0E4F">
      <w:pPr>
        <w:pStyle w:val="StdPara"/>
      </w:pPr>
      <w:r w:rsidRPr="00365A4B">
        <w:t>See CPS.</w:t>
      </w:r>
    </w:p>
    <w:p w14:paraId="1FCB955D" w14:textId="77777777" w:rsidR="008E0E4F" w:rsidRPr="00365A4B" w:rsidRDefault="008E0E4F" w:rsidP="008E0E4F">
      <w:pPr>
        <w:pStyle w:val="Heading1"/>
      </w:pPr>
      <w:bookmarkStart w:id="126" w:name="_Toc130487593"/>
      <w:bookmarkStart w:id="127" w:name="_Toc130491529"/>
      <w:bookmarkStart w:id="128" w:name="_Toc296943347"/>
      <w:bookmarkStart w:id="129" w:name="_Toc450489226"/>
      <w:r w:rsidRPr="00365A4B">
        <w:t>IDENTIFICATION AND AUTHENTICATION</w:t>
      </w:r>
      <w:bookmarkEnd w:id="126"/>
      <w:bookmarkEnd w:id="127"/>
      <w:bookmarkEnd w:id="128"/>
      <w:bookmarkEnd w:id="129"/>
    </w:p>
    <w:p w14:paraId="602DDF88" w14:textId="77777777" w:rsidR="008E0E4F" w:rsidRPr="00365A4B" w:rsidRDefault="008E0E4F" w:rsidP="008E0E4F">
      <w:pPr>
        <w:pStyle w:val="Heading2"/>
        <w:rPr>
          <w:lang w:val="en-GB"/>
        </w:rPr>
      </w:pPr>
      <w:bookmarkStart w:id="130" w:name="_Toc130487594"/>
      <w:bookmarkStart w:id="131" w:name="_Toc130491530"/>
      <w:bookmarkStart w:id="132" w:name="_Toc296943348"/>
      <w:bookmarkStart w:id="133" w:name="_Toc450489227"/>
      <w:r w:rsidRPr="00365A4B">
        <w:rPr>
          <w:lang w:val="en-GB"/>
        </w:rPr>
        <w:t>Naming</w:t>
      </w:r>
      <w:bookmarkEnd w:id="130"/>
      <w:bookmarkEnd w:id="131"/>
      <w:bookmarkEnd w:id="132"/>
      <w:bookmarkEnd w:id="133"/>
    </w:p>
    <w:p w14:paraId="5AE560F0" w14:textId="77777777" w:rsidR="008E0E4F" w:rsidRPr="00365A4B" w:rsidRDefault="008E0E4F" w:rsidP="008E0E4F">
      <w:pPr>
        <w:pStyle w:val="Heading3"/>
        <w:rPr>
          <w:lang w:val="en-GB"/>
        </w:rPr>
      </w:pPr>
      <w:bookmarkStart w:id="134" w:name="_Toc130487595"/>
      <w:bookmarkStart w:id="135" w:name="_Toc130491531"/>
      <w:bookmarkStart w:id="136" w:name="_Toc296943349"/>
      <w:bookmarkStart w:id="137" w:name="_Toc450489228"/>
      <w:r w:rsidRPr="00365A4B">
        <w:rPr>
          <w:lang w:val="en-GB"/>
        </w:rPr>
        <w:t>Types of names</w:t>
      </w:r>
      <w:bookmarkEnd w:id="134"/>
      <w:bookmarkEnd w:id="135"/>
      <w:bookmarkEnd w:id="136"/>
      <w:bookmarkEnd w:id="137"/>
    </w:p>
    <w:p w14:paraId="2CC4ACAF" w14:textId="77777777" w:rsidR="008E0E4F" w:rsidRPr="00365A4B" w:rsidRDefault="008E0E4F" w:rsidP="008E0E4F">
      <w:pPr>
        <w:pStyle w:val="StdPara"/>
      </w:pPr>
      <w:r w:rsidRPr="00365A4B">
        <w:t>Every certificate issued under this CP:</w:t>
      </w:r>
    </w:p>
    <w:p w14:paraId="102172B8" w14:textId="77777777" w:rsidR="008E0E4F" w:rsidRPr="001261B5" w:rsidRDefault="008E0E4F" w:rsidP="008E0E4F">
      <w:pPr>
        <w:pStyle w:val="ListRoman"/>
        <w:numPr>
          <w:ilvl w:val="0"/>
          <w:numId w:val="10"/>
        </w:numPr>
      </w:pPr>
      <w:r w:rsidRPr="001261B5">
        <w:t xml:space="preserve">must have a clear distinguishable and unique Distinguished Name (DN) in the certificate subjectName field; </w:t>
      </w:r>
    </w:p>
    <w:p w14:paraId="6E3AB8B5" w14:textId="77777777" w:rsidR="008E0E4F" w:rsidRPr="001261B5" w:rsidRDefault="008E0E4F" w:rsidP="008E0E4F">
      <w:pPr>
        <w:pStyle w:val="ListRoman"/>
        <w:numPr>
          <w:ilvl w:val="0"/>
          <w:numId w:val="10"/>
        </w:numPr>
      </w:pPr>
      <w:r w:rsidRPr="001261B5">
        <w:t>the common name components of the name are unique to the PKI name space;</w:t>
      </w:r>
    </w:p>
    <w:p w14:paraId="5DCCFCFA" w14:textId="77777777" w:rsidR="008E0E4F" w:rsidRPr="001261B5" w:rsidRDefault="008E0E4F" w:rsidP="008E0E4F">
      <w:pPr>
        <w:pStyle w:val="ListRoman"/>
        <w:numPr>
          <w:ilvl w:val="0"/>
          <w:numId w:val="10"/>
        </w:numPr>
      </w:pPr>
      <w:r w:rsidRPr="001261B5">
        <w:t xml:space="preserve">the DN will be approved by the </w:t>
      </w:r>
      <w:r w:rsidR="002347AA">
        <w:t>Lead Agency</w:t>
      </w:r>
      <w:r w:rsidRPr="001261B5">
        <w:t xml:space="preserve">; </w:t>
      </w:r>
    </w:p>
    <w:p w14:paraId="1C11DB2A" w14:textId="77777777" w:rsidR="008E0E4F" w:rsidRPr="000376C5" w:rsidRDefault="008E0E4F" w:rsidP="008E0E4F">
      <w:pPr>
        <w:pStyle w:val="ListRoman"/>
        <w:numPr>
          <w:ilvl w:val="0"/>
          <w:numId w:val="10"/>
        </w:numPr>
      </w:pPr>
      <w:r w:rsidRPr="001261B5">
        <w:t xml:space="preserve">the </w:t>
      </w:r>
      <w:r w:rsidR="007034FB">
        <w:t>RCA</w:t>
      </w:r>
      <w:r w:rsidRPr="001261B5">
        <w:t xml:space="preserve"> DN must be composed of </w:t>
      </w:r>
      <w:r w:rsidR="00971702">
        <w:t>NZGovtCA</w:t>
      </w:r>
      <w:r w:rsidRPr="000376C5">
        <w:t>&lt;Serial&gt;; and</w:t>
      </w:r>
    </w:p>
    <w:p w14:paraId="741193A6" w14:textId="7D3E31EB" w:rsidR="008E0E4F" w:rsidRPr="000376C5" w:rsidRDefault="008E0E4F" w:rsidP="008E0E4F">
      <w:pPr>
        <w:pStyle w:val="ListRoman"/>
        <w:numPr>
          <w:ilvl w:val="0"/>
          <w:numId w:val="10"/>
        </w:numPr>
      </w:pPr>
      <w:r w:rsidRPr="000376C5">
        <w:t xml:space="preserve">the </w:t>
      </w:r>
      <w:r w:rsidR="00B63709">
        <w:t>Sub-CA</w:t>
      </w:r>
      <w:r w:rsidRPr="000376C5">
        <w:t xml:space="preserve">s DN must be composed of </w:t>
      </w:r>
      <w:r w:rsidR="00971702" w:rsidRPr="00971702">
        <w:t>NZGovtCA</w:t>
      </w:r>
      <w:r w:rsidRPr="000376C5">
        <w:t>&lt;Serial&gt;.</w:t>
      </w:r>
    </w:p>
    <w:p w14:paraId="615A4CC0" w14:textId="77777777" w:rsidR="008E0E4F" w:rsidRPr="00365A4B" w:rsidRDefault="008E0E4F" w:rsidP="008E0E4F">
      <w:pPr>
        <w:pStyle w:val="StdPara"/>
      </w:pPr>
      <w:r w:rsidRPr="00365A4B">
        <w:t>The DN is in the form of a X.501 printable string and is not blank.</w:t>
      </w:r>
    </w:p>
    <w:p w14:paraId="603F4EEB" w14:textId="77777777" w:rsidR="008E0E4F" w:rsidRPr="00365A4B" w:rsidRDefault="008E0E4F" w:rsidP="008E0E4F">
      <w:pPr>
        <w:pStyle w:val="Heading3"/>
        <w:rPr>
          <w:lang w:val="en-GB"/>
        </w:rPr>
      </w:pPr>
      <w:bookmarkStart w:id="138" w:name="_Toc130487596"/>
      <w:bookmarkStart w:id="139" w:name="_Toc130491532"/>
      <w:bookmarkStart w:id="140" w:name="_Toc296943350"/>
      <w:bookmarkStart w:id="141" w:name="_Toc450489229"/>
      <w:r w:rsidRPr="00365A4B">
        <w:rPr>
          <w:lang w:val="en-GB"/>
        </w:rPr>
        <w:t>Need for names to be meaningful</w:t>
      </w:r>
      <w:bookmarkEnd w:id="138"/>
      <w:bookmarkEnd w:id="139"/>
      <w:bookmarkEnd w:id="140"/>
      <w:bookmarkEnd w:id="141"/>
    </w:p>
    <w:p w14:paraId="77C38028" w14:textId="77777777" w:rsidR="008E0E4F" w:rsidRPr="00365A4B" w:rsidRDefault="008E0E4F" w:rsidP="008E0E4F">
      <w:pPr>
        <w:pStyle w:val="StdPara"/>
      </w:pPr>
      <w:r w:rsidRPr="00365A4B">
        <w:t>Names used to identify the PKI core components are based on their PKI role and serial number.</w:t>
      </w:r>
      <w:r>
        <w:t xml:space="preserve"> Additionally, names are used to identify individual operators to allow for system auditing.</w:t>
      </w:r>
    </w:p>
    <w:p w14:paraId="2218893A" w14:textId="77777777" w:rsidR="008E0E4F" w:rsidRPr="00365A4B" w:rsidRDefault="008E0E4F" w:rsidP="008E0E4F">
      <w:pPr>
        <w:pStyle w:val="Heading3"/>
        <w:rPr>
          <w:lang w:val="en-GB"/>
        </w:rPr>
      </w:pPr>
      <w:bookmarkStart w:id="142" w:name="_Toc130487597"/>
      <w:bookmarkStart w:id="143" w:name="_Toc130491533"/>
      <w:bookmarkStart w:id="144" w:name="_Toc296943351"/>
      <w:bookmarkStart w:id="145" w:name="_Toc450489230"/>
      <w:r w:rsidRPr="00365A4B">
        <w:rPr>
          <w:lang w:val="en-GB"/>
        </w:rPr>
        <w:t>Anonymity or pseudonymity of Subscribers</w:t>
      </w:r>
      <w:bookmarkEnd w:id="142"/>
      <w:bookmarkEnd w:id="143"/>
      <w:bookmarkEnd w:id="144"/>
      <w:bookmarkEnd w:id="145"/>
    </w:p>
    <w:p w14:paraId="225531F1" w14:textId="77777777" w:rsidR="008E0E4F" w:rsidRPr="00365A4B" w:rsidRDefault="008E0E4F" w:rsidP="008E0E4F">
      <w:pPr>
        <w:pStyle w:val="StdPara"/>
      </w:pPr>
      <w:r w:rsidRPr="00365A4B">
        <w:t>Not applicable.</w:t>
      </w:r>
    </w:p>
    <w:p w14:paraId="3969A30C" w14:textId="77777777" w:rsidR="008E0E4F" w:rsidRPr="00365A4B" w:rsidRDefault="008E0E4F" w:rsidP="008E0E4F">
      <w:pPr>
        <w:pStyle w:val="Heading3"/>
        <w:rPr>
          <w:lang w:val="en-GB"/>
        </w:rPr>
      </w:pPr>
      <w:bookmarkStart w:id="146" w:name="_Toc130487598"/>
      <w:bookmarkStart w:id="147" w:name="_Toc130491534"/>
      <w:bookmarkStart w:id="148" w:name="_Toc296943352"/>
      <w:bookmarkStart w:id="149" w:name="_Toc450489231"/>
      <w:r w:rsidRPr="00365A4B">
        <w:rPr>
          <w:lang w:val="en-GB"/>
        </w:rPr>
        <w:t>Rules for interpreting various name forms</w:t>
      </w:r>
      <w:bookmarkEnd w:id="146"/>
      <w:bookmarkEnd w:id="147"/>
      <w:bookmarkEnd w:id="148"/>
      <w:bookmarkEnd w:id="149"/>
    </w:p>
    <w:p w14:paraId="24A0DB8D" w14:textId="77777777" w:rsidR="008E0E4F" w:rsidRPr="00365A4B" w:rsidRDefault="008E0E4F" w:rsidP="008E0E4F">
      <w:pPr>
        <w:pStyle w:val="StdPara"/>
      </w:pPr>
      <w:r w:rsidRPr="00365A4B">
        <w:t>No stipulation as there is only one form.</w:t>
      </w:r>
    </w:p>
    <w:p w14:paraId="4A13820B" w14:textId="77777777" w:rsidR="008E0E4F" w:rsidRPr="00365A4B" w:rsidRDefault="008E0E4F" w:rsidP="008E0E4F">
      <w:pPr>
        <w:pStyle w:val="Heading3"/>
        <w:rPr>
          <w:lang w:val="en-GB"/>
        </w:rPr>
      </w:pPr>
      <w:bookmarkStart w:id="150" w:name="_Toc130487599"/>
      <w:bookmarkStart w:id="151" w:name="_Toc130491535"/>
      <w:bookmarkStart w:id="152" w:name="_Toc296943353"/>
      <w:bookmarkStart w:id="153" w:name="_Toc450489232"/>
      <w:r w:rsidRPr="00365A4B">
        <w:rPr>
          <w:lang w:val="en-GB"/>
        </w:rPr>
        <w:t>Uniqueness of names</w:t>
      </w:r>
      <w:bookmarkEnd w:id="150"/>
      <w:bookmarkEnd w:id="151"/>
      <w:bookmarkEnd w:id="152"/>
      <w:bookmarkEnd w:id="153"/>
    </w:p>
    <w:p w14:paraId="6970C752" w14:textId="77777777" w:rsidR="008E0E4F" w:rsidRPr="00365A4B" w:rsidRDefault="008E0E4F" w:rsidP="008E0E4F">
      <w:pPr>
        <w:pStyle w:val="StdPara"/>
      </w:pPr>
      <w:r w:rsidRPr="00365A4B">
        <w:t xml:space="preserve">Names are unique within the </w:t>
      </w:r>
      <w:r w:rsidR="004E658F">
        <w:t>New Zealand Government</w:t>
      </w:r>
      <w:r w:rsidR="004E658F" w:rsidRPr="00365A4B">
        <w:t xml:space="preserve"> </w:t>
      </w:r>
      <w:r w:rsidRPr="00365A4B">
        <w:t xml:space="preserve">PKI name space.  </w:t>
      </w:r>
    </w:p>
    <w:p w14:paraId="269B8123" w14:textId="77777777" w:rsidR="008E0E4F" w:rsidRPr="00365A4B" w:rsidRDefault="008E0E4F" w:rsidP="008E0E4F">
      <w:pPr>
        <w:pStyle w:val="Heading3"/>
        <w:rPr>
          <w:lang w:val="en-GB"/>
        </w:rPr>
      </w:pPr>
      <w:bookmarkStart w:id="154" w:name="_Toc130487600"/>
      <w:bookmarkStart w:id="155" w:name="_Toc130491536"/>
      <w:bookmarkStart w:id="156" w:name="_Toc296943354"/>
      <w:bookmarkStart w:id="157" w:name="_Toc450489233"/>
      <w:r w:rsidRPr="00365A4B">
        <w:rPr>
          <w:lang w:val="en-GB"/>
        </w:rPr>
        <w:t>Recognition, authentication, and role of trademarks</w:t>
      </w:r>
      <w:bookmarkEnd w:id="154"/>
      <w:bookmarkEnd w:id="155"/>
      <w:bookmarkEnd w:id="156"/>
      <w:bookmarkEnd w:id="157"/>
    </w:p>
    <w:p w14:paraId="36B5E838" w14:textId="77777777" w:rsidR="008E0E4F" w:rsidRPr="00365A4B" w:rsidRDefault="008E0E4F" w:rsidP="008E0E4F">
      <w:pPr>
        <w:pStyle w:val="StdPara"/>
      </w:pPr>
      <w:r>
        <w:t>See CPS</w:t>
      </w:r>
      <w:r w:rsidRPr="00365A4B">
        <w:t>.</w:t>
      </w:r>
    </w:p>
    <w:p w14:paraId="7B9A7146" w14:textId="77777777" w:rsidR="008E0E4F" w:rsidRPr="00365A4B" w:rsidRDefault="008E0E4F" w:rsidP="008E0E4F">
      <w:pPr>
        <w:pStyle w:val="Heading2"/>
        <w:rPr>
          <w:lang w:val="en-GB"/>
        </w:rPr>
      </w:pPr>
      <w:bookmarkStart w:id="158" w:name="_Toc130487601"/>
      <w:bookmarkStart w:id="159" w:name="_Toc130491537"/>
      <w:bookmarkStart w:id="160" w:name="_Toc296943355"/>
      <w:bookmarkStart w:id="161" w:name="_Toc450489234"/>
      <w:r w:rsidRPr="00365A4B">
        <w:rPr>
          <w:lang w:val="en-GB"/>
        </w:rPr>
        <w:lastRenderedPageBreak/>
        <w:t xml:space="preserve">Initial </w:t>
      </w:r>
      <w:r>
        <w:rPr>
          <w:lang w:val="en-GB"/>
        </w:rPr>
        <w:t>i</w:t>
      </w:r>
      <w:r w:rsidRPr="00365A4B">
        <w:rPr>
          <w:lang w:val="en-GB"/>
        </w:rPr>
        <w:t xml:space="preserve">dentity </w:t>
      </w:r>
      <w:r>
        <w:rPr>
          <w:lang w:val="en-GB"/>
        </w:rPr>
        <w:t>v</w:t>
      </w:r>
      <w:r w:rsidRPr="00365A4B">
        <w:rPr>
          <w:lang w:val="en-GB"/>
        </w:rPr>
        <w:t>alidation</w:t>
      </w:r>
      <w:bookmarkEnd w:id="158"/>
      <w:bookmarkEnd w:id="159"/>
      <w:bookmarkEnd w:id="160"/>
      <w:bookmarkEnd w:id="161"/>
    </w:p>
    <w:p w14:paraId="6EF88ED3" w14:textId="77777777" w:rsidR="008E0E4F" w:rsidRPr="00365A4B" w:rsidRDefault="008E0E4F" w:rsidP="008E0E4F">
      <w:pPr>
        <w:pStyle w:val="Heading3"/>
        <w:rPr>
          <w:lang w:val="en-GB"/>
        </w:rPr>
      </w:pPr>
      <w:bookmarkStart w:id="162" w:name="_Toc130487602"/>
      <w:bookmarkStart w:id="163" w:name="_Toc130491538"/>
      <w:bookmarkStart w:id="164" w:name="_Toc296943356"/>
      <w:bookmarkStart w:id="165" w:name="_Toc450489235"/>
      <w:r w:rsidRPr="00365A4B">
        <w:rPr>
          <w:lang w:val="en-GB"/>
        </w:rPr>
        <w:t>Method to prove possession of private key</w:t>
      </w:r>
      <w:bookmarkEnd w:id="162"/>
      <w:bookmarkEnd w:id="163"/>
      <w:bookmarkEnd w:id="164"/>
      <w:bookmarkEnd w:id="165"/>
    </w:p>
    <w:p w14:paraId="508C335B" w14:textId="2180FB98" w:rsidR="008E0E4F" w:rsidRPr="00365A4B" w:rsidRDefault="008E0E4F" w:rsidP="008E0E4F">
      <w:pPr>
        <w:pStyle w:val="StdPara"/>
      </w:pPr>
      <w:r w:rsidRPr="00286997">
        <w:rPr>
          <w:i/>
        </w:rPr>
        <w:t>Private Key</w:t>
      </w:r>
      <w:r w:rsidRPr="00365A4B">
        <w:t xml:space="preserve"> generation of critical PKI core components is performed using Evaluation Assurance Level</w:t>
      </w:r>
      <w:r w:rsidRPr="00365A4B">
        <w:rPr>
          <w:b/>
          <w:bCs/>
        </w:rPr>
        <w:t xml:space="preserve"> </w:t>
      </w:r>
      <w:r w:rsidR="009A351C">
        <w:rPr>
          <w:b/>
          <w:bCs/>
        </w:rPr>
        <w:t xml:space="preserve">4 </w:t>
      </w:r>
      <w:r w:rsidRPr="00365A4B">
        <w:rPr>
          <w:b/>
          <w:bCs/>
        </w:rPr>
        <w:t>(</w:t>
      </w:r>
      <w:r w:rsidRPr="00365A4B">
        <w:t>EAL</w:t>
      </w:r>
      <w:r w:rsidR="009A351C">
        <w:t>4</w:t>
      </w:r>
      <w:r w:rsidRPr="00365A4B">
        <w:t xml:space="preserve">) </w:t>
      </w:r>
      <w:r w:rsidR="009A351C">
        <w:t xml:space="preserve">and </w:t>
      </w:r>
      <w:r w:rsidR="009A351C" w:rsidRPr="009A351C">
        <w:t xml:space="preserve">Federal Information Processing Standard </w:t>
      </w:r>
      <w:r w:rsidR="009A351C">
        <w:t xml:space="preserve">Publication 140-3 (FIPS-140-3) </w:t>
      </w:r>
      <w:r w:rsidR="001C5957">
        <w:t>approved</w:t>
      </w:r>
      <w:r w:rsidR="001C5957" w:rsidRPr="00365A4B">
        <w:t xml:space="preserve"> </w:t>
      </w:r>
      <w:r w:rsidRPr="00365A4B">
        <w:t>Hardware Security Modules (HSMs).  These private keys are generated internally which ensures that the private key is never exposed or accidentally released.  To initiate the key generation process the CA operator must use the HSM in the presence of the required staff as dictated by the Key Management Plan (KMP).</w:t>
      </w:r>
    </w:p>
    <w:p w14:paraId="2D9B09E5" w14:textId="77777777" w:rsidR="008E0E4F" w:rsidRPr="00365A4B" w:rsidRDefault="008E0E4F" w:rsidP="008E0E4F">
      <w:pPr>
        <w:pStyle w:val="StdPara"/>
      </w:pPr>
      <w:r>
        <w:t>A</w:t>
      </w:r>
      <w:r w:rsidRPr="00365A4B">
        <w:t xml:space="preserve">ll </w:t>
      </w:r>
      <w:r w:rsidR="009E1F5E">
        <w:t>AS</w:t>
      </w:r>
      <w:r w:rsidRPr="00365A4B">
        <w:t xml:space="preserve"> Operators</w:t>
      </w:r>
      <w:r>
        <w:t xml:space="preserve"> </w:t>
      </w:r>
      <w:r w:rsidRPr="00365A4B">
        <w:t>(</w:t>
      </w:r>
      <w:r w:rsidR="007034FB">
        <w:t>RCA</w:t>
      </w:r>
      <w:r w:rsidR="007464F7">
        <w:t>Os, CAOs</w:t>
      </w:r>
      <w:r w:rsidRPr="00365A4B">
        <w:t xml:space="preserve">, </w:t>
      </w:r>
      <w:r>
        <w:t xml:space="preserve">ROs </w:t>
      </w:r>
      <w:r w:rsidR="001555BE" w:rsidRPr="00365A4B">
        <w:t>etc.</w:t>
      </w:r>
      <w:r w:rsidRPr="00365A4B">
        <w:t>) use hard token technology to generate and securely store private keys, with passphrase access controls.  The key generation process requires the operator to enter their token’s passphrase thereby proving the operator has possession of the token with the generated private key. W</w:t>
      </w:r>
      <w:r w:rsidR="007464F7">
        <w:t>here soft tokens are used</w:t>
      </w:r>
      <w:r w:rsidRPr="00365A4B">
        <w:t xml:space="preserve">, certificate requests are submitted to the CA via PKCS#10 requests where proof of possession of the private key is ensured as the </w:t>
      </w:r>
      <w:r w:rsidRPr="00365A4B">
        <w:rPr>
          <w:i/>
        </w:rPr>
        <w:t>Key Pair</w:t>
      </w:r>
      <w:r w:rsidRPr="00365A4B">
        <w:t xml:space="preserve"> is generated at the time the certificate request is created. </w:t>
      </w:r>
    </w:p>
    <w:p w14:paraId="2FD755E2" w14:textId="77777777" w:rsidR="008E0E4F" w:rsidRPr="00365A4B" w:rsidRDefault="008E0E4F" w:rsidP="008E0E4F">
      <w:pPr>
        <w:pStyle w:val="Heading3"/>
        <w:rPr>
          <w:lang w:val="en-GB"/>
        </w:rPr>
      </w:pPr>
      <w:bookmarkStart w:id="166" w:name="_Authentication_of_Organization"/>
      <w:bookmarkStart w:id="167" w:name="_Toc130487603"/>
      <w:bookmarkStart w:id="168" w:name="_Toc130491539"/>
      <w:bookmarkStart w:id="169" w:name="_Toc296943357"/>
      <w:bookmarkStart w:id="170" w:name="_Toc450489236"/>
      <w:bookmarkEnd w:id="166"/>
      <w:r w:rsidRPr="00365A4B">
        <w:rPr>
          <w:lang w:val="en-GB"/>
        </w:rPr>
        <w:t xml:space="preserve">Authentication of </w:t>
      </w:r>
      <w:bookmarkEnd w:id="167"/>
      <w:bookmarkEnd w:id="168"/>
      <w:r w:rsidRPr="00365A4B">
        <w:rPr>
          <w:lang w:val="en-GB"/>
        </w:rPr>
        <w:t>Organization Identity</w:t>
      </w:r>
      <w:bookmarkEnd w:id="169"/>
      <w:bookmarkEnd w:id="170"/>
    </w:p>
    <w:p w14:paraId="730681B6" w14:textId="77777777" w:rsidR="008E0E4F" w:rsidRPr="00365A4B" w:rsidRDefault="008E0E4F" w:rsidP="008E0E4F">
      <w:pPr>
        <w:pStyle w:val="StdPara"/>
      </w:pPr>
      <w:r w:rsidRPr="00365A4B">
        <w:t xml:space="preserve">To establish the </w:t>
      </w:r>
      <w:r w:rsidR="007034FB">
        <w:t>RCA</w:t>
      </w:r>
      <w:r w:rsidRPr="00365A4B">
        <w:t xml:space="preserve"> or </w:t>
      </w:r>
      <w:r w:rsidR="004E658F">
        <w:t>an accredited</w:t>
      </w:r>
      <w:r w:rsidRPr="00365A4B">
        <w:t xml:space="preserve"> Sub-CA, the </w:t>
      </w:r>
      <w:r w:rsidR="004E658F">
        <w:t>Lead Agency</w:t>
      </w:r>
      <w:r w:rsidRPr="00365A4B">
        <w:t xml:space="preserve"> must grant approval prior to the key generation ceremony. The establishment of other </w:t>
      </w:r>
      <w:r w:rsidR="004E658F">
        <w:t>New Zealand Government</w:t>
      </w:r>
      <w:r w:rsidR="004E658F" w:rsidRPr="00365A4B">
        <w:t xml:space="preserve"> </w:t>
      </w:r>
      <w:r w:rsidR="004E658F">
        <w:t xml:space="preserve">PKI </w:t>
      </w:r>
      <w:r w:rsidRPr="00365A4B">
        <w:t xml:space="preserve">Sub-CAs requires </w:t>
      </w:r>
      <w:r w:rsidR="004E658F">
        <w:t>Lead Agency</w:t>
      </w:r>
      <w:r w:rsidRPr="00365A4B">
        <w:t xml:space="preserve"> approval prior to key generation. </w:t>
      </w:r>
    </w:p>
    <w:p w14:paraId="5BAB0F50" w14:textId="77777777" w:rsidR="008E0E4F" w:rsidRPr="00365A4B" w:rsidRDefault="008E0E4F" w:rsidP="008E0E4F">
      <w:pPr>
        <w:pStyle w:val="StdPara"/>
      </w:pPr>
      <w:r w:rsidRPr="00365A4B">
        <w:t>Generation of PKI core components must comply with the processes dictated in the KMP, which indicates that the key issuing process includes:</w:t>
      </w:r>
    </w:p>
    <w:p w14:paraId="4C7754FE" w14:textId="77777777" w:rsidR="008E0E4F" w:rsidRPr="00CC5927" w:rsidRDefault="008E0E4F" w:rsidP="008E0E4F">
      <w:pPr>
        <w:pStyle w:val="ListRoman"/>
        <w:numPr>
          <w:ilvl w:val="0"/>
          <w:numId w:val="11"/>
        </w:numPr>
      </w:pPr>
      <w:r w:rsidRPr="00A203A1">
        <w:t xml:space="preserve">identification </w:t>
      </w:r>
      <w:r w:rsidRPr="00CC5927">
        <w:t xml:space="preserve">of the infrastructure element and applicable Key </w:t>
      </w:r>
      <w:r w:rsidRPr="00341A13">
        <w:t>Custodian</w:t>
      </w:r>
      <w:r w:rsidRPr="00A203A1">
        <w:t>;</w:t>
      </w:r>
    </w:p>
    <w:p w14:paraId="19046174" w14:textId="77777777" w:rsidR="008E0E4F" w:rsidRPr="00CC5927" w:rsidRDefault="008E0E4F" w:rsidP="008E0E4F">
      <w:pPr>
        <w:pStyle w:val="ListRoman"/>
        <w:numPr>
          <w:ilvl w:val="0"/>
          <w:numId w:val="11"/>
        </w:numPr>
      </w:pPr>
      <w:r w:rsidRPr="00CC5927">
        <w:t>witnessed generation of public and private keys;</w:t>
      </w:r>
    </w:p>
    <w:p w14:paraId="581B5610" w14:textId="77777777" w:rsidR="008E0E4F" w:rsidRPr="00CC5927" w:rsidRDefault="008E0E4F" w:rsidP="008E0E4F">
      <w:pPr>
        <w:pStyle w:val="ListRoman"/>
        <w:numPr>
          <w:ilvl w:val="0"/>
          <w:numId w:val="11"/>
        </w:numPr>
      </w:pPr>
      <w:r w:rsidRPr="00CC5927">
        <w:t>generation of certificates;</w:t>
      </w:r>
    </w:p>
    <w:p w14:paraId="2BC1831F" w14:textId="77777777" w:rsidR="008E0E4F" w:rsidRPr="00CC5927" w:rsidRDefault="008E0E4F" w:rsidP="008E0E4F">
      <w:pPr>
        <w:pStyle w:val="ListRoman"/>
        <w:numPr>
          <w:ilvl w:val="0"/>
          <w:numId w:val="11"/>
        </w:numPr>
      </w:pPr>
      <w:r w:rsidRPr="00CC5927">
        <w:t xml:space="preserve">verification by the Key Custodian that the key generation process was successful; and </w:t>
      </w:r>
    </w:p>
    <w:p w14:paraId="39D017E6" w14:textId="77777777" w:rsidR="008E0E4F" w:rsidRPr="00CC5927" w:rsidRDefault="008E0E4F" w:rsidP="008E0E4F">
      <w:pPr>
        <w:pStyle w:val="ListRoman"/>
        <w:numPr>
          <w:ilvl w:val="0"/>
          <w:numId w:val="11"/>
        </w:numPr>
      </w:pPr>
      <w:r w:rsidRPr="00CC5927">
        <w:t>entry into the PKI Trusted Element Register of the applicable information concerning the newly generated key.</w:t>
      </w:r>
    </w:p>
    <w:p w14:paraId="7F31B203" w14:textId="77777777" w:rsidR="008E0E4F" w:rsidRPr="00365A4B" w:rsidRDefault="008E0E4F" w:rsidP="008E0E4F">
      <w:pPr>
        <w:pStyle w:val="StdPara"/>
      </w:pPr>
      <w:r w:rsidRPr="00365A4B">
        <w:t xml:space="preserve">Before issuing certificates to </w:t>
      </w:r>
      <w:r w:rsidR="009E1F5E">
        <w:t>AS</w:t>
      </w:r>
      <w:r w:rsidRPr="00365A4B">
        <w:t xml:space="preserve"> Operators, the operator is required to perform a face-to-face identity verification that complies with the </w:t>
      </w:r>
      <w:r w:rsidRPr="00365A4B">
        <w:rPr>
          <w:i/>
        </w:rPr>
        <w:t>Evidence of Identity</w:t>
      </w:r>
      <w:r w:rsidRPr="00365A4B">
        <w:t xml:space="preserve"> (EOI) policy for a High Assurance certificate and </w:t>
      </w:r>
      <w:r w:rsidRPr="009E1F5E">
        <w:t xml:space="preserve">be cleared to a minimum level of </w:t>
      </w:r>
      <w:r w:rsidR="004E658F" w:rsidRPr="009E1F5E">
        <w:t>Confidential</w:t>
      </w:r>
      <w:r w:rsidRPr="00FA72EE">
        <w:t>.</w:t>
      </w:r>
    </w:p>
    <w:p w14:paraId="308706AA" w14:textId="77777777" w:rsidR="008E0E4F" w:rsidRPr="00365A4B" w:rsidRDefault="008E0E4F" w:rsidP="008E0E4F">
      <w:pPr>
        <w:pStyle w:val="Heading3"/>
        <w:rPr>
          <w:lang w:val="en-GB"/>
        </w:rPr>
      </w:pPr>
      <w:bookmarkStart w:id="171" w:name="_Toc162922734"/>
      <w:bookmarkStart w:id="172" w:name="_Toc130487604"/>
      <w:bookmarkStart w:id="173" w:name="_Toc130491540"/>
      <w:bookmarkStart w:id="174" w:name="_Toc296943358"/>
      <w:bookmarkStart w:id="175" w:name="_Toc450489237"/>
      <w:bookmarkEnd w:id="171"/>
      <w:r w:rsidRPr="00365A4B">
        <w:rPr>
          <w:lang w:val="en-GB"/>
        </w:rPr>
        <w:t>Authentication of individual identity</w:t>
      </w:r>
      <w:bookmarkEnd w:id="172"/>
      <w:bookmarkEnd w:id="173"/>
      <w:bookmarkEnd w:id="174"/>
      <w:bookmarkEnd w:id="175"/>
    </w:p>
    <w:p w14:paraId="47177F0D" w14:textId="53F448D9" w:rsidR="008E0E4F" w:rsidRPr="00365A4B" w:rsidRDefault="000D13FB" w:rsidP="008E0E4F">
      <w:pPr>
        <w:pStyle w:val="StdPara"/>
      </w:pPr>
      <w:r>
        <w:t xml:space="preserve">See CPS. </w:t>
      </w:r>
    </w:p>
    <w:p w14:paraId="6B71E0A6" w14:textId="77777777" w:rsidR="008E0E4F" w:rsidRPr="00365A4B" w:rsidRDefault="008E0E4F" w:rsidP="008E0E4F">
      <w:pPr>
        <w:pStyle w:val="Heading3"/>
        <w:rPr>
          <w:lang w:val="en-GB"/>
        </w:rPr>
      </w:pPr>
      <w:bookmarkStart w:id="176" w:name="_Toc130487605"/>
      <w:bookmarkStart w:id="177" w:name="_Toc130491541"/>
      <w:bookmarkStart w:id="178" w:name="_Toc296943359"/>
      <w:bookmarkStart w:id="179" w:name="_Toc450489238"/>
      <w:r w:rsidRPr="00365A4B">
        <w:rPr>
          <w:lang w:val="en-GB"/>
        </w:rPr>
        <w:t>Non-verified Subscriber information</w:t>
      </w:r>
      <w:bookmarkEnd w:id="176"/>
      <w:bookmarkEnd w:id="177"/>
      <w:bookmarkEnd w:id="178"/>
      <w:bookmarkEnd w:id="179"/>
    </w:p>
    <w:p w14:paraId="0AC432B9" w14:textId="77777777" w:rsidR="008E0E4F" w:rsidRPr="00365A4B" w:rsidRDefault="008E0E4F" w:rsidP="008E0E4F">
      <w:pPr>
        <w:pStyle w:val="StdPara"/>
      </w:pPr>
      <w:r w:rsidRPr="00365A4B">
        <w:t>Not applicable.</w:t>
      </w:r>
    </w:p>
    <w:p w14:paraId="23DAA4C5" w14:textId="77777777" w:rsidR="008E0E4F" w:rsidRPr="00365A4B" w:rsidRDefault="008E0E4F" w:rsidP="008E0E4F">
      <w:pPr>
        <w:pStyle w:val="Heading3"/>
        <w:rPr>
          <w:lang w:val="en-GB"/>
        </w:rPr>
      </w:pPr>
      <w:bookmarkStart w:id="180" w:name="_Toc130487606"/>
      <w:bookmarkStart w:id="181" w:name="_Toc130491542"/>
      <w:bookmarkStart w:id="182" w:name="_Toc296943360"/>
      <w:bookmarkStart w:id="183" w:name="_Toc450489239"/>
      <w:r w:rsidRPr="00365A4B">
        <w:rPr>
          <w:lang w:val="en-GB"/>
        </w:rPr>
        <w:t>Validation of authority</w:t>
      </w:r>
      <w:bookmarkEnd w:id="180"/>
      <w:bookmarkEnd w:id="181"/>
      <w:bookmarkEnd w:id="182"/>
      <w:bookmarkEnd w:id="183"/>
    </w:p>
    <w:p w14:paraId="15EFF0F0" w14:textId="77777777" w:rsidR="008E0E4F" w:rsidRPr="00365A4B" w:rsidRDefault="009E1F5E" w:rsidP="008E0E4F">
      <w:pPr>
        <w:pStyle w:val="StdPara"/>
      </w:pPr>
      <w:r>
        <w:t>The</w:t>
      </w:r>
      <w:r w:rsidR="008E0E4F" w:rsidRPr="00205AF5">
        <w:rPr>
          <w:i/>
        </w:rPr>
        <w:t xml:space="preserve"> Operations Manager</w:t>
      </w:r>
      <w:r w:rsidR="008E0E4F" w:rsidRPr="00365A4B">
        <w:t xml:space="preserve"> is responsible for ensuring that all PKI core components are validated in accordance with the KMP.  </w:t>
      </w:r>
    </w:p>
    <w:p w14:paraId="30FAD2B9" w14:textId="77777777" w:rsidR="008E0E4F" w:rsidRPr="00365A4B" w:rsidRDefault="008E0E4F" w:rsidP="008E0E4F">
      <w:pPr>
        <w:pStyle w:val="Heading3"/>
        <w:rPr>
          <w:lang w:val="en-GB"/>
        </w:rPr>
      </w:pPr>
      <w:bookmarkStart w:id="184" w:name="_Toc130487607"/>
      <w:bookmarkStart w:id="185" w:name="_Toc130491543"/>
      <w:bookmarkStart w:id="186" w:name="_Toc296943361"/>
      <w:bookmarkStart w:id="187" w:name="_Toc450489240"/>
      <w:r w:rsidRPr="00365A4B">
        <w:rPr>
          <w:lang w:val="en-GB"/>
        </w:rPr>
        <w:t>Criteria for interoperation</w:t>
      </w:r>
      <w:bookmarkEnd w:id="184"/>
      <w:bookmarkEnd w:id="185"/>
      <w:bookmarkEnd w:id="186"/>
      <w:bookmarkEnd w:id="187"/>
    </w:p>
    <w:p w14:paraId="2172CB24" w14:textId="77777777" w:rsidR="008E0E4F" w:rsidRPr="00365A4B" w:rsidRDefault="008E0E4F" w:rsidP="008E0E4F">
      <w:pPr>
        <w:pStyle w:val="StdPara"/>
      </w:pPr>
      <w:r>
        <w:t>See CPS</w:t>
      </w:r>
      <w:r w:rsidRPr="00365A4B">
        <w:t>.</w:t>
      </w:r>
    </w:p>
    <w:p w14:paraId="4BE7E5F1" w14:textId="77777777" w:rsidR="008E0E4F" w:rsidRPr="00365A4B" w:rsidRDefault="008E0E4F" w:rsidP="008E0E4F">
      <w:pPr>
        <w:pStyle w:val="Heading2"/>
        <w:rPr>
          <w:lang w:val="en-GB"/>
        </w:rPr>
      </w:pPr>
      <w:bookmarkStart w:id="188" w:name="_Identification_and_authentication"/>
      <w:bookmarkStart w:id="189" w:name="_Toc130487608"/>
      <w:bookmarkStart w:id="190" w:name="_Toc130491544"/>
      <w:bookmarkStart w:id="191" w:name="_Ref293492375"/>
      <w:bookmarkStart w:id="192" w:name="_Ref293492556"/>
      <w:bookmarkStart w:id="193" w:name="_Toc296943362"/>
      <w:bookmarkStart w:id="194" w:name="_Toc450489241"/>
      <w:bookmarkEnd w:id="188"/>
      <w:r w:rsidRPr="00365A4B">
        <w:rPr>
          <w:lang w:val="en-GB"/>
        </w:rPr>
        <w:t xml:space="preserve">Identification </w:t>
      </w:r>
      <w:r>
        <w:rPr>
          <w:lang w:val="en-GB"/>
        </w:rPr>
        <w:t>a</w:t>
      </w:r>
      <w:r w:rsidRPr="00365A4B">
        <w:rPr>
          <w:lang w:val="en-GB"/>
        </w:rPr>
        <w:t xml:space="preserve">nd </w:t>
      </w:r>
      <w:r>
        <w:rPr>
          <w:lang w:val="en-GB"/>
        </w:rPr>
        <w:t>a</w:t>
      </w:r>
      <w:r w:rsidRPr="00365A4B">
        <w:rPr>
          <w:lang w:val="en-GB"/>
        </w:rPr>
        <w:t xml:space="preserve">uthentication </w:t>
      </w:r>
      <w:r>
        <w:rPr>
          <w:lang w:val="en-GB"/>
        </w:rPr>
        <w:t>f</w:t>
      </w:r>
      <w:r w:rsidRPr="00365A4B">
        <w:rPr>
          <w:lang w:val="en-GB"/>
        </w:rPr>
        <w:t xml:space="preserve">or </w:t>
      </w:r>
      <w:r>
        <w:rPr>
          <w:lang w:val="en-GB"/>
        </w:rPr>
        <w:t>r</w:t>
      </w:r>
      <w:r w:rsidRPr="00365A4B">
        <w:rPr>
          <w:lang w:val="en-GB"/>
        </w:rPr>
        <w:t>e-</w:t>
      </w:r>
      <w:r>
        <w:rPr>
          <w:lang w:val="en-GB"/>
        </w:rPr>
        <w:t>k</w:t>
      </w:r>
      <w:r w:rsidRPr="00365A4B">
        <w:rPr>
          <w:lang w:val="en-GB"/>
        </w:rPr>
        <w:t xml:space="preserve">ey </w:t>
      </w:r>
      <w:r>
        <w:rPr>
          <w:lang w:val="en-GB"/>
        </w:rPr>
        <w:t>r</w:t>
      </w:r>
      <w:r w:rsidRPr="00365A4B">
        <w:rPr>
          <w:lang w:val="en-GB"/>
        </w:rPr>
        <w:t>equests</w:t>
      </w:r>
      <w:bookmarkEnd w:id="189"/>
      <w:bookmarkEnd w:id="190"/>
      <w:bookmarkEnd w:id="191"/>
      <w:bookmarkEnd w:id="192"/>
      <w:bookmarkEnd w:id="193"/>
      <w:bookmarkEnd w:id="194"/>
    </w:p>
    <w:p w14:paraId="1A6D1B6E" w14:textId="77777777" w:rsidR="008E0E4F" w:rsidRPr="00365A4B" w:rsidRDefault="008E0E4F" w:rsidP="008E0E4F">
      <w:pPr>
        <w:pStyle w:val="Heading3"/>
        <w:rPr>
          <w:lang w:val="en-GB"/>
        </w:rPr>
      </w:pPr>
      <w:bookmarkStart w:id="195" w:name="_Toc294606759"/>
      <w:bookmarkStart w:id="196" w:name="_Toc294609086"/>
      <w:bookmarkStart w:id="197" w:name="_Toc296006792"/>
      <w:bookmarkStart w:id="198" w:name="_Toc296943363"/>
      <w:bookmarkStart w:id="199" w:name="_Toc130487609"/>
      <w:bookmarkStart w:id="200" w:name="_Toc130491545"/>
      <w:bookmarkStart w:id="201" w:name="_Toc296943364"/>
      <w:bookmarkStart w:id="202" w:name="_Toc450489242"/>
      <w:bookmarkEnd w:id="195"/>
      <w:bookmarkEnd w:id="196"/>
      <w:bookmarkEnd w:id="197"/>
      <w:bookmarkEnd w:id="198"/>
      <w:r w:rsidRPr="00365A4B">
        <w:rPr>
          <w:lang w:val="en-GB"/>
        </w:rPr>
        <w:t>Identification and authentication for routine re-key</w:t>
      </w:r>
      <w:bookmarkEnd w:id="199"/>
      <w:bookmarkEnd w:id="200"/>
      <w:bookmarkEnd w:id="201"/>
      <w:bookmarkEnd w:id="202"/>
    </w:p>
    <w:p w14:paraId="66C20C5F" w14:textId="77777777" w:rsidR="008E0E4F" w:rsidRPr="00365A4B" w:rsidRDefault="008E0E4F" w:rsidP="008E0E4F">
      <w:pPr>
        <w:pStyle w:val="StdPara"/>
      </w:pPr>
      <w:r w:rsidRPr="00365A4B">
        <w:t xml:space="preserve">The minimum identification and authentication requirements for routine re-key are as per </w:t>
      </w:r>
      <w:hyperlink w:anchor="_Authentication_of_Organization" w:history="1">
        <w:r w:rsidRPr="006B5491">
          <w:rPr>
            <w:rStyle w:val="Hyperlink"/>
          </w:rPr>
          <w:t>3.2.2</w:t>
        </w:r>
      </w:hyperlink>
      <w:r w:rsidRPr="00365A4B">
        <w:t xml:space="preserve"> (Authentication of Organization Identity)</w:t>
      </w:r>
      <w:r>
        <w:t>.</w:t>
      </w:r>
    </w:p>
    <w:p w14:paraId="3D61884E" w14:textId="411A259B" w:rsidR="008E0E4F" w:rsidRPr="00365A4B" w:rsidRDefault="008E0E4F" w:rsidP="008E0E4F">
      <w:pPr>
        <w:pStyle w:val="StdPara"/>
      </w:pPr>
      <w:r w:rsidRPr="00365A4B">
        <w:lastRenderedPageBreak/>
        <w:t>Verification of the Operator</w:t>
      </w:r>
      <w:r>
        <w:t>’</w:t>
      </w:r>
      <w:r w:rsidRPr="00365A4B">
        <w:t xml:space="preserve">s identity </w:t>
      </w:r>
      <w:r w:rsidR="00B63709">
        <w:t xml:space="preserve">will be in accordance with Level 3 of Identity Proof (LoIP3) and </w:t>
      </w:r>
      <w:r w:rsidRPr="00365A4B">
        <w:t>can occur as follows:</w:t>
      </w:r>
    </w:p>
    <w:p w14:paraId="61B6F279" w14:textId="77777777" w:rsidR="008E0E4F" w:rsidRPr="00365A4B" w:rsidRDefault="008E0E4F" w:rsidP="008E0E4F">
      <w:pPr>
        <w:pStyle w:val="ListRoman"/>
        <w:numPr>
          <w:ilvl w:val="0"/>
          <w:numId w:val="12"/>
        </w:numPr>
      </w:pPr>
      <w:r w:rsidRPr="00365A4B">
        <w:t>as per initial registration; or</w:t>
      </w:r>
    </w:p>
    <w:p w14:paraId="4280F981" w14:textId="77777777" w:rsidR="008E0E4F" w:rsidRPr="00365A4B" w:rsidRDefault="008E0E4F" w:rsidP="008E0E4F">
      <w:pPr>
        <w:pStyle w:val="ListRoman"/>
        <w:numPr>
          <w:ilvl w:val="0"/>
          <w:numId w:val="12"/>
        </w:numPr>
      </w:pPr>
      <w:r w:rsidRPr="00365A4B">
        <w:t xml:space="preserve">use of a </w:t>
      </w:r>
      <w:r w:rsidR="004E658F">
        <w:t>Lead Agency</w:t>
      </w:r>
      <w:r w:rsidRPr="00365A4B">
        <w:t xml:space="preserve"> approved biometric.  (Only if biometric was recorded during </w:t>
      </w:r>
      <w:r>
        <w:t>previous</w:t>
      </w:r>
      <w:r w:rsidRPr="00365A4B">
        <w:t xml:space="preserve"> registration); or</w:t>
      </w:r>
    </w:p>
    <w:p w14:paraId="68F092C4" w14:textId="77777777" w:rsidR="008E0E4F" w:rsidRPr="00365A4B" w:rsidRDefault="008E0E4F" w:rsidP="008E0E4F">
      <w:pPr>
        <w:pStyle w:val="ListRoman"/>
        <w:numPr>
          <w:ilvl w:val="0"/>
          <w:numId w:val="12"/>
        </w:numPr>
      </w:pPr>
      <w:r w:rsidRPr="00365A4B">
        <w:t xml:space="preserve">proof of possession, and ability to exercise a current private key in which the DN matches a Federal or State Government issued photographic ID document.  This method can only be used provided no more than </w:t>
      </w:r>
      <w:r w:rsidRPr="003D6A2D">
        <w:t>4 years</w:t>
      </w:r>
      <w:r w:rsidRPr="00365A4B">
        <w:t xml:space="preserve"> has passed since the Operator has been identified using  the EOI policy for a High Assurance certificates, or uses an approved biometric.</w:t>
      </w:r>
    </w:p>
    <w:p w14:paraId="703B5F4A" w14:textId="77777777" w:rsidR="008E0E4F" w:rsidRPr="00365A4B" w:rsidRDefault="008E0E4F" w:rsidP="008E0E4F">
      <w:pPr>
        <w:pStyle w:val="StdPara"/>
      </w:pPr>
      <w:r w:rsidRPr="00365A4B">
        <w:t xml:space="preserve">The </w:t>
      </w:r>
      <w:r w:rsidR="004E658F">
        <w:t>Lead Agency</w:t>
      </w:r>
      <w:r w:rsidRPr="00365A4B">
        <w:t xml:space="preserve"> may approve alternative methods to verify an operator’s identity for special circumstances.  These circumstances include:</w:t>
      </w:r>
    </w:p>
    <w:p w14:paraId="30C37DEA" w14:textId="77777777" w:rsidR="008E0E4F" w:rsidRPr="001261B5" w:rsidRDefault="008E0E4F" w:rsidP="008E0E4F">
      <w:pPr>
        <w:pStyle w:val="ListRoman"/>
        <w:numPr>
          <w:ilvl w:val="0"/>
          <w:numId w:val="13"/>
        </w:numPr>
      </w:pPr>
      <w:r w:rsidRPr="001261B5">
        <w:t>if such individuals do not have sufficient EOI documentation due to loss, theft or destruction of EOI documentation.</w:t>
      </w:r>
    </w:p>
    <w:p w14:paraId="56C2405D" w14:textId="77777777" w:rsidR="008E0E4F" w:rsidRPr="00365A4B" w:rsidRDefault="008E0E4F" w:rsidP="008E0E4F">
      <w:pPr>
        <w:pStyle w:val="StdPara"/>
      </w:pPr>
      <w:r w:rsidRPr="00365A4B">
        <w:t xml:space="preserve">Certificates issued under special circumstances will require </w:t>
      </w:r>
      <w:r w:rsidRPr="00AD552A">
        <w:rPr>
          <w:lang w:val="en-AU"/>
        </w:rPr>
        <w:t>authorisation</w:t>
      </w:r>
      <w:r w:rsidRPr="00365A4B">
        <w:t xml:space="preserve"> by the </w:t>
      </w:r>
      <w:r w:rsidR="004E658F">
        <w:t>Lead Agency</w:t>
      </w:r>
      <w:r w:rsidRPr="00365A4B">
        <w:t xml:space="preserve"> based on the risks associated with the circumstances.  This </w:t>
      </w:r>
      <w:r w:rsidRPr="00AD552A">
        <w:rPr>
          <w:lang w:val="en-AU"/>
        </w:rPr>
        <w:t>authorisation</w:t>
      </w:r>
      <w:r w:rsidRPr="00365A4B">
        <w:t xml:space="preserve"> will impose a limit on the reuse of the method by the operator before reverting to standard method of verification (listed above). In addition, such certificates will have a defined validity period that is less than </w:t>
      </w:r>
      <w:r w:rsidRPr="00B63709">
        <w:t>the normal certificate life of two years.</w:t>
      </w:r>
    </w:p>
    <w:p w14:paraId="752C1F20" w14:textId="77777777" w:rsidR="008E0E4F" w:rsidRPr="00365A4B" w:rsidRDefault="008E0E4F" w:rsidP="008E0E4F">
      <w:pPr>
        <w:pStyle w:val="Heading3"/>
        <w:rPr>
          <w:lang w:val="en-GB"/>
        </w:rPr>
      </w:pPr>
      <w:bookmarkStart w:id="203" w:name="_Toc162922751"/>
      <w:bookmarkStart w:id="204" w:name="_Toc162922754"/>
      <w:bookmarkStart w:id="205" w:name="_Toc130487610"/>
      <w:bookmarkStart w:id="206" w:name="_Toc130491546"/>
      <w:bookmarkStart w:id="207" w:name="_Toc296943365"/>
      <w:bookmarkStart w:id="208" w:name="_Toc450489243"/>
      <w:bookmarkEnd w:id="203"/>
      <w:bookmarkEnd w:id="204"/>
      <w:r w:rsidRPr="00365A4B">
        <w:rPr>
          <w:lang w:val="en-GB"/>
        </w:rPr>
        <w:t>Identification and authentication for re-key after revocation</w:t>
      </w:r>
      <w:bookmarkEnd w:id="205"/>
      <w:bookmarkEnd w:id="206"/>
      <w:bookmarkEnd w:id="207"/>
      <w:bookmarkEnd w:id="208"/>
    </w:p>
    <w:p w14:paraId="38B30BAE" w14:textId="77777777" w:rsidR="008E0E4F" w:rsidRDefault="008E0E4F" w:rsidP="008E0E4F">
      <w:pPr>
        <w:pStyle w:val="StdPara"/>
      </w:pPr>
      <w:r w:rsidRPr="00365A4B">
        <w:t>Re-key is not allowed after revocation</w:t>
      </w:r>
      <w:r>
        <w:t xml:space="preserve"> for CAs.  </w:t>
      </w:r>
    </w:p>
    <w:p w14:paraId="47D3F232" w14:textId="77777777" w:rsidR="008E0E4F" w:rsidRPr="00365A4B" w:rsidRDefault="008E0E4F" w:rsidP="008E0E4F">
      <w:pPr>
        <w:pStyle w:val="StdPara"/>
      </w:pPr>
      <w:r>
        <w:t xml:space="preserve">For operators, </w:t>
      </w:r>
      <w:r w:rsidRPr="003D669A">
        <w:t>Re-</w:t>
      </w:r>
      <w:r>
        <w:t>K</w:t>
      </w:r>
      <w:r w:rsidRPr="003D669A">
        <w:t>ey after revocation shall occur in the same manner as for initial identity validation</w:t>
      </w:r>
      <w:r>
        <w:t>.</w:t>
      </w:r>
    </w:p>
    <w:p w14:paraId="28FF35CB" w14:textId="77777777" w:rsidR="008E0E4F" w:rsidRPr="0002556B" w:rsidRDefault="008E0E4F" w:rsidP="008E0E4F">
      <w:pPr>
        <w:pStyle w:val="Heading2"/>
        <w:rPr>
          <w:lang w:val="en-GB"/>
        </w:rPr>
      </w:pPr>
      <w:bookmarkStart w:id="209" w:name="_Toc130487611"/>
      <w:bookmarkStart w:id="210" w:name="_Toc130491547"/>
      <w:bookmarkStart w:id="211" w:name="_Toc296943366"/>
      <w:bookmarkStart w:id="212" w:name="_Toc450489244"/>
      <w:r w:rsidRPr="0002556B">
        <w:rPr>
          <w:lang w:val="en-GB"/>
        </w:rPr>
        <w:t>Identification and authentication for revocation request</w:t>
      </w:r>
      <w:bookmarkEnd w:id="209"/>
      <w:bookmarkEnd w:id="210"/>
      <w:bookmarkEnd w:id="211"/>
      <w:bookmarkEnd w:id="212"/>
    </w:p>
    <w:p w14:paraId="61BF671D" w14:textId="77777777" w:rsidR="008E0E4F" w:rsidRPr="00365A4B" w:rsidRDefault="008E0E4F" w:rsidP="008E0E4F">
      <w:pPr>
        <w:pStyle w:val="StdPara"/>
      </w:pPr>
      <w:r w:rsidRPr="00365A4B">
        <w:t>Revocation of certificates is in ac</w:t>
      </w:r>
      <w:r w:rsidR="00400E5B">
        <w:t xml:space="preserve">cordance with </w:t>
      </w:r>
      <w:r w:rsidR="00A3080F">
        <w:t xml:space="preserve">this section </w:t>
      </w:r>
      <w:r w:rsidR="00A3080F" w:rsidRPr="00A3080F">
        <w:t xml:space="preserve">and </w:t>
      </w:r>
      <w:hyperlink w:anchor="_Certificate_revocation_and" w:history="1">
        <w:r w:rsidR="00A3080F" w:rsidRPr="006B5491">
          <w:rPr>
            <w:rStyle w:val="Hyperlink"/>
          </w:rPr>
          <w:t>4</w:t>
        </w:r>
        <w:r w:rsidRPr="006B5491">
          <w:rPr>
            <w:rStyle w:val="Hyperlink"/>
          </w:rPr>
          <w:t>.9</w:t>
        </w:r>
      </w:hyperlink>
      <w:r w:rsidRPr="00A3080F">
        <w:t xml:space="preserve"> of this CP and the CPS.</w:t>
      </w:r>
    </w:p>
    <w:p w14:paraId="06E3B07C" w14:textId="23216F6C" w:rsidR="008E0E4F" w:rsidRPr="00365A4B" w:rsidRDefault="008E0E4F" w:rsidP="008E0E4F">
      <w:pPr>
        <w:pStyle w:val="StdPara"/>
      </w:pPr>
      <w:bookmarkStart w:id="213" w:name="OLE_LINK5"/>
      <w:bookmarkStart w:id="214" w:name="OLE_LINK6"/>
      <w:r w:rsidRPr="00365A4B">
        <w:t xml:space="preserve">The Operations Manager, or in their absence their nominated </w:t>
      </w:r>
      <w:r w:rsidR="000D13FB">
        <w:t>deputy</w:t>
      </w:r>
      <w:r w:rsidRPr="00365A4B">
        <w:t>, must authenticate all requests for revocation of PKI core components and the reason for revocation.  Prior to revocation, the operator verifies the authority of the requestor.</w:t>
      </w:r>
    </w:p>
    <w:p w14:paraId="67F63C91" w14:textId="77777777" w:rsidR="008E0E4F" w:rsidRPr="00365A4B" w:rsidRDefault="008E0E4F" w:rsidP="008E0E4F">
      <w:pPr>
        <w:pStyle w:val="StdPara"/>
      </w:pPr>
      <w:r w:rsidRPr="00365A4B">
        <w:t xml:space="preserve">The </w:t>
      </w:r>
      <w:r w:rsidR="004E658F">
        <w:t>Lead Agency</w:t>
      </w:r>
      <w:r w:rsidRPr="00365A4B">
        <w:t xml:space="preserve"> must approve all requests for revocation of </w:t>
      </w:r>
      <w:r w:rsidR="004E658F">
        <w:t>New Zealand Government PKI</w:t>
      </w:r>
      <w:r w:rsidRPr="00365A4B">
        <w:t xml:space="preserve"> CAs. Revocation of other PKI core components, including operator certificates, can be approved by the Operations Manager or the Security Officer (SO). </w:t>
      </w:r>
    </w:p>
    <w:p w14:paraId="6C7E775E" w14:textId="77777777" w:rsidR="008E0E4F" w:rsidRPr="00365A4B" w:rsidRDefault="008E0E4F" w:rsidP="008E0E4F">
      <w:pPr>
        <w:pStyle w:val="StdPara"/>
      </w:pPr>
      <w:r w:rsidRPr="00365A4B">
        <w:t>The revocation process provides an auditable record of this process, which includes at a minimum:</w:t>
      </w:r>
    </w:p>
    <w:p w14:paraId="4AB6322E" w14:textId="77777777" w:rsidR="008E0E4F" w:rsidRPr="0042167D" w:rsidRDefault="008E0E4F" w:rsidP="008E0E4F">
      <w:pPr>
        <w:pStyle w:val="ListRoman"/>
        <w:numPr>
          <w:ilvl w:val="0"/>
          <w:numId w:val="22"/>
        </w:numPr>
      </w:pPr>
      <w:r w:rsidRPr="0042167D">
        <w:t>the identity of the requestor;</w:t>
      </w:r>
    </w:p>
    <w:p w14:paraId="4AAFF13E" w14:textId="77777777" w:rsidR="008E0E4F" w:rsidRPr="0042167D" w:rsidRDefault="008E0E4F" w:rsidP="008E0E4F">
      <w:pPr>
        <w:pStyle w:val="ListRoman"/>
        <w:numPr>
          <w:ilvl w:val="0"/>
          <w:numId w:val="22"/>
        </w:numPr>
      </w:pPr>
      <w:r w:rsidRPr="0042167D">
        <w:t>the reason for requesting revocation;</w:t>
      </w:r>
    </w:p>
    <w:p w14:paraId="5AC6ABE4" w14:textId="77777777" w:rsidR="008E0E4F" w:rsidRPr="0042167D" w:rsidRDefault="008E0E4F" w:rsidP="008E0E4F">
      <w:pPr>
        <w:pStyle w:val="ListRoman"/>
        <w:numPr>
          <w:ilvl w:val="0"/>
          <w:numId w:val="22"/>
        </w:numPr>
      </w:pPr>
      <w:r w:rsidRPr="0042167D">
        <w:t>the identity of the operator performing the revocation; and</w:t>
      </w:r>
    </w:p>
    <w:p w14:paraId="12BD37E7" w14:textId="77777777" w:rsidR="008E0E4F" w:rsidRPr="0042167D" w:rsidRDefault="008E0E4F" w:rsidP="008E0E4F">
      <w:pPr>
        <w:pStyle w:val="ListRoman"/>
        <w:numPr>
          <w:ilvl w:val="0"/>
          <w:numId w:val="22"/>
        </w:numPr>
      </w:pPr>
      <w:r w:rsidRPr="0042167D">
        <w:t>the issuing CA name and serial numbers of the certificates authorised for revocation, or the reason for rejecting the revocation request.</w:t>
      </w:r>
      <w:bookmarkEnd w:id="213"/>
      <w:bookmarkEnd w:id="214"/>
    </w:p>
    <w:p w14:paraId="001645E1" w14:textId="77777777" w:rsidR="008E0E4F" w:rsidRPr="00365A4B" w:rsidRDefault="008E0E4F" w:rsidP="008E0E4F">
      <w:pPr>
        <w:pStyle w:val="Heading1"/>
      </w:pPr>
      <w:bookmarkStart w:id="215" w:name="_Toc162922757"/>
      <w:bookmarkStart w:id="216" w:name="_Toc162922759"/>
      <w:bookmarkStart w:id="217" w:name="_Toc162922760"/>
      <w:bookmarkStart w:id="218" w:name="_Toc162922761"/>
      <w:bookmarkStart w:id="219" w:name="_Toc162922762"/>
      <w:bookmarkStart w:id="220" w:name="_Toc130487612"/>
      <w:bookmarkStart w:id="221" w:name="_Toc130491548"/>
      <w:bookmarkStart w:id="222" w:name="_Toc296943367"/>
      <w:bookmarkStart w:id="223" w:name="_Toc450489245"/>
      <w:bookmarkEnd w:id="215"/>
      <w:bookmarkEnd w:id="216"/>
      <w:bookmarkEnd w:id="217"/>
      <w:bookmarkEnd w:id="218"/>
      <w:bookmarkEnd w:id="219"/>
      <w:r w:rsidRPr="00365A4B">
        <w:t>CERTIFICATE LIFE-CYCLE OPERATIONAL REQUIREMENTS</w:t>
      </w:r>
      <w:bookmarkEnd w:id="220"/>
      <w:bookmarkEnd w:id="221"/>
      <w:bookmarkEnd w:id="222"/>
      <w:bookmarkEnd w:id="223"/>
    </w:p>
    <w:p w14:paraId="71837B9D" w14:textId="77777777" w:rsidR="008E0E4F" w:rsidRPr="00365A4B" w:rsidRDefault="008E0E4F" w:rsidP="008E0E4F">
      <w:pPr>
        <w:pStyle w:val="Heading2"/>
        <w:rPr>
          <w:lang w:val="en-GB"/>
        </w:rPr>
      </w:pPr>
      <w:bookmarkStart w:id="224" w:name="_Certificate_application"/>
      <w:bookmarkStart w:id="225" w:name="_Toc130487613"/>
      <w:bookmarkStart w:id="226" w:name="_Toc130491549"/>
      <w:bookmarkStart w:id="227" w:name="_Ref293492342"/>
      <w:bookmarkStart w:id="228" w:name="_Ref293492544"/>
      <w:bookmarkStart w:id="229" w:name="_Toc296943368"/>
      <w:bookmarkStart w:id="230" w:name="_Toc450489246"/>
      <w:bookmarkEnd w:id="224"/>
      <w:r w:rsidRPr="00365A4B">
        <w:rPr>
          <w:lang w:val="en-GB"/>
        </w:rPr>
        <w:t>Certificate application</w:t>
      </w:r>
      <w:bookmarkEnd w:id="225"/>
      <w:bookmarkEnd w:id="226"/>
      <w:bookmarkEnd w:id="227"/>
      <w:bookmarkEnd w:id="228"/>
      <w:bookmarkEnd w:id="229"/>
      <w:bookmarkEnd w:id="230"/>
    </w:p>
    <w:p w14:paraId="5C2A1CB0" w14:textId="77777777" w:rsidR="008E0E4F" w:rsidRPr="00365A4B" w:rsidRDefault="008E0E4F" w:rsidP="008E0E4F">
      <w:pPr>
        <w:pStyle w:val="Heading3"/>
        <w:rPr>
          <w:lang w:val="en-GB"/>
        </w:rPr>
      </w:pPr>
      <w:bookmarkStart w:id="231" w:name="_Toc130487614"/>
      <w:bookmarkStart w:id="232" w:name="_Toc130491550"/>
      <w:bookmarkStart w:id="233" w:name="_Ref293492299"/>
      <w:bookmarkStart w:id="234" w:name="_Ref293492324"/>
      <w:bookmarkStart w:id="235" w:name="_Toc296943369"/>
      <w:bookmarkStart w:id="236" w:name="_Toc450489247"/>
      <w:r w:rsidRPr="00365A4B">
        <w:rPr>
          <w:lang w:val="en-GB"/>
        </w:rPr>
        <w:t>Who can submit a certificate application</w:t>
      </w:r>
      <w:bookmarkEnd w:id="231"/>
      <w:bookmarkEnd w:id="232"/>
      <w:bookmarkEnd w:id="233"/>
      <w:bookmarkEnd w:id="234"/>
      <w:bookmarkEnd w:id="235"/>
      <w:bookmarkEnd w:id="236"/>
    </w:p>
    <w:p w14:paraId="569B6DB8" w14:textId="776E0F22" w:rsidR="008E0E4F" w:rsidRPr="00365A4B" w:rsidRDefault="008E0E4F" w:rsidP="008E0E4F">
      <w:pPr>
        <w:pStyle w:val="StdPara"/>
      </w:pPr>
      <w:r w:rsidRPr="00365A4B">
        <w:t xml:space="preserve">People affiliated with </w:t>
      </w:r>
      <w:r w:rsidR="004E658F">
        <w:t>the New Zealand Government</w:t>
      </w:r>
      <w:r w:rsidR="00A3080F">
        <w:t>, either through direct employment or Subscriber organization,</w:t>
      </w:r>
      <w:r w:rsidRPr="00365A4B">
        <w:t xml:space="preserve"> can submit a certificate application</w:t>
      </w:r>
      <w:r w:rsidR="000D13FB">
        <w:t xml:space="preserve"> that is </w:t>
      </w:r>
      <w:r w:rsidR="001C5957">
        <w:t>authoris</w:t>
      </w:r>
      <w:r w:rsidR="000D13FB">
        <w:t>ed by the agencies Sub</w:t>
      </w:r>
      <w:r w:rsidR="00B63709">
        <w:t>scriber</w:t>
      </w:r>
      <w:r w:rsidR="000D13FB">
        <w:t xml:space="preserve"> Authority </w:t>
      </w:r>
      <w:r w:rsidR="000D13FB">
        <w:lastRenderedPageBreak/>
        <w:t>prior to RA Operatons</w:t>
      </w:r>
      <w:r w:rsidR="000D13FB">
        <w:rPr>
          <w:rStyle w:val="FootnoteReference"/>
        </w:rPr>
        <w:footnoteReference w:id="7"/>
      </w:r>
      <w:r w:rsidRPr="00365A4B">
        <w:t>.  Creation of CA</w:t>
      </w:r>
      <w:r>
        <w:t xml:space="preserve">s </w:t>
      </w:r>
      <w:r w:rsidRPr="00365A4B">
        <w:t xml:space="preserve">must be </w:t>
      </w:r>
      <w:r w:rsidRPr="004E658F">
        <w:rPr>
          <w:lang w:val="en-AU"/>
        </w:rPr>
        <w:t>authorised</w:t>
      </w:r>
      <w:r w:rsidRPr="00365A4B">
        <w:t xml:space="preserve"> by the </w:t>
      </w:r>
      <w:r w:rsidR="004E658F">
        <w:t>Lead Agency</w:t>
      </w:r>
      <w:r w:rsidRPr="00365A4B">
        <w:t>.  There is no subsequent submission of applications for the creation of PKI core components related to that CA.</w:t>
      </w:r>
    </w:p>
    <w:p w14:paraId="23CD0742" w14:textId="77777777" w:rsidR="008E0E4F" w:rsidRPr="00365A4B" w:rsidRDefault="008E0E4F" w:rsidP="008E0E4F">
      <w:pPr>
        <w:pStyle w:val="Heading3"/>
        <w:rPr>
          <w:lang w:val="en-GB"/>
        </w:rPr>
      </w:pPr>
      <w:bookmarkStart w:id="237" w:name="_Toc162922772"/>
      <w:bookmarkStart w:id="238" w:name="_Toc160871261"/>
      <w:bookmarkStart w:id="239" w:name="_Toc161801126"/>
      <w:bookmarkStart w:id="240" w:name="_Toc161822781"/>
      <w:bookmarkStart w:id="241" w:name="_Toc162922773"/>
      <w:bookmarkStart w:id="242" w:name="_Toc130487615"/>
      <w:bookmarkStart w:id="243" w:name="_Toc130491551"/>
      <w:bookmarkStart w:id="244" w:name="_Toc296943370"/>
      <w:bookmarkStart w:id="245" w:name="_Toc450489248"/>
      <w:bookmarkEnd w:id="237"/>
      <w:bookmarkEnd w:id="238"/>
      <w:bookmarkEnd w:id="239"/>
      <w:bookmarkEnd w:id="240"/>
      <w:bookmarkEnd w:id="241"/>
      <w:r w:rsidRPr="00365A4B">
        <w:rPr>
          <w:lang w:val="en-GB"/>
        </w:rPr>
        <w:t>Enrolment process and responsibilities</w:t>
      </w:r>
      <w:bookmarkEnd w:id="242"/>
      <w:bookmarkEnd w:id="243"/>
      <w:bookmarkEnd w:id="244"/>
      <w:bookmarkEnd w:id="245"/>
    </w:p>
    <w:p w14:paraId="0B9C3989" w14:textId="77777777" w:rsidR="008E0E4F" w:rsidRPr="00365A4B" w:rsidRDefault="008E0E4F" w:rsidP="008E0E4F">
      <w:pPr>
        <w:pStyle w:val="StdPara"/>
      </w:pPr>
      <w:r w:rsidRPr="00365A4B">
        <w:t xml:space="preserve">The enrolment process and responsibilities are outlined in the </w:t>
      </w:r>
      <w:r>
        <w:t>Operations Manual and KMP</w:t>
      </w:r>
      <w:r w:rsidRPr="00365A4B">
        <w:t>.</w:t>
      </w:r>
    </w:p>
    <w:p w14:paraId="0357E5FC" w14:textId="77777777" w:rsidR="008E0E4F" w:rsidRPr="00365A4B" w:rsidRDefault="008E0E4F" w:rsidP="008E0E4F">
      <w:pPr>
        <w:pStyle w:val="Heading2"/>
        <w:rPr>
          <w:lang w:val="en-GB"/>
        </w:rPr>
      </w:pPr>
      <w:bookmarkStart w:id="246" w:name="_Toc130487616"/>
      <w:bookmarkStart w:id="247" w:name="_Toc130491552"/>
      <w:bookmarkStart w:id="248" w:name="_Toc296943371"/>
      <w:bookmarkStart w:id="249" w:name="_Toc450489249"/>
      <w:r w:rsidRPr="00365A4B">
        <w:rPr>
          <w:lang w:val="en-GB"/>
        </w:rPr>
        <w:t>Certificate application processing</w:t>
      </w:r>
      <w:bookmarkEnd w:id="246"/>
      <w:bookmarkEnd w:id="247"/>
      <w:bookmarkEnd w:id="248"/>
      <w:bookmarkEnd w:id="249"/>
    </w:p>
    <w:p w14:paraId="5E1EA446" w14:textId="77777777" w:rsidR="008E0E4F" w:rsidRPr="00365A4B" w:rsidRDefault="008E0E4F" w:rsidP="008E0E4F">
      <w:pPr>
        <w:pStyle w:val="Heading3"/>
        <w:rPr>
          <w:lang w:val="en-GB"/>
        </w:rPr>
      </w:pPr>
      <w:bookmarkStart w:id="250" w:name="_Toc130487617"/>
      <w:bookmarkStart w:id="251" w:name="_Toc130491553"/>
      <w:bookmarkStart w:id="252" w:name="_Toc296943372"/>
      <w:bookmarkStart w:id="253" w:name="_Toc450489250"/>
      <w:r w:rsidRPr="00365A4B">
        <w:rPr>
          <w:lang w:val="en-GB"/>
        </w:rPr>
        <w:t>Performing identification and authentication functions</w:t>
      </w:r>
      <w:bookmarkEnd w:id="250"/>
      <w:bookmarkEnd w:id="251"/>
      <w:bookmarkEnd w:id="252"/>
      <w:bookmarkEnd w:id="253"/>
    </w:p>
    <w:p w14:paraId="58910651" w14:textId="77777777" w:rsidR="008E0E4F" w:rsidRPr="00365A4B" w:rsidRDefault="008E0E4F" w:rsidP="008E0E4F">
      <w:pPr>
        <w:pStyle w:val="StdPara"/>
      </w:pPr>
      <w:r w:rsidRPr="00365A4B">
        <w:t>The Operations Manager must ensure that each CA creation application is in accordance with the KMP and undergoes:</w:t>
      </w:r>
    </w:p>
    <w:p w14:paraId="4EAC390D" w14:textId="77777777" w:rsidR="008E0E4F" w:rsidRPr="001261B5" w:rsidRDefault="008E0E4F" w:rsidP="008E0E4F">
      <w:pPr>
        <w:pStyle w:val="ListRoman"/>
        <w:numPr>
          <w:ilvl w:val="0"/>
          <w:numId w:val="14"/>
        </w:numPr>
      </w:pPr>
      <w:r w:rsidRPr="001261B5">
        <w:t xml:space="preserve">confirmation of approval for </w:t>
      </w:r>
      <w:r w:rsidR="007034FB">
        <w:t>RCA</w:t>
      </w:r>
      <w:r w:rsidRPr="001261B5">
        <w:t xml:space="preserve"> or Sub-CA creation; and</w:t>
      </w:r>
    </w:p>
    <w:p w14:paraId="40158994" w14:textId="77777777" w:rsidR="008E0E4F" w:rsidRPr="001261B5" w:rsidRDefault="008E0E4F" w:rsidP="008E0E4F">
      <w:pPr>
        <w:pStyle w:val="ListRoman"/>
        <w:numPr>
          <w:ilvl w:val="0"/>
          <w:numId w:val="14"/>
        </w:numPr>
      </w:pPr>
      <w:r w:rsidRPr="001261B5">
        <w:t>validation of all information to be included in the certificate.</w:t>
      </w:r>
    </w:p>
    <w:p w14:paraId="154BD526" w14:textId="77777777" w:rsidR="008E0E4F" w:rsidRPr="00365A4B" w:rsidRDefault="008E0E4F" w:rsidP="008E0E4F">
      <w:pPr>
        <w:pStyle w:val="StdPara"/>
      </w:pPr>
      <w:r w:rsidRPr="00365A4B">
        <w:t>The Operations Manager is not required to investigate or ascertain the authenticity of any document received by them as evidence of any matter required as part of the CA creation process unless they are aware, or should reasonably be aware, that the document is not authentic or they are otherwise required to do so by law.</w:t>
      </w:r>
    </w:p>
    <w:p w14:paraId="193CD93D" w14:textId="77777777" w:rsidR="008E0E4F" w:rsidRPr="00365A4B" w:rsidRDefault="008E0E4F" w:rsidP="008E0E4F">
      <w:pPr>
        <w:pStyle w:val="Heading3"/>
        <w:rPr>
          <w:lang w:val="en-GB"/>
        </w:rPr>
      </w:pPr>
      <w:bookmarkStart w:id="254" w:name="_Toc130487618"/>
      <w:bookmarkStart w:id="255" w:name="_Toc130491554"/>
      <w:bookmarkStart w:id="256" w:name="_Toc296943373"/>
      <w:bookmarkStart w:id="257" w:name="_Toc450489251"/>
      <w:r w:rsidRPr="00365A4B">
        <w:rPr>
          <w:lang w:val="en-GB"/>
        </w:rPr>
        <w:t>Approval or rejection of certificate applications</w:t>
      </w:r>
      <w:bookmarkEnd w:id="254"/>
      <w:bookmarkEnd w:id="255"/>
      <w:bookmarkEnd w:id="256"/>
      <w:bookmarkEnd w:id="257"/>
    </w:p>
    <w:p w14:paraId="4E66C91C" w14:textId="77777777" w:rsidR="008E0E4F" w:rsidRDefault="008E0E4F" w:rsidP="008E0E4F">
      <w:pPr>
        <w:pStyle w:val="StdPara"/>
      </w:pPr>
      <w:r w:rsidRPr="00365A4B">
        <w:t xml:space="preserve">The </w:t>
      </w:r>
      <w:r w:rsidR="00AD552A">
        <w:t>Lead Agency</w:t>
      </w:r>
      <w:r w:rsidRPr="00365A4B">
        <w:t xml:space="preserve"> approves or rejects CA certificate applications.  </w:t>
      </w:r>
    </w:p>
    <w:p w14:paraId="583E09BE" w14:textId="5447943F" w:rsidR="000D13FB" w:rsidRPr="00365A4B" w:rsidRDefault="000D13FB" w:rsidP="008E0E4F">
      <w:pPr>
        <w:pStyle w:val="StdPara"/>
      </w:pPr>
      <w:r>
        <w:t>The agency Sub</w:t>
      </w:r>
      <w:r w:rsidR="00B63709">
        <w:t>scriber</w:t>
      </w:r>
      <w:r>
        <w:t xml:space="preserve"> Authority may approve or reject</w:t>
      </w:r>
      <w:r w:rsidR="00245227">
        <w:t xml:space="preserve"> for agency certificate applications.</w:t>
      </w:r>
    </w:p>
    <w:p w14:paraId="5F089E4E" w14:textId="77777777" w:rsidR="008E0E4F" w:rsidRPr="00365A4B" w:rsidRDefault="008E0E4F" w:rsidP="008E0E4F">
      <w:pPr>
        <w:pStyle w:val="Heading3"/>
        <w:rPr>
          <w:lang w:val="en-GB"/>
        </w:rPr>
      </w:pPr>
      <w:bookmarkStart w:id="258" w:name="_Toc162922779"/>
      <w:bookmarkStart w:id="259" w:name="_Toc130487619"/>
      <w:bookmarkStart w:id="260" w:name="_Toc130491555"/>
      <w:bookmarkStart w:id="261" w:name="_Toc296943374"/>
      <w:bookmarkStart w:id="262" w:name="_Toc450489252"/>
      <w:bookmarkEnd w:id="258"/>
      <w:r w:rsidRPr="00365A4B">
        <w:rPr>
          <w:lang w:val="en-GB"/>
        </w:rPr>
        <w:t>Time to process certificate applications</w:t>
      </w:r>
      <w:bookmarkEnd w:id="259"/>
      <w:bookmarkEnd w:id="260"/>
      <w:bookmarkEnd w:id="261"/>
      <w:bookmarkEnd w:id="262"/>
    </w:p>
    <w:p w14:paraId="68ADFFD5" w14:textId="04CF2E0B" w:rsidR="008E0E4F" w:rsidRPr="00365A4B" w:rsidRDefault="00B63709" w:rsidP="008E0E4F">
      <w:pPr>
        <w:pStyle w:val="StdPara"/>
      </w:pPr>
      <w:commentRangeStart w:id="263"/>
      <w:r>
        <w:t>See Subscriber Agreement, but if not stipulated then p</w:t>
      </w:r>
      <w:r w:rsidR="00245227">
        <w:t xml:space="preserve">rocessing </w:t>
      </w:r>
      <w:r w:rsidR="003D62DA">
        <w:t xml:space="preserve">of </w:t>
      </w:r>
      <w:r w:rsidR="00245227">
        <w:t>certificate applications will occur in a timely manner.</w:t>
      </w:r>
      <w:commentRangeEnd w:id="263"/>
      <w:r w:rsidR="003D62DA">
        <w:rPr>
          <w:rStyle w:val="CommentReference"/>
          <w:lang w:val="en-AU"/>
        </w:rPr>
        <w:commentReference w:id="263"/>
      </w:r>
    </w:p>
    <w:p w14:paraId="763C84FD" w14:textId="77777777" w:rsidR="008E0E4F" w:rsidRPr="00365A4B" w:rsidRDefault="008E0E4F" w:rsidP="008E0E4F">
      <w:pPr>
        <w:pStyle w:val="Heading2"/>
        <w:rPr>
          <w:lang w:val="en-GB"/>
        </w:rPr>
      </w:pPr>
      <w:bookmarkStart w:id="264" w:name="_Toc130487620"/>
      <w:bookmarkStart w:id="265" w:name="_Toc130491556"/>
      <w:bookmarkStart w:id="266" w:name="_Ref162680671"/>
      <w:bookmarkStart w:id="267" w:name="_Toc296943375"/>
      <w:bookmarkStart w:id="268" w:name="_Toc450489253"/>
      <w:r w:rsidRPr="00365A4B">
        <w:rPr>
          <w:lang w:val="en-GB"/>
        </w:rPr>
        <w:t>Certificate issuance</w:t>
      </w:r>
      <w:bookmarkEnd w:id="264"/>
      <w:bookmarkEnd w:id="265"/>
      <w:bookmarkEnd w:id="266"/>
      <w:bookmarkEnd w:id="267"/>
      <w:bookmarkEnd w:id="268"/>
    </w:p>
    <w:p w14:paraId="0AC6CC5C" w14:textId="77777777" w:rsidR="008E0E4F" w:rsidRPr="00365A4B" w:rsidRDefault="008E0E4F" w:rsidP="008E0E4F">
      <w:pPr>
        <w:pStyle w:val="Heading3"/>
        <w:rPr>
          <w:lang w:val="en-GB"/>
        </w:rPr>
      </w:pPr>
      <w:bookmarkStart w:id="269" w:name="_Toc130487621"/>
      <w:bookmarkStart w:id="270" w:name="_Toc130491557"/>
      <w:bookmarkStart w:id="271" w:name="_Toc296943376"/>
      <w:bookmarkStart w:id="272" w:name="_Toc450489254"/>
      <w:r w:rsidRPr="00365A4B">
        <w:rPr>
          <w:lang w:val="en-GB"/>
        </w:rPr>
        <w:t>CA actions during certificate issuance</w:t>
      </w:r>
      <w:bookmarkEnd w:id="269"/>
      <w:bookmarkEnd w:id="270"/>
      <w:bookmarkEnd w:id="271"/>
      <w:bookmarkEnd w:id="272"/>
    </w:p>
    <w:p w14:paraId="079A8F03" w14:textId="77777777" w:rsidR="008E0E4F" w:rsidRPr="00365A4B" w:rsidRDefault="008E0E4F" w:rsidP="008E0E4F">
      <w:pPr>
        <w:pStyle w:val="StdPara"/>
      </w:pPr>
      <w:r w:rsidRPr="00365A4B">
        <w:t>See CPS.</w:t>
      </w:r>
    </w:p>
    <w:p w14:paraId="4F6D124C" w14:textId="77777777" w:rsidR="008E0E4F" w:rsidRPr="00365A4B" w:rsidRDefault="008E0E4F" w:rsidP="008E0E4F">
      <w:pPr>
        <w:pStyle w:val="Heading3"/>
        <w:rPr>
          <w:lang w:val="en-GB"/>
        </w:rPr>
      </w:pPr>
      <w:bookmarkStart w:id="273" w:name="_Toc130487622"/>
      <w:bookmarkStart w:id="274" w:name="_Toc130491558"/>
      <w:bookmarkStart w:id="275" w:name="_Toc296943377"/>
      <w:bookmarkStart w:id="276" w:name="_Toc450489255"/>
      <w:r w:rsidRPr="00365A4B">
        <w:rPr>
          <w:lang w:val="en-GB"/>
        </w:rPr>
        <w:t>Notification to Subscriber by the CA of issuance of certificate</w:t>
      </w:r>
      <w:bookmarkEnd w:id="273"/>
      <w:bookmarkEnd w:id="274"/>
      <w:bookmarkEnd w:id="275"/>
      <w:bookmarkEnd w:id="276"/>
    </w:p>
    <w:p w14:paraId="2663CDE5" w14:textId="77777777" w:rsidR="008E0E4F" w:rsidRPr="00365A4B" w:rsidRDefault="008E0E4F" w:rsidP="008E0E4F">
      <w:pPr>
        <w:pStyle w:val="StdPara"/>
      </w:pPr>
      <w:r w:rsidRPr="00365A4B">
        <w:t>Operators shall be notified when a certificate has been issued and of any requirements necessary to update the operator</w:t>
      </w:r>
      <w:r>
        <w:t>’</w:t>
      </w:r>
      <w:r w:rsidRPr="00365A4B">
        <w:t>s token.</w:t>
      </w:r>
    </w:p>
    <w:p w14:paraId="5DDE8D53" w14:textId="77777777" w:rsidR="008E0E4F" w:rsidRPr="00365A4B" w:rsidRDefault="008E0E4F" w:rsidP="008E0E4F">
      <w:pPr>
        <w:pStyle w:val="Heading2"/>
        <w:rPr>
          <w:lang w:val="en-GB"/>
        </w:rPr>
      </w:pPr>
      <w:bookmarkStart w:id="277" w:name="_Toc130487623"/>
      <w:bookmarkStart w:id="278" w:name="_Toc130491559"/>
      <w:bookmarkStart w:id="279" w:name="_Toc296943378"/>
      <w:bookmarkStart w:id="280" w:name="_Toc450489256"/>
      <w:r w:rsidRPr="00365A4B">
        <w:rPr>
          <w:lang w:val="en-GB"/>
        </w:rPr>
        <w:t>Certificate acceptance</w:t>
      </w:r>
      <w:bookmarkEnd w:id="277"/>
      <w:bookmarkEnd w:id="278"/>
      <w:bookmarkEnd w:id="279"/>
      <w:bookmarkEnd w:id="280"/>
    </w:p>
    <w:p w14:paraId="3DE09FC4" w14:textId="77777777" w:rsidR="008E0E4F" w:rsidRPr="00365A4B" w:rsidRDefault="008E0E4F" w:rsidP="008E0E4F">
      <w:pPr>
        <w:pStyle w:val="Heading3"/>
        <w:rPr>
          <w:lang w:val="en-GB"/>
        </w:rPr>
      </w:pPr>
      <w:bookmarkStart w:id="281" w:name="_Conduct_constituting_certificate"/>
      <w:bookmarkStart w:id="282" w:name="_Toc130487624"/>
      <w:bookmarkStart w:id="283" w:name="_Toc130491560"/>
      <w:bookmarkStart w:id="284" w:name="_Toc296943379"/>
      <w:bookmarkStart w:id="285" w:name="_Toc450489257"/>
      <w:bookmarkEnd w:id="281"/>
      <w:r w:rsidRPr="00365A4B">
        <w:rPr>
          <w:lang w:val="en-GB"/>
        </w:rPr>
        <w:t>Conduct constituting certificate acceptance</w:t>
      </w:r>
      <w:bookmarkEnd w:id="282"/>
      <w:bookmarkEnd w:id="283"/>
      <w:bookmarkEnd w:id="284"/>
      <w:bookmarkEnd w:id="285"/>
    </w:p>
    <w:p w14:paraId="6D5DEA48" w14:textId="77777777" w:rsidR="008E0E4F" w:rsidRPr="00365A4B" w:rsidRDefault="008E0E4F" w:rsidP="008E0E4F">
      <w:pPr>
        <w:pStyle w:val="StdPara"/>
      </w:pPr>
      <w:r w:rsidRPr="00365A4B">
        <w:t xml:space="preserve">The PKI core components are deemed to have accepted a certificate when they </w:t>
      </w:r>
      <w:r w:rsidRPr="00365A4B">
        <w:rPr>
          <w:i/>
        </w:rPr>
        <w:t>exercise</w:t>
      </w:r>
      <w:r w:rsidRPr="00365A4B">
        <w:t xml:space="preserve"> the private key.</w:t>
      </w:r>
    </w:p>
    <w:p w14:paraId="46F1C251" w14:textId="77777777" w:rsidR="008E0E4F" w:rsidRPr="00365A4B" w:rsidRDefault="008E0E4F" w:rsidP="008E0E4F">
      <w:pPr>
        <w:pStyle w:val="Heading3"/>
        <w:rPr>
          <w:lang w:val="en-GB"/>
        </w:rPr>
      </w:pPr>
      <w:bookmarkStart w:id="286" w:name="_Publication_of_the"/>
      <w:bookmarkStart w:id="287" w:name="_Toc130487625"/>
      <w:bookmarkStart w:id="288" w:name="_Toc130491561"/>
      <w:bookmarkStart w:id="289" w:name="_Toc296943380"/>
      <w:bookmarkStart w:id="290" w:name="_Toc450489258"/>
      <w:bookmarkEnd w:id="286"/>
      <w:r w:rsidRPr="00365A4B">
        <w:rPr>
          <w:lang w:val="en-GB"/>
        </w:rPr>
        <w:t>Publication of the certificate by the CA</w:t>
      </w:r>
      <w:bookmarkEnd w:id="287"/>
      <w:bookmarkEnd w:id="288"/>
      <w:bookmarkEnd w:id="289"/>
      <w:bookmarkEnd w:id="290"/>
    </w:p>
    <w:p w14:paraId="43B88880" w14:textId="77777777" w:rsidR="008E0E4F" w:rsidRPr="00365A4B" w:rsidRDefault="008E0E4F" w:rsidP="008E0E4F">
      <w:pPr>
        <w:pStyle w:val="StdPara"/>
      </w:pPr>
      <w:r w:rsidRPr="00365A4B">
        <w:t xml:space="preserve">The only certificates published will be the CA certificates.  These will be published to the </w:t>
      </w:r>
      <w:r w:rsidR="005D1168">
        <w:t>Certificate Publishing</w:t>
      </w:r>
      <w:r w:rsidR="0059770B">
        <w:t xml:space="preserve"> </w:t>
      </w:r>
      <w:r w:rsidRPr="00365A4B">
        <w:t xml:space="preserve">repository </w:t>
      </w:r>
      <w:r>
        <w:t xml:space="preserve">and external repositories </w:t>
      </w:r>
      <w:r w:rsidRPr="00365A4B">
        <w:t xml:space="preserve">as per the CPS. </w:t>
      </w:r>
      <w:r>
        <w:tab/>
      </w:r>
    </w:p>
    <w:p w14:paraId="19595FA2" w14:textId="77777777" w:rsidR="008E0E4F" w:rsidRPr="00365A4B" w:rsidRDefault="008E0E4F" w:rsidP="008E0E4F">
      <w:pPr>
        <w:pStyle w:val="Heading3"/>
        <w:rPr>
          <w:lang w:val="en-GB"/>
        </w:rPr>
      </w:pPr>
      <w:bookmarkStart w:id="291" w:name="_Toc130487626"/>
      <w:bookmarkStart w:id="292" w:name="_Toc130491562"/>
      <w:bookmarkStart w:id="293" w:name="_Toc296943381"/>
      <w:bookmarkStart w:id="294" w:name="_Toc450489259"/>
      <w:r w:rsidRPr="00365A4B">
        <w:rPr>
          <w:lang w:val="en-GB"/>
        </w:rPr>
        <w:t>Notification of certificate issuance by the CA to other entities</w:t>
      </w:r>
      <w:bookmarkEnd w:id="291"/>
      <w:bookmarkEnd w:id="292"/>
      <w:bookmarkEnd w:id="293"/>
      <w:bookmarkEnd w:id="294"/>
    </w:p>
    <w:p w14:paraId="14B6881F" w14:textId="77777777" w:rsidR="008E0E4F" w:rsidRPr="00365A4B" w:rsidRDefault="008E0E4F" w:rsidP="008E0E4F">
      <w:pPr>
        <w:rPr>
          <w:lang w:val="en-GB"/>
        </w:rPr>
      </w:pPr>
      <w:r w:rsidRPr="00365A4B">
        <w:rPr>
          <w:lang w:val="en-GB"/>
        </w:rPr>
        <w:t>No stipulation</w:t>
      </w:r>
      <w:r>
        <w:rPr>
          <w:lang w:val="en-GB"/>
        </w:rPr>
        <w:t>.</w:t>
      </w:r>
    </w:p>
    <w:p w14:paraId="3990BE91" w14:textId="77777777" w:rsidR="008E0E4F" w:rsidRPr="00365A4B" w:rsidRDefault="008E0E4F" w:rsidP="008E0E4F">
      <w:pPr>
        <w:pStyle w:val="Heading2"/>
        <w:rPr>
          <w:lang w:val="en-GB"/>
        </w:rPr>
      </w:pPr>
      <w:bookmarkStart w:id="295" w:name="_Toc130487627"/>
      <w:bookmarkStart w:id="296" w:name="_Toc130491563"/>
      <w:bookmarkStart w:id="297" w:name="_Toc296943382"/>
      <w:bookmarkStart w:id="298" w:name="_Toc450489260"/>
      <w:r w:rsidRPr="00365A4B">
        <w:rPr>
          <w:lang w:val="en-GB"/>
        </w:rPr>
        <w:lastRenderedPageBreak/>
        <w:t>Key pair and certificate usage</w:t>
      </w:r>
      <w:bookmarkEnd w:id="295"/>
      <w:bookmarkEnd w:id="296"/>
      <w:bookmarkEnd w:id="297"/>
      <w:bookmarkEnd w:id="298"/>
    </w:p>
    <w:p w14:paraId="00EB8816" w14:textId="77777777" w:rsidR="008E0E4F" w:rsidRPr="00365A4B" w:rsidRDefault="008E0E4F" w:rsidP="008E0E4F">
      <w:pPr>
        <w:pStyle w:val="Heading3"/>
        <w:rPr>
          <w:lang w:val="en-GB"/>
        </w:rPr>
      </w:pPr>
      <w:bookmarkStart w:id="299" w:name="_Toc130487628"/>
      <w:bookmarkStart w:id="300" w:name="_Toc130491564"/>
      <w:bookmarkStart w:id="301" w:name="_Toc296943383"/>
      <w:bookmarkStart w:id="302" w:name="_Toc450489261"/>
      <w:r w:rsidRPr="00365A4B">
        <w:rPr>
          <w:lang w:val="en-GB"/>
        </w:rPr>
        <w:t>Subscriber private key and certificate usage</w:t>
      </w:r>
      <w:bookmarkEnd w:id="299"/>
      <w:bookmarkEnd w:id="300"/>
      <w:bookmarkEnd w:id="301"/>
      <w:bookmarkEnd w:id="302"/>
    </w:p>
    <w:p w14:paraId="66D06B70" w14:textId="77777777" w:rsidR="008E0E4F" w:rsidRPr="00365A4B" w:rsidRDefault="008E0E4F" w:rsidP="008E0E4F">
      <w:pPr>
        <w:pStyle w:val="StdPara"/>
      </w:pPr>
      <w:r w:rsidRPr="00365A4B">
        <w:t xml:space="preserve">There are no end entity Subscribers to this CP. Certificate usage is defined above in </w:t>
      </w:r>
      <w:hyperlink w:anchor="_Certificate_usage" w:history="1">
        <w:r w:rsidRPr="00BE2250">
          <w:rPr>
            <w:rStyle w:val="Hyperlink"/>
          </w:rPr>
          <w:t>1.4</w:t>
        </w:r>
      </w:hyperlink>
      <w:r w:rsidRPr="00365A4B">
        <w:t xml:space="preserve"> (Certificate Usage) and as such core components, other than CAs, may only be used within the PKI.  </w:t>
      </w:r>
    </w:p>
    <w:p w14:paraId="64B69169" w14:textId="77777777" w:rsidR="008E0E4F" w:rsidRPr="00365A4B" w:rsidRDefault="008E0E4F" w:rsidP="008E0E4F">
      <w:pPr>
        <w:pStyle w:val="StdPara"/>
      </w:pPr>
      <w:r w:rsidRPr="00365A4B">
        <w:t>Custodians shall protect private keys from access by other parties in accordance with the KMP</w:t>
      </w:r>
      <w:r w:rsidR="00245227">
        <w:t xml:space="preserve"> and CPS</w:t>
      </w:r>
      <w:r w:rsidRPr="00365A4B">
        <w:t>.</w:t>
      </w:r>
    </w:p>
    <w:p w14:paraId="4AF559C3" w14:textId="77777777" w:rsidR="008E0E4F" w:rsidRPr="00365A4B" w:rsidRDefault="008E0E4F" w:rsidP="008E0E4F">
      <w:pPr>
        <w:pStyle w:val="StdPara"/>
      </w:pPr>
      <w:r w:rsidRPr="00365A4B">
        <w:t>If the</w:t>
      </w:r>
      <w:r w:rsidR="005702DC">
        <w:t xml:space="preserve"> basic constraints, naming constraints, or</w:t>
      </w:r>
      <w:r w:rsidRPr="00365A4B">
        <w:t xml:space="preserve"> extended key usage extension is present and implies any limitation on the use of the certificate and/or private key, the CA will operate within those limitations.</w:t>
      </w:r>
    </w:p>
    <w:p w14:paraId="418167E7" w14:textId="77777777" w:rsidR="008E0E4F" w:rsidRPr="00365A4B" w:rsidRDefault="008E0E4F" w:rsidP="008E0E4F">
      <w:pPr>
        <w:pStyle w:val="Heading3"/>
        <w:rPr>
          <w:lang w:val="en-GB"/>
        </w:rPr>
      </w:pPr>
      <w:bookmarkStart w:id="303" w:name="_Toc130487629"/>
      <w:bookmarkStart w:id="304" w:name="_Toc130491565"/>
      <w:bookmarkStart w:id="305" w:name="_Toc296943384"/>
      <w:bookmarkStart w:id="306" w:name="_Toc450489262"/>
      <w:r w:rsidRPr="00365A4B">
        <w:rPr>
          <w:lang w:val="en-GB"/>
        </w:rPr>
        <w:t>Relying Party public key and certificate usage</w:t>
      </w:r>
      <w:bookmarkEnd w:id="303"/>
      <w:bookmarkEnd w:id="304"/>
      <w:bookmarkEnd w:id="305"/>
      <w:bookmarkEnd w:id="306"/>
    </w:p>
    <w:p w14:paraId="1C7BEF7F" w14:textId="77777777" w:rsidR="008E0E4F" w:rsidRPr="00365A4B" w:rsidRDefault="008E0E4F" w:rsidP="008E0E4F">
      <w:pPr>
        <w:pStyle w:val="StdPara"/>
      </w:pPr>
      <w:r w:rsidRPr="00365A4B">
        <w:t xml:space="preserve">1.4 (Certificate Usage) and </w:t>
      </w:r>
      <w:hyperlink w:anchor="_Relying_Parties" w:history="1">
        <w:r w:rsidRPr="00BE2250">
          <w:rPr>
            <w:rStyle w:val="Hyperlink"/>
          </w:rPr>
          <w:t>1.3.4</w:t>
        </w:r>
      </w:hyperlink>
      <w:r w:rsidRPr="00365A4B">
        <w:t xml:space="preserve"> (Relying Parties) detail the Relying Party public key and certificate usage and responsibilities. </w:t>
      </w:r>
    </w:p>
    <w:p w14:paraId="599FA829" w14:textId="76C616DA" w:rsidR="008E0E4F" w:rsidRPr="00365A4B" w:rsidRDefault="008E0E4F" w:rsidP="008E0E4F">
      <w:pPr>
        <w:pStyle w:val="StdPara"/>
      </w:pPr>
      <w:r w:rsidRPr="00365A4B">
        <w:t xml:space="preserve">The interpretation and compliance with extended </w:t>
      </w:r>
      <w:r>
        <w:t>k</w:t>
      </w:r>
      <w:r w:rsidRPr="00365A4B">
        <w:t>ey</w:t>
      </w:r>
      <w:r>
        <w:t xml:space="preserve"> u</w:t>
      </w:r>
      <w:r w:rsidRPr="00365A4B">
        <w:t>sage attributes, and any associated limitations on the use of the certificate and/or private key, is in accordance with RFC</w:t>
      </w:r>
      <w:r w:rsidR="003D62DA">
        <w:t xml:space="preserve"> </w:t>
      </w:r>
      <w:r w:rsidR="00A3080F">
        <w:t>6818</w:t>
      </w:r>
      <w:r w:rsidRPr="00365A4B">
        <w:t>.</w:t>
      </w:r>
    </w:p>
    <w:p w14:paraId="5D03229B" w14:textId="77777777" w:rsidR="008E0E4F" w:rsidRPr="00365A4B" w:rsidRDefault="008E0E4F" w:rsidP="008E0E4F">
      <w:pPr>
        <w:pStyle w:val="Heading2"/>
        <w:rPr>
          <w:lang w:val="en-GB"/>
        </w:rPr>
      </w:pPr>
      <w:bookmarkStart w:id="307" w:name="_Toc130487630"/>
      <w:bookmarkStart w:id="308" w:name="_Toc130491566"/>
      <w:bookmarkStart w:id="309" w:name="_Toc296943385"/>
      <w:bookmarkStart w:id="310" w:name="_Toc450489263"/>
      <w:r w:rsidRPr="00365A4B">
        <w:rPr>
          <w:lang w:val="en-GB"/>
        </w:rPr>
        <w:t>Certificate renewal</w:t>
      </w:r>
      <w:bookmarkEnd w:id="307"/>
      <w:bookmarkEnd w:id="308"/>
      <w:bookmarkEnd w:id="309"/>
      <w:bookmarkEnd w:id="310"/>
    </w:p>
    <w:p w14:paraId="5C537BDC" w14:textId="77777777" w:rsidR="008E0E4F" w:rsidRPr="00365A4B" w:rsidRDefault="008E0E4F" w:rsidP="008E0E4F">
      <w:pPr>
        <w:pStyle w:val="StdPara"/>
      </w:pPr>
      <w:bookmarkStart w:id="311" w:name="_Toc130487631"/>
      <w:bookmarkStart w:id="312" w:name="_Toc130491567"/>
      <w:r w:rsidRPr="00365A4B">
        <w:t xml:space="preserve">The </w:t>
      </w:r>
      <w:r w:rsidR="007034FB">
        <w:t>RCA</w:t>
      </w:r>
      <w:r w:rsidRPr="00365A4B">
        <w:t xml:space="preserve"> and Sub-CA certificates cannot be renewed; however, associated core components can be renewed.</w:t>
      </w:r>
      <w:bookmarkStart w:id="313" w:name="_Toc293388954"/>
      <w:bookmarkEnd w:id="313"/>
    </w:p>
    <w:p w14:paraId="09C381D0" w14:textId="77777777" w:rsidR="008E0E4F" w:rsidRPr="00365A4B" w:rsidRDefault="008E0E4F" w:rsidP="008E0E4F">
      <w:pPr>
        <w:pStyle w:val="Heading3"/>
        <w:rPr>
          <w:lang w:val="en-GB"/>
        </w:rPr>
      </w:pPr>
      <w:bookmarkStart w:id="314" w:name="_Toc296943386"/>
      <w:bookmarkStart w:id="315" w:name="_Toc450489264"/>
      <w:r w:rsidRPr="00365A4B">
        <w:rPr>
          <w:lang w:val="en-GB"/>
        </w:rPr>
        <w:t>Circumstance for certificate renewal</w:t>
      </w:r>
      <w:bookmarkEnd w:id="311"/>
      <w:bookmarkEnd w:id="312"/>
      <w:bookmarkEnd w:id="314"/>
      <w:bookmarkEnd w:id="315"/>
    </w:p>
    <w:p w14:paraId="2C57C8B4" w14:textId="77777777" w:rsidR="008E0E4F" w:rsidRPr="00365A4B" w:rsidRDefault="008E0E4F" w:rsidP="008E0E4F">
      <w:pPr>
        <w:pStyle w:val="StdPara"/>
      </w:pPr>
      <w:r w:rsidRPr="00365A4B">
        <w:t>The CPS defines the criteria for certificate renewals.</w:t>
      </w:r>
    </w:p>
    <w:p w14:paraId="3EBB6773" w14:textId="77777777" w:rsidR="008E0E4F" w:rsidRPr="00365A4B" w:rsidRDefault="008E0E4F" w:rsidP="008E0E4F">
      <w:pPr>
        <w:pStyle w:val="StdPara"/>
      </w:pPr>
      <w:r w:rsidRPr="00365A4B">
        <w:t>Certificate renewal shall not permit an operator to avoid re-key or the associated identification and authentication process.</w:t>
      </w:r>
    </w:p>
    <w:p w14:paraId="367C7A40" w14:textId="77777777" w:rsidR="008E0E4F" w:rsidRPr="00365A4B" w:rsidRDefault="008E0E4F" w:rsidP="008E0E4F">
      <w:pPr>
        <w:pStyle w:val="StdPara"/>
      </w:pPr>
      <w:r w:rsidRPr="00365A4B">
        <w:t xml:space="preserve">Renewal of revoked certificates is not permitted after revocation regardless of the reason for revocation. </w:t>
      </w:r>
    </w:p>
    <w:p w14:paraId="606AAA10" w14:textId="77777777" w:rsidR="008E0E4F" w:rsidRPr="00365A4B" w:rsidRDefault="008E0E4F" w:rsidP="008E0E4F">
      <w:pPr>
        <w:pStyle w:val="Heading3"/>
        <w:rPr>
          <w:lang w:val="en-GB"/>
        </w:rPr>
      </w:pPr>
      <w:bookmarkStart w:id="316" w:name="_Toc162922798"/>
      <w:bookmarkStart w:id="317" w:name="_Toc162922799"/>
      <w:bookmarkStart w:id="318" w:name="_Toc130487632"/>
      <w:bookmarkStart w:id="319" w:name="_Toc130491568"/>
      <w:bookmarkStart w:id="320" w:name="_Toc296943387"/>
      <w:bookmarkStart w:id="321" w:name="_Toc450489265"/>
      <w:bookmarkEnd w:id="316"/>
      <w:bookmarkEnd w:id="317"/>
      <w:r w:rsidRPr="00365A4B">
        <w:rPr>
          <w:lang w:val="en-GB"/>
        </w:rPr>
        <w:t>Who may request renewal</w:t>
      </w:r>
      <w:bookmarkEnd w:id="318"/>
      <w:bookmarkEnd w:id="319"/>
      <w:bookmarkEnd w:id="320"/>
      <w:bookmarkEnd w:id="321"/>
    </w:p>
    <w:p w14:paraId="770B0638" w14:textId="77777777" w:rsidR="008E0E4F" w:rsidRPr="00365A4B" w:rsidRDefault="008E0E4F" w:rsidP="008E0E4F">
      <w:pPr>
        <w:pStyle w:val="StdPara"/>
      </w:pPr>
      <w:r>
        <w:t xml:space="preserve">Same as per applications - see </w:t>
      </w:r>
      <w:r>
        <w:fldChar w:fldCharType="begin"/>
      </w:r>
      <w:r>
        <w:instrText xml:space="preserve"> REF _Ref293492324 \r \h </w:instrText>
      </w:r>
      <w:r>
        <w:fldChar w:fldCharType="separate"/>
      </w:r>
      <w:r w:rsidR="00A43174">
        <w:t>4.1.1</w:t>
      </w:r>
      <w:r>
        <w:fldChar w:fldCharType="end"/>
      </w:r>
      <w:r>
        <w:t xml:space="preserve"> (</w:t>
      </w:r>
      <w:r>
        <w:fldChar w:fldCharType="begin"/>
      </w:r>
      <w:r>
        <w:instrText xml:space="preserve"> REF _Ref293492299 \h </w:instrText>
      </w:r>
      <w:r>
        <w:fldChar w:fldCharType="separate"/>
      </w:r>
      <w:r w:rsidR="00A43174" w:rsidRPr="00365A4B">
        <w:rPr>
          <w:lang w:val="en-GB"/>
        </w:rPr>
        <w:t>Who can submit a certificate application</w:t>
      </w:r>
      <w:r>
        <w:fldChar w:fldCharType="end"/>
      </w:r>
      <w:r>
        <w:t>).</w:t>
      </w:r>
    </w:p>
    <w:p w14:paraId="7CFA8D73" w14:textId="77777777" w:rsidR="008E0E4F" w:rsidRPr="00365A4B" w:rsidRDefault="008E0E4F" w:rsidP="008E0E4F">
      <w:pPr>
        <w:pStyle w:val="Heading3"/>
        <w:rPr>
          <w:lang w:val="en-GB"/>
        </w:rPr>
      </w:pPr>
      <w:bookmarkStart w:id="322" w:name="_Toc130487633"/>
      <w:bookmarkStart w:id="323" w:name="_Toc130491569"/>
      <w:bookmarkStart w:id="324" w:name="_Toc296943388"/>
      <w:bookmarkStart w:id="325" w:name="_Toc450489266"/>
      <w:r w:rsidRPr="00365A4B">
        <w:rPr>
          <w:lang w:val="en-GB"/>
        </w:rPr>
        <w:t>Processing certificate renewal requests</w:t>
      </w:r>
      <w:bookmarkEnd w:id="322"/>
      <w:bookmarkEnd w:id="323"/>
      <w:bookmarkEnd w:id="324"/>
      <w:bookmarkEnd w:id="325"/>
    </w:p>
    <w:p w14:paraId="33115F67" w14:textId="77777777" w:rsidR="008E0E4F" w:rsidRPr="00365A4B" w:rsidRDefault="008E0E4F" w:rsidP="008E0E4F">
      <w:pPr>
        <w:pStyle w:val="StdPara"/>
      </w:pPr>
      <w:r w:rsidRPr="00365A4B">
        <w:t xml:space="preserve">The process for certificate renewal is consistent with the enrolment process defined in </w:t>
      </w:r>
      <w:r>
        <w:fldChar w:fldCharType="begin"/>
      </w:r>
      <w:r>
        <w:instrText xml:space="preserve"> REF _Ref293492342 \r \h </w:instrText>
      </w:r>
      <w:r>
        <w:fldChar w:fldCharType="separate"/>
      </w:r>
      <w:r w:rsidR="00A43174">
        <w:t>4.1</w:t>
      </w:r>
      <w:r>
        <w:fldChar w:fldCharType="end"/>
      </w:r>
      <w:r w:rsidRPr="00365A4B">
        <w:t xml:space="preserve"> (Certificate Application), however identification and authentication complies with </w:t>
      </w:r>
      <w:r>
        <w:fldChar w:fldCharType="begin"/>
      </w:r>
      <w:r>
        <w:instrText xml:space="preserve"> REF _Ref293492375 \r \h </w:instrText>
      </w:r>
      <w:r>
        <w:fldChar w:fldCharType="separate"/>
      </w:r>
      <w:r w:rsidR="00A43174">
        <w:t>3.3</w:t>
      </w:r>
      <w:r>
        <w:fldChar w:fldCharType="end"/>
      </w:r>
      <w:r>
        <w:t xml:space="preserve"> </w:t>
      </w:r>
      <w:r w:rsidRPr="00365A4B">
        <w:t xml:space="preserve">(Identification and Authentication for Re-Key Requests). </w:t>
      </w:r>
    </w:p>
    <w:p w14:paraId="3C85B82D" w14:textId="77777777" w:rsidR="008E0E4F" w:rsidRPr="00365A4B" w:rsidRDefault="008E0E4F" w:rsidP="008E0E4F">
      <w:pPr>
        <w:pStyle w:val="Heading3"/>
        <w:rPr>
          <w:lang w:val="en-GB"/>
        </w:rPr>
      </w:pPr>
      <w:bookmarkStart w:id="326" w:name="_Toc130487634"/>
      <w:bookmarkStart w:id="327" w:name="_Toc130491570"/>
      <w:bookmarkStart w:id="328" w:name="_Toc296943389"/>
      <w:bookmarkStart w:id="329" w:name="_Toc450489267"/>
      <w:r w:rsidRPr="00365A4B">
        <w:rPr>
          <w:lang w:val="en-GB"/>
        </w:rPr>
        <w:t>Notification of new certificate issuance to Subscriber</w:t>
      </w:r>
      <w:bookmarkEnd w:id="326"/>
      <w:bookmarkEnd w:id="327"/>
      <w:bookmarkEnd w:id="328"/>
      <w:bookmarkEnd w:id="329"/>
    </w:p>
    <w:p w14:paraId="70F7744E" w14:textId="77777777" w:rsidR="008E0E4F" w:rsidRPr="00365A4B" w:rsidRDefault="008E0E4F" w:rsidP="008E0E4F">
      <w:pPr>
        <w:pStyle w:val="StdPara"/>
      </w:pPr>
      <w:r w:rsidRPr="00365A4B">
        <w:t>Operators shall be notified when a “renewal” certificate has been issued, and of any requirements necessary to update the operator</w:t>
      </w:r>
      <w:r>
        <w:t>’</w:t>
      </w:r>
      <w:r w:rsidRPr="00365A4B">
        <w:t>s token.</w:t>
      </w:r>
    </w:p>
    <w:p w14:paraId="6035CBFF" w14:textId="77777777" w:rsidR="008E0E4F" w:rsidRPr="00365A4B" w:rsidRDefault="008E0E4F" w:rsidP="008E0E4F">
      <w:pPr>
        <w:pStyle w:val="Heading3"/>
        <w:rPr>
          <w:lang w:val="en-GB"/>
        </w:rPr>
      </w:pPr>
      <w:bookmarkStart w:id="330" w:name="_Toc130487635"/>
      <w:bookmarkStart w:id="331" w:name="_Toc130491571"/>
      <w:bookmarkStart w:id="332" w:name="_Toc296943390"/>
      <w:bookmarkStart w:id="333" w:name="_Toc450489268"/>
      <w:r w:rsidRPr="00365A4B">
        <w:rPr>
          <w:lang w:val="en-GB"/>
        </w:rPr>
        <w:t>Conduct constituting acceptance of a renewal certificate</w:t>
      </w:r>
      <w:bookmarkEnd w:id="330"/>
      <w:bookmarkEnd w:id="331"/>
      <w:bookmarkEnd w:id="332"/>
      <w:bookmarkEnd w:id="333"/>
    </w:p>
    <w:p w14:paraId="0ADFD2A0" w14:textId="77777777" w:rsidR="008E0E4F" w:rsidRPr="00365A4B" w:rsidRDefault="008E0E4F" w:rsidP="008E0E4F">
      <w:pPr>
        <w:pStyle w:val="StdPara"/>
      </w:pPr>
      <w:r w:rsidRPr="00365A4B">
        <w:t xml:space="preserve">See </w:t>
      </w:r>
      <w:hyperlink w:anchor="_Conduct_constituting_certificate" w:history="1">
        <w:r w:rsidRPr="00BE2250">
          <w:rPr>
            <w:rStyle w:val="Hyperlink"/>
          </w:rPr>
          <w:t>4.4.1</w:t>
        </w:r>
      </w:hyperlink>
      <w:r>
        <w:t xml:space="preserve"> (Conduct constituting certificate acceptance)</w:t>
      </w:r>
      <w:r w:rsidRPr="00365A4B">
        <w:t>.</w:t>
      </w:r>
    </w:p>
    <w:p w14:paraId="47A0078F" w14:textId="77777777" w:rsidR="008E0E4F" w:rsidRPr="00365A4B" w:rsidRDefault="008E0E4F" w:rsidP="008E0E4F">
      <w:pPr>
        <w:pStyle w:val="Heading3"/>
        <w:rPr>
          <w:lang w:val="en-GB"/>
        </w:rPr>
      </w:pPr>
      <w:bookmarkStart w:id="334" w:name="_Toc161822804"/>
      <w:bookmarkStart w:id="335" w:name="_Toc296943391"/>
      <w:bookmarkStart w:id="336" w:name="_Toc450489269"/>
      <w:r w:rsidRPr="00365A4B">
        <w:rPr>
          <w:lang w:val="en-GB"/>
        </w:rPr>
        <w:t>Publication of the renewal certificate by the CA</w:t>
      </w:r>
      <w:bookmarkEnd w:id="334"/>
      <w:bookmarkEnd w:id="335"/>
      <w:bookmarkEnd w:id="336"/>
    </w:p>
    <w:p w14:paraId="614EE512" w14:textId="77777777" w:rsidR="008E0E4F" w:rsidRPr="00365A4B" w:rsidRDefault="008E0E4F" w:rsidP="008E0E4F">
      <w:pPr>
        <w:pStyle w:val="StdPara"/>
      </w:pPr>
      <w:r w:rsidRPr="00365A4B">
        <w:t>PKI core component renewed certificates will not be published.</w:t>
      </w:r>
    </w:p>
    <w:p w14:paraId="2AB6C180" w14:textId="77777777" w:rsidR="008E0E4F" w:rsidRPr="00365A4B" w:rsidRDefault="008E0E4F" w:rsidP="008E0E4F">
      <w:pPr>
        <w:pStyle w:val="Heading3"/>
        <w:rPr>
          <w:lang w:val="en-GB"/>
        </w:rPr>
      </w:pPr>
      <w:bookmarkStart w:id="337" w:name="_Toc130487637"/>
      <w:bookmarkStart w:id="338" w:name="_Toc130491573"/>
      <w:bookmarkStart w:id="339" w:name="_Toc296943392"/>
      <w:bookmarkStart w:id="340" w:name="_Toc450489270"/>
      <w:r w:rsidRPr="00365A4B">
        <w:rPr>
          <w:lang w:val="en-GB"/>
        </w:rPr>
        <w:t>Notification of certificate issuance by the CA to other entities</w:t>
      </w:r>
      <w:bookmarkEnd w:id="337"/>
      <w:bookmarkEnd w:id="338"/>
      <w:bookmarkEnd w:id="339"/>
      <w:bookmarkEnd w:id="340"/>
    </w:p>
    <w:p w14:paraId="402A1CCC" w14:textId="77777777" w:rsidR="008E0E4F" w:rsidRPr="00365A4B" w:rsidRDefault="008E0E4F" w:rsidP="008E0E4F">
      <w:pPr>
        <w:pStyle w:val="StdPara"/>
      </w:pPr>
      <w:r w:rsidRPr="00365A4B">
        <w:t>Not applicable.</w:t>
      </w:r>
    </w:p>
    <w:p w14:paraId="2A9F9B06" w14:textId="77777777" w:rsidR="008E0E4F" w:rsidRPr="00365A4B" w:rsidRDefault="008E0E4F" w:rsidP="008E0E4F">
      <w:pPr>
        <w:pStyle w:val="Heading2"/>
        <w:rPr>
          <w:lang w:val="en-GB"/>
        </w:rPr>
      </w:pPr>
      <w:bookmarkStart w:id="341" w:name="_Toc130487638"/>
      <w:bookmarkStart w:id="342" w:name="_Toc130491574"/>
      <w:bookmarkStart w:id="343" w:name="_Toc296943393"/>
      <w:bookmarkStart w:id="344" w:name="_Toc450489271"/>
      <w:r w:rsidRPr="00365A4B">
        <w:rPr>
          <w:lang w:val="en-GB"/>
        </w:rPr>
        <w:lastRenderedPageBreak/>
        <w:t>Certificate re-key</w:t>
      </w:r>
      <w:bookmarkEnd w:id="341"/>
      <w:bookmarkEnd w:id="342"/>
      <w:bookmarkEnd w:id="343"/>
      <w:bookmarkEnd w:id="344"/>
    </w:p>
    <w:p w14:paraId="480AF1A6" w14:textId="77777777" w:rsidR="008E0E4F" w:rsidRPr="00365A4B" w:rsidRDefault="008E0E4F" w:rsidP="008E0E4F">
      <w:pPr>
        <w:pStyle w:val="Heading3"/>
        <w:rPr>
          <w:lang w:val="en-GB"/>
        </w:rPr>
      </w:pPr>
      <w:bookmarkStart w:id="345" w:name="_Toc294606790"/>
      <w:bookmarkStart w:id="346" w:name="_Toc294609117"/>
      <w:bookmarkStart w:id="347" w:name="_Toc296006823"/>
      <w:bookmarkStart w:id="348" w:name="_Toc296943394"/>
      <w:bookmarkStart w:id="349" w:name="_Toc161822807"/>
      <w:bookmarkStart w:id="350" w:name="_Toc296943395"/>
      <w:bookmarkStart w:id="351" w:name="_Toc450489272"/>
      <w:bookmarkStart w:id="352" w:name="_Toc130487639"/>
      <w:bookmarkStart w:id="353" w:name="_Toc130491575"/>
      <w:bookmarkEnd w:id="345"/>
      <w:bookmarkEnd w:id="346"/>
      <w:bookmarkEnd w:id="347"/>
      <w:bookmarkEnd w:id="348"/>
      <w:r w:rsidRPr="00365A4B">
        <w:rPr>
          <w:lang w:val="en-GB"/>
        </w:rPr>
        <w:t>Circumstance for certificate re-key</w:t>
      </w:r>
      <w:bookmarkEnd w:id="349"/>
      <w:bookmarkEnd w:id="350"/>
      <w:bookmarkEnd w:id="351"/>
    </w:p>
    <w:p w14:paraId="66E5372F" w14:textId="77777777" w:rsidR="008E0E4F" w:rsidRPr="00365A4B" w:rsidRDefault="008E0E4F" w:rsidP="008E0E4F">
      <w:pPr>
        <w:pStyle w:val="StdPara"/>
      </w:pPr>
      <w:r w:rsidRPr="00365A4B">
        <w:t>See CPS for relevant circumstances</w:t>
      </w:r>
      <w:r>
        <w:t>.</w:t>
      </w:r>
      <w:r w:rsidRPr="00365A4B">
        <w:t xml:space="preserve"> </w:t>
      </w:r>
      <w:r>
        <w:t>L</w:t>
      </w:r>
      <w:r w:rsidRPr="00365A4B">
        <w:t>oss or compromise of a current private key requires revocation.</w:t>
      </w:r>
    </w:p>
    <w:p w14:paraId="0282E3AA" w14:textId="77777777" w:rsidR="008E0E4F" w:rsidRPr="00365A4B" w:rsidRDefault="008E0E4F" w:rsidP="008E0E4F">
      <w:pPr>
        <w:pStyle w:val="Heading3"/>
        <w:rPr>
          <w:lang w:val="en-GB"/>
        </w:rPr>
      </w:pPr>
      <w:bookmarkStart w:id="354" w:name="_Toc161822809"/>
      <w:bookmarkStart w:id="355" w:name="_Toc296943396"/>
      <w:bookmarkStart w:id="356" w:name="_Toc450489273"/>
      <w:r w:rsidRPr="00365A4B">
        <w:rPr>
          <w:lang w:val="en-GB"/>
        </w:rPr>
        <w:t>Who may request certification of a new public key</w:t>
      </w:r>
      <w:bookmarkEnd w:id="354"/>
      <w:bookmarkEnd w:id="355"/>
      <w:bookmarkEnd w:id="356"/>
    </w:p>
    <w:p w14:paraId="72649F36" w14:textId="77777777" w:rsidR="008E0E4F" w:rsidRPr="00365A4B" w:rsidRDefault="008E0E4F" w:rsidP="008E0E4F">
      <w:pPr>
        <w:pStyle w:val="StdPara"/>
      </w:pPr>
      <w:r w:rsidRPr="00365A4B">
        <w:t xml:space="preserve">Certificate re-key requests are made by an operator or the </w:t>
      </w:r>
      <w:r w:rsidR="007F74AF">
        <w:t>Lead Agency</w:t>
      </w:r>
      <w:r w:rsidRPr="00365A4B">
        <w:t>.</w:t>
      </w:r>
    </w:p>
    <w:p w14:paraId="193CCC23" w14:textId="77777777" w:rsidR="008E0E4F" w:rsidRPr="00365A4B" w:rsidRDefault="008E0E4F" w:rsidP="008E0E4F">
      <w:pPr>
        <w:pStyle w:val="Heading3"/>
        <w:rPr>
          <w:lang w:val="en-GB"/>
        </w:rPr>
      </w:pPr>
      <w:bookmarkStart w:id="357" w:name="_Toc161822810"/>
      <w:bookmarkStart w:id="358" w:name="_Toc296943397"/>
      <w:bookmarkStart w:id="359" w:name="_Toc450489274"/>
      <w:r w:rsidRPr="00365A4B">
        <w:rPr>
          <w:lang w:val="en-GB"/>
        </w:rPr>
        <w:t>Processing certificate re-keying requests</w:t>
      </w:r>
      <w:bookmarkEnd w:id="357"/>
      <w:bookmarkEnd w:id="358"/>
      <w:bookmarkEnd w:id="359"/>
    </w:p>
    <w:p w14:paraId="4C702C50" w14:textId="77777777" w:rsidR="008E0E4F" w:rsidRPr="00365A4B" w:rsidRDefault="008E0E4F" w:rsidP="008E0E4F">
      <w:pPr>
        <w:pStyle w:val="StdPara"/>
      </w:pPr>
      <w:r w:rsidRPr="00365A4B">
        <w:t xml:space="preserve">The process for certificate re-keying is consistent with the enrolment process defined in </w:t>
      </w:r>
      <w:r>
        <w:fldChar w:fldCharType="begin"/>
      </w:r>
      <w:r>
        <w:instrText xml:space="preserve"> REF _Ref293492544 \r \h </w:instrText>
      </w:r>
      <w:r>
        <w:fldChar w:fldCharType="separate"/>
      </w:r>
      <w:r w:rsidR="00A43174">
        <w:t>4.1</w:t>
      </w:r>
      <w:r>
        <w:fldChar w:fldCharType="end"/>
      </w:r>
      <w:r>
        <w:t xml:space="preserve"> </w:t>
      </w:r>
      <w:r w:rsidRPr="00365A4B">
        <w:t xml:space="preserve">(Certificate Application), however identification and authentication complies with </w:t>
      </w:r>
      <w:r>
        <w:fldChar w:fldCharType="begin"/>
      </w:r>
      <w:r>
        <w:instrText xml:space="preserve"> REF _Ref293492556 \r \h </w:instrText>
      </w:r>
      <w:r>
        <w:fldChar w:fldCharType="separate"/>
      </w:r>
      <w:r w:rsidR="00A43174">
        <w:t>3.3</w:t>
      </w:r>
      <w:r>
        <w:fldChar w:fldCharType="end"/>
      </w:r>
      <w:r>
        <w:t xml:space="preserve"> </w:t>
      </w:r>
      <w:r w:rsidRPr="00365A4B">
        <w:t xml:space="preserve">(Identification and Authentication for Re-Key Requests). </w:t>
      </w:r>
    </w:p>
    <w:p w14:paraId="0660CB7D" w14:textId="77777777" w:rsidR="008E0E4F" w:rsidRPr="00365A4B" w:rsidRDefault="008E0E4F" w:rsidP="008E0E4F">
      <w:pPr>
        <w:pStyle w:val="Heading3"/>
        <w:rPr>
          <w:lang w:val="en-GB"/>
        </w:rPr>
      </w:pPr>
      <w:bookmarkStart w:id="360" w:name="_Toc161822812"/>
      <w:bookmarkStart w:id="361" w:name="_Toc296943398"/>
      <w:bookmarkStart w:id="362" w:name="_Toc450489275"/>
      <w:r w:rsidRPr="00365A4B">
        <w:rPr>
          <w:lang w:val="en-GB"/>
        </w:rPr>
        <w:t>Notification of new certificate issuance to Subscriber</w:t>
      </w:r>
      <w:bookmarkEnd w:id="360"/>
      <w:bookmarkEnd w:id="361"/>
      <w:bookmarkEnd w:id="362"/>
    </w:p>
    <w:p w14:paraId="4A6B2665" w14:textId="77777777" w:rsidR="008E0E4F" w:rsidRPr="00365A4B" w:rsidRDefault="008E0E4F" w:rsidP="008E0E4F">
      <w:pPr>
        <w:pStyle w:val="StdPara"/>
      </w:pPr>
      <w:r w:rsidRPr="00365A4B">
        <w:t>The operator receives notification when a re-keyed certificate</w:t>
      </w:r>
      <w:r>
        <w:t xml:space="preserve"> is</w:t>
      </w:r>
      <w:r w:rsidRPr="0045523C">
        <w:t xml:space="preserve"> </w:t>
      </w:r>
      <w:r w:rsidRPr="00365A4B">
        <w:t>issued, or if a certificate request for re-key is rejected.</w:t>
      </w:r>
    </w:p>
    <w:p w14:paraId="0BACBC13" w14:textId="77777777" w:rsidR="008E0E4F" w:rsidRPr="00365A4B" w:rsidRDefault="008E0E4F" w:rsidP="008E0E4F">
      <w:pPr>
        <w:pStyle w:val="StdPara"/>
      </w:pPr>
      <w:r w:rsidRPr="00365A4B">
        <w:t xml:space="preserve">The </w:t>
      </w:r>
      <w:r w:rsidR="00A536E0">
        <w:t>Lead Agency</w:t>
      </w:r>
      <w:r w:rsidRPr="00365A4B">
        <w:t xml:space="preserve"> receives notification of progress, issues and completion of </w:t>
      </w:r>
      <w:r w:rsidR="00A536E0">
        <w:t>Lead Agency</w:t>
      </w:r>
      <w:r w:rsidR="00A536E0" w:rsidRPr="00365A4B">
        <w:t xml:space="preserve"> </w:t>
      </w:r>
      <w:r w:rsidRPr="00365A4B">
        <w:t>initiated certificate re-keys.</w:t>
      </w:r>
    </w:p>
    <w:p w14:paraId="7CB7CE09" w14:textId="77777777" w:rsidR="008E0E4F" w:rsidRPr="00365A4B" w:rsidRDefault="008E0E4F" w:rsidP="008E0E4F">
      <w:pPr>
        <w:pStyle w:val="Heading3"/>
        <w:rPr>
          <w:lang w:val="en-GB"/>
        </w:rPr>
      </w:pPr>
      <w:bookmarkStart w:id="363" w:name="_Toc161822813"/>
      <w:bookmarkStart w:id="364" w:name="_Toc296943399"/>
      <w:bookmarkStart w:id="365" w:name="_Toc450489276"/>
      <w:r w:rsidRPr="00365A4B">
        <w:rPr>
          <w:lang w:val="en-GB"/>
        </w:rPr>
        <w:t>Conduct constituting acceptance of a re-keyed certificate</w:t>
      </w:r>
      <w:bookmarkEnd w:id="363"/>
      <w:bookmarkEnd w:id="364"/>
      <w:bookmarkEnd w:id="365"/>
    </w:p>
    <w:p w14:paraId="326824C2" w14:textId="77777777" w:rsidR="008E0E4F" w:rsidRPr="00365A4B" w:rsidRDefault="008E0E4F" w:rsidP="008E0E4F">
      <w:pPr>
        <w:pStyle w:val="StdPara"/>
      </w:pPr>
      <w:r w:rsidRPr="00365A4B">
        <w:t xml:space="preserve">See </w:t>
      </w:r>
      <w:hyperlink w:anchor="_Conduct_constituting_certificate" w:history="1">
        <w:r w:rsidRPr="00BE2250">
          <w:rPr>
            <w:rStyle w:val="Hyperlink"/>
          </w:rPr>
          <w:t>4.4.1</w:t>
        </w:r>
      </w:hyperlink>
      <w:r>
        <w:t xml:space="preserve"> </w:t>
      </w:r>
      <w:r w:rsidRPr="00721FDC">
        <w:t>(Conduct constituting certificate acceptance).</w:t>
      </w:r>
    </w:p>
    <w:p w14:paraId="6056F91F" w14:textId="77777777" w:rsidR="008E0E4F" w:rsidRPr="00365A4B" w:rsidRDefault="008E0E4F" w:rsidP="008E0E4F">
      <w:pPr>
        <w:pStyle w:val="Heading3"/>
        <w:rPr>
          <w:lang w:val="en-GB"/>
        </w:rPr>
      </w:pPr>
      <w:bookmarkStart w:id="366" w:name="_Toc161822814"/>
      <w:bookmarkStart w:id="367" w:name="_Toc296943400"/>
      <w:bookmarkStart w:id="368" w:name="_Toc450489277"/>
      <w:r w:rsidRPr="00365A4B">
        <w:rPr>
          <w:lang w:val="en-GB"/>
        </w:rPr>
        <w:t>Publication of the re-keyed certificate by the CA</w:t>
      </w:r>
      <w:bookmarkEnd w:id="366"/>
      <w:bookmarkEnd w:id="367"/>
      <w:bookmarkEnd w:id="368"/>
    </w:p>
    <w:p w14:paraId="03A00184" w14:textId="77777777" w:rsidR="008E0E4F" w:rsidRPr="00365A4B" w:rsidRDefault="008E0E4F" w:rsidP="008E0E4F">
      <w:pPr>
        <w:pStyle w:val="StdPara"/>
      </w:pPr>
      <w:r w:rsidRPr="00365A4B">
        <w:t>PKI core component re-keyed certificates will not be published.</w:t>
      </w:r>
    </w:p>
    <w:p w14:paraId="2C66E3F8" w14:textId="77777777" w:rsidR="008E0E4F" w:rsidRPr="00365A4B" w:rsidRDefault="008E0E4F" w:rsidP="008E0E4F">
      <w:pPr>
        <w:pStyle w:val="Heading3"/>
        <w:rPr>
          <w:lang w:val="en-GB"/>
        </w:rPr>
      </w:pPr>
      <w:bookmarkStart w:id="369" w:name="_Toc161822815"/>
      <w:bookmarkStart w:id="370" w:name="_Toc296943401"/>
      <w:bookmarkStart w:id="371" w:name="_Toc450489278"/>
      <w:r w:rsidRPr="00365A4B">
        <w:rPr>
          <w:lang w:val="en-GB"/>
        </w:rPr>
        <w:t>Notification of certificate issuance by the CA to other entities</w:t>
      </w:r>
      <w:bookmarkEnd w:id="369"/>
      <w:bookmarkEnd w:id="370"/>
      <w:bookmarkEnd w:id="371"/>
    </w:p>
    <w:p w14:paraId="024471B8" w14:textId="77777777" w:rsidR="008E0E4F" w:rsidRPr="00365A4B" w:rsidRDefault="008E0E4F" w:rsidP="008E0E4F">
      <w:pPr>
        <w:pStyle w:val="StdPara"/>
      </w:pPr>
      <w:r w:rsidRPr="00365A4B">
        <w:t>Not applicable.</w:t>
      </w:r>
    </w:p>
    <w:p w14:paraId="16CB6468" w14:textId="77777777" w:rsidR="008E0E4F" w:rsidRDefault="008E0E4F" w:rsidP="008E0E4F">
      <w:pPr>
        <w:pStyle w:val="Heading2"/>
      </w:pPr>
      <w:bookmarkStart w:id="372" w:name="_Toc160871287"/>
      <w:bookmarkStart w:id="373" w:name="_Toc161801153"/>
      <w:bookmarkStart w:id="374" w:name="_Toc161822808"/>
      <w:bookmarkStart w:id="375" w:name="_Toc162922808"/>
      <w:bookmarkStart w:id="376" w:name="_Toc161801156"/>
      <w:bookmarkStart w:id="377" w:name="_Toc161822811"/>
      <w:bookmarkStart w:id="378" w:name="_Toc162922811"/>
      <w:bookmarkStart w:id="379" w:name="_Toc130487646"/>
      <w:bookmarkStart w:id="380" w:name="_Toc130491582"/>
      <w:bookmarkStart w:id="381" w:name="_Toc296943402"/>
      <w:bookmarkStart w:id="382" w:name="_Toc450489279"/>
      <w:bookmarkEnd w:id="352"/>
      <w:bookmarkEnd w:id="353"/>
      <w:bookmarkEnd w:id="372"/>
      <w:bookmarkEnd w:id="373"/>
      <w:bookmarkEnd w:id="374"/>
      <w:bookmarkEnd w:id="375"/>
      <w:bookmarkEnd w:id="376"/>
      <w:bookmarkEnd w:id="377"/>
      <w:bookmarkEnd w:id="378"/>
      <w:r w:rsidRPr="00365A4B">
        <w:rPr>
          <w:lang w:val="en-GB"/>
        </w:rPr>
        <w:t>Certificate modification</w:t>
      </w:r>
      <w:bookmarkStart w:id="383" w:name="_Toc296943403"/>
      <w:bookmarkStart w:id="384" w:name="_Toc130487647"/>
      <w:bookmarkStart w:id="385" w:name="_Toc130491583"/>
      <w:bookmarkEnd w:id="379"/>
      <w:bookmarkEnd w:id="380"/>
      <w:bookmarkEnd w:id="381"/>
      <w:bookmarkEnd w:id="382"/>
      <w:bookmarkEnd w:id="383"/>
    </w:p>
    <w:p w14:paraId="13D7A4FB" w14:textId="77777777" w:rsidR="008E0E4F" w:rsidRDefault="008E0E4F" w:rsidP="008E0E4F">
      <w:pPr>
        <w:pStyle w:val="Heading3"/>
        <w:tabs>
          <w:tab w:val="left" w:pos="1021"/>
        </w:tabs>
        <w:rPr>
          <w:lang w:val="en-AU"/>
        </w:rPr>
      </w:pPr>
      <w:bookmarkStart w:id="386" w:name="_Toc293493987"/>
      <w:bookmarkStart w:id="387" w:name="_Toc296943404"/>
      <w:bookmarkStart w:id="388" w:name="_Toc450489280"/>
      <w:r w:rsidRPr="00874E83">
        <w:rPr>
          <w:lang w:val="en-AU"/>
        </w:rPr>
        <w:t>Circumstance for certificate modification</w:t>
      </w:r>
      <w:bookmarkEnd w:id="386"/>
      <w:bookmarkEnd w:id="387"/>
      <w:bookmarkEnd w:id="388"/>
    </w:p>
    <w:p w14:paraId="52E0E854" w14:textId="629D2AAA" w:rsidR="008E0E4F" w:rsidRDefault="008E0E4F" w:rsidP="008E0E4F">
      <w:pPr>
        <w:pStyle w:val="StdPara"/>
      </w:pPr>
      <w:r>
        <w:t xml:space="preserve">The circumstances permitted for certificate modification </w:t>
      </w:r>
      <w:r w:rsidR="00245227">
        <w:t>are</w:t>
      </w:r>
      <w:r>
        <w:t>:</w:t>
      </w:r>
    </w:p>
    <w:p w14:paraId="193DD2BB" w14:textId="127A61F4" w:rsidR="008E0E4F" w:rsidRDefault="00AA52D4" w:rsidP="008E0E4F">
      <w:pPr>
        <w:pStyle w:val="ListRoman"/>
        <w:numPr>
          <w:ilvl w:val="0"/>
          <w:numId w:val="15"/>
        </w:numPr>
      </w:pPr>
      <w:r>
        <w:t>d</w:t>
      </w:r>
      <w:r w:rsidR="008E0E4F">
        <w:t>etails in the certificate relevant to the Operator have changed or been found to be incorrect;</w:t>
      </w:r>
    </w:p>
    <w:p w14:paraId="73CA1F34" w14:textId="5CB66899" w:rsidR="00245227" w:rsidRDefault="00AA52D4" w:rsidP="008E0E4F">
      <w:pPr>
        <w:pStyle w:val="ListRoman"/>
        <w:numPr>
          <w:ilvl w:val="0"/>
          <w:numId w:val="15"/>
        </w:numPr>
      </w:pPr>
      <w:r>
        <w:t>i</w:t>
      </w:r>
      <w:r w:rsidR="008E0E4F">
        <w:t xml:space="preserve">nteroperation with approved “Third Party” PKI, or </w:t>
      </w:r>
      <w:r w:rsidR="00895739">
        <w:t>New Zealand Government</w:t>
      </w:r>
      <w:r w:rsidR="008E0E4F">
        <w:t xml:space="preserve"> assets and systems, require certificate attributes or contents inserted, modified or deleted</w:t>
      </w:r>
      <w:r w:rsidR="00245227">
        <w:t xml:space="preserve">; </w:t>
      </w:r>
      <w:r>
        <w:t>or</w:t>
      </w:r>
    </w:p>
    <w:p w14:paraId="2C1C14D7" w14:textId="5DF1C6D8" w:rsidR="008E0E4F" w:rsidRDefault="00AA52D4" w:rsidP="008E0E4F">
      <w:pPr>
        <w:pStyle w:val="ListRoman"/>
        <w:numPr>
          <w:ilvl w:val="0"/>
          <w:numId w:val="15"/>
        </w:numPr>
      </w:pPr>
      <w:r>
        <w:t>the name or title of the</w:t>
      </w:r>
      <w:r w:rsidR="00245227">
        <w:t xml:space="preserve"> Lead Agency changes</w:t>
      </w:r>
      <w:r>
        <w:t>.</w:t>
      </w:r>
    </w:p>
    <w:p w14:paraId="4C5834D3" w14:textId="77777777" w:rsidR="008E0E4F" w:rsidRPr="00DA6AAB" w:rsidRDefault="008E0E4F" w:rsidP="008E0E4F">
      <w:pPr>
        <w:pStyle w:val="StdPara"/>
      </w:pPr>
      <w:r>
        <w:t xml:space="preserve">The </w:t>
      </w:r>
      <w:r w:rsidR="00895739">
        <w:t xml:space="preserve">Lead Agency </w:t>
      </w:r>
      <w:r>
        <w:t>will determine other circumstances as appropriate.</w:t>
      </w:r>
    </w:p>
    <w:p w14:paraId="6EEF6FBF" w14:textId="77777777" w:rsidR="008E0E4F" w:rsidRPr="00874E83" w:rsidRDefault="008E0E4F" w:rsidP="008E0E4F">
      <w:pPr>
        <w:pStyle w:val="Heading3"/>
        <w:tabs>
          <w:tab w:val="left" w:pos="1021"/>
        </w:tabs>
        <w:rPr>
          <w:lang w:val="en-AU"/>
        </w:rPr>
      </w:pPr>
      <w:bookmarkStart w:id="389" w:name="_Toc293493988"/>
      <w:bookmarkStart w:id="390" w:name="_Toc296943405"/>
      <w:bookmarkStart w:id="391" w:name="_Toc450489281"/>
      <w:r w:rsidRPr="00874E83">
        <w:rPr>
          <w:lang w:val="en-AU"/>
        </w:rPr>
        <w:t>Who may request certificate modification</w:t>
      </w:r>
      <w:bookmarkEnd w:id="389"/>
      <w:bookmarkEnd w:id="390"/>
      <w:bookmarkEnd w:id="391"/>
    </w:p>
    <w:p w14:paraId="729EDE35" w14:textId="77777777" w:rsidR="008E0E4F" w:rsidRPr="006F197E" w:rsidRDefault="008E0E4F" w:rsidP="008E0E4F">
      <w:r w:rsidRPr="002B2A60">
        <w:t xml:space="preserve">Certificate modification </w:t>
      </w:r>
      <w:r w:rsidRPr="006F197E">
        <w:t>may be requested by:</w:t>
      </w:r>
    </w:p>
    <w:p w14:paraId="53BF7FC7" w14:textId="77777777" w:rsidR="00245227" w:rsidRDefault="008E0E4F" w:rsidP="008E0E4F">
      <w:pPr>
        <w:pStyle w:val="ListRoman"/>
        <w:numPr>
          <w:ilvl w:val="0"/>
          <w:numId w:val="16"/>
        </w:numPr>
      </w:pPr>
      <w:r w:rsidRPr="001261B5">
        <w:t xml:space="preserve">the </w:t>
      </w:r>
      <w:r w:rsidR="00895739">
        <w:t>Lead Agency</w:t>
      </w:r>
      <w:r w:rsidRPr="001261B5">
        <w:t>,</w:t>
      </w:r>
    </w:p>
    <w:p w14:paraId="7495DE1D" w14:textId="6F9721E4" w:rsidR="008E0E4F" w:rsidRPr="001261B5" w:rsidRDefault="00245227" w:rsidP="008E0E4F">
      <w:pPr>
        <w:pStyle w:val="ListRoman"/>
        <w:numPr>
          <w:ilvl w:val="0"/>
          <w:numId w:val="16"/>
        </w:numPr>
      </w:pPr>
      <w:r>
        <w:t>Operations Manager,</w:t>
      </w:r>
      <w:r w:rsidR="008E0E4F" w:rsidRPr="001261B5">
        <w:t xml:space="preserve"> or</w:t>
      </w:r>
    </w:p>
    <w:p w14:paraId="34770329" w14:textId="77777777" w:rsidR="008E0E4F" w:rsidRPr="001261B5" w:rsidRDefault="008E0E4F" w:rsidP="008E0E4F">
      <w:pPr>
        <w:pStyle w:val="ListRoman"/>
        <w:numPr>
          <w:ilvl w:val="0"/>
          <w:numId w:val="16"/>
        </w:numPr>
      </w:pPr>
      <w:r w:rsidRPr="001261B5">
        <w:t>Operator</w:t>
      </w:r>
      <w:r w:rsidR="00245227">
        <w:t>.</w:t>
      </w:r>
    </w:p>
    <w:p w14:paraId="54C102DA" w14:textId="77777777" w:rsidR="008E0E4F" w:rsidRPr="00874E83" w:rsidRDefault="008E0E4F" w:rsidP="008E0E4F">
      <w:pPr>
        <w:pStyle w:val="Heading3"/>
        <w:tabs>
          <w:tab w:val="left" w:pos="1021"/>
        </w:tabs>
        <w:rPr>
          <w:lang w:val="en-AU"/>
        </w:rPr>
      </w:pPr>
      <w:bookmarkStart w:id="392" w:name="_Toc130487649"/>
      <w:bookmarkStart w:id="393" w:name="_Toc130491585"/>
      <w:bookmarkStart w:id="394" w:name="_Toc293493989"/>
      <w:bookmarkStart w:id="395" w:name="_Toc296943406"/>
      <w:bookmarkStart w:id="396" w:name="_Toc450489282"/>
      <w:r w:rsidRPr="00874E83">
        <w:rPr>
          <w:lang w:val="en-AU"/>
        </w:rPr>
        <w:t>Processing certificate modification requests</w:t>
      </w:r>
      <w:bookmarkEnd w:id="392"/>
      <w:bookmarkEnd w:id="393"/>
      <w:bookmarkEnd w:id="394"/>
      <w:bookmarkEnd w:id="395"/>
      <w:bookmarkEnd w:id="396"/>
    </w:p>
    <w:p w14:paraId="0B973F90" w14:textId="77777777" w:rsidR="008E0E4F" w:rsidRDefault="008E0E4F" w:rsidP="008E0E4F">
      <w:pPr>
        <w:pStyle w:val="StdPara"/>
      </w:pPr>
      <w:r w:rsidRPr="00874E83">
        <w:t xml:space="preserve">The process for certificate modification </w:t>
      </w:r>
      <w:r>
        <w:t xml:space="preserve">must comply </w:t>
      </w:r>
      <w:r w:rsidRPr="00874E83">
        <w:t xml:space="preserve">with enrolment process defined in </w:t>
      </w:r>
      <w:hyperlink w:anchor="_Certificate_application" w:history="1">
        <w:r w:rsidRPr="00BE2250">
          <w:rPr>
            <w:rStyle w:val="Hyperlink"/>
          </w:rPr>
          <w:t>4.1</w:t>
        </w:r>
      </w:hyperlink>
      <w:r w:rsidRPr="00874E83">
        <w:t xml:space="preserve"> (Certificate Application). The identification and authentication procedures </w:t>
      </w:r>
      <w:r>
        <w:t xml:space="preserve">must </w:t>
      </w:r>
      <w:r w:rsidRPr="00874E83">
        <w:t xml:space="preserve">comply with </w:t>
      </w:r>
      <w:hyperlink w:anchor="_Identification_and_authentication" w:history="1">
        <w:r w:rsidRPr="00BE2250">
          <w:rPr>
            <w:rStyle w:val="Hyperlink"/>
          </w:rPr>
          <w:t>3.3</w:t>
        </w:r>
      </w:hyperlink>
      <w:r w:rsidRPr="00874E83">
        <w:t xml:space="preserve"> (Identification and Authentication for Re-Key Requests).</w:t>
      </w:r>
    </w:p>
    <w:p w14:paraId="446E2D09" w14:textId="4AE9349E" w:rsidR="001C5957" w:rsidRPr="00874E83" w:rsidRDefault="001C5957" w:rsidP="008E0E4F">
      <w:pPr>
        <w:pStyle w:val="StdPara"/>
      </w:pPr>
      <w:r>
        <w:t>If the modification request changes the certificate substantially, it must be approved by the Lead Agency.</w:t>
      </w:r>
    </w:p>
    <w:p w14:paraId="51C2952D" w14:textId="77777777" w:rsidR="008E0E4F" w:rsidRPr="00874E83" w:rsidRDefault="008E0E4F" w:rsidP="008E0E4F">
      <w:pPr>
        <w:pStyle w:val="Heading3"/>
        <w:tabs>
          <w:tab w:val="left" w:pos="1021"/>
        </w:tabs>
        <w:rPr>
          <w:lang w:val="en-AU"/>
        </w:rPr>
      </w:pPr>
      <w:bookmarkStart w:id="397" w:name="_Toc130487650"/>
      <w:bookmarkStart w:id="398" w:name="_Toc130491586"/>
      <w:bookmarkStart w:id="399" w:name="_Toc293493990"/>
      <w:bookmarkStart w:id="400" w:name="_Toc296943407"/>
      <w:bookmarkStart w:id="401" w:name="_Toc450489283"/>
      <w:r w:rsidRPr="00874E83">
        <w:rPr>
          <w:lang w:val="en-AU"/>
        </w:rPr>
        <w:lastRenderedPageBreak/>
        <w:t xml:space="preserve">Notification of new certificate issuance to </w:t>
      </w:r>
      <w:bookmarkEnd w:id="397"/>
      <w:bookmarkEnd w:id="398"/>
      <w:bookmarkEnd w:id="399"/>
      <w:r>
        <w:rPr>
          <w:lang w:val="en-AU"/>
        </w:rPr>
        <w:t>Subscriber</w:t>
      </w:r>
      <w:bookmarkEnd w:id="400"/>
      <w:bookmarkEnd w:id="401"/>
    </w:p>
    <w:p w14:paraId="30E1B032" w14:textId="77777777" w:rsidR="008E0E4F" w:rsidRPr="00874E83" w:rsidRDefault="008E0E4F" w:rsidP="008E0E4F">
      <w:pPr>
        <w:pStyle w:val="StdPara"/>
      </w:pPr>
      <w:r w:rsidRPr="00874E83">
        <w:t xml:space="preserve">The </w:t>
      </w:r>
      <w:r w:rsidR="009E1F5E">
        <w:t xml:space="preserve">AS </w:t>
      </w:r>
      <w:r>
        <w:t>operator or key custodian</w:t>
      </w:r>
      <w:r w:rsidRPr="00874E83">
        <w:t xml:space="preserve"> receives notification when issued a modified certificate, or if rejection of a modification request occurs.</w:t>
      </w:r>
    </w:p>
    <w:p w14:paraId="5D3147A1" w14:textId="3F21739B" w:rsidR="008E0E4F" w:rsidRPr="00874E83" w:rsidRDefault="008E0E4F" w:rsidP="008E0E4F">
      <w:pPr>
        <w:pStyle w:val="StdPara"/>
      </w:pPr>
      <w:r w:rsidRPr="00874E83">
        <w:t xml:space="preserve">The </w:t>
      </w:r>
      <w:r w:rsidR="00DA2D37">
        <w:t>Lead Agency</w:t>
      </w:r>
      <w:r w:rsidR="00DA2D37" w:rsidRPr="00874E83">
        <w:t xml:space="preserve"> </w:t>
      </w:r>
      <w:r w:rsidRPr="00874E83">
        <w:t xml:space="preserve">receives notification of </w:t>
      </w:r>
      <w:commentRangeStart w:id="402"/>
      <w:r w:rsidR="00683EB5">
        <w:t>requests</w:t>
      </w:r>
      <w:r w:rsidRPr="00874E83">
        <w:t xml:space="preserve">, </w:t>
      </w:r>
      <w:commentRangeEnd w:id="402"/>
      <w:r w:rsidR="00683EB5">
        <w:rPr>
          <w:rStyle w:val="CommentReference"/>
          <w:lang w:val="en-AU"/>
        </w:rPr>
        <w:commentReference w:id="402"/>
      </w:r>
      <w:r w:rsidRPr="00874E83">
        <w:t xml:space="preserve">issues and completion of </w:t>
      </w:r>
      <w:r w:rsidR="00245227">
        <w:t>all</w:t>
      </w:r>
      <w:r w:rsidRPr="00874E83">
        <w:t xml:space="preserve"> certificate modifications</w:t>
      </w:r>
      <w:r w:rsidR="00683EB5">
        <w:rPr>
          <w:rStyle w:val="FootnoteReference"/>
        </w:rPr>
        <w:footnoteReference w:id="8"/>
      </w:r>
      <w:r w:rsidRPr="00874E83">
        <w:t>.</w:t>
      </w:r>
    </w:p>
    <w:p w14:paraId="4695C0AF" w14:textId="77777777" w:rsidR="008E0E4F" w:rsidRPr="00874E83" w:rsidRDefault="008E0E4F" w:rsidP="008E0E4F">
      <w:pPr>
        <w:pStyle w:val="Heading3"/>
        <w:tabs>
          <w:tab w:val="left" w:pos="1021"/>
        </w:tabs>
        <w:rPr>
          <w:lang w:val="en-AU"/>
        </w:rPr>
      </w:pPr>
      <w:bookmarkStart w:id="403" w:name="_Toc130487651"/>
      <w:bookmarkStart w:id="404" w:name="_Toc130491587"/>
      <w:bookmarkStart w:id="405" w:name="_Toc293493991"/>
      <w:bookmarkStart w:id="406" w:name="_Toc296943408"/>
      <w:bookmarkStart w:id="407" w:name="_Toc450489284"/>
      <w:r w:rsidRPr="00874E83">
        <w:rPr>
          <w:lang w:val="en-AU"/>
        </w:rPr>
        <w:t>Conduct constituting acceptance of modified certificate</w:t>
      </w:r>
      <w:bookmarkEnd w:id="403"/>
      <w:bookmarkEnd w:id="404"/>
      <w:bookmarkEnd w:id="405"/>
      <w:bookmarkEnd w:id="406"/>
      <w:bookmarkEnd w:id="407"/>
    </w:p>
    <w:p w14:paraId="7A0DC134" w14:textId="77777777" w:rsidR="008E0E4F" w:rsidRPr="00874E83" w:rsidRDefault="008E0E4F" w:rsidP="008E0E4F">
      <w:pPr>
        <w:pStyle w:val="StdPara"/>
      </w:pPr>
      <w:r w:rsidRPr="00874E83">
        <w:t xml:space="preserve">See </w:t>
      </w:r>
      <w:hyperlink w:anchor="_Conduct_constituting_certificate" w:history="1">
        <w:r w:rsidRPr="00BE2250">
          <w:rPr>
            <w:rStyle w:val="Hyperlink"/>
          </w:rPr>
          <w:t>4.4.1</w:t>
        </w:r>
      </w:hyperlink>
      <w:r>
        <w:t xml:space="preserve"> (Conduct constituting certificate acceptance)</w:t>
      </w:r>
    </w:p>
    <w:p w14:paraId="7CB9DA9A" w14:textId="77777777" w:rsidR="008E0E4F" w:rsidRPr="00874E83" w:rsidRDefault="008E0E4F" w:rsidP="008E0E4F">
      <w:pPr>
        <w:pStyle w:val="Heading3"/>
        <w:tabs>
          <w:tab w:val="left" w:pos="1021"/>
        </w:tabs>
        <w:rPr>
          <w:lang w:val="en-AU"/>
        </w:rPr>
      </w:pPr>
      <w:bookmarkStart w:id="408" w:name="_Toc130487652"/>
      <w:bookmarkStart w:id="409" w:name="_Toc130491588"/>
      <w:bookmarkStart w:id="410" w:name="_Toc293493992"/>
      <w:bookmarkStart w:id="411" w:name="_Toc296943409"/>
      <w:bookmarkStart w:id="412" w:name="_Toc450489285"/>
      <w:r w:rsidRPr="00874E83">
        <w:rPr>
          <w:lang w:val="en-AU"/>
        </w:rPr>
        <w:t>Publication of the modified certificate by the CA</w:t>
      </w:r>
      <w:bookmarkEnd w:id="408"/>
      <w:bookmarkEnd w:id="409"/>
      <w:bookmarkEnd w:id="410"/>
      <w:bookmarkEnd w:id="411"/>
      <w:bookmarkEnd w:id="412"/>
    </w:p>
    <w:p w14:paraId="010449C0" w14:textId="77777777" w:rsidR="008E0E4F" w:rsidRPr="00874E83" w:rsidRDefault="008E0E4F" w:rsidP="008E0E4F">
      <w:pPr>
        <w:pStyle w:val="StdPara"/>
      </w:pPr>
      <w:r w:rsidRPr="00874E83">
        <w:t xml:space="preserve">See </w:t>
      </w:r>
      <w:hyperlink w:anchor="_Publication_of_the" w:history="1">
        <w:r w:rsidRPr="005F1745">
          <w:rPr>
            <w:rStyle w:val="Hyperlink"/>
          </w:rPr>
          <w:t>4.4.2</w:t>
        </w:r>
      </w:hyperlink>
      <w:r>
        <w:t xml:space="preserve"> (Publication of the certificate by the CA)</w:t>
      </w:r>
    </w:p>
    <w:p w14:paraId="1C8DEB59" w14:textId="77777777" w:rsidR="008E0E4F" w:rsidRPr="00874E83" w:rsidRDefault="008E0E4F" w:rsidP="008E0E4F">
      <w:pPr>
        <w:pStyle w:val="Heading3"/>
        <w:tabs>
          <w:tab w:val="left" w:pos="1021"/>
        </w:tabs>
        <w:rPr>
          <w:lang w:val="en-AU"/>
        </w:rPr>
      </w:pPr>
      <w:bookmarkStart w:id="413" w:name="_Toc130487653"/>
      <w:bookmarkStart w:id="414" w:name="_Toc130491589"/>
      <w:bookmarkStart w:id="415" w:name="_Toc293493993"/>
      <w:bookmarkStart w:id="416" w:name="_Toc296943410"/>
      <w:bookmarkStart w:id="417" w:name="_Toc450489286"/>
      <w:r w:rsidRPr="00874E83">
        <w:rPr>
          <w:lang w:val="en-AU"/>
        </w:rPr>
        <w:t>Notification of certificate issuance by the CA to other entities</w:t>
      </w:r>
      <w:bookmarkEnd w:id="413"/>
      <w:bookmarkEnd w:id="414"/>
      <w:bookmarkEnd w:id="415"/>
      <w:bookmarkEnd w:id="416"/>
      <w:bookmarkEnd w:id="417"/>
    </w:p>
    <w:p w14:paraId="0B8A6956" w14:textId="77777777" w:rsidR="008E0E4F" w:rsidRPr="00874E83" w:rsidRDefault="008E0E4F" w:rsidP="008E0E4F">
      <w:pPr>
        <w:pStyle w:val="StdPara"/>
      </w:pPr>
      <w:r w:rsidRPr="00874E83">
        <w:t>No stipulation.</w:t>
      </w:r>
    </w:p>
    <w:p w14:paraId="57F7C977" w14:textId="77777777" w:rsidR="008E0E4F" w:rsidRPr="00365A4B" w:rsidRDefault="008E0E4F" w:rsidP="008E0E4F">
      <w:pPr>
        <w:pStyle w:val="Heading2"/>
        <w:rPr>
          <w:lang w:val="en-GB"/>
        </w:rPr>
      </w:pPr>
      <w:bookmarkStart w:id="418" w:name="_Toc294606807"/>
      <w:bookmarkStart w:id="419" w:name="_Toc294609134"/>
      <w:bookmarkStart w:id="420" w:name="_Toc296006840"/>
      <w:bookmarkStart w:id="421" w:name="_Toc296943411"/>
      <w:bookmarkStart w:id="422" w:name="_Toc161801163"/>
      <w:bookmarkStart w:id="423" w:name="_Toc161822818"/>
      <w:bookmarkStart w:id="424" w:name="_Toc162922818"/>
      <w:bookmarkStart w:id="425" w:name="_Toc166378772"/>
      <w:bookmarkStart w:id="426" w:name="_Toc166378774"/>
      <w:bookmarkStart w:id="427" w:name="_Toc166378778"/>
      <w:bookmarkStart w:id="428" w:name="_Certificate_revocation_and"/>
      <w:bookmarkStart w:id="429" w:name="_Toc130487654"/>
      <w:bookmarkStart w:id="430" w:name="_Toc130491590"/>
      <w:bookmarkStart w:id="431" w:name="_Toc296943412"/>
      <w:bookmarkStart w:id="432" w:name="_Toc450489287"/>
      <w:bookmarkEnd w:id="384"/>
      <w:bookmarkEnd w:id="385"/>
      <w:bookmarkEnd w:id="418"/>
      <w:bookmarkEnd w:id="419"/>
      <w:bookmarkEnd w:id="420"/>
      <w:bookmarkEnd w:id="421"/>
      <w:bookmarkEnd w:id="422"/>
      <w:bookmarkEnd w:id="423"/>
      <w:bookmarkEnd w:id="424"/>
      <w:bookmarkEnd w:id="425"/>
      <w:bookmarkEnd w:id="426"/>
      <w:bookmarkEnd w:id="427"/>
      <w:bookmarkEnd w:id="428"/>
      <w:r w:rsidRPr="00365A4B">
        <w:rPr>
          <w:lang w:val="en-GB"/>
        </w:rPr>
        <w:t>Certificate revocation and suspension</w:t>
      </w:r>
      <w:bookmarkEnd w:id="429"/>
      <w:bookmarkEnd w:id="430"/>
      <w:bookmarkEnd w:id="431"/>
      <w:bookmarkEnd w:id="432"/>
    </w:p>
    <w:p w14:paraId="57F8CBC8" w14:textId="77777777" w:rsidR="008E0E4F" w:rsidRPr="00365A4B" w:rsidRDefault="008E0E4F" w:rsidP="008E0E4F">
      <w:pPr>
        <w:pStyle w:val="Heading3"/>
        <w:rPr>
          <w:lang w:val="en-GB"/>
        </w:rPr>
      </w:pPr>
      <w:bookmarkStart w:id="433" w:name="_Toc130487655"/>
      <w:bookmarkStart w:id="434" w:name="_Toc130491591"/>
      <w:bookmarkStart w:id="435" w:name="_Toc296943413"/>
      <w:bookmarkStart w:id="436" w:name="_Toc450489288"/>
      <w:r w:rsidRPr="00365A4B">
        <w:rPr>
          <w:lang w:val="en-GB"/>
        </w:rPr>
        <w:t>Circumstances for revocation</w:t>
      </w:r>
      <w:bookmarkEnd w:id="433"/>
      <w:bookmarkEnd w:id="434"/>
      <w:bookmarkEnd w:id="435"/>
      <w:bookmarkEnd w:id="436"/>
    </w:p>
    <w:p w14:paraId="7EAEAF3D" w14:textId="77777777" w:rsidR="008E0E4F" w:rsidRDefault="008E0E4F" w:rsidP="008E0E4F">
      <w:pPr>
        <w:rPr>
          <w:lang w:val="en-GB"/>
        </w:rPr>
      </w:pPr>
      <w:r w:rsidRPr="00365A4B">
        <w:rPr>
          <w:lang w:val="en-GB"/>
        </w:rPr>
        <w:t>See CPS.</w:t>
      </w:r>
    </w:p>
    <w:p w14:paraId="0E85B378" w14:textId="3F00976D" w:rsidR="00245227" w:rsidRPr="00365A4B" w:rsidRDefault="00245227" w:rsidP="008E0E4F">
      <w:pPr>
        <w:rPr>
          <w:lang w:val="en-GB"/>
        </w:rPr>
      </w:pPr>
      <w:r>
        <w:rPr>
          <w:lang w:val="en-GB"/>
        </w:rPr>
        <w:t>The NZ Government PKI will not maintain a</w:t>
      </w:r>
      <w:r w:rsidR="00683EB5">
        <w:rPr>
          <w:lang w:val="en-GB"/>
        </w:rPr>
        <w:t xml:space="preserve"> separate</w:t>
      </w:r>
      <w:r>
        <w:rPr>
          <w:lang w:val="en-GB"/>
        </w:rPr>
        <w:t xml:space="preserve"> ARL; but will include all such details in the CRL.</w:t>
      </w:r>
    </w:p>
    <w:p w14:paraId="3A42C342" w14:textId="77777777" w:rsidR="008E0E4F" w:rsidRPr="00365A4B" w:rsidRDefault="008E0E4F" w:rsidP="008E0E4F">
      <w:pPr>
        <w:pStyle w:val="Heading3"/>
        <w:rPr>
          <w:lang w:val="en-GB"/>
        </w:rPr>
      </w:pPr>
      <w:bookmarkStart w:id="437" w:name="_Toc246754421"/>
      <w:bookmarkStart w:id="438" w:name="_Toc160871307"/>
      <w:bookmarkStart w:id="439" w:name="_Toc161801175"/>
      <w:bookmarkStart w:id="440" w:name="_Toc161822830"/>
      <w:bookmarkStart w:id="441" w:name="_Toc162922830"/>
      <w:bookmarkStart w:id="442" w:name="_Toc160871308"/>
      <w:bookmarkStart w:id="443" w:name="_Toc161801176"/>
      <w:bookmarkStart w:id="444" w:name="_Toc161822831"/>
      <w:bookmarkStart w:id="445" w:name="_Toc162922831"/>
      <w:bookmarkStart w:id="446" w:name="_Toc130487656"/>
      <w:bookmarkStart w:id="447" w:name="_Toc130491592"/>
      <w:bookmarkStart w:id="448" w:name="_Toc296943414"/>
      <w:bookmarkStart w:id="449" w:name="_Toc450489289"/>
      <w:bookmarkEnd w:id="437"/>
      <w:bookmarkEnd w:id="438"/>
      <w:bookmarkEnd w:id="439"/>
      <w:bookmarkEnd w:id="440"/>
      <w:bookmarkEnd w:id="441"/>
      <w:bookmarkEnd w:id="442"/>
      <w:bookmarkEnd w:id="443"/>
      <w:bookmarkEnd w:id="444"/>
      <w:bookmarkEnd w:id="445"/>
      <w:r w:rsidRPr="00365A4B">
        <w:rPr>
          <w:lang w:val="en-GB"/>
        </w:rPr>
        <w:t>Who can request revocation</w:t>
      </w:r>
      <w:bookmarkEnd w:id="446"/>
      <w:bookmarkEnd w:id="447"/>
      <w:bookmarkEnd w:id="448"/>
      <w:bookmarkEnd w:id="449"/>
    </w:p>
    <w:p w14:paraId="2E498B73" w14:textId="77777777" w:rsidR="008E0E4F" w:rsidRPr="00365A4B" w:rsidRDefault="008E0E4F" w:rsidP="008E0E4F">
      <w:pPr>
        <w:pStyle w:val="StdPara"/>
      </w:pPr>
      <w:r w:rsidRPr="00365A4B">
        <w:t>See CPS.</w:t>
      </w:r>
    </w:p>
    <w:p w14:paraId="567797C3" w14:textId="77777777" w:rsidR="008E0E4F" w:rsidRPr="00365A4B" w:rsidRDefault="008E0E4F" w:rsidP="008E0E4F">
      <w:pPr>
        <w:pStyle w:val="Heading3"/>
        <w:rPr>
          <w:lang w:val="en-GB"/>
        </w:rPr>
      </w:pPr>
      <w:bookmarkStart w:id="450" w:name="_Toc130487657"/>
      <w:bookmarkStart w:id="451" w:name="_Toc130491593"/>
      <w:bookmarkStart w:id="452" w:name="_Toc296943415"/>
      <w:bookmarkStart w:id="453" w:name="_Toc450489290"/>
      <w:r w:rsidRPr="00365A4B">
        <w:rPr>
          <w:lang w:val="en-GB"/>
        </w:rPr>
        <w:t>Procedure for revocation request</w:t>
      </w:r>
      <w:bookmarkEnd w:id="450"/>
      <w:bookmarkEnd w:id="451"/>
      <w:bookmarkEnd w:id="452"/>
      <w:bookmarkEnd w:id="453"/>
    </w:p>
    <w:p w14:paraId="4505FDA3" w14:textId="77777777" w:rsidR="008E0E4F" w:rsidRDefault="008E0E4F" w:rsidP="008E0E4F">
      <w:pPr>
        <w:pStyle w:val="StdPara"/>
      </w:pPr>
      <w:r w:rsidRPr="00365A4B">
        <w:t xml:space="preserve">Revocation requests for PKI core components are performed by an </w:t>
      </w:r>
      <w:r w:rsidRPr="00DA2D37">
        <w:rPr>
          <w:lang w:val="en-AU"/>
        </w:rPr>
        <w:t>authorised</w:t>
      </w:r>
      <w:r w:rsidRPr="00365A4B">
        <w:t xml:space="preserve"> Certificate Authority Operator (CAO) but must be validated by the Operations Manager prior to initiation.  The Disaster Recovery and Business Continuity Plan (DRBCP) details the revocation process for the </w:t>
      </w:r>
      <w:r w:rsidR="007034FB">
        <w:t>RCA</w:t>
      </w:r>
      <w:r w:rsidRPr="00365A4B">
        <w:t xml:space="preserve"> and Sub-CA in the event of an emergency.</w:t>
      </w:r>
    </w:p>
    <w:p w14:paraId="5788E69E" w14:textId="77777777" w:rsidR="00683EB5" w:rsidRDefault="001C5957" w:rsidP="008E0E4F">
      <w:pPr>
        <w:pStyle w:val="StdPara"/>
      </w:pPr>
      <w:r>
        <w:t>Revocation of New Zealand AoG RCA and Sub</w:t>
      </w:r>
      <w:r w:rsidR="00683EB5">
        <w:t>-</w:t>
      </w:r>
      <w:r>
        <w:t>CA certificat</w:t>
      </w:r>
      <w:r w:rsidR="00683EB5">
        <w:t>es require Lead Agency approval.</w:t>
      </w:r>
    </w:p>
    <w:p w14:paraId="11E04257" w14:textId="5909221B" w:rsidR="001C5957" w:rsidRPr="00365A4B" w:rsidRDefault="00683EB5" w:rsidP="008E0E4F">
      <w:pPr>
        <w:pStyle w:val="StdPara"/>
      </w:pPr>
      <w:r>
        <w:t>Revocation of</w:t>
      </w:r>
      <w:r w:rsidR="001C5957">
        <w:t xml:space="preserve"> Agency Sub</w:t>
      </w:r>
      <w:r>
        <w:t>-</w:t>
      </w:r>
      <w:r w:rsidR="001C5957">
        <w:t>CA certificates require approval of the Subscribing Party</w:t>
      </w:r>
      <w:r>
        <w:t xml:space="preserve"> (through the Subscriber Authority)</w:t>
      </w:r>
      <w:r w:rsidR="001C5957">
        <w:t>.</w:t>
      </w:r>
    </w:p>
    <w:p w14:paraId="635DBB33" w14:textId="77777777" w:rsidR="008E0E4F" w:rsidRPr="00365A4B" w:rsidRDefault="008E0E4F" w:rsidP="008E0E4F">
      <w:pPr>
        <w:pStyle w:val="StdPara"/>
      </w:pPr>
      <w:r w:rsidRPr="00365A4B">
        <w:t xml:space="preserve">After verification, the CAO processes the revocation request </w:t>
      </w:r>
      <w:r>
        <w:t>using the PKI software</w:t>
      </w:r>
      <w:r w:rsidRPr="00365A4B">
        <w:t>, which captures an auditable record of the process.</w:t>
      </w:r>
    </w:p>
    <w:p w14:paraId="1DE38B31" w14:textId="77777777" w:rsidR="008E0E4F" w:rsidRPr="00365A4B" w:rsidRDefault="008E0E4F" w:rsidP="008E0E4F">
      <w:pPr>
        <w:pStyle w:val="StdPara"/>
      </w:pPr>
      <w:r w:rsidRPr="00365A4B">
        <w:t>After a certificate is revoked, the CA includes the applicable certificate (certificate serial number) in the CRL that is signed by the CA and published in the repositories.</w:t>
      </w:r>
    </w:p>
    <w:p w14:paraId="3D5F8D59" w14:textId="77777777" w:rsidR="008E0E4F" w:rsidRPr="00365A4B" w:rsidRDefault="008E0E4F" w:rsidP="008E0E4F">
      <w:pPr>
        <w:pStyle w:val="Heading3"/>
        <w:rPr>
          <w:lang w:val="en-GB"/>
        </w:rPr>
      </w:pPr>
      <w:bookmarkStart w:id="454" w:name="_Toc130487658"/>
      <w:bookmarkStart w:id="455" w:name="_Toc130491594"/>
      <w:bookmarkStart w:id="456" w:name="_Toc296943416"/>
      <w:bookmarkStart w:id="457" w:name="_Toc450489291"/>
      <w:r w:rsidRPr="00365A4B">
        <w:rPr>
          <w:lang w:val="en-GB"/>
        </w:rPr>
        <w:t>Revocation request grace period</w:t>
      </w:r>
      <w:bookmarkEnd w:id="454"/>
      <w:bookmarkEnd w:id="455"/>
      <w:bookmarkEnd w:id="456"/>
      <w:bookmarkEnd w:id="457"/>
    </w:p>
    <w:p w14:paraId="15BE722A" w14:textId="77777777" w:rsidR="008E0E4F" w:rsidRPr="00365A4B" w:rsidRDefault="008E0E4F" w:rsidP="008E0E4F">
      <w:pPr>
        <w:pStyle w:val="StdPara"/>
      </w:pPr>
      <w:r w:rsidRPr="00365A4B">
        <w:t xml:space="preserve">A grace period of one </w:t>
      </w:r>
      <w:r w:rsidRPr="00365A4B">
        <w:rPr>
          <w:i/>
        </w:rPr>
        <w:t>Operational Day</w:t>
      </w:r>
      <w:r w:rsidRPr="00365A4B">
        <w:t xml:space="preserve"> is permitted.  </w:t>
      </w:r>
    </w:p>
    <w:p w14:paraId="462E7F23" w14:textId="77777777" w:rsidR="008E0E4F" w:rsidRPr="00365A4B" w:rsidRDefault="008E0E4F" w:rsidP="008E0E4F">
      <w:pPr>
        <w:pStyle w:val="StdPara"/>
      </w:pPr>
      <w:r w:rsidRPr="00365A4B">
        <w:t xml:space="preserve">The </w:t>
      </w:r>
      <w:r w:rsidR="00DA2D37">
        <w:t>Lead Agency</w:t>
      </w:r>
      <w:r w:rsidRPr="00365A4B">
        <w:t>, or an approved delegate, in exceptional circumstances (such as a security or law enforcement investigation), may approve a delay in the submission of a revocation request.  An audit record of this approval is required, and must be submitted with the revocation request upon expiry of the approved delay.</w:t>
      </w:r>
    </w:p>
    <w:p w14:paraId="00D03F4E" w14:textId="77777777" w:rsidR="008E0E4F" w:rsidRPr="00365A4B" w:rsidRDefault="008E0E4F" w:rsidP="008E0E4F">
      <w:pPr>
        <w:pStyle w:val="Heading3"/>
        <w:rPr>
          <w:lang w:val="en-GB"/>
        </w:rPr>
      </w:pPr>
      <w:bookmarkStart w:id="458" w:name="_Toc130487659"/>
      <w:bookmarkStart w:id="459" w:name="_Toc130491595"/>
      <w:bookmarkStart w:id="460" w:name="_Toc296943417"/>
      <w:bookmarkStart w:id="461" w:name="_Toc450489292"/>
      <w:r w:rsidRPr="00365A4B">
        <w:rPr>
          <w:lang w:val="en-GB"/>
        </w:rPr>
        <w:t>Time within which CA must process the revocation request</w:t>
      </w:r>
      <w:bookmarkEnd w:id="458"/>
      <w:bookmarkEnd w:id="459"/>
      <w:bookmarkEnd w:id="460"/>
      <w:bookmarkEnd w:id="461"/>
    </w:p>
    <w:p w14:paraId="501941CA" w14:textId="77777777" w:rsidR="008E0E4F" w:rsidRPr="00365A4B" w:rsidRDefault="008E0E4F" w:rsidP="008E0E4F">
      <w:pPr>
        <w:pStyle w:val="StdPara"/>
      </w:pPr>
      <w:r w:rsidRPr="00365A4B">
        <w:t xml:space="preserve">A CA shall process revocation requests for certificates issued under this CP promptly after receipt.  </w:t>
      </w:r>
    </w:p>
    <w:p w14:paraId="73FDD3E6" w14:textId="77777777" w:rsidR="008E0E4F" w:rsidRPr="00365A4B" w:rsidRDefault="008E0E4F" w:rsidP="008E0E4F">
      <w:pPr>
        <w:pStyle w:val="Heading3"/>
        <w:rPr>
          <w:lang w:val="en-GB"/>
        </w:rPr>
      </w:pPr>
      <w:bookmarkStart w:id="462" w:name="_Toc160871313"/>
      <w:bookmarkStart w:id="463" w:name="_Toc161801181"/>
      <w:bookmarkStart w:id="464" w:name="_Toc161822836"/>
      <w:bookmarkStart w:id="465" w:name="_Toc162922836"/>
      <w:bookmarkStart w:id="466" w:name="_Toc130487660"/>
      <w:bookmarkStart w:id="467" w:name="_Toc130491596"/>
      <w:bookmarkStart w:id="468" w:name="_Toc296943418"/>
      <w:bookmarkStart w:id="469" w:name="_Toc450489293"/>
      <w:bookmarkEnd w:id="462"/>
      <w:bookmarkEnd w:id="463"/>
      <w:bookmarkEnd w:id="464"/>
      <w:bookmarkEnd w:id="465"/>
      <w:r w:rsidRPr="00365A4B">
        <w:rPr>
          <w:lang w:val="en-GB"/>
        </w:rPr>
        <w:lastRenderedPageBreak/>
        <w:t xml:space="preserve">Revocation checking requirement for </w:t>
      </w:r>
      <w:bookmarkEnd w:id="466"/>
      <w:bookmarkEnd w:id="467"/>
      <w:r w:rsidRPr="00365A4B">
        <w:rPr>
          <w:lang w:val="en-GB"/>
        </w:rPr>
        <w:t>Relying Parties</w:t>
      </w:r>
      <w:bookmarkEnd w:id="468"/>
      <w:bookmarkEnd w:id="469"/>
    </w:p>
    <w:p w14:paraId="6BB70AF9" w14:textId="77777777" w:rsidR="008E0E4F" w:rsidRPr="00365A4B" w:rsidRDefault="008E0E4F" w:rsidP="008E0E4F">
      <w:pPr>
        <w:pStyle w:val="StdPara"/>
      </w:pPr>
      <w:r w:rsidRPr="00365A4B">
        <w:t>Before using a certificate, the Relying Party must validate it against the CRL. It is the Relying Party’s responsibility to determine their requirement for revocation checking.</w:t>
      </w:r>
    </w:p>
    <w:p w14:paraId="682CEC5D" w14:textId="77777777" w:rsidR="008E0E4F" w:rsidRPr="00365A4B" w:rsidRDefault="008E0E4F" w:rsidP="008E0E4F">
      <w:pPr>
        <w:pStyle w:val="Heading3"/>
        <w:rPr>
          <w:lang w:val="en-GB"/>
        </w:rPr>
      </w:pPr>
      <w:bookmarkStart w:id="470" w:name="_Toc162922838"/>
      <w:bookmarkStart w:id="471" w:name="_CRL_issuance_frequency"/>
      <w:bookmarkStart w:id="472" w:name="_Toc130487661"/>
      <w:bookmarkStart w:id="473" w:name="_Toc130491597"/>
      <w:bookmarkStart w:id="474" w:name="_Toc296943419"/>
      <w:bookmarkStart w:id="475" w:name="_Toc450489294"/>
      <w:bookmarkEnd w:id="470"/>
      <w:bookmarkEnd w:id="471"/>
      <w:r w:rsidRPr="00365A4B">
        <w:rPr>
          <w:lang w:val="en-GB"/>
        </w:rPr>
        <w:t>CRL issuance frequency (if applicable)</w:t>
      </w:r>
      <w:bookmarkEnd w:id="472"/>
      <w:bookmarkEnd w:id="473"/>
      <w:bookmarkEnd w:id="474"/>
      <w:bookmarkEnd w:id="475"/>
    </w:p>
    <w:p w14:paraId="1E749A02" w14:textId="1EBDFE67" w:rsidR="008E0E4F" w:rsidRPr="00365A4B" w:rsidRDefault="008E0E4F" w:rsidP="008E0E4F">
      <w:pPr>
        <w:pStyle w:val="StdPara"/>
      </w:pPr>
      <w:r w:rsidRPr="00365A4B">
        <w:t xml:space="preserve">CRLs for the </w:t>
      </w:r>
      <w:r w:rsidR="007034FB">
        <w:t>RCA</w:t>
      </w:r>
      <w:r w:rsidRPr="00365A4B">
        <w:t xml:space="preserve"> are published when a Sub-CA is revoked</w:t>
      </w:r>
      <w:r w:rsidR="00683EB5">
        <w:t xml:space="preserve">, </w:t>
      </w:r>
      <w:commentRangeStart w:id="476"/>
      <w:r w:rsidR="00683EB5">
        <w:t>or a new Sub-CA is established</w:t>
      </w:r>
      <w:commentRangeEnd w:id="476"/>
      <w:r w:rsidR="000B3F57">
        <w:rPr>
          <w:rStyle w:val="CommentReference"/>
          <w:lang w:val="en-AU"/>
        </w:rPr>
        <w:commentReference w:id="476"/>
      </w:r>
      <w:r w:rsidR="00683EB5">
        <w:t>,</w:t>
      </w:r>
      <w:r w:rsidRPr="00365A4B">
        <w:t xml:space="preserve"> or </w:t>
      </w:r>
      <w:r w:rsidR="006B7713">
        <w:t xml:space="preserve">every </w:t>
      </w:r>
      <w:r w:rsidR="00A00C26">
        <w:t>180</w:t>
      </w:r>
      <w:r w:rsidR="006B7713">
        <w:t xml:space="preserve"> days</w:t>
      </w:r>
      <w:r w:rsidR="000B3F57">
        <w:t xml:space="preserve">; </w:t>
      </w:r>
      <w:commentRangeStart w:id="477"/>
      <w:r w:rsidR="000B3F57">
        <w:t>whichever is the shorter period</w:t>
      </w:r>
      <w:commentRangeEnd w:id="477"/>
      <w:r w:rsidR="000B3F57">
        <w:rPr>
          <w:rStyle w:val="CommentReference"/>
          <w:lang w:val="en-AU"/>
        </w:rPr>
        <w:commentReference w:id="477"/>
      </w:r>
      <w:r w:rsidRPr="00365A4B">
        <w:t xml:space="preserve">.  </w:t>
      </w:r>
    </w:p>
    <w:p w14:paraId="7A44F99E" w14:textId="77777777" w:rsidR="008E0E4F" w:rsidRPr="00365A4B" w:rsidRDefault="008E0E4F" w:rsidP="008E0E4F">
      <w:pPr>
        <w:pStyle w:val="StdPara"/>
      </w:pPr>
      <w:r w:rsidRPr="00365A4B">
        <w:t xml:space="preserve">CRLs for Sub-CAs </w:t>
      </w:r>
      <w:r>
        <w:t xml:space="preserve">under this CP </w:t>
      </w:r>
      <w:r w:rsidRPr="00365A4B">
        <w:t xml:space="preserve">are </w:t>
      </w:r>
      <w:r>
        <w:t>published on each certificate revocation or at intervals no longer than 24 hours if there are no updates</w:t>
      </w:r>
      <w:r w:rsidRPr="00365A4B">
        <w:t xml:space="preserve">. </w:t>
      </w:r>
    </w:p>
    <w:p w14:paraId="432919C2" w14:textId="77777777" w:rsidR="008E0E4F" w:rsidRPr="00365A4B" w:rsidRDefault="008E0E4F" w:rsidP="008E0E4F">
      <w:pPr>
        <w:pStyle w:val="Heading3"/>
        <w:rPr>
          <w:lang w:val="en-GB"/>
        </w:rPr>
      </w:pPr>
      <w:bookmarkStart w:id="478" w:name="_Toc161822841"/>
      <w:bookmarkStart w:id="479" w:name="_Toc162922842"/>
      <w:bookmarkStart w:id="480" w:name="_Toc161801184"/>
      <w:bookmarkStart w:id="481" w:name="_Toc161822842"/>
      <w:bookmarkStart w:id="482" w:name="_Toc162922843"/>
      <w:bookmarkStart w:id="483" w:name="_Toc161801185"/>
      <w:bookmarkStart w:id="484" w:name="_Toc161822843"/>
      <w:bookmarkStart w:id="485" w:name="_Toc162922844"/>
      <w:bookmarkStart w:id="486" w:name="_Toc130487662"/>
      <w:bookmarkStart w:id="487" w:name="_Toc130491598"/>
      <w:bookmarkStart w:id="488" w:name="_Toc296943420"/>
      <w:bookmarkStart w:id="489" w:name="_Toc450489295"/>
      <w:bookmarkEnd w:id="478"/>
      <w:bookmarkEnd w:id="479"/>
      <w:bookmarkEnd w:id="480"/>
      <w:bookmarkEnd w:id="481"/>
      <w:bookmarkEnd w:id="482"/>
      <w:bookmarkEnd w:id="483"/>
      <w:bookmarkEnd w:id="484"/>
      <w:bookmarkEnd w:id="485"/>
      <w:r w:rsidRPr="00365A4B">
        <w:rPr>
          <w:lang w:val="en-GB"/>
        </w:rPr>
        <w:t>Maximum latency for CRLs (if applicable)</w:t>
      </w:r>
      <w:bookmarkEnd w:id="486"/>
      <w:bookmarkEnd w:id="487"/>
      <w:bookmarkEnd w:id="488"/>
      <w:bookmarkEnd w:id="489"/>
    </w:p>
    <w:p w14:paraId="1ACE0EF5" w14:textId="77777777" w:rsidR="008E0E4F" w:rsidRPr="00365A4B" w:rsidRDefault="008E0E4F" w:rsidP="008E0E4F">
      <w:pPr>
        <w:pStyle w:val="StdPara"/>
      </w:pPr>
      <w:r w:rsidRPr="00365A4B">
        <w:t xml:space="preserve">The maximum latency between the generation and publication of CRLs is 3 days. </w:t>
      </w:r>
    </w:p>
    <w:p w14:paraId="6E207A8F" w14:textId="77777777" w:rsidR="008E0E4F" w:rsidRPr="00E85C3C" w:rsidRDefault="008E0E4F" w:rsidP="008E0E4F">
      <w:pPr>
        <w:pStyle w:val="Heading3"/>
        <w:rPr>
          <w:lang w:val="en-GB"/>
        </w:rPr>
      </w:pPr>
      <w:bookmarkStart w:id="490" w:name="_Toc130487663"/>
      <w:bookmarkStart w:id="491" w:name="_Toc130491599"/>
      <w:bookmarkStart w:id="492" w:name="_Toc296943421"/>
      <w:bookmarkStart w:id="493" w:name="_Toc450489296"/>
      <w:r w:rsidRPr="00E85C3C">
        <w:rPr>
          <w:lang w:val="en-GB"/>
        </w:rPr>
        <w:t>On-line revocation/status checking availability</w:t>
      </w:r>
      <w:bookmarkEnd w:id="490"/>
      <w:bookmarkEnd w:id="491"/>
      <w:bookmarkEnd w:id="492"/>
      <w:bookmarkEnd w:id="493"/>
    </w:p>
    <w:p w14:paraId="073E8F2A" w14:textId="45B810C7" w:rsidR="008E0E4F" w:rsidRDefault="008E0E4F" w:rsidP="008E0E4F">
      <w:pPr>
        <w:pStyle w:val="StdPara"/>
      </w:pPr>
      <w:r w:rsidRPr="00E85C3C">
        <w:t>Online Certificate Status Protocol service (OCSP) is available at:</w:t>
      </w:r>
      <w:r w:rsidR="000B3F57">
        <w:t xml:space="preserve">  </w:t>
      </w:r>
      <w:hyperlink r:id="rId15" w:history="1">
        <w:r w:rsidR="000B3F57" w:rsidRPr="002726E9">
          <w:rPr>
            <w:rStyle w:val="Hyperlink"/>
          </w:rPr>
          <w:t>http://ocsp.pki.govt.nz/</w:t>
        </w:r>
      </w:hyperlink>
      <w:r w:rsidR="000B3F57">
        <w:t xml:space="preserve"> </w:t>
      </w:r>
    </w:p>
    <w:p w14:paraId="0606F5EF" w14:textId="77777777" w:rsidR="008E0E4F" w:rsidRDefault="008E0E4F" w:rsidP="008E0E4F">
      <w:pPr>
        <w:pStyle w:val="StdPara"/>
      </w:pPr>
      <w:r>
        <w:t>R</w:t>
      </w:r>
      <w:r w:rsidRPr="00061CAF">
        <w:t xml:space="preserve">efer to the relevant </w:t>
      </w:r>
      <w:r>
        <w:t>Certificate Profile in Appendix B - if the certificate is issued with an OCSP access location reference (Authority Information Access extension), OCSP is available to the Relying Party as a certificate status checking method.</w:t>
      </w:r>
    </w:p>
    <w:p w14:paraId="541583BA" w14:textId="77777777" w:rsidR="008E0E4F" w:rsidRPr="00365A4B" w:rsidRDefault="008E0E4F" w:rsidP="008E0E4F">
      <w:pPr>
        <w:rPr>
          <w:lang w:val="en-GB"/>
        </w:rPr>
      </w:pPr>
      <w:r w:rsidRPr="00DF0AA3">
        <w:rPr>
          <w:lang w:val="en-GB"/>
        </w:rPr>
        <w:t xml:space="preserve">The latest CRL is available from the published repositories; refer to </w:t>
      </w:r>
      <w:hyperlink w:anchor="_Repositories" w:history="1">
        <w:r w:rsidRPr="00287A10">
          <w:rPr>
            <w:rStyle w:val="Hyperlink"/>
            <w:lang w:val="en-GB"/>
          </w:rPr>
          <w:t>2.1</w:t>
        </w:r>
      </w:hyperlink>
      <w:r w:rsidRPr="00DF0AA3">
        <w:rPr>
          <w:lang w:val="en-GB"/>
        </w:rPr>
        <w:t xml:space="preserve"> (Repositories) and the certificates CRL Distribution Point for further information.</w:t>
      </w:r>
    </w:p>
    <w:p w14:paraId="586B4F5C" w14:textId="77777777" w:rsidR="008E0E4F" w:rsidRPr="00365A4B" w:rsidRDefault="008E0E4F" w:rsidP="008E0E4F">
      <w:pPr>
        <w:pStyle w:val="Heading3"/>
        <w:rPr>
          <w:lang w:val="en-GB"/>
        </w:rPr>
      </w:pPr>
      <w:bookmarkStart w:id="494" w:name="_Toc166378789"/>
      <w:bookmarkStart w:id="495" w:name="_Toc130487664"/>
      <w:bookmarkStart w:id="496" w:name="_Toc130491600"/>
      <w:bookmarkStart w:id="497" w:name="_Toc296943422"/>
      <w:bookmarkStart w:id="498" w:name="_Toc450489297"/>
      <w:bookmarkEnd w:id="494"/>
      <w:r w:rsidRPr="00365A4B">
        <w:rPr>
          <w:lang w:val="en-GB"/>
        </w:rPr>
        <w:t>On-line revocation checking requirements</w:t>
      </w:r>
      <w:bookmarkEnd w:id="495"/>
      <w:bookmarkEnd w:id="496"/>
      <w:bookmarkEnd w:id="497"/>
      <w:bookmarkEnd w:id="498"/>
    </w:p>
    <w:p w14:paraId="27D05FA1" w14:textId="77777777" w:rsidR="008E0E4F" w:rsidRPr="00365A4B" w:rsidRDefault="008E0E4F" w:rsidP="008E0E4F">
      <w:pPr>
        <w:pStyle w:val="StdPara"/>
      </w:pPr>
      <w:r w:rsidRPr="00365A4B">
        <w:t>No stipulation</w:t>
      </w:r>
      <w:r>
        <w:t>.</w:t>
      </w:r>
    </w:p>
    <w:p w14:paraId="7FF169D8" w14:textId="77777777" w:rsidR="008E0E4F" w:rsidRPr="00365A4B" w:rsidRDefault="008E0E4F" w:rsidP="008E0E4F">
      <w:pPr>
        <w:pStyle w:val="Heading3"/>
        <w:rPr>
          <w:lang w:val="en-GB"/>
        </w:rPr>
      </w:pPr>
      <w:bookmarkStart w:id="499" w:name="_Toc166378791"/>
      <w:bookmarkStart w:id="500" w:name="_Toc166378792"/>
      <w:bookmarkStart w:id="501" w:name="_Toc130487665"/>
      <w:bookmarkStart w:id="502" w:name="_Toc130491601"/>
      <w:bookmarkStart w:id="503" w:name="_Toc296943423"/>
      <w:bookmarkStart w:id="504" w:name="_Toc450489298"/>
      <w:bookmarkEnd w:id="499"/>
      <w:bookmarkEnd w:id="500"/>
      <w:r w:rsidRPr="00365A4B">
        <w:rPr>
          <w:lang w:val="en-GB"/>
        </w:rPr>
        <w:t>Other forms of revocation advertisements available</w:t>
      </w:r>
      <w:bookmarkEnd w:id="501"/>
      <w:bookmarkEnd w:id="502"/>
      <w:bookmarkEnd w:id="503"/>
      <w:bookmarkEnd w:id="504"/>
    </w:p>
    <w:p w14:paraId="6B7672CF" w14:textId="77777777" w:rsidR="008E0E4F" w:rsidRPr="00365A4B" w:rsidRDefault="008E0E4F" w:rsidP="008E0E4F">
      <w:pPr>
        <w:pStyle w:val="StdPara"/>
      </w:pPr>
      <w:r w:rsidRPr="00365A4B">
        <w:t>See CPS.</w:t>
      </w:r>
    </w:p>
    <w:p w14:paraId="3A1F6C68" w14:textId="77777777" w:rsidR="008E0E4F" w:rsidRPr="00365A4B" w:rsidRDefault="008E0E4F" w:rsidP="008E0E4F">
      <w:pPr>
        <w:pStyle w:val="Heading3"/>
        <w:rPr>
          <w:lang w:val="en-GB"/>
        </w:rPr>
      </w:pPr>
      <w:bookmarkStart w:id="505" w:name="_Toc130487666"/>
      <w:bookmarkStart w:id="506" w:name="_Toc130491602"/>
      <w:bookmarkStart w:id="507" w:name="_Toc296943424"/>
      <w:bookmarkStart w:id="508" w:name="_Toc450489299"/>
      <w:r w:rsidRPr="00365A4B">
        <w:rPr>
          <w:lang w:val="en-GB"/>
        </w:rPr>
        <w:t>Special requirements re key compromise</w:t>
      </w:r>
      <w:bookmarkEnd w:id="505"/>
      <w:bookmarkEnd w:id="506"/>
      <w:bookmarkEnd w:id="507"/>
      <w:bookmarkEnd w:id="508"/>
    </w:p>
    <w:p w14:paraId="628E9956" w14:textId="77777777" w:rsidR="008E0E4F" w:rsidRPr="00365A4B" w:rsidRDefault="008E0E4F" w:rsidP="008E0E4F">
      <w:pPr>
        <w:pStyle w:val="StdPara"/>
      </w:pPr>
      <w:r w:rsidRPr="00365A4B">
        <w:t>No stipulation</w:t>
      </w:r>
      <w:r>
        <w:t>.</w:t>
      </w:r>
    </w:p>
    <w:p w14:paraId="139D63FE" w14:textId="77777777" w:rsidR="008E0E4F" w:rsidRPr="00365A4B" w:rsidRDefault="008E0E4F" w:rsidP="008E0E4F">
      <w:pPr>
        <w:pStyle w:val="Heading3"/>
        <w:rPr>
          <w:lang w:val="en-GB"/>
        </w:rPr>
      </w:pPr>
      <w:bookmarkStart w:id="509" w:name="_Toc130487667"/>
      <w:bookmarkStart w:id="510" w:name="_Toc130491603"/>
      <w:bookmarkStart w:id="511" w:name="_Toc296943425"/>
      <w:bookmarkStart w:id="512" w:name="_Toc450489300"/>
      <w:r w:rsidRPr="00365A4B">
        <w:rPr>
          <w:lang w:val="en-GB"/>
        </w:rPr>
        <w:t>Circumstances for suspension</w:t>
      </w:r>
      <w:bookmarkEnd w:id="509"/>
      <w:bookmarkEnd w:id="510"/>
      <w:bookmarkEnd w:id="511"/>
      <w:bookmarkEnd w:id="512"/>
    </w:p>
    <w:p w14:paraId="1811C265" w14:textId="77777777" w:rsidR="008E0E4F" w:rsidRDefault="008E0E4F" w:rsidP="008E0E4F">
      <w:pPr>
        <w:pStyle w:val="StdPara"/>
        <w:rPr>
          <w:lang w:val="en-GB"/>
        </w:rPr>
      </w:pPr>
      <w:r>
        <w:t>This CP does not support certificate s</w:t>
      </w:r>
      <w:r w:rsidRPr="00874E83">
        <w:t>uspension</w:t>
      </w:r>
      <w:r>
        <w:rPr>
          <w:lang w:val="en-GB"/>
        </w:rPr>
        <w:t>.</w:t>
      </w:r>
    </w:p>
    <w:p w14:paraId="7C5B5C3A" w14:textId="77777777" w:rsidR="008E0E4F" w:rsidRPr="00365A4B" w:rsidRDefault="008E0E4F" w:rsidP="008E0E4F">
      <w:pPr>
        <w:pStyle w:val="Heading3"/>
        <w:rPr>
          <w:lang w:val="en-GB"/>
        </w:rPr>
      </w:pPr>
      <w:bookmarkStart w:id="513" w:name="_Toc294606822"/>
      <w:bookmarkStart w:id="514" w:name="_Toc294609149"/>
      <w:bookmarkStart w:id="515" w:name="_Toc296006855"/>
      <w:bookmarkStart w:id="516" w:name="_Toc296943426"/>
      <w:bookmarkStart w:id="517" w:name="_Toc130487668"/>
      <w:bookmarkStart w:id="518" w:name="_Toc130491604"/>
      <w:bookmarkStart w:id="519" w:name="_Toc296943427"/>
      <w:bookmarkStart w:id="520" w:name="_Toc450489301"/>
      <w:bookmarkEnd w:id="513"/>
      <w:bookmarkEnd w:id="514"/>
      <w:bookmarkEnd w:id="515"/>
      <w:bookmarkEnd w:id="516"/>
      <w:r w:rsidRPr="00365A4B">
        <w:rPr>
          <w:lang w:val="en-GB"/>
        </w:rPr>
        <w:t>Who can request suspension</w:t>
      </w:r>
      <w:bookmarkEnd w:id="517"/>
      <w:bookmarkEnd w:id="518"/>
      <w:bookmarkEnd w:id="519"/>
      <w:bookmarkEnd w:id="520"/>
    </w:p>
    <w:p w14:paraId="57EE1E78" w14:textId="77777777" w:rsidR="008E0E4F" w:rsidRDefault="008E0E4F" w:rsidP="008E0E4F">
      <w:pPr>
        <w:pStyle w:val="StdPara"/>
        <w:rPr>
          <w:lang w:val="en-GB"/>
        </w:rPr>
      </w:pPr>
      <w:r>
        <w:t>This CP does not support certificate s</w:t>
      </w:r>
      <w:r w:rsidRPr="00874E83">
        <w:t>uspension</w:t>
      </w:r>
      <w:r>
        <w:rPr>
          <w:lang w:val="en-GB"/>
        </w:rPr>
        <w:t>.</w:t>
      </w:r>
    </w:p>
    <w:p w14:paraId="6513D61B" w14:textId="77777777" w:rsidR="008E0E4F" w:rsidRPr="00365A4B" w:rsidRDefault="008E0E4F" w:rsidP="008E0E4F">
      <w:pPr>
        <w:pStyle w:val="Heading3"/>
        <w:rPr>
          <w:lang w:val="en-GB"/>
        </w:rPr>
      </w:pPr>
      <w:bookmarkStart w:id="521" w:name="_Toc294606824"/>
      <w:bookmarkStart w:id="522" w:name="_Toc294609151"/>
      <w:bookmarkStart w:id="523" w:name="_Toc296006857"/>
      <w:bookmarkStart w:id="524" w:name="_Toc296943428"/>
      <w:bookmarkStart w:id="525" w:name="_Toc130487669"/>
      <w:bookmarkStart w:id="526" w:name="_Toc130491605"/>
      <w:bookmarkStart w:id="527" w:name="_Toc296943429"/>
      <w:bookmarkStart w:id="528" w:name="_Toc450489302"/>
      <w:bookmarkEnd w:id="521"/>
      <w:bookmarkEnd w:id="522"/>
      <w:bookmarkEnd w:id="523"/>
      <w:bookmarkEnd w:id="524"/>
      <w:r w:rsidRPr="00365A4B">
        <w:rPr>
          <w:lang w:val="en-GB"/>
        </w:rPr>
        <w:t>Procedure for suspension request</w:t>
      </w:r>
      <w:bookmarkEnd w:id="525"/>
      <w:bookmarkEnd w:id="526"/>
      <w:bookmarkEnd w:id="527"/>
      <w:bookmarkEnd w:id="528"/>
    </w:p>
    <w:p w14:paraId="4509B4F5" w14:textId="77777777" w:rsidR="008E0E4F" w:rsidRDefault="008E0E4F" w:rsidP="008E0E4F">
      <w:pPr>
        <w:pStyle w:val="StdPara"/>
        <w:rPr>
          <w:lang w:val="en-GB"/>
        </w:rPr>
      </w:pPr>
      <w:r>
        <w:t>This CP does not support certificate s</w:t>
      </w:r>
      <w:r w:rsidRPr="00874E83">
        <w:t>uspension</w:t>
      </w:r>
      <w:r>
        <w:rPr>
          <w:lang w:val="en-GB"/>
        </w:rPr>
        <w:t>.</w:t>
      </w:r>
    </w:p>
    <w:p w14:paraId="206FEB1B" w14:textId="77777777" w:rsidR="008E0E4F" w:rsidRPr="00365A4B" w:rsidRDefault="008E0E4F" w:rsidP="008E0E4F">
      <w:pPr>
        <w:pStyle w:val="Heading3"/>
        <w:rPr>
          <w:lang w:val="en-GB"/>
        </w:rPr>
      </w:pPr>
      <w:bookmarkStart w:id="529" w:name="_Toc294606826"/>
      <w:bookmarkStart w:id="530" w:name="_Toc294609153"/>
      <w:bookmarkStart w:id="531" w:name="_Toc296006859"/>
      <w:bookmarkStart w:id="532" w:name="_Toc296943430"/>
      <w:bookmarkStart w:id="533" w:name="_Toc130487670"/>
      <w:bookmarkStart w:id="534" w:name="_Toc130491606"/>
      <w:bookmarkStart w:id="535" w:name="_Toc296943431"/>
      <w:bookmarkStart w:id="536" w:name="_Toc450489303"/>
      <w:bookmarkEnd w:id="529"/>
      <w:bookmarkEnd w:id="530"/>
      <w:bookmarkEnd w:id="531"/>
      <w:bookmarkEnd w:id="532"/>
      <w:r w:rsidRPr="00365A4B">
        <w:rPr>
          <w:lang w:val="en-GB"/>
        </w:rPr>
        <w:t>Limits on suspension period</w:t>
      </w:r>
      <w:bookmarkEnd w:id="533"/>
      <w:bookmarkEnd w:id="534"/>
      <w:bookmarkEnd w:id="535"/>
      <w:bookmarkEnd w:id="536"/>
    </w:p>
    <w:p w14:paraId="009B24F5" w14:textId="77777777" w:rsidR="008E0E4F" w:rsidRDefault="008E0E4F" w:rsidP="008E0E4F">
      <w:pPr>
        <w:pStyle w:val="StdPara"/>
        <w:rPr>
          <w:lang w:val="en-GB"/>
        </w:rPr>
      </w:pPr>
      <w:r>
        <w:t>This CP does not support certificate s</w:t>
      </w:r>
      <w:r w:rsidRPr="00874E83">
        <w:t>uspension</w:t>
      </w:r>
      <w:r>
        <w:rPr>
          <w:lang w:val="en-GB"/>
        </w:rPr>
        <w:t>.</w:t>
      </w:r>
    </w:p>
    <w:p w14:paraId="5AE57CAE" w14:textId="77777777" w:rsidR="008E0E4F" w:rsidRPr="00365A4B" w:rsidRDefault="008E0E4F" w:rsidP="008E0E4F">
      <w:pPr>
        <w:pStyle w:val="Heading2"/>
        <w:rPr>
          <w:lang w:val="en-GB"/>
        </w:rPr>
      </w:pPr>
      <w:bookmarkStart w:id="537" w:name="_Toc294606828"/>
      <w:bookmarkStart w:id="538" w:name="_Toc294609155"/>
      <w:bookmarkStart w:id="539" w:name="_Toc296006861"/>
      <w:bookmarkStart w:id="540" w:name="_Toc296943432"/>
      <w:bookmarkStart w:id="541" w:name="_Toc130487671"/>
      <w:bookmarkStart w:id="542" w:name="_Toc130491607"/>
      <w:bookmarkStart w:id="543" w:name="_Toc296943433"/>
      <w:bookmarkStart w:id="544" w:name="_Toc450489304"/>
      <w:bookmarkEnd w:id="537"/>
      <w:bookmarkEnd w:id="538"/>
      <w:bookmarkEnd w:id="539"/>
      <w:bookmarkEnd w:id="540"/>
      <w:r w:rsidRPr="00365A4B">
        <w:rPr>
          <w:lang w:val="en-GB"/>
        </w:rPr>
        <w:t>Certificate status services</w:t>
      </w:r>
      <w:bookmarkEnd w:id="541"/>
      <w:bookmarkEnd w:id="542"/>
      <w:bookmarkEnd w:id="543"/>
      <w:bookmarkEnd w:id="544"/>
    </w:p>
    <w:p w14:paraId="30ED0976" w14:textId="77777777" w:rsidR="008E0E4F" w:rsidRPr="00365A4B" w:rsidRDefault="008E0E4F" w:rsidP="008E0E4F">
      <w:pPr>
        <w:pStyle w:val="StdPara"/>
      </w:pPr>
      <w:bookmarkStart w:id="545" w:name="_Toc130487672"/>
      <w:bookmarkStart w:id="546" w:name="_Toc130491608"/>
      <w:r w:rsidRPr="00365A4B">
        <w:t>See CPS.</w:t>
      </w:r>
    </w:p>
    <w:p w14:paraId="1090C88A" w14:textId="77777777" w:rsidR="008E0E4F" w:rsidRPr="00365A4B" w:rsidRDefault="008E0E4F" w:rsidP="008E0E4F">
      <w:pPr>
        <w:pStyle w:val="Heading2"/>
        <w:rPr>
          <w:lang w:val="en-GB"/>
        </w:rPr>
      </w:pPr>
      <w:bookmarkStart w:id="547" w:name="_Toc166378801"/>
      <w:bookmarkStart w:id="548" w:name="_Toc166378803"/>
      <w:bookmarkStart w:id="549" w:name="_Toc166378804"/>
      <w:bookmarkStart w:id="550" w:name="_Toc166378805"/>
      <w:bookmarkStart w:id="551" w:name="_Toc130487675"/>
      <w:bookmarkStart w:id="552" w:name="_Toc130491611"/>
      <w:bookmarkStart w:id="553" w:name="_Toc296943434"/>
      <w:bookmarkStart w:id="554" w:name="_Toc450489305"/>
      <w:bookmarkEnd w:id="545"/>
      <w:bookmarkEnd w:id="546"/>
      <w:bookmarkEnd w:id="547"/>
      <w:bookmarkEnd w:id="548"/>
      <w:bookmarkEnd w:id="549"/>
      <w:bookmarkEnd w:id="550"/>
      <w:r w:rsidRPr="00365A4B">
        <w:rPr>
          <w:lang w:val="en-GB"/>
        </w:rPr>
        <w:t>End of subscription</w:t>
      </w:r>
      <w:bookmarkEnd w:id="551"/>
      <w:bookmarkEnd w:id="552"/>
      <w:bookmarkEnd w:id="553"/>
      <w:bookmarkEnd w:id="554"/>
    </w:p>
    <w:p w14:paraId="1D6A135A" w14:textId="77777777" w:rsidR="008E0E4F" w:rsidRPr="00365A4B" w:rsidRDefault="008E0E4F" w:rsidP="008E0E4F">
      <w:pPr>
        <w:pStyle w:val="StdPara"/>
      </w:pPr>
      <w:r w:rsidRPr="00365A4B">
        <w:t>See CPS.</w:t>
      </w:r>
    </w:p>
    <w:p w14:paraId="09752689" w14:textId="77777777" w:rsidR="008E0E4F" w:rsidRPr="00365A4B" w:rsidRDefault="008E0E4F" w:rsidP="008E0E4F">
      <w:pPr>
        <w:pStyle w:val="Heading2"/>
        <w:rPr>
          <w:lang w:val="en-GB"/>
        </w:rPr>
      </w:pPr>
      <w:bookmarkStart w:id="555" w:name="_Toc161801203"/>
      <w:bookmarkStart w:id="556" w:name="_Toc161822861"/>
      <w:bookmarkStart w:id="557" w:name="_Toc162922862"/>
      <w:bookmarkStart w:id="558" w:name="_Toc161801204"/>
      <w:bookmarkStart w:id="559" w:name="_Toc161822862"/>
      <w:bookmarkStart w:id="560" w:name="_Toc162922863"/>
      <w:bookmarkStart w:id="561" w:name="_Toc130487676"/>
      <w:bookmarkStart w:id="562" w:name="_Toc130491612"/>
      <w:bookmarkStart w:id="563" w:name="_Toc296943435"/>
      <w:bookmarkStart w:id="564" w:name="_Toc450489306"/>
      <w:bookmarkEnd w:id="555"/>
      <w:bookmarkEnd w:id="556"/>
      <w:bookmarkEnd w:id="557"/>
      <w:bookmarkEnd w:id="558"/>
      <w:bookmarkEnd w:id="559"/>
      <w:bookmarkEnd w:id="560"/>
      <w:r w:rsidRPr="00365A4B">
        <w:rPr>
          <w:lang w:val="en-GB"/>
        </w:rPr>
        <w:lastRenderedPageBreak/>
        <w:t>Key escrow and recovery</w:t>
      </w:r>
      <w:bookmarkEnd w:id="561"/>
      <w:bookmarkEnd w:id="562"/>
      <w:bookmarkEnd w:id="563"/>
      <w:bookmarkEnd w:id="564"/>
    </w:p>
    <w:p w14:paraId="6E540A24" w14:textId="77777777" w:rsidR="008E0E4F" w:rsidRPr="00365A4B" w:rsidRDefault="008E0E4F" w:rsidP="008E0E4F">
      <w:pPr>
        <w:pStyle w:val="Heading3"/>
        <w:rPr>
          <w:lang w:val="en-GB"/>
        </w:rPr>
      </w:pPr>
      <w:bookmarkStart w:id="565" w:name="_Toc130487677"/>
      <w:bookmarkStart w:id="566" w:name="_Toc130491613"/>
      <w:bookmarkStart w:id="567" w:name="_Toc296943436"/>
      <w:bookmarkStart w:id="568" w:name="_Toc450489307"/>
      <w:r w:rsidRPr="00365A4B">
        <w:rPr>
          <w:lang w:val="en-GB"/>
        </w:rPr>
        <w:t>Key escrow and recovery policy and practices</w:t>
      </w:r>
      <w:bookmarkEnd w:id="565"/>
      <w:bookmarkEnd w:id="566"/>
      <w:bookmarkEnd w:id="567"/>
      <w:bookmarkEnd w:id="568"/>
    </w:p>
    <w:p w14:paraId="29160602" w14:textId="77777777" w:rsidR="008E0E4F" w:rsidRPr="00365A4B" w:rsidRDefault="008E0E4F" w:rsidP="008E0E4F">
      <w:pPr>
        <w:pStyle w:val="StdPara"/>
      </w:pPr>
      <w:r w:rsidRPr="00365A4B">
        <w:t xml:space="preserve">Escrow, backup and archiving of private keys issued under this CP is permitted to enable the retrieval of keys in a disaster recovery situation.  However, </w:t>
      </w:r>
      <w:r>
        <w:t xml:space="preserve">operator </w:t>
      </w:r>
      <w:r w:rsidRPr="00365A4B">
        <w:t>hard tokens shall not be backed up or cloned.</w:t>
      </w:r>
    </w:p>
    <w:p w14:paraId="4CF1492D" w14:textId="77777777" w:rsidR="008E0E4F" w:rsidRPr="00365A4B" w:rsidRDefault="008E0E4F" w:rsidP="008E0E4F">
      <w:pPr>
        <w:pStyle w:val="StdPara"/>
      </w:pPr>
      <w:r w:rsidRPr="00365A4B">
        <w:t xml:space="preserve">Escrow, backup and archiving is to be undertaken in accordance with the KMP.  </w:t>
      </w:r>
    </w:p>
    <w:p w14:paraId="5F912401" w14:textId="77777777" w:rsidR="008E0E4F" w:rsidRPr="00365A4B" w:rsidRDefault="008E0E4F" w:rsidP="008E0E4F">
      <w:pPr>
        <w:pStyle w:val="StdPara"/>
      </w:pPr>
      <w:r w:rsidRPr="00365A4B">
        <w:t>Retrieval will be undertaken in accordance with the PKI DRBCP</w:t>
      </w:r>
      <w:bookmarkStart w:id="569" w:name="_Toc161801207"/>
      <w:bookmarkStart w:id="570" w:name="_Toc161822865"/>
      <w:bookmarkStart w:id="571" w:name="_Toc161801208"/>
      <w:bookmarkStart w:id="572" w:name="_Toc161822866"/>
      <w:bookmarkStart w:id="573" w:name="_Toc130487678"/>
      <w:bookmarkStart w:id="574" w:name="_Toc130491614"/>
      <w:bookmarkEnd w:id="569"/>
      <w:bookmarkEnd w:id="570"/>
      <w:bookmarkEnd w:id="571"/>
      <w:bookmarkEnd w:id="572"/>
      <w:r w:rsidRPr="00365A4B">
        <w:t xml:space="preserve"> recovery policy and practices</w:t>
      </w:r>
      <w:bookmarkEnd w:id="573"/>
      <w:bookmarkEnd w:id="574"/>
      <w:r w:rsidRPr="00365A4B">
        <w:t>.</w:t>
      </w:r>
    </w:p>
    <w:p w14:paraId="5E1F2057" w14:textId="77777777" w:rsidR="008E0E4F" w:rsidRPr="00365A4B" w:rsidRDefault="008E0E4F" w:rsidP="008E0E4F">
      <w:pPr>
        <w:pStyle w:val="Heading3"/>
        <w:rPr>
          <w:lang w:val="en-GB"/>
        </w:rPr>
      </w:pPr>
      <w:bookmarkStart w:id="575" w:name="_Toc164579962"/>
      <w:bookmarkStart w:id="576" w:name="_Toc296943437"/>
      <w:bookmarkStart w:id="577" w:name="_Toc450489308"/>
      <w:r w:rsidRPr="00365A4B">
        <w:rPr>
          <w:lang w:val="en-GB"/>
        </w:rPr>
        <w:t>Session key encapsulation and recovery policy and practices</w:t>
      </w:r>
      <w:bookmarkEnd w:id="575"/>
      <w:bookmarkEnd w:id="576"/>
      <w:bookmarkEnd w:id="577"/>
    </w:p>
    <w:p w14:paraId="6B288B9C" w14:textId="77777777" w:rsidR="008E0E4F" w:rsidRPr="00365A4B" w:rsidRDefault="008E0E4F" w:rsidP="008E0E4F">
      <w:pPr>
        <w:pStyle w:val="StdPara"/>
      </w:pPr>
      <w:r w:rsidRPr="00365A4B">
        <w:t>Symmetric keys are not required to be escrowed.</w:t>
      </w:r>
    </w:p>
    <w:p w14:paraId="0D80CFFE" w14:textId="77777777" w:rsidR="008E0E4F" w:rsidRPr="00365A4B" w:rsidRDefault="008E0E4F" w:rsidP="008E0E4F">
      <w:pPr>
        <w:pStyle w:val="Heading1"/>
      </w:pPr>
      <w:bookmarkStart w:id="578" w:name="_Toc162922866"/>
      <w:bookmarkStart w:id="579" w:name="_Toc130487679"/>
      <w:bookmarkStart w:id="580" w:name="_Toc130491615"/>
      <w:bookmarkStart w:id="581" w:name="_Toc296943438"/>
      <w:bookmarkStart w:id="582" w:name="_Toc450489309"/>
      <w:bookmarkEnd w:id="578"/>
      <w:r w:rsidRPr="00365A4B">
        <w:t>FACILITY, MANAGEMENT, AND OPERATIONAL CONTROLS</w:t>
      </w:r>
      <w:bookmarkEnd w:id="579"/>
      <w:bookmarkEnd w:id="580"/>
      <w:bookmarkEnd w:id="581"/>
      <w:bookmarkEnd w:id="582"/>
    </w:p>
    <w:p w14:paraId="21B8018B" w14:textId="77777777" w:rsidR="008E0E4F" w:rsidRPr="00365A4B" w:rsidRDefault="008E0E4F" w:rsidP="008E0E4F">
      <w:pPr>
        <w:pStyle w:val="Heading2"/>
        <w:rPr>
          <w:lang w:val="en-GB"/>
        </w:rPr>
      </w:pPr>
      <w:bookmarkStart w:id="583" w:name="_Toc130487680"/>
      <w:bookmarkStart w:id="584" w:name="_Toc130491616"/>
      <w:bookmarkStart w:id="585" w:name="_Toc296943439"/>
      <w:bookmarkStart w:id="586" w:name="_Toc450489310"/>
      <w:r w:rsidRPr="00365A4B">
        <w:rPr>
          <w:lang w:val="en-GB"/>
        </w:rPr>
        <w:t>Physical controls</w:t>
      </w:r>
      <w:bookmarkEnd w:id="583"/>
      <w:bookmarkEnd w:id="584"/>
      <w:bookmarkEnd w:id="585"/>
      <w:bookmarkEnd w:id="586"/>
    </w:p>
    <w:p w14:paraId="2B1FE2CD" w14:textId="77777777" w:rsidR="008E0E4F" w:rsidRPr="00365A4B" w:rsidRDefault="008E0E4F" w:rsidP="008E0E4F">
      <w:pPr>
        <w:pStyle w:val="StdPara"/>
      </w:pPr>
      <w:bookmarkStart w:id="587" w:name="_Toc130487681"/>
      <w:bookmarkStart w:id="588" w:name="_Toc130491617"/>
      <w:r w:rsidRPr="00365A4B">
        <w:t>See CPS</w:t>
      </w:r>
      <w:r>
        <w:t>.</w:t>
      </w:r>
    </w:p>
    <w:p w14:paraId="014C99E2" w14:textId="77777777" w:rsidR="008E0E4F" w:rsidRPr="00365A4B" w:rsidRDefault="008E0E4F" w:rsidP="008E0E4F">
      <w:pPr>
        <w:pStyle w:val="Heading2"/>
        <w:rPr>
          <w:lang w:val="en-GB"/>
        </w:rPr>
      </w:pPr>
      <w:bookmarkStart w:id="589" w:name="_Toc166378811"/>
      <w:bookmarkStart w:id="590" w:name="_Toc166378812"/>
      <w:bookmarkStart w:id="591" w:name="_Toc166378816"/>
      <w:bookmarkStart w:id="592" w:name="_Toc166378818"/>
      <w:bookmarkStart w:id="593" w:name="_Toc166378820"/>
      <w:bookmarkStart w:id="594" w:name="_Toc130487689"/>
      <w:bookmarkStart w:id="595" w:name="_Toc130491625"/>
      <w:bookmarkStart w:id="596" w:name="_Toc296943440"/>
      <w:bookmarkStart w:id="597" w:name="_Toc450489311"/>
      <w:bookmarkEnd w:id="587"/>
      <w:bookmarkEnd w:id="588"/>
      <w:bookmarkEnd w:id="589"/>
      <w:bookmarkEnd w:id="590"/>
      <w:bookmarkEnd w:id="591"/>
      <w:bookmarkEnd w:id="592"/>
      <w:bookmarkEnd w:id="593"/>
      <w:r w:rsidRPr="00365A4B">
        <w:rPr>
          <w:lang w:val="en-GB"/>
        </w:rPr>
        <w:t>Procedural controls</w:t>
      </w:r>
      <w:bookmarkEnd w:id="594"/>
      <w:bookmarkEnd w:id="595"/>
      <w:bookmarkEnd w:id="596"/>
      <w:bookmarkEnd w:id="597"/>
    </w:p>
    <w:p w14:paraId="72B82A8C" w14:textId="77777777" w:rsidR="008E0E4F" w:rsidRPr="00365A4B" w:rsidRDefault="008E0E4F" w:rsidP="008E0E4F">
      <w:pPr>
        <w:pStyle w:val="StdPara"/>
      </w:pPr>
      <w:bookmarkStart w:id="598" w:name="_Toc130487690"/>
      <w:bookmarkStart w:id="599" w:name="_Toc130491626"/>
      <w:r w:rsidRPr="00365A4B">
        <w:t>See CPS.</w:t>
      </w:r>
    </w:p>
    <w:p w14:paraId="1E452696" w14:textId="77777777" w:rsidR="008E0E4F" w:rsidRPr="00365A4B" w:rsidRDefault="008E0E4F" w:rsidP="008E0E4F">
      <w:pPr>
        <w:pStyle w:val="Heading2"/>
        <w:rPr>
          <w:lang w:val="en-GB"/>
        </w:rPr>
      </w:pPr>
      <w:bookmarkStart w:id="600" w:name="_Toc166378831"/>
      <w:bookmarkStart w:id="601" w:name="_Toc166378833"/>
      <w:bookmarkStart w:id="602" w:name="_Toc166378835"/>
      <w:bookmarkStart w:id="603" w:name="_Toc130487694"/>
      <w:bookmarkStart w:id="604" w:name="_Toc130491630"/>
      <w:bookmarkStart w:id="605" w:name="_Toc296943441"/>
      <w:bookmarkStart w:id="606" w:name="_Toc450489312"/>
      <w:bookmarkEnd w:id="598"/>
      <w:bookmarkEnd w:id="599"/>
      <w:bookmarkEnd w:id="600"/>
      <w:bookmarkEnd w:id="601"/>
      <w:bookmarkEnd w:id="602"/>
      <w:r w:rsidRPr="00365A4B">
        <w:rPr>
          <w:lang w:val="en-GB"/>
        </w:rPr>
        <w:t>Personnel controls</w:t>
      </w:r>
      <w:bookmarkEnd w:id="603"/>
      <w:bookmarkEnd w:id="604"/>
      <w:bookmarkEnd w:id="605"/>
      <w:bookmarkEnd w:id="606"/>
    </w:p>
    <w:p w14:paraId="5DE612E5" w14:textId="77777777" w:rsidR="008E0E4F" w:rsidRPr="00365A4B" w:rsidRDefault="008E0E4F" w:rsidP="008E0E4F">
      <w:pPr>
        <w:pStyle w:val="StdPara"/>
      </w:pPr>
      <w:bookmarkStart w:id="607" w:name="_Toc130487695"/>
      <w:bookmarkStart w:id="608" w:name="_Toc130491631"/>
      <w:r w:rsidRPr="00365A4B">
        <w:t>See CPS.</w:t>
      </w:r>
    </w:p>
    <w:p w14:paraId="5E6FC331" w14:textId="77777777" w:rsidR="008E0E4F" w:rsidRPr="00365A4B" w:rsidRDefault="008E0E4F" w:rsidP="008E0E4F">
      <w:pPr>
        <w:pStyle w:val="Heading2"/>
        <w:rPr>
          <w:lang w:val="en-GB"/>
        </w:rPr>
      </w:pPr>
      <w:bookmarkStart w:id="609" w:name="_Toc166378840"/>
      <w:bookmarkStart w:id="610" w:name="_Toc166378846"/>
      <w:bookmarkStart w:id="611" w:name="_Toc130487703"/>
      <w:bookmarkStart w:id="612" w:name="_Toc130491639"/>
      <w:bookmarkStart w:id="613" w:name="_Toc296943442"/>
      <w:bookmarkStart w:id="614" w:name="_Toc450489313"/>
      <w:bookmarkEnd w:id="607"/>
      <w:bookmarkEnd w:id="608"/>
      <w:bookmarkEnd w:id="609"/>
      <w:bookmarkEnd w:id="610"/>
      <w:r w:rsidRPr="00365A4B">
        <w:rPr>
          <w:lang w:val="en-GB"/>
        </w:rPr>
        <w:t>Audit logging procedures</w:t>
      </w:r>
      <w:bookmarkEnd w:id="611"/>
      <w:bookmarkEnd w:id="612"/>
      <w:bookmarkEnd w:id="613"/>
      <w:bookmarkEnd w:id="614"/>
    </w:p>
    <w:p w14:paraId="00A00D24" w14:textId="77777777" w:rsidR="008E0E4F" w:rsidRPr="00365A4B" w:rsidRDefault="008E0E4F" w:rsidP="008E0E4F">
      <w:pPr>
        <w:pStyle w:val="StdPara"/>
      </w:pPr>
      <w:bookmarkStart w:id="615" w:name="_Toc130487704"/>
      <w:bookmarkStart w:id="616" w:name="_Toc130491640"/>
      <w:r w:rsidRPr="00365A4B">
        <w:t>See CPS.</w:t>
      </w:r>
    </w:p>
    <w:p w14:paraId="1724C57E" w14:textId="77777777" w:rsidR="008E0E4F" w:rsidRPr="00365A4B" w:rsidRDefault="008E0E4F" w:rsidP="008E0E4F">
      <w:pPr>
        <w:pStyle w:val="Heading2"/>
        <w:rPr>
          <w:lang w:val="en-GB"/>
        </w:rPr>
      </w:pPr>
      <w:bookmarkStart w:id="617" w:name="_Toc166378865"/>
      <w:bookmarkStart w:id="618" w:name="_Toc166378867"/>
      <w:bookmarkStart w:id="619" w:name="_Toc130487712"/>
      <w:bookmarkStart w:id="620" w:name="_Toc130491648"/>
      <w:bookmarkStart w:id="621" w:name="_Toc296943443"/>
      <w:bookmarkStart w:id="622" w:name="_Toc450489314"/>
      <w:bookmarkEnd w:id="615"/>
      <w:bookmarkEnd w:id="616"/>
      <w:bookmarkEnd w:id="617"/>
      <w:bookmarkEnd w:id="618"/>
      <w:r w:rsidRPr="00365A4B">
        <w:rPr>
          <w:lang w:val="en-GB"/>
        </w:rPr>
        <w:t>Records archival</w:t>
      </w:r>
      <w:bookmarkEnd w:id="619"/>
      <w:bookmarkEnd w:id="620"/>
      <w:bookmarkEnd w:id="621"/>
      <w:bookmarkEnd w:id="622"/>
    </w:p>
    <w:p w14:paraId="78B93B14" w14:textId="77777777" w:rsidR="008E0E4F" w:rsidRPr="00365A4B" w:rsidRDefault="008E0E4F" w:rsidP="008E0E4F">
      <w:pPr>
        <w:pStyle w:val="StdPara"/>
      </w:pPr>
      <w:bookmarkStart w:id="623" w:name="_Toc130487713"/>
      <w:bookmarkStart w:id="624" w:name="_Toc130491649"/>
      <w:r w:rsidRPr="00365A4B">
        <w:t>See CPS.</w:t>
      </w:r>
    </w:p>
    <w:p w14:paraId="751C5E78" w14:textId="77777777" w:rsidR="008E0E4F" w:rsidRPr="00365A4B" w:rsidRDefault="008E0E4F" w:rsidP="008E0E4F">
      <w:pPr>
        <w:pStyle w:val="Heading2"/>
        <w:rPr>
          <w:lang w:val="en-GB"/>
        </w:rPr>
      </w:pPr>
      <w:bookmarkStart w:id="625" w:name="_Toc166378882"/>
      <w:bookmarkStart w:id="626" w:name="_Toc130487720"/>
      <w:bookmarkStart w:id="627" w:name="_Toc130491656"/>
      <w:bookmarkStart w:id="628" w:name="_Toc296943444"/>
      <w:bookmarkStart w:id="629" w:name="_Toc450489315"/>
      <w:bookmarkEnd w:id="623"/>
      <w:bookmarkEnd w:id="624"/>
      <w:bookmarkEnd w:id="625"/>
      <w:r w:rsidRPr="00365A4B">
        <w:rPr>
          <w:lang w:val="en-GB"/>
        </w:rPr>
        <w:t>Key changeover</w:t>
      </w:r>
      <w:bookmarkEnd w:id="626"/>
      <w:bookmarkEnd w:id="627"/>
      <w:bookmarkEnd w:id="628"/>
      <w:bookmarkEnd w:id="629"/>
    </w:p>
    <w:p w14:paraId="5C610EEA" w14:textId="77777777" w:rsidR="008E0E4F" w:rsidRPr="00365A4B" w:rsidRDefault="008E0E4F" w:rsidP="008E0E4F">
      <w:pPr>
        <w:pStyle w:val="StdPara"/>
      </w:pPr>
      <w:r w:rsidRPr="00365A4B">
        <w:t>See CPS.</w:t>
      </w:r>
    </w:p>
    <w:p w14:paraId="12860173" w14:textId="77777777" w:rsidR="008E0E4F" w:rsidRPr="00365A4B" w:rsidRDefault="008E0E4F" w:rsidP="008E0E4F">
      <w:pPr>
        <w:pStyle w:val="Heading2"/>
        <w:rPr>
          <w:lang w:val="en-GB"/>
        </w:rPr>
      </w:pPr>
      <w:bookmarkStart w:id="630" w:name="_Toc130487721"/>
      <w:bookmarkStart w:id="631" w:name="_Toc130491657"/>
      <w:bookmarkStart w:id="632" w:name="_Toc296943445"/>
      <w:bookmarkStart w:id="633" w:name="_Toc450489316"/>
      <w:r w:rsidRPr="00365A4B">
        <w:rPr>
          <w:lang w:val="en-GB"/>
        </w:rPr>
        <w:t>Compromise and disaster recovery</w:t>
      </w:r>
      <w:bookmarkEnd w:id="630"/>
      <w:bookmarkEnd w:id="631"/>
      <w:bookmarkEnd w:id="632"/>
      <w:bookmarkEnd w:id="633"/>
    </w:p>
    <w:p w14:paraId="39F25578" w14:textId="77777777" w:rsidR="008E0E4F" w:rsidRPr="00365A4B" w:rsidRDefault="008E0E4F" w:rsidP="008E0E4F">
      <w:pPr>
        <w:pStyle w:val="StdPara"/>
      </w:pPr>
      <w:bookmarkStart w:id="634" w:name="_Toc130487722"/>
      <w:bookmarkStart w:id="635" w:name="_Toc130491658"/>
      <w:r w:rsidRPr="00365A4B">
        <w:t>See CPS.</w:t>
      </w:r>
    </w:p>
    <w:p w14:paraId="20C5BB61" w14:textId="77777777" w:rsidR="008E0E4F" w:rsidRPr="00365A4B" w:rsidRDefault="008E0E4F" w:rsidP="008E0E4F">
      <w:pPr>
        <w:pStyle w:val="Heading2"/>
        <w:rPr>
          <w:lang w:val="en-GB"/>
        </w:rPr>
      </w:pPr>
      <w:bookmarkStart w:id="636" w:name="_Toc166378892"/>
      <w:bookmarkStart w:id="637" w:name="_Toc166378894"/>
      <w:bookmarkStart w:id="638" w:name="_Toc130487726"/>
      <w:bookmarkStart w:id="639" w:name="_Toc130491662"/>
      <w:bookmarkStart w:id="640" w:name="_Toc296943446"/>
      <w:bookmarkStart w:id="641" w:name="_Toc450489317"/>
      <w:bookmarkEnd w:id="634"/>
      <w:bookmarkEnd w:id="635"/>
      <w:bookmarkEnd w:id="636"/>
      <w:bookmarkEnd w:id="637"/>
      <w:r w:rsidRPr="00365A4B">
        <w:rPr>
          <w:lang w:val="en-GB"/>
        </w:rPr>
        <w:t>CA or RA termination</w:t>
      </w:r>
      <w:bookmarkEnd w:id="638"/>
      <w:bookmarkEnd w:id="639"/>
      <w:bookmarkEnd w:id="640"/>
      <w:bookmarkEnd w:id="641"/>
    </w:p>
    <w:p w14:paraId="5CB24976" w14:textId="77777777" w:rsidR="008E0E4F" w:rsidRPr="00365A4B" w:rsidRDefault="008E0E4F" w:rsidP="008E0E4F">
      <w:pPr>
        <w:pStyle w:val="StdPara"/>
      </w:pPr>
      <w:r w:rsidRPr="00365A4B">
        <w:t>See CPS.</w:t>
      </w:r>
    </w:p>
    <w:p w14:paraId="3EB909CF" w14:textId="77777777" w:rsidR="008E0E4F" w:rsidRPr="00365A4B" w:rsidRDefault="008E0E4F" w:rsidP="008E0E4F">
      <w:pPr>
        <w:pStyle w:val="Heading1"/>
      </w:pPr>
      <w:bookmarkStart w:id="642" w:name="_Toc130487727"/>
      <w:bookmarkStart w:id="643" w:name="_Toc130491663"/>
      <w:bookmarkStart w:id="644" w:name="_Toc296943447"/>
      <w:bookmarkStart w:id="645" w:name="_Toc450489318"/>
      <w:r w:rsidRPr="00365A4B">
        <w:lastRenderedPageBreak/>
        <w:t>TECHNICAL SECURITY CONTROLS</w:t>
      </w:r>
      <w:bookmarkEnd w:id="642"/>
      <w:bookmarkEnd w:id="643"/>
      <w:bookmarkEnd w:id="644"/>
      <w:bookmarkEnd w:id="645"/>
    </w:p>
    <w:p w14:paraId="5BBA3126" w14:textId="77777777" w:rsidR="008E0E4F" w:rsidRPr="00365A4B" w:rsidRDefault="008E0E4F" w:rsidP="008E0E4F">
      <w:pPr>
        <w:pStyle w:val="Heading2"/>
        <w:rPr>
          <w:lang w:val="en-GB"/>
        </w:rPr>
      </w:pPr>
      <w:bookmarkStart w:id="646" w:name="_Toc130487728"/>
      <w:bookmarkStart w:id="647" w:name="_Toc130491664"/>
      <w:bookmarkStart w:id="648" w:name="_Toc296943448"/>
      <w:bookmarkStart w:id="649" w:name="_Toc450489319"/>
      <w:r w:rsidRPr="00365A4B">
        <w:rPr>
          <w:lang w:val="en-GB"/>
        </w:rPr>
        <w:t>Key pair generation and installation</w:t>
      </w:r>
      <w:bookmarkEnd w:id="646"/>
      <w:bookmarkEnd w:id="647"/>
      <w:bookmarkEnd w:id="648"/>
      <w:bookmarkEnd w:id="649"/>
    </w:p>
    <w:p w14:paraId="10FC6EAD" w14:textId="77777777" w:rsidR="008E0E4F" w:rsidRPr="00365A4B" w:rsidRDefault="008E0E4F" w:rsidP="008E0E4F">
      <w:pPr>
        <w:pStyle w:val="Heading3"/>
        <w:rPr>
          <w:lang w:val="en-GB"/>
        </w:rPr>
      </w:pPr>
      <w:bookmarkStart w:id="650" w:name="_Toc130487729"/>
      <w:bookmarkStart w:id="651" w:name="_Toc130491665"/>
      <w:bookmarkStart w:id="652" w:name="_Toc296943449"/>
      <w:bookmarkStart w:id="653" w:name="_Toc450489320"/>
      <w:r w:rsidRPr="00365A4B">
        <w:rPr>
          <w:lang w:val="en-GB"/>
        </w:rPr>
        <w:t>Key pair generation</w:t>
      </w:r>
      <w:bookmarkEnd w:id="650"/>
      <w:bookmarkEnd w:id="651"/>
      <w:bookmarkEnd w:id="652"/>
      <w:bookmarkEnd w:id="653"/>
    </w:p>
    <w:p w14:paraId="3F2E9D98" w14:textId="5A34CA66" w:rsidR="008E0E4F" w:rsidRPr="00365A4B" w:rsidRDefault="008E0E4F" w:rsidP="008E0E4F">
      <w:pPr>
        <w:pStyle w:val="StdPara"/>
      </w:pPr>
      <w:r w:rsidRPr="00365A4B">
        <w:t xml:space="preserve">Key pair generation is via a combination of product and processes approved by </w:t>
      </w:r>
      <w:r w:rsidR="00A00C26">
        <w:t>the Lead Agency</w:t>
      </w:r>
      <w:r w:rsidRPr="00365A4B">
        <w:t>. Key pair generation is in accordance with the KMP and as such:</w:t>
      </w:r>
    </w:p>
    <w:p w14:paraId="7A609347" w14:textId="77777777" w:rsidR="008E0E4F" w:rsidRPr="00365A4B" w:rsidRDefault="008E0E4F" w:rsidP="008E0E4F">
      <w:pPr>
        <w:pStyle w:val="ListRoman"/>
        <w:numPr>
          <w:ilvl w:val="0"/>
          <w:numId w:val="17"/>
        </w:numPr>
      </w:pPr>
      <w:r w:rsidRPr="00365A4B">
        <w:t>critical core components (</w:t>
      </w:r>
      <w:r>
        <w:t xml:space="preserve">e.g. </w:t>
      </w:r>
      <w:r w:rsidR="007464F7">
        <w:t>CA and RA</w:t>
      </w:r>
      <w:r w:rsidRPr="00365A4B">
        <w:t>) generate keys within a HSM;</w:t>
      </w:r>
    </w:p>
    <w:p w14:paraId="65FEFA6F" w14:textId="77777777" w:rsidR="008E0E4F" w:rsidRPr="00365A4B" w:rsidRDefault="008E0E4F" w:rsidP="008E0E4F">
      <w:pPr>
        <w:pStyle w:val="ListRoman"/>
        <w:numPr>
          <w:ilvl w:val="0"/>
          <w:numId w:val="17"/>
        </w:numPr>
      </w:pPr>
      <w:r w:rsidRPr="00365A4B">
        <w:t>operators generate keys within a hard token or using EAL4 accredited software; and</w:t>
      </w:r>
    </w:p>
    <w:p w14:paraId="01DA670B" w14:textId="77777777" w:rsidR="008E0E4F" w:rsidRPr="00365A4B" w:rsidRDefault="008E0E4F" w:rsidP="008E0E4F">
      <w:pPr>
        <w:pStyle w:val="ListRoman"/>
        <w:numPr>
          <w:ilvl w:val="0"/>
          <w:numId w:val="17"/>
        </w:numPr>
      </w:pPr>
      <w:r w:rsidRPr="00365A4B">
        <w:t xml:space="preserve">non-critical core components generate keys using EAL4 accredited software (and protect them within </w:t>
      </w:r>
      <w:r w:rsidR="00CB789A">
        <w:t>PKCS#12</w:t>
      </w:r>
      <w:r w:rsidRPr="00365A4B">
        <w:t xml:space="preserve"> files).</w:t>
      </w:r>
    </w:p>
    <w:p w14:paraId="32AFC7FF" w14:textId="77777777" w:rsidR="008E0E4F" w:rsidRPr="00365A4B" w:rsidRDefault="008E0E4F" w:rsidP="008E0E4F">
      <w:pPr>
        <w:pStyle w:val="Heading3"/>
        <w:rPr>
          <w:lang w:val="en-GB"/>
        </w:rPr>
      </w:pPr>
      <w:bookmarkStart w:id="654" w:name="_Toc130487730"/>
      <w:bookmarkStart w:id="655" w:name="_Toc130491666"/>
      <w:bookmarkStart w:id="656" w:name="_Toc296943450"/>
      <w:bookmarkStart w:id="657" w:name="_Toc450489321"/>
      <w:r w:rsidRPr="00365A4B">
        <w:rPr>
          <w:lang w:val="en-GB"/>
        </w:rPr>
        <w:t>Private Key delivery to</w:t>
      </w:r>
      <w:r>
        <w:rPr>
          <w:lang w:val="en-GB"/>
        </w:rPr>
        <w:t xml:space="preserve"> </w:t>
      </w:r>
      <w:bookmarkEnd w:id="654"/>
      <w:bookmarkEnd w:id="655"/>
      <w:r>
        <w:rPr>
          <w:lang w:val="en-GB"/>
        </w:rPr>
        <w:t>Subscriber</w:t>
      </w:r>
      <w:bookmarkEnd w:id="656"/>
      <w:bookmarkEnd w:id="657"/>
      <w:r>
        <w:rPr>
          <w:lang w:val="en-GB"/>
        </w:rPr>
        <w:t xml:space="preserve"> </w:t>
      </w:r>
    </w:p>
    <w:p w14:paraId="1C98418E" w14:textId="77777777" w:rsidR="008E0E4F" w:rsidRPr="00365A4B" w:rsidRDefault="008E0E4F" w:rsidP="008E0E4F">
      <w:pPr>
        <w:pStyle w:val="StdPara"/>
      </w:pPr>
      <w:r w:rsidRPr="00365A4B">
        <w:t>Private key delivery is in accordance with the KMP.</w:t>
      </w:r>
    </w:p>
    <w:p w14:paraId="1817ACBF" w14:textId="77777777" w:rsidR="008E0E4F" w:rsidRDefault="008E0E4F" w:rsidP="008E0E4F">
      <w:pPr>
        <w:pStyle w:val="StdPara"/>
      </w:pPr>
      <w:r w:rsidRPr="00365A4B">
        <w:t>Private keys generated within hardware elements (tokens, HSMs) are not delivered. Soft tokens</w:t>
      </w:r>
      <w:r>
        <w:t xml:space="preserve"> for core components</w:t>
      </w:r>
      <w:r w:rsidRPr="00365A4B">
        <w:t xml:space="preserve"> are delivered direct to the PKI core component protected by </w:t>
      </w:r>
      <w:r w:rsidR="00CB789A">
        <w:t>a PKCS#12</w:t>
      </w:r>
      <w:r w:rsidRPr="00365A4B">
        <w:t xml:space="preserve"> file.</w:t>
      </w:r>
    </w:p>
    <w:p w14:paraId="5F4ACBCA" w14:textId="77777777" w:rsidR="008E0E4F" w:rsidRPr="00365A4B" w:rsidRDefault="008E0E4F" w:rsidP="008E0E4F">
      <w:pPr>
        <w:pStyle w:val="StdPara"/>
      </w:pPr>
      <w:commentRangeStart w:id="658"/>
      <w:r>
        <w:t xml:space="preserve">RC keys </w:t>
      </w:r>
      <w:commentRangeEnd w:id="658"/>
      <w:r w:rsidR="007A6ECC">
        <w:rPr>
          <w:rStyle w:val="CommentReference"/>
          <w:lang w:val="en-AU"/>
        </w:rPr>
        <w:commentReference w:id="658"/>
      </w:r>
      <w:r>
        <w:t>are delivered on a PKCS#12 file,</w:t>
      </w:r>
      <w:r w:rsidRPr="001B1D08">
        <w:t xml:space="preserve"> </w:t>
      </w:r>
      <w:r w:rsidR="00287A10">
        <w:t>passphrase protected by the RO</w:t>
      </w:r>
      <w:r>
        <w:t xml:space="preserve"> at the time of key generation.</w:t>
      </w:r>
      <w:r w:rsidRPr="00365A4B">
        <w:t xml:space="preserve"> </w:t>
      </w:r>
    </w:p>
    <w:p w14:paraId="5378EB42" w14:textId="77777777" w:rsidR="008E0E4F" w:rsidRPr="00365A4B" w:rsidRDefault="008E0E4F" w:rsidP="008E0E4F">
      <w:pPr>
        <w:pStyle w:val="Heading3"/>
        <w:rPr>
          <w:lang w:val="en-GB"/>
        </w:rPr>
      </w:pPr>
      <w:bookmarkStart w:id="659" w:name="_Toc130487731"/>
      <w:bookmarkStart w:id="660" w:name="_Toc130491667"/>
      <w:bookmarkStart w:id="661" w:name="_Toc296943451"/>
      <w:bookmarkStart w:id="662" w:name="_Toc450489322"/>
      <w:r w:rsidRPr="00365A4B">
        <w:rPr>
          <w:lang w:val="en-GB"/>
        </w:rPr>
        <w:t>Public key delivery to certificate issuer</w:t>
      </w:r>
      <w:bookmarkEnd w:id="659"/>
      <w:bookmarkEnd w:id="660"/>
      <w:bookmarkEnd w:id="661"/>
      <w:bookmarkEnd w:id="662"/>
    </w:p>
    <w:p w14:paraId="60E62BE0" w14:textId="77777777" w:rsidR="008E0E4F" w:rsidRDefault="007034FB" w:rsidP="008E0E4F">
      <w:pPr>
        <w:pStyle w:val="StdPara"/>
      </w:pPr>
      <w:r>
        <w:t>RCA</w:t>
      </w:r>
      <w:r w:rsidR="008E0E4F" w:rsidRPr="00365A4B">
        <w:t xml:space="preserve"> public keys are </w:t>
      </w:r>
      <w:r w:rsidR="003723A9" w:rsidRPr="00365A4B">
        <w:t>self-generated</w:t>
      </w:r>
      <w:r w:rsidR="008E0E4F" w:rsidRPr="00365A4B">
        <w:t xml:space="preserve"> and do not require delivery. </w:t>
      </w:r>
    </w:p>
    <w:p w14:paraId="792E159A" w14:textId="5409316B" w:rsidR="008E0E4F" w:rsidRPr="00365A4B" w:rsidRDefault="00B63709" w:rsidP="008E0E4F">
      <w:pPr>
        <w:pStyle w:val="StdPara"/>
      </w:pPr>
      <w:r>
        <w:t>Sub-CA</w:t>
      </w:r>
      <w:r w:rsidR="008E0E4F">
        <w:t xml:space="preserve"> public key delivery to the </w:t>
      </w:r>
      <w:r w:rsidR="007034FB">
        <w:t>RCA</w:t>
      </w:r>
      <w:r w:rsidR="008E0E4F">
        <w:t xml:space="preserve"> is a witnessed event, with the key being delivered via airgap in a PKCS#10 file, signed with the corresponding private key.</w:t>
      </w:r>
    </w:p>
    <w:p w14:paraId="77FF9DFE" w14:textId="77777777" w:rsidR="008E0E4F" w:rsidRPr="00365A4B" w:rsidRDefault="008E0E4F" w:rsidP="008E0E4F">
      <w:pPr>
        <w:pStyle w:val="StdPara"/>
      </w:pPr>
      <w:r>
        <w:t>O</w:t>
      </w:r>
      <w:r w:rsidRPr="000A3B53">
        <w:t>ther PKI core components</w:t>
      </w:r>
      <w:r>
        <w:t xml:space="preserve">’ public keys are either delivered protected within the PKI software, or </w:t>
      </w:r>
      <w:r w:rsidRPr="000A3B53">
        <w:t xml:space="preserve">delivered to </w:t>
      </w:r>
      <w:r>
        <w:t>the issuer in a PKCS#10 file, signed with the corresponding private key.</w:t>
      </w:r>
    </w:p>
    <w:p w14:paraId="245D0C97" w14:textId="77777777" w:rsidR="008E0E4F" w:rsidRPr="00365A4B" w:rsidRDefault="008E0E4F" w:rsidP="008E0E4F">
      <w:pPr>
        <w:pStyle w:val="Heading3"/>
        <w:rPr>
          <w:lang w:val="en-GB"/>
        </w:rPr>
      </w:pPr>
      <w:bookmarkStart w:id="663" w:name="_Toc130487732"/>
      <w:bookmarkStart w:id="664" w:name="_Toc130491668"/>
      <w:bookmarkStart w:id="665" w:name="_Toc296943452"/>
      <w:bookmarkStart w:id="666" w:name="_Toc450489323"/>
      <w:r w:rsidRPr="00365A4B">
        <w:rPr>
          <w:lang w:val="en-GB"/>
        </w:rPr>
        <w:t xml:space="preserve">CA public key delivery to </w:t>
      </w:r>
      <w:bookmarkEnd w:id="663"/>
      <w:bookmarkEnd w:id="664"/>
      <w:r w:rsidRPr="00365A4B">
        <w:rPr>
          <w:lang w:val="en-GB"/>
        </w:rPr>
        <w:t>Relying Parties</w:t>
      </w:r>
      <w:bookmarkEnd w:id="665"/>
      <w:bookmarkEnd w:id="666"/>
    </w:p>
    <w:p w14:paraId="20B8C550" w14:textId="77777777" w:rsidR="008E0E4F" w:rsidRPr="00365A4B" w:rsidRDefault="008E0E4F" w:rsidP="008E0E4F">
      <w:pPr>
        <w:pStyle w:val="StdPara"/>
      </w:pPr>
      <w:r w:rsidRPr="00365A4B">
        <w:t xml:space="preserve">See CPS.  </w:t>
      </w:r>
    </w:p>
    <w:p w14:paraId="6B765A56" w14:textId="77777777" w:rsidR="008E0E4F" w:rsidRPr="00365A4B" w:rsidRDefault="008E0E4F" w:rsidP="008E0E4F">
      <w:pPr>
        <w:pStyle w:val="Heading3"/>
        <w:rPr>
          <w:lang w:val="en-GB"/>
        </w:rPr>
      </w:pPr>
      <w:bookmarkStart w:id="667" w:name="_Toc130487733"/>
      <w:bookmarkStart w:id="668" w:name="_Toc130491669"/>
      <w:bookmarkStart w:id="669" w:name="_Toc296943453"/>
      <w:bookmarkStart w:id="670" w:name="_Toc450489324"/>
      <w:r w:rsidRPr="00365A4B">
        <w:rPr>
          <w:lang w:val="en-GB"/>
        </w:rPr>
        <w:t>Key sizes</w:t>
      </w:r>
      <w:bookmarkEnd w:id="667"/>
      <w:bookmarkEnd w:id="668"/>
      <w:bookmarkEnd w:id="669"/>
      <w:bookmarkEnd w:id="670"/>
    </w:p>
    <w:p w14:paraId="36749200" w14:textId="77777777" w:rsidR="008E0E4F" w:rsidRPr="00E85C3C" w:rsidRDefault="008E0E4F" w:rsidP="008E0E4F">
      <w:pPr>
        <w:pStyle w:val="StdPara"/>
      </w:pPr>
      <w:r w:rsidRPr="00365A4B">
        <w:t xml:space="preserve">Keys used for this CP are in accordance with the KMP and will </w:t>
      </w:r>
      <w:r w:rsidR="00AA08A5">
        <w:t>use SHA2</w:t>
      </w:r>
      <w:r w:rsidRPr="00365A4B">
        <w:t xml:space="preserve"> for signing and RSA </w:t>
      </w:r>
      <w:r>
        <w:t xml:space="preserve">public </w:t>
      </w:r>
      <w:r w:rsidRPr="00E85C3C">
        <w:t>key algorithm. The key sizes for:</w:t>
      </w:r>
    </w:p>
    <w:p w14:paraId="3111CE1C" w14:textId="77777777" w:rsidR="008E0E4F" w:rsidRPr="00E85C3C" w:rsidRDefault="007034FB" w:rsidP="008E0E4F">
      <w:pPr>
        <w:pStyle w:val="ListRoman"/>
        <w:numPr>
          <w:ilvl w:val="0"/>
          <w:numId w:val="18"/>
        </w:numPr>
      </w:pPr>
      <w:r w:rsidRPr="00E85C3C">
        <w:t>RCA</w:t>
      </w:r>
      <w:r w:rsidR="008E0E4F" w:rsidRPr="00E85C3C">
        <w:t xml:space="preserve"> is a minimum of </w:t>
      </w:r>
      <w:r w:rsidR="004769FD">
        <w:t>4096</w:t>
      </w:r>
      <w:r w:rsidR="008E0E4F" w:rsidRPr="00E85C3C">
        <w:t xml:space="preserve"> bits;</w:t>
      </w:r>
    </w:p>
    <w:p w14:paraId="131CE649" w14:textId="77777777" w:rsidR="008E0E4F" w:rsidRPr="00E85C3C" w:rsidRDefault="008E0E4F" w:rsidP="008E0E4F">
      <w:pPr>
        <w:pStyle w:val="ListRoman"/>
        <w:numPr>
          <w:ilvl w:val="0"/>
          <w:numId w:val="18"/>
        </w:numPr>
      </w:pPr>
      <w:r w:rsidRPr="00E85C3C">
        <w:t xml:space="preserve">Sub-CAs and components, other than operators, are a minimum </w:t>
      </w:r>
      <w:r w:rsidR="006B7713">
        <w:t>4096</w:t>
      </w:r>
      <w:r w:rsidRPr="00E85C3C">
        <w:t xml:space="preserve"> bits; and</w:t>
      </w:r>
    </w:p>
    <w:p w14:paraId="56BB3764" w14:textId="77777777" w:rsidR="008E0E4F" w:rsidRPr="00E85C3C" w:rsidRDefault="006B7713" w:rsidP="008E0E4F">
      <w:pPr>
        <w:pStyle w:val="ListRoman"/>
        <w:numPr>
          <w:ilvl w:val="0"/>
          <w:numId w:val="18"/>
        </w:numPr>
      </w:pPr>
      <w:r>
        <w:t>Operators are a minimum 4096</w:t>
      </w:r>
      <w:r w:rsidR="008E0E4F" w:rsidRPr="00E85C3C">
        <w:t xml:space="preserve"> bits.</w:t>
      </w:r>
    </w:p>
    <w:p w14:paraId="6748CBFF" w14:textId="77777777" w:rsidR="008E0E4F" w:rsidRPr="00365A4B" w:rsidRDefault="008E0E4F" w:rsidP="008E0E4F">
      <w:pPr>
        <w:pStyle w:val="Heading3"/>
        <w:rPr>
          <w:lang w:val="en-GB"/>
        </w:rPr>
      </w:pPr>
      <w:bookmarkStart w:id="671" w:name="_Toc161801269"/>
      <w:bookmarkStart w:id="672" w:name="_Toc161822927"/>
      <w:bookmarkStart w:id="673" w:name="_Toc162922926"/>
      <w:bookmarkStart w:id="674" w:name="_Toc130487734"/>
      <w:bookmarkStart w:id="675" w:name="_Toc130491670"/>
      <w:bookmarkStart w:id="676" w:name="_Toc296943454"/>
      <w:bookmarkStart w:id="677" w:name="_Toc450489325"/>
      <w:bookmarkEnd w:id="671"/>
      <w:bookmarkEnd w:id="672"/>
      <w:bookmarkEnd w:id="673"/>
      <w:r w:rsidRPr="00365A4B">
        <w:rPr>
          <w:lang w:val="en-GB"/>
        </w:rPr>
        <w:t>Public key parameters generation and quality checking</w:t>
      </w:r>
      <w:bookmarkEnd w:id="674"/>
      <w:bookmarkEnd w:id="675"/>
      <w:bookmarkEnd w:id="676"/>
      <w:bookmarkEnd w:id="677"/>
    </w:p>
    <w:p w14:paraId="6EC6D937" w14:textId="77777777" w:rsidR="008E0E4F" w:rsidRPr="00365A4B" w:rsidRDefault="008E0E4F" w:rsidP="008E0E4F">
      <w:pPr>
        <w:pStyle w:val="StdPara"/>
      </w:pPr>
      <w:r w:rsidRPr="00365A4B">
        <w:t>See CPS.</w:t>
      </w:r>
    </w:p>
    <w:p w14:paraId="5D87FC2E" w14:textId="77777777" w:rsidR="008E0E4F" w:rsidRPr="00365A4B" w:rsidRDefault="008E0E4F" w:rsidP="008E0E4F">
      <w:pPr>
        <w:pStyle w:val="Heading3"/>
        <w:rPr>
          <w:lang w:val="en-GB"/>
        </w:rPr>
      </w:pPr>
      <w:bookmarkStart w:id="678" w:name="_Toc161801271"/>
      <w:bookmarkStart w:id="679" w:name="_Toc161822929"/>
      <w:bookmarkStart w:id="680" w:name="_Toc162922928"/>
      <w:bookmarkStart w:id="681" w:name="_Toc161801272"/>
      <w:bookmarkStart w:id="682" w:name="_Toc161822930"/>
      <w:bookmarkStart w:id="683" w:name="_Toc162922929"/>
      <w:bookmarkStart w:id="684" w:name="_Toc161801273"/>
      <w:bookmarkStart w:id="685" w:name="_Toc161822931"/>
      <w:bookmarkStart w:id="686" w:name="_Toc162922930"/>
      <w:bookmarkStart w:id="687" w:name="_Toc130487735"/>
      <w:bookmarkStart w:id="688" w:name="_Toc130491671"/>
      <w:bookmarkStart w:id="689" w:name="_Toc296943455"/>
      <w:bookmarkStart w:id="690" w:name="_Toc450489326"/>
      <w:bookmarkEnd w:id="678"/>
      <w:bookmarkEnd w:id="679"/>
      <w:bookmarkEnd w:id="680"/>
      <w:bookmarkEnd w:id="681"/>
      <w:bookmarkEnd w:id="682"/>
      <w:bookmarkEnd w:id="683"/>
      <w:bookmarkEnd w:id="684"/>
      <w:bookmarkEnd w:id="685"/>
      <w:bookmarkEnd w:id="686"/>
      <w:r w:rsidRPr="00365A4B">
        <w:rPr>
          <w:lang w:val="en-GB"/>
        </w:rPr>
        <w:t>Key usage purposes (as per X.509 v3 key usage field)</w:t>
      </w:r>
      <w:bookmarkEnd w:id="687"/>
      <w:bookmarkEnd w:id="688"/>
      <w:bookmarkEnd w:id="689"/>
      <w:bookmarkEnd w:id="690"/>
    </w:p>
    <w:p w14:paraId="44E24B73" w14:textId="77777777" w:rsidR="008E0E4F" w:rsidRDefault="008E0E4F" w:rsidP="008E0E4F">
      <w:pPr>
        <w:pStyle w:val="StdPara"/>
      </w:pPr>
      <w:r w:rsidRPr="00365A4B">
        <w:t xml:space="preserve">In addition to the key usage defined in </w:t>
      </w:r>
      <w:hyperlink w:anchor="_Toc161801076" w:history="1">
        <w:r w:rsidRPr="00287A10">
          <w:rPr>
            <w:rStyle w:val="Hyperlink"/>
          </w:rPr>
          <w:t>1.4</w:t>
        </w:r>
      </w:hyperlink>
      <w:r w:rsidRPr="00365A4B">
        <w:t xml:space="preserve">, certificates include key usage extension fields to specify the purposes for which the Certificate may be used and also to technically limit the functionality of the certificate when used with the PKI software. </w:t>
      </w:r>
    </w:p>
    <w:p w14:paraId="38755358" w14:textId="77777777" w:rsidR="008E0E4F" w:rsidRPr="00365A4B" w:rsidRDefault="008E0E4F" w:rsidP="008E0E4F">
      <w:pPr>
        <w:pStyle w:val="StdPara"/>
      </w:pPr>
      <w:r>
        <w:t>Note that the CAs have key usages “Digital Signature” and “Non-Repudiation” for the purpose of signing their own log entries.</w:t>
      </w:r>
    </w:p>
    <w:p w14:paraId="080B2546" w14:textId="77777777" w:rsidR="008E0E4F" w:rsidRPr="00365A4B" w:rsidRDefault="008E0E4F" w:rsidP="008E0E4F">
      <w:pPr>
        <w:pStyle w:val="StdPara"/>
      </w:pPr>
      <w:bookmarkStart w:id="691" w:name="_Toc149976398"/>
      <w:bookmarkStart w:id="692" w:name="_Toc130487736"/>
      <w:bookmarkStart w:id="693" w:name="_Toc130491672"/>
      <w:bookmarkEnd w:id="691"/>
      <w:r w:rsidRPr="00365A4B">
        <w:t xml:space="preserve">Key usages are specified in the Certificate Profile set forth in </w:t>
      </w:r>
      <w:r>
        <w:t>Appendix B</w:t>
      </w:r>
      <w:r w:rsidRPr="00365A4B">
        <w:t xml:space="preserve">. </w:t>
      </w:r>
    </w:p>
    <w:p w14:paraId="2EA19ACA" w14:textId="77777777" w:rsidR="008E0E4F" w:rsidRPr="00365A4B" w:rsidRDefault="008E0E4F" w:rsidP="008E0E4F">
      <w:pPr>
        <w:pStyle w:val="Heading2"/>
        <w:rPr>
          <w:lang w:val="en-GB"/>
        </w:rPr>
      </w:pPr>
      <w:bookmarkStart w:id="694" w:name="_Toc296943456"/>
      <w:bookmarkStart w:id="695" w:name="_Toc450489327"/>
      <w:r w:rsidRPr="00365A4B">
        <w:rPr>
          <w:lang w:val="en-GB"/>
        </w:rPr>
        <w:lastRenderedPageBreak/>
        <w:t>Private key protection and cryptographic module engineering controls</w:t>
      </w:r>
      <w:bookmarkEnd w:id="692"/>
      <w:bookmarkEnd w:id="693"/>
      <w:bookmarkEnd w:id="694"/>
      <w:bookmarkEnd w:id="695"/>
    </w:p>
    <w:p w14:paraId="08BBFF3E" w14:textId="77777777" w:rsidR="008E0E4F" w:rsidRPr="00365A4B" w:rsidRDefault="008E0E4F" w:rsidP="008E0E4F">
      <w:pPr>
        <w:pStyle w:val="Heading3"/>
        <w:rPr>
          <w:lang w:val="en-GB"/>
        </w:rPr>
      </w:pPr>
      <w:bookmarkStart w:id="696" w:name="_Cryptographic_module_standards"/>
      <w:bookmarkStart w:id="697" w:name="_Toc130487737"/>
      <w:bookmarkStart w:id="698" w:name="_Toc130491673"/>
      <w:bookmarkStart w:id="699" w:name="_Toc296943457"/>
      <w:bookmarkStart w:id="700" w:name="_Toc450489328"/>
      <w:bookmarkEnd w:id="696"/>
      <w:r w:rsidRPr="00365A4B">
        <w:rPr>
          <w:lang w:val="en-GB"/>
        </w:rPr>
        <w:t>Cryptographic module standards and controls</w:t>
      </w:r>
      <w:bookmarkEnd w:id="697"/>
      <w:bookmarkEnd w:id="698"/>
      <w:bookmarkEnd w:id="699"/>
      <w:bookmarkEnd w:id="700"/>
    </w:p>
    <w:p w14:paraId="2F3BA86B" w14:textId="069DEBFE" w:rsidR="008E0E4F" w:rsidRPr="00365A4B" w:rsidRDefault="008E0E4F" w:rsidP="008E0E4F">
      <w:pPr>
        <w:pStyle w:val="StdPara"/>
      </w:pPr>
      <w:commentRangeStart w:id="701"/>
      <w:r w:rsidRPr="00365A4B">
        <w:t xml:space="preserve">All cryptographic modules </w:t>
      </w:r>
      <w:r>
        <w:t>used with PKI core components</w:t>
      </w:r>
      <w:r w:rsidR="00E85C3C">
        <w:t xml:space="preserve"> </w:t>
      </w:r>
      <w:r w:rsidR="00AD0FF0">
        <w:t xml:space="preserve">comply with the </w:t>
      </w:r>
      <w:r w:rsidRPr="00365A4B">
        <w:t xml:space="preserve">Common Criteria </w:t>
      </w:r>
      <w:r w:rsidR="00AD0FF0">
        <w:t xml:space="preserve">scheme </w:t>
      </w:r>
      <w:r w:rsidR="007A6ECC" w:rsidRPr="00365A4B">
        <w:t>Evaluation Assurance Level</w:t>
      </w:r>
      <w:r w:rsidR="007A6ECC" w:rsidRPr="00365A4B">
        <w:rPr>
          <w:b/>
          <w:bCs/>
        </w:rPr>
        <w:t xml:space="preserve"> </w:t>
      </w:r>
      <w:r w:rsidR="007A6ECC">
        <w:rPr>
          <w:b/>
          <w:bCs/>
        </w:rPr>
        <w:t xml:space="preserve">4 </w:t>
      </w:r>
      <w:r w:rsidR="007A6ECC" w:rsidRPr="00365A4B">
        <w:rPr>
          <w:b/>
          <w:bCs/>
        </w:rPr>
        <w:t>(</w:t>
      </w:r>
      <w:r w:rsidR="007A6ECC" w:rsidRPr="00365A4B">
        <w:t>EAL</w:t>
      </w:r>
      <w:r w:rsidR="007A6ECC">
        <w:t>4</w:t>
      </w:r>
      <w:r w:rsidR="007A6ECC" w:rsidRPr="00365A4B">
        <w:t xml:space="preserve">) </w:t>
      </w:r>
      <w:r w:rsidR="007A6ECC">
        <w:t xml:space="preserve">and US </w:t>
      </w:r>
      <w:r w:rsidR="007A6ECC" w:rsidRPr="009A351C">
        <w:t xml:space="preserve">Federal Information Processing Standard </w:t>
      </w:r>
      <w:r w:rsidR="007A6ECC">
        <w:t>Publication 140-3 (FIPS-140-3)</w:t>
      </w:r>
      <w:r w:rsidR="00AD0FF0">
        <w:t xml:space="preserve"> requirements</w:t>
      </w:r>
      <w:r w:rsidR="007A6ECC">
        <w:t xml:space="preserve">. </w:t>
      </w:r>
      <w:r w:rsidR="00AD0FF0">
        <w:t>Cryptographic modules</w:t>
      </w:r>
      <w:r w:rsidR="007A6ECC">
        <w:t xml:space="preserve"> </w:t>
      </w:r>
      <w:r w:rsidR="00AD0FF0">
        <w:t>should be</w:t>
      </w:r>
      <w:r w:rsidR="00AD0FF0" w:rsidRPr="00365A4B">
        <w:t xml:space="preserve"> listed on the</w:t>
      </w:r>
      <w:r w:rsidR="00AD0FF0">
        <w:t xml:space="preserve"> New Zealand Government</w:t>
      </w:r>
      <w:r w:rsidR="00AD0FF0" w:rsidRPr="00365A4B">
        <w:t xml:space="preserve"> </w:t>
      </w:r>
      <w:r w:rsidR="00AD0FF0" w:rsidRPr="00365A4B">
        <w:rPr>
          <w:i/>
        </w:rPr>
        <w:t>Evaluated Products List</w:t>
      </w:r>
      <w:r w:rsidR="00AD0FF0">
        <w:t xml:space="preserve"> or </w:t>
      </w:r>
      <w:r w:rsidRPr="00365A4B">
        <w:t xml:space="preserve">approved for the uses intended in this CP by </w:t>
      </w:r>
      <w:r w:rsidR="007A6ECC">
        <w:t>the Lead Agency</w:t>
      </w:r>
      <w:r w:rsidR="00AD0FF0">
        <w:t xml:space="preserve"> and GCSB</w:t>
      </w:r>
      <w:r w:rsidRPr="00365A4B">
        <w:t>.</w:t>
      </w:r>
      <w:r w:rsidR="007A6ECC">
        <w:t xml:space="preserve"> The RCA Hardware Security Modules (HSMs) are assessed (tested) by GCSB prior to use. See CPS for handling and management controls for cryptographic modules.</w:t>
      </w:r>
      <w:commentRangeEnd w:id="701"/>
      <w:r w:rsidR="00AD0FF0">
        <w:rPr>
          <w:rStyle w:val="CommentReference"/>
          <w:lang w:val="en-AU"/>
        </w:rPr>
        <w:commentReference w:id="701"/>
      </w:r>
    </w:p>
    <w:p w14:paraId="1EB8E1DF" w14:textId="77777777" w:rsidR="008E0E4F" w:rsidRPr="00365A4B" w:rsidRDefault="008E0E4F" w:rsidP="008E0E4F">
      <w:pPr>
        <w:pStyle w:val="Heading3"/>
        <w:rPr>
          <w:lang w:val="en-GB"/>
        </w:rPr>
      </w:pPr>
      <w:bookmarkStart w:id="702" w:name="_Toc130487738"/>
      <w:bookmarkStart w:id="703" w:name="_Toc130491674"/>
      <w:bookmarkStart w:id="704" w:name="_Toc296943458"/>
      <w:bookmarkStart w:id="705" w:name="_Toc450489329"/>
      <w:r w:rsidRPr="00365A4B">
        <w:rPr>
          <w:lang w:val="en-GB"/>
        </w:rPr>
        <w:t>Private Key (n out of m) multi-person control</w:t>
      </w:r>
      <w:bookmarkEnd w:id="702"/>
      <w:bookmarkEnd w:id="703"/>
      <w:bookmarkEnd w:id="704"/>
      <w:bookmarkEnd w:id="705"/>
    </w:p>
    <w:p w14:paraId="35BDE90D" w14:textId="77777777" w:rsidR="008E0E4F" w:rsidRPr="00365A4B" w:rsidRDefault="008E0E4F" w:rsidP="008E0E4F">
      <w:pPr>
        <w:pStyle w:val="StdPara"/>
      </w:pPr>
      <w:r w:rsidRPr="00365A4B">
        <w:t>See CPS.</w:t>
      </w:r>
    </w:p>
    <w:p w14:paraId="51A264AC" w14:textId="77777777" w:rsidR="008E0E4F" w:rsidRPr="00365A4B" w:rsidRDefault="008E0E4F" w:rsidP="008E0E4F">
      <w:pPr>
        <w:pStyle w:val="Heading3"/>
        <w:rPr>
          <w:lang w:val="en-GB"/>
        </w:rPr>
      </w:pPr>
      <w:bookmarkStart w:id="706" w:name="_Toc130487739"/>
      <w:bookmarkStart w:id="707" w:name="_Toc130491675"/>
      <w:bookmarkStart w:id="708" w:name="_Toc296943459"/>
      <w:bookmarkStart w:id="709" w:name="_Toc450489330"/>
      <w:r w:rsidRPr="00365A4B">
        <w:rPr>
          <w:lang w:val="en-GB"/>
        </w:rPr>
        <w:t>Private Key escrow</w:t>
      </w:r>
      <w:bookmarkEnd w:id="706"/>
      <w:bookmarkEnd w:id="707"/>
      <w:bookmarkEnd w:id="708"/>
      <w:bookmarkEnd w:id="709"/>
    </w:p>
    <w:p w14:paraId="5DFD093A" w14:textId="1AC07864" w:rsidR="008E0E4F" w:rsidRPr="00365A4B" w:rsidRDefault="008E0E4F" w:rsidP="008E0E4F">
      <w:pPr>
        <w:pStyle w:val="StdPara"/>
      </w:pPr>
      <w:r w:rsidRPr="00365A4B">
        <w:t xml:space="preserve">Escrow of private keys is permitted </w:t>
      </w:r>
      <w:r w:rsidR="00AD0FF0">
        <w:t>for Sub-</w:t>
      </w:r>
      <w:r w:rsidR="00A00C26">
        <w:t xml:space="preserve">CAs </w:t>
      </w:r>
      <w:r w:rsidRPr="00365A4B">
        <w:t>and occurs in accordance with the KMP and the PKI DRBCP. Refer to CPS for escrow controls.</w:t>
      </w:r>
    </w:p>
    <w:p w14:paraId="4F57E1BE" w14:textId="77777777" w:rsidR="008E0E4F" w:rsidRPr="00365A4B" w:rsidRDefault="008E0E4F" w:rsidP="008E0E4F">
      <w:pPr>
        <w:pStyle w:val="Heading3"/>
        <w:rPr>
          <w:lang w:val="en-GB"/>
        </w:rPr>
      </w:pPr>
      <w:bookmarkStart w:id="710" w:name="_Toc130487740"/>
      <w:bookmarkStart w:id="711" w:name="_Toc130491676"/>
      <w:bookmarkStart w:id="712" w:name="_Toc296943460"/>
      <w:bookmarkStart w:id="713" w:name="_Toc450489331"/>
      <w:r w:rsidRPr="00365A4B">
        <w:rPr>
          <w:lang w:val="en-GB"/>
        </w:rPr>
        <w:t>Private Key backup</w:t>
      </w:r>
      <w:bookmarkEnd w:id="710"/>
      <w:bookmarkEnd w:id="711"/>
      <w:bookmarkEnd w:id="712"/>
      <w:bookmarkEnd w:id="713"/>
    </w:p>
    <w:p w14:paraId="797C1089" w14:textId="77777777" w:rsidR="008E0E4F" w:rsidRPr="00365A4B" w:rsidRDefault="008E0E4F" w:rsidP="008E0E4F">
      <w:pPr>
        <w:pStyle w:val="StdPara"/>
      </w:pPr>
      <w:r w:rsidRPr="00365A4B">
        <w:t xml:space="preserve">See CPS. </w:t>
      </w:r>
    </w:p>
    <w:p w14:paraId="279341CB" w14:textId="77777777" w:rsidR="008E0E4F" w:rsidRPr="00365A4B" w:rsidRDefault="008E0E4F" w:rsidP="008E0E4F">
      <w:pPr>
        <w:pStyle w:val="Heading3"/>
        <w:rPr>
          <w:lang w:val="en-GB"/>
        </w:rPr>
      </w:pPr>
      <w:bookmarkStart w:id="714" w:name="_Toc130487741"/>
      <w:bookmarkStart w:id="715" w:name="_Toc130491677"/>
      <w:bookmarkStart w:id="716" w:name="_Toc296943461"/>
      <w:bookmarkStart w:id="717" w:name="_Toc450489332"/>
      <w:r w:rsidRPr="00365A4B">
        <w:rPr>
          <w:lang w:val="en-GB"/>
        </w:rPr>
        <w:t>Private Key archival</w:t>
      </w:r>
      <w:bookmarkEnd w:id="714"/>
      <w:bookmarkEnd w:id="715"/>
      <w:bookmarkEnd w:id="716"/>
      <w:bookmarkEnd w:id="717"/>
    </w:p>
    <w:p w14:paraId="574FE37C" w14:textId="77777777" w:rsidR="007877CB" w:rsidRDefault="008E0E4F" w:rsidP="008E0E4F">
      <w:pPr>
        <w:pStyle w:val="StdPara"/>
      </w:pPr>
      <w:r w:rsidRPr="00365A4B">
        <w:t>Private Key archival occurs in accordance with the KMP and the PKI DRBCP</w:t>
      </w:r>
      <w:r w:rsidR="007877CB">
        <w:t xml:space="preserve"> as follows:</w:t>
      </w:r>
    </w:p>
    <w:p w14:paraId="2ED6E49D" w14:textId="77777777" w:rsidR="007877CB" w:rsidRDefault="007877CB" w:rsidP="00AD0FF0">
      <w:pPr>
        <w:pStyle w:val="StdPara"/>
        <w:numPr>
          <w:ilvl w:val="0"/>
          <w:numId w:val="45"/>
        </w:numPr>
      </w:pPr>
      <w:r>
        <w:t>RCAOs when RCA database is archived;</w:t>
      </w:r>
    </w:p>
    <w:p w14:paraId="050D2957" w14:textId="5D871C08" w:rsidR="007877CB" w:rsidRDefault="00B63709" w:rsidP="00AD0FF0">
      <w:pPr>
        <w:pStyle w:val="StdPara"/>
        <w:numPr>
          <w:ilvl w:val="0"/>
          <w:numId w:val="45"/>
        </w:numPr>
      </w:pPr>
      <w:r>
        <w:t>Sub-CA</w:t>
      </w:r>
      <w:r w:rsidR="007877CB">
        <w:t xml:space="preserve">Os when </w:t>
      </w:r>
      <w:r>
        <w:t>Sub-CA</w:t>
      </w:r>
      <w:r w:rsidR="007877CB">
        <w:t xml:space="preserve"> database is archived;</w:t>
      </w:r>
    </w:p>
    <w:p w14:paraId="64F79AF6" w14:textId="0CED219F" w:rsidR="007877CB" w:rsidRDefault="00AD0FF0" w:rsidP="00AD0FF0">
      <w:pPr>
        <w:pStyle w:val="StdPara"/>
        <w:numPr>
          <w:ilvl w:val="0"/>
          <w:numId w:val="45"/>
        </w:numPr>
      </w:pPr>
      <w:r>
        <w:t>Registration Authority Operatrors (</w:t>
      </w:r>
      <w:r w:rsidR="007877CB">
        <w:t>RA</w:t>
      </w:r>
      <w:r>
        <w:t>O</w:t>
      </w:r>
      <w:r w:rsidR="007877CB">
        <w:t>s</w:t>
      </w:r>
      <w:r>
        <w:t>)</w:t>
      </w:r>
      <w:r w:rsidR="007877CB">
        <w:t xml:space="preserve"> when the RA database is archived;</w:t>
      </w:r>
    </w:p>
    <w:p w14:paraId="0A00BD97" w14:textId="3927B2E3" w:rsidR="007877CB" w:rsidRDefault="007877CB" w:rsidP="00AD0FF0">
      <w:pPr>
        <w:pStyle w:val="StdPara"/>
        <w:numPr>
          <w:ilvl w:val="0"/>
          <w:numId w:val="45"/>
        </w:numPr>
      </w:pPr>
      <w:commentRangeStart w:id="718"/>
      <w:del w:id="719" w:author="Daddy Druid" w:date="2016-05-08T11:37:00Z">
        <w:r w:rsidDel="00AD0FF0">
          <w:delText>TSS Administrator when the TSS database is archived</w:delText>
        </w:r>
      </w:del>
      <w:r>
        <w:t>;</w:t>
      </w:r>
      <w:commentRangeEnd w:id="718"/>
      <w:r w:rsidR="00AD0FF0">
        <w:rPr>
          <w:rStyle w:val="CommentReference"/>
          <w:lang w:val="en-AU"/>
        </w:rPr>
        <w:commentReference w:id="718"/>
      </w:r>
    </w:p>
    <w:p w14:paraId="597604BF" w14:textId="77777777" w:rsidR="000778CD" w:rsidRDefault="007877CB" w:rsidP="00AD0FF0">
      <w:pPr>
        <w:pStyle w:val="StdPara"/>
        <w:numPr>
          <w:ilvl w:val="0"/>
          <w:numId w:val="45"/>
        </w:numPr>
      </w:pPr>
      <w:r>
        <w:t>Audit logs when the CMS databse is archived</w:t>
      </w:r>
      <w:r w:rsidR="008E0E4F" w:rsidRPr="00365A4B">
        <w:t>.</w:t>
      </w:r>
    </w:p>
    <w:p w14:paraId="1FA10AC0" w14:textId="77777777" w:rsidR="008E0E4F" w:rsidRPr="00365A4B" w:rsidRDefault="000778CD" w:rsidP="000778CD">
      <w:pPr>
        <w:pStyle w:val="StdPara"/>
      </w:pPr>
      <w:r>
        <w:t>Archival of end entity private authentication keys does not occur</w:t>
      </w:r>
      <w:r w:rsidR="007877CB">
        <w:t>.</w:t>
      </w:r>
      <w:r w:rsidR="008E0E4F" w:rsidRPr="00365A4B">
        <w:t xml:space="preserve"> </w:t>
      </w:r>
    </w:p>
    <w:p w14:paraId="002628CB" w14:textId="77777777" w:rsidR="008E0E4F" w:rsidRPr="00365A4B" w:rsidRDefault="008E0E4F" w:rsidP="008E0E4F">
      <w:pPr>
        <w:pStyle w:val="Heading3"/>
        <w:rPr>
          <w:lang w:val="en-GB"/>
        </w:rPr>
      </w:pPr>
      <w:bookmarkStart w:id="720" w:name="_Toc130487742"/>
      <w:bookmarkStart w:id="721" w:name="_Toc130491678"/>
      <w:bookmarkStart w:id="722" w:name="_Toc296943462"/>
      <w:bookmarkStart w:id="723" w:name="_Toc450489333"/>
      <w:r w:rsidRPr="00365A4B">
        <w:rPr>
          <w:lang w:val="en-GB"/>
        </w:rPr>
        <w:t>Private Key transfer into or from a cryptographic module</w:t>
      </w:r>
      <w:bookmarkEnd w:id="720"/>
      <w:bookmarkEnd w:id="721"/>
      <w:bookmarkEnd w:id="722"/>
      <w:bookmarkEnd w:id="723"/>
    </w:p>
    <w:p w14:paraId="52F79A55" w14:textId="77777777" w:rsidR="008E0E4F" w:rsidRPr="00365A4B" w:rsidRDefault="008E0E4F" w:rsidP="008E0E4F">
      <w:pPr>
        <w:pStyle w:val="StdPara"/>
      </w:pPr>
      <w:r w:rsidRPr="00365A4B">
        <w:t>See CPS.</w:t>
      </w:r>
    </w:p>
    <w:p w14:paraId="7FE89D9F" w14:textId="77777777" w:rsidR="008E0E4F" w:rsidRPr="00365A4B" w:rsidRDefault="008E0E4F" w:rsidP="008E0E4F">
      <w:pPr>
        <w:pStyle w:val="Heading3"/>
        <w:rPr>
          <w:lang w:val="en-GB"/>
        </w:rPr>
      </w:pPr>
      <w:bookmarkStart w:id="724" w:name="_Toc161801282"/>
      <w:bookmarkStart w:id="725" w:name="_Toc161822940"/>
      <w:bookmarkStart w:id="726" w:name="_Toc162922939"/>
      <w:bookmarkStart w:id="727" w:name="_Toc161801283"/>
      <w:bookmarkStart w:id="728" w:name="_Toc161822941"/>
      <w:bookmarkStart w:id="729" w:name="_Toc162922940"/>
      <w:bookmarkStart w:id="730" w:name="_Toc130487743"/>
      <w:bookmarkStart w:id="731" w:name="_Toc130491679"/>
      <w:bookmarkStart w:id="732" w:name="_Toc296943463"/>
      <w:bookmarkStart w:id="733" w:name="_Toc450489334"/>
      <w:bookmarkEnd w:id="724"/>
      <w:bookmarkEnd w:id="725"/>
      <w:bookmarkEnd w:id="726"/>
      <w:bookmarkEnd w:id="727"/>
      <w:bookmarkEnd w:id="728"/>
      <w:bookmarkEnd w:id="729"/>
      <w:r w:rsidRPr="00365A4B">
        <w:rPr>
          <w:lang w:val="en-GB"/>
        </w:rPr>
        <w:t>Private Key storage on cryptographic module</w:t>
      </w:r>
      <w:bookmarkEnd w:id="730"/>
      <w:bookmarkEnd w:id="731"/>
      <w:bookmarkEnd w:id="732"/>
      <w:bookmarkEnd w:id="733"/>
    </w:p>
    <w:p w14:paraId="19F3D6D3" w14:textId="77777777" w:rsidR="008E0E4F" w:rsidRPr="00365A4B" w:rsidRDefault="008E0E4F" w:rsidP="008E0E4F">
      <w:pPr>
        <w:pStyle w:val="StdPara"/>
      </w:pPr>
      <w:r w:rsidRPr="00365A4B">
        <w:t>See CPS.</w:t>
      </w:r>
    </w:p>
    <w:p w14:paraId="3A850C15" w14:textId="77777777" w:rsidR="008E0E4F" w:rsidRPr="00365A4B" w:rsidRDefault="008E0E4F" w:rsidP="008E0E4F">
      <w:pPr>
        <w:pStyle w:val="Heading3"/>
        <w:rPr>
          <w:lang w:val="en-GB"/>
        </w:rPr>
      </w:pPr>
      <w:bookmarkStart w:id="734" w:name="_Toc161801286"/>
      <w:bookmarkStart w:id="735" w:name="_Toc161822944"/>
      <w:bookmarkStart w:id="736" w:name="_Toc162922943"/>
      <w:bookmarkStart w:id="737" w:name="_Toc161801287"/>
      <w:bookmarkStart w:id="738" w:name="_Toc161822945"/>
      <w:bookmarkStart w:id="739" w:name="_Toc162922944"/>
      <w:bookmarkStart w:id="740" w:name="_Toc130487744"/>
      <w:bookmarkStart w:id="741" w:name="_Toc130491680"/>
      <w:bookmarkStart w:id="742" w:name="_Toc296943464"/>
      <w:bookmarkStart w:id="743" w:name="_Toc450489335"/>
      <w:bookmarkEnd w:id="734"/>
      <w:bookmarkEnd w:id="735"/>
      <w:bookmarkEnd w:id="736"/>
      <w:bookmarkEnd w:id="737"/>
      <w:bookmarkEnd w:id="738"/>
      <w:bookmarkEnd w:id="739"/>
      <w:r w:rsidRPr="00365A4B">
        <w:rPr>
          <w:lang w:val="en-GB"/>
        </w:rPr>
        <w:t>Method of activating private key</w:t>
      </w:r>
      <w:bookmarkEnd w:id="740"/>
      <w:bookmarkEnd w:id="741"/>
      <w:bookmarkEnd w:id="742"/>
      <w:bookmarkEnd w:id="743"/>
    </w:p>
    <w:p w14:paraId="1D2D5AA5" w14:textId="77777777" w:rsidR="008E0E4F" w:rsidRPr="00365A4B" w:rsidRDefault="008E0E4F" w:rsidP="008E0E4F">
      <w:pPr>
        <w:pStyle w:val="StdPara"/>
      </w:pPr>
      <w:r w:rsidRPr="00365A4B">
        <w:t xml:space="preserve">Activating private keys occurs by the CAO or RAO authenticating to the cryptographic module.  For HSMs it is activated with the applicable </w:t>
      </w:r>
      <w:r>
        <w:t xml:space="preserve">physical </w:t>
      </w:r>
      <w:r w:rsidRPr="00365A4B">
        <w:t xml:space="preserve">key in </w:t>
      </w:r>
      <w:r w:rsidRPr="00E025F5">
        <w:t xml:space="preserve">the </w:t>
      </w:r>
      <w:r w:rsidR="00E025F5">
        <w:t xml:space="preserve">remote </w:t>
      </w:r>
      <w:r w:rsidRPr="00F3075E">
        <w:rPr>
          <w:i/>
        </w:rPr>
        <w:t xml:space="preserve">PIN Entry Device </w:t>
      </w:r>
      <w:r w:rsidRPr="00F3075E">
        <w:t>(PED)</w:t>
      </w:r>
      <w:r w:rsidR="0002280E" w:rsidRPr="00E025F5">
        <w:t xml:space="preserve"> or</w:t>
      </w:r>
      <w:r w:rsidR="0002280E">
        <w:t xml:space="preserve"> directly into the </w:t>
      </w:r>
      <w:r w:rsidR="009F7B65" w:rsidRPr="00365A4B">
        <w:t>HSM</w:t>
      </w:r>
      <w:r w:rsidRPr="00365A4B">
        <w:t xml:space="preserve">. The session stays live until deactivated (see </w:t>
      </w:r>
      <w:hyperlink w:anchor="_Method_of_deactivating" w:history="1">
        <w:r w:rsidRPr="00287A10">
          <w:rPr>
            <w:rStyle w:val="Hyperlink"/>
          </w:rPr>
          <w:t>6.2.9</w:t>
        </w:r>
      </w:hyperlink>
      <w:r>
        <w:t xml:space="preserve"> - Method of deactivating private key</w:t>
      </w:r>
      <w:r w:rsidRPr="00365A4B">
        <w:t xml:space="preserve">). </w:t>
      </w:r>
    </w:p>
    <w:p w14:paraId="6FFB3DB0" w14:textId="77777777" w:rsidR="008E0E4F" w:rsidRPr="00365A4B" w:rsidRDefault="008E0E4F" w:rsidP="008E0E4F">
      <w:pPr>
        <w:pStyle w:val="Heading3"/>
        <w:rPr>
          <w:lang w:val="en-GB"/>
        </w:rPr>
      </w:pPr>
      <w:bookmarkStart w:id="744" w:name="_Method_of_deactivating"/>
      <w:bookmarkStart w:id="745" w:name="_Toc130487745"/>
      <w:bookmarkStart w:id="746" w:name="_Toc130491681"/>
      <w:bookmarkStart w:id="747" w:name="_Toc296943465"/>
      <w:bookmarkStart w:id="748" w:name="_Toc450489336"/>
      <w:bookmarkEnd w:id="744"/>
      <w:r w:rsidRPr="00365A4B">
        <w:rPr>
          <w:lang w:val="en-GB"/>
        </w:rPr>
        <w:t>Method of deactivating private key</w:t>
      </w:r>
      <w:bookmarkEnd w:id="745"/>
      <w:bookmarkEnd w:id="746"/>
      <w:bookmarkEnd w:id="747"/>
      <w:bookmarkEnd w:id="748"/>
    </w:p>
    <w:p w14:paraId="147A694C" w14:textId="77777777" w:rsidR="008E0E4F" w:rsidRPr="00365A4B" w:rsidRDefault="008E0E4F" w:rsidP="008E0E4F">
      <w:pPr>
        <w:pStyle w:val="StdPara"/>
      </w:pPr>
      <w:r w:rsidRPr="00365A4B">
        <w:t>Deactivation can be achieved via:</w:t>
      </w:r>
    </w:p>
    <w:p w14:paraId="372652DD" w14:textId="77777777" w:rsidR="008E0E4F" w:rsidRPr="001261B5" w:rsidRDefault="008E0E4F" w:rsidP="008E0E4F">
      <w:pPr>
        <w:pStyle w:val="ListRoman"/>
        <w:numPr>
          <w:ilvl w:val="0"/>
          <w:numId w:val="19"/>
        </w:numPr>
      </w:pPr>
      <w:r w:rsidRPr="001261B5">
        <w:t xml:space="preserve">shut down or restart of the system; </w:t>
      </w:r>
    </w:p>
    <w:p w14:paraId="5445C259" w14:textId="77777777" w:rsidR="008E0E4F" w:rsidRPr="001261B5" w:rsidRDefault="008E0E4F" w:rsidP="008E0E4F">
      <w:pPr>
        <w:pStyle w:val="ListRoman"/>
        <w:numPr>
          <w:ilvl w:val="0"/>
          <w:numId w:val="19"/>
        </w:numPr>
      </w:pPr>
      <w:r w:rsidRPr="001261B5">
        <w:t>removal of the token; or</w:t>
      </w:r>
    </w:p>
    <w:p w14:paraId="133DB6E9" w14:textId="77777777" w:rsidR="008E0E4F" w:rsidRPr="001261B5" w:rsidRDefault="008E0E4F" w:rsidP="008E0E4F">
      <w:pPr>
        <w:pStyle w:val="ListRoman"/>
        <w:numPr>
          <w:ilvl w:val="0"/>
          <w:numId w:val="19"/>
        </w:numPr>
      </w:pPr>
      <w:r w:rsidRPr="001261B5">
        <w:t>shut down of the service that operates the token.</w:t>
      </w:r>
    </w:p>
    <w:p w14:paraId="419ED5AC" w14:textId="77777777" w:rsidR="008E0E4F" w:rsidRPr="00365A4B" w:rsidRDefault="008E0E4F" w:rsidP="008E0E4F">
      <w:pPr>
        <w:pStyle w:val="Heading3"/>
        <w:rPr>
          <w:lang w:val="en-GB"/>
        </w:rPr>
      </w:pPr>
      <w:bookmarkStart w:id="749" w:name="_Toc130487746"/>
      <w:bookmarkStart w:id="750" w:name="_Toc130491682"/>
      <w:bookmarkStart w:id="751" w:name="_Toc296943466"/>
      <w:bookmarkStart w:id="752" w:name="_Toc450489337"/>
      <w:r w:rsidRPr="00365A4B">
        <w:rPr>
          <w:lang w:val="en-GB"/>
        </w:rPr>
        <w:lastRenderedPageBreak/>
        <w:t>Method of destroying private key</w:t>
      </w:r>
      <w:bookmarkEnd w:id="749"/>
      <w:bookmarkEnd w:id="750"/>
      <w:bookmarkEnd w:id="751"/>
      <w:bookmarkEnd w:id="752"/>
    </w:p>
    <w:p w14:paraId="0577F6D6" w14:textId="77777777" w:rsidR="008E0E4F" w:rsidRPr="00365A4B" w:rsidRDefault="008E0E4F" w:rsidP="008E0E4F">
      <w:pPr>
        <w:pStyle w:val="StdPara"/>
      </w:pPr>
      <w:r w:rsidRPr="00365A4B">
        <w:t>See CPS.</w:t>
      </w:r>
    </w:p>
    <w:p w14:paraId="664530EE" w14:textId="77777777" w:rsidR="008E0E4F" w:rsidRPr="00365A4B" w:rsidRDefault="008E0E4F" w:rsidP="008E0E4F">
      <w:pPr>
        <w:pStyle w:val="Heading3"/>
        <w:rPr>
          <w:lang w:val="en-GB"/>
        </w:rPr>
      </w:pPr>
      <w:bookmarkStart w:id="753" w:name="_Toc130487747"/>
      <w:bookmarkStart w:id="754" w:name="_Toc130491683"/>
      <w:bookmarkStart w:id="755" w:name="_Toc296943467"/>
      <w:bookmarkStart w:id="756" w:name="_Toc450489338"/>
      <w:r w:rsidRPr="00365A4B">
        <w:rPr>
          <w:lang w:val="en-GB"/>
        </w:rPr>
        <w:t>Cryptographic Module Rating</w:t>
      </w:r>
      <w:bookmarkEnd w:id="753"/>
      <w:bookmarkEnd w:id="754"/>
      <w:bookmarkEnd w:id="755"/>
      <w:bookmarkEnd w:id="756"/>
    </w:p>
    <w:p w14:paraId="0772F55A" w14:textId="77777777" w:rsidR="008E0E4F" w:rsidRPr="00365A4B" w:rsidRDefault="008E0E4F" w:rsidP="008E0E4F">
      <w:pPr>
        <w:pStyle w:val="StdPara"/>
      </w:pPr>
      <w:r w:rsidRPr="00365A4B">
        <w:t xml:space="preserve">See </w:t>
      </w:r>
      <w:hyperlink w:anchor="_Cryptographic_module_standards" w:history="1">
        <w:r w:rsidRPr="00287A10">
          <w:rPr>
            <w:rStyle w:val="Hyperlink"/>
          </w:rPr>
          <w:t>6.2.1</w:t>
        </w:r>
      </w:hyperlink>
      <w:r>
        <w:t xml:space="preserve"> (Cryptographic </w:t>
      </w:r>
      <w:r w:rsidR="00287A10">
        <w:t xml:space="preserve">module </w:t>
      </w:r>
      <w:r>
        <w:t>standards and controls)</w:t>
      </w:r>
      <w:r w:rsidRPr="00365A4B">
        <w:t>.</w:t>
      </w:r>
    </w:p>
    <w:p w14:paraId="603B3DD5" w14:textId="77777777" w:rsidR="008E0E4F" w:rsidRPr="00365A4B" w:rsidRDefault="008E0E4F" w:rsidP="008E0E4F">
      <w:pPr>
        <w:pStyle w:val="Heading2"/>
        <w:rPr>
          <w:lang w:val="en-GB"/>
        </w:rPr>
      </w:pPr>
      <w:bookmarkStart w:id="757" w:name="_Toc130487748"/>
      <w:bookmarkStart w:id="758" w:name="_Toc130491684"/>
      <w:bookmarkStart w:id="759" w:name="_Toc296943468"/>
      <w:bookmarkStart w:id="760" w:name="_Toc450489339"/>
      <w:r w:rsidRPr="00365A4B">
        <w:rPr>
          <w:lang w:val="en-GB"/>
        </w:rPr>
        <w:t>Other aspects of key pair management</w:t>
      </w:r>
      <w:bookmarkEnd w:id="757"/>
      <w:bookmarkEnd w:id="758"/>
      <w:bookmarkEnd w:id="759"/>
      <w:bookmarkEnd w:id="760"/>
    </w:p>
    <w:p w14:paraId="5BC000CC" w14:textId="77777777" w:rsidR="008E0E4F" w:rsidRPr="00365A4B" w:rsidRDefault="008E0E4F" w:rsidP="008E0E4F">
      <w:pPr>
        <w:pStyle w:val="Heading3"/>
        <w:rPr>
          <w:lang w:val="en-GB"/>
        </w:rPr>
      </w:pPr>
      <w:bookmarkStart w:id="761" w:name="_Toc130487749"/>
      <w:bookmarkStart w:id="762" w:name="_Toc130491685"/>
      <w:bookmarkStart w:id="763" w:name="_Toc296943469"/>
      <w:bookmarkStart w:id="764" w:name="_Toc450489340"/>
      <w:r w:rsidRPr="00365A4B">
        <w:rPr>
          <w:lang w:val="en-GB"/>
        </w:rPr>
        <w:t>Public key archival</w:t>
      </w:r>
      <w:bookmarkEnd w:id="761"/>
      <w:bookmarkEnd w:id="762"/>
      <w:bookmarkEnd w:id="763"/>
      <w:bookmarkEnd w:id="764"/>
    </w:p>
    <w:p w14:paraId="6FEB8BF1" w14:textId="77777777" w:rsidR="008E0E4F" w:rsidRPr="00365A4B" w:rsidRDefault="008E0E4F" w:rsidP="008E0E4F">
      <w:pPr>
        <w:rPr>
          <w:lang w:val="en-GB"/>
        </w:rPr>
      </w:pPr>
      <w:r w:rsidRPr="00365A4B">
        <w:rPr>
          <w:lang w:val="en-GB"/>
        </w:rPr>
        <w:t>See CPS.</w:t>
      </w:r>
    </w:p>
    <w:p w14:paraId="3A6483BA" w14:textId="77777777" w:rsidR="008E0E4F" w:rsidRPr="00365A4B" w:rsidRDefault="008E0E4F" w:rsidP="008E0E4F">
      <w:pPr>
        <w:pStyle w:val="Heading3"/>
        <w:rPr>
          <w:lang w:val="en-GB"/>
        </w:rPr>
      </w:pPr>
      <w:bookmarkStart w:id="765" w:name="_Toc130487750"/>
      <w:bookmarkStart w:id="766" w:name="_Toc130491686"/>
      <w:bookmarkStart w:id="767" w:name="_Toc296943470"/>
      <w:bookmarkStart w:id="768" w:name="_Toc450489341"/>
      <w:r w:rsidRPr="00365A4B">
        <w:rPr>
          <w:lang w:val="en-GB"/>
        </w:rPr>
        <w:t>Certificate operational periods and key pair usage periods</w:t>
      </w:r>
      <w:bookmarkEnd w:id="765"/>
      <w:bookmarkEnd w:id="766"/>
      <w:bookmarkEnd w:id="767"/>
      <w:bookmarkEnd w:id="768"/>
    </w:p>
    <w:p w14:paraId="3D1E550E" w14:textId="60BFA22B" w:rsidR="008E0E4F" w:rsidRPr="00625159" w:rsidRDefault="008E0E4F" w:rsidP="008E0E4F">
      <w:pPr>
        <w:pStyle w:val="StdPara"/>
      </w:pPr>
      <w:commentRangeStart w:id="769"/>
      <w:r w:rsidRPr="00625159">
        <w:t xml:space="preserve">The </w:t>
      </w:r>
      <w:r w:rsidR="00486675">
        <w:t xml:space="preserve">RSA </w:t>
      </w:r>
      <w:r w:rsidR="007034FB" w:rsidRPr="00625159">
        <w:t>RCA</w:t>
      </w:r>
      <w:r w:rsidRPr="00625159">
        <w:t xml:space="preserve"> certificate validity has a maximum period of </w:t>
      </w:r>
      <w:r w:rsidR="00E84D35">
        <w:t>10</w:t>
      </w:r>
      <w:r w:rsidRPr="00625159">
        <w:t xml:space="preserve"> </w:t>
      </w:r>
      <w:r w:rsidR="00486675">
        <w:t>years at generation, as agreed between the Lead Agency and GCSB</w:t>
      </w:r>
      <w:r w:rsidR="00486675" w:rsidRPr="00486675">
        <w:t xml:space="preserve"> </w:t>
      </w:r>
      <w:r w:rsidR="00486675">
        <w:t>in order to limit the key lifetime of this legacy algorithm.</w:t>
      </w:r>
      <w:commentRangeEnd w:id="769"/>
      <w:r w:rsidR="00486675">
        <w:rPr>
          <w:rStyle w:val="CommentReference"/>
          <w:lang w:val="en-AU"/>
        </w:rPr>
        <w:commentReference w:id="769"/>
      </w:r>
    </w:p>
    <w:p w14:paraId="4FB1D5CC" w14:textId="77777777" w:rsidR="008E0E4F" w:rsidRPr="00625159" w:rsidRDefault="008E0E4F" w:rsidP="008E0E4F">
      <w:pPr>
        <w:pStyle w:val="StdPara"/>
      </w:pPr>
      <w:r w:rsidRPr="00625159">
        <w:t xml:space="preserve">A Sub-CA certificate may have a validity period of up to </w:t>
      </w:r>
      <w:r w:rsidR="00E84D35">
        <w:t>5</w:t>
      </w:r>
      <w:r w:rsidRPr="00625159">
        <w:t xml:space="preserve"> years.</w:t>
      </w:r>
    </w:p>
    <w:p w14:paraId="7463D989" w14:textId="77777777" w:rsidR="008E0E4F" w:rsidRPr="00625159" w:rsidRDefault="008E0E4F" w:rsidP="008E0E4F">
      <w:pPr>
        <w:pStyle w:val="StdPara"/>
      </w:pPr>
      <w:r w:rsidRPr="00625159">
        <w:t xml:space="preserve">Certificate lives and key pair usage for all other core components, other than Operators, complements the relevant CA they are associated with. </w:t>
      </w:r>
    </w:p>
    <w:p w14:paraId="359D4239" w14:textId="77777777" w:rsidR="008E0E4F" w:rsidRPr="00365A4B" w:rsidRDefault="008E0E4F" w:rsidP="008E0E4F">
      <w:pPr>
        <w:pStyle w:val="StdPara"/>
      </w:pPr>
      <w:r w:rsidRPr="00625159">
        <w:t>Operator certificates have a maximum validity period of two years.</w:t>
      </w:r>
      <w:r w:rsidRPr="00365A4B">
        <w:t xml:space="preserve"> </w:t>
      </w:r>
    </w:p>
    <w:p w14:paraId="6D025C72" w14:textId="77777777" w:rsidR="008E0E4F" w:rsidRPr="00365A4B" w:rsidRDefault="008E0E4F" w:rsidP="008E0E4F">
      <w:pPr>
        <w:pStyle w:val="Heading2"/>
        <w:rPr>
          <w:lang w:val="en-GB"/>
        </w:rPr>
      </w:pPr>
      <w:bookmarkStart w:id="770" w:name="_Toc130487751"/>
      <w:bookmarkStart w:id="771" w:name="_Toc130491687"/>
      <w:bookmarkStart w:id="772" w:name="_Toc296943471"/>
      <w:bookmarkStart w:id="773" w:name="_Toc450489342"/>
      <w:r w:rsidRPr="00365A4B">
        <w:rPr>
          <w:lang w:val="en-GB"/>
        </w:rPr>
        <w:t>Activation data</w:t>
      </w:r>
      <w:bookmarkEnd w:id="770"/>
      <w:bookmarkEnd w:id="771"/>
      <w:bookmarkEnd w:id="772"/>
      <w:bookmarkEnd w:id="773"/>
    </w:p>
    <w:p w14:paraId="0EA17628" w14:textId="77777777" w:rsidR="008E0E4F" w:rsidRPr="00365A4B" w:rsidRDefault="008E0E4F" w:rsidP="008E0E4F">
      <w:pPr>
        <w:pStyle w:val="Heading3"/>
        <w:rPr>
          <w:lang w:val="en-GB"/>
        </w:rPr>
      </w:pPr>
      <w:bookmarkStart w:id="774" w:name="_Toc130487752"/>
      <w:bookmarkStart w:id="775" w:name="_Toc130491688"/>
      <w:bookmarkStart w:id="776" w:name="_Toc296943472"/>
      <w:bookmarkStart w:id="777" w:name="_Toc450489343"/>
      <w:r w:rsidRPr="00365A4B">
        <w:rPr>
          <w:lang w:val="en-GB"/>
        </w:rPr>
        <w:t>Activation data generation and installation</w:t>
      </w:r>
      <w:bookmarkEnd w:id="774"/>
      <w:bookmarkEnd w:id="775"/>
      <w:bookmarkEnd w:id="776"/>
      <w:bookmarkEnd w:id="777"/>
    </w:p>
    <w:p w14:paraId="633E9001" w14:textId="77777777" w:rsidR="008E0E4F" w:rsidRDefault="008E0E4F" w:rsidP="008E0E4F">
      <w:pPr>
        <w:pStyle w:val="StdPara"/>
      </w:pPr>
      <w:r>
        <w:t xml:space="preserve">To protect private keys, a passphrase is entered by the key custodian at the time of key generation. This passphrase is used to activate the key pair for usage. </w:t>
      </w:r>
    </w:p>
    <w:p w14:paraId="72276E65" w14:textId="77777777" w:rsidR="008E0E4F" w:rsidRDefault="008E0E4F" w:rsidP="008E0E4F">
      <w:pPr>
        <w:pStyle w:val="StdPara"/>
      </w:pPr>
      <w:r>
        <w:t>Other passphrases and PINs used within the PKI system are created by operat</w:t>
      </w:r>
      <w:r w:rsidR="00DB0676">
        <w:t>ors at the time of installation</w:t>
      </w:r>
      <w:r>
        <w:t>.</w:t>
      </w:r>
    </w:p>
    <w:p w14:paraId="6DC31871" w14:textId="6B33BD86" w:rsidR="008E0E4F" w:rsidRPr="00365A4B" w:rsidRDefault="008E0E4F" w:rsidP="008E0E4F">
      <w:pPr>
        <w:pStyle w:val="StdPara"/>
      </w:pPr>
      <w:r>
        <w:t xml:space="preserve">Lifecycle management of passphrases, passwords and PINs used in the system is in accordance with the KMP and </w:t>
      </w:r>
      <w:r w:rsidR="000778CD">
        <w:t>NZISM</w:t>
      </w:r>
      <w:r>
        <w:t>.</w:t>
      </w:r>
    </w:p>
    <w:p w14:paraId="708D9BB6" w14:textId="77777777" w:rsidR="008E0E4F" w:rsidRPr="00365A4B" w:rsidRDefault="008E0E4F" w:rsidP="008E0E4F">
      <w:pPr>
        <w:pStyle w:val="Heading3"/>
        <w:rPr>
          <w:lang w:val="en-GB"/>
        </w:rPr>
      </w:pPr>
      <w:bookmarkStart w:id="778" w:name="_Toc161801297"/>
      <w:bookmarkStart w:id="779" w:name="_Toc161822955"/>
      <w:bookmarkStart w:id="780" w:name="_Toc162922954"/>
      <w:bookmarkStart w:id="781" w:name="_Toc130487753"/>
      <w:bookmarkStart w:id="782" w:name="_Toc130491689"/>
      <w:bookmarkStart w:id="783" w:name="_Toc296943473"/>
      <w:bookmarkStart w:id="784" w:name="_Toc450489344"/>
      <w:bookmarkEnd w:id="778"/>
      <w:bookmarkEnd w:id="779"/>
      <w:bookmarkEnd w:id="780"/>
      <w:r w:rsidRPr="00365A4B">
        <w:rPr>
          <w:lang w:val="en-GB"/>
        </w:rPr>
        <w:t>Activation data protection</w:t>
      </w:r>
      <w:bookmarkEnd w:id="781"/>
      <w:bookmarkEnd w:id="782"/>
      <w:bookmarkEnd w:id="783"/>
      <w:bookmarkEnd w:id="784"/>
    </w:p>
    <w:p w14:paraId="039B8E48" w14:textId="77777777" w:rsidR="008E0E4F" w:rsidRPr="00365A4B" w:rsidRDefault="008E0E4F" w:rsidP="008E0E4F">
      <w:pPr>
        <w:pStyle w:val="StdPara"/>
      </w:pPr>
      <w:r w:rsidRPr="00365A4B">
        <w:t xml:space="preserve">All passphrases used to activate core components are kept in accordance with </w:t>
      </w:r>
      <w:r w:rsidR="00F02321">
        <w:t>New Zealand Government</w:t>
      </w:r>
      <w:r w:rsidR="00F02321" w:rsidRPr="00365A4B">
        <w:t xml:space="preserve"> </w:t>
      </w:r>
      <w:r w:rsidRPr="00365A4B">
        <w:t>policy</w:t>
      </w:r>
      <w:r>
        <w:t xml:space="preserve"> and KMP.</w:t>
      </w:r>
    </w:p>
    <w:p w14:paraId="01AE08B2" w14:textId="77777777" w:rsidR="008E0E4F" w:rsidRPr="00365A4B" w:rsidRDefault="008E0E4F" w:rsidP="008E0E4F">
      <w:pPr>
        <w:pStyle w:val="Heading3"/>
        <w:rPr>
          <w:lang w:val="en-GB"/>
        </w:rPr>
      </w:pPr>
      <w:bookmarkStart w:id="785" w:name="_Toc130487754"/>
      <w:bookmarkStart w:id="786" w:name="_Toc130491690"/>
      <w:bookmarkStart w:id="787" w:name="_Toc296943474"/>
      <w:bookmarkStart w:id="788" w:name="_Toc450489345"/>
      <w:r w:rsidRPr="00365A4B">
        <w:rPr>
          <w:lang w:val="en-GB"/>
        </w:rPr>
        <w:t>Other aspects of activation data</w:t>
      </w:r>
      <w:bookmarkEnd w:id="785"/>
      <w:bookmarkEnd w:id="786"/>
      <w:bookmarkEnd w:id="787"/>
      <w:bookmarkEnd w:id="788"/>
    </w:p>
    <w:p w14:paraId="0C905269" w14:textId="77777777" w:rsidR="008E0E4F" w:rsidRPr="00365A4B" w:rsidRDefault="008E0E4F" w:rsidP="008E0E4F">
      <w:pPr>
        <w:pStyle w:val="StdPara"/>
      </w:pPr>
      <w:r w:rsidRPr="00365A4B">
        <w:t>No stipulation</w:t>
      </w:r>
      <w:r>
        <w:t>.</w:t>
      </w:r>
    </w:p>
    <w:p w14:paraId="17B62D0A" w14:textId="77777777" w:rsidR="008E0E4F" w:rsidRPr="00365A4B" w:rsidRDefault="008E0E4F" w:rsidP="008E0E4F">
      <w:pPr>
        <w:pStyle w:val="Heading2"/>
        <w:rPr>
          <w:lang w:val="en-GB"/>
        </w:rPr>
      </w:pPr>
      <w:bookmarkStart w:id="789" w:name="_Toc130487755"/>
      <w:bookmarkStart w:id="790" w:name="_Toc130491691"/>
      <w:bookmarkStart w:id="791" w:name="_Toc296943475"/>
      <w:bookmarkStart w:id="792" w:name="_Toc450489346"/>
      <w:r w:rsidRPr="00365A4B">
        <w:rPr>
          <w:lang w:val="en-GB"/>
        </w:rPr>
        <w:t>Computer security controls</w:t>
      </w:r>
      <w:bookmarkEnd w:id="789"/>
      <w:bookmarkEnd w:id="790"/>
      <w:bookmarkEnd w:id="791"/>
      <w:bookmarkEnd w:id="792"/>
    </w:p>
    <w:p w14:paraId="42EA8727" w14:textId="77777777" w:rsidR="008E0E4F" w:rsidRPr="00365A4B" w:rsidRDefault="008E0E4F" w:rsidP="008E0E4F">
      <w:pPr>
        <w:pStyle w:val="StdPara"/>
      </w:pPr>
      <w:bookmarkStart w:id="793" w:name="_Toc130487756"/>
      <w:bookmarkStart w:id="794" w:name="_Toc130491692"/>
      <w:r w:rsidRPr="00365A4B">
        <w:t>See CPS.</w:t>
      </w:r>
    </w:p>
    <w:p w14:paraId="3A4FCC68" w14:textId="77777777" w:rsidR="008E0E4F" w:rsidRPr="00365A4B" w:rsidRDefault="008E0E4F" w:rsidP="008E0E4F">
      <w:pPr>
        <w:pStyle w:val="Heading2"/>
        <w:rPr>
          <w:lang w:val="en-GB"/>
        </w:rPr>
      </w:pPr>
      <w:bookmarkStart w:id="795" w:name="_Toc166378928"/>
      <w:bookmarkStart w:id="796" w:name="_Toc130487758"/>
      <w:bookmarkStart w:id="797" w:name="_Toc130491694"/>
      <w:bookmarkStart w:id="798" w:name="_Toc296943476"/>
      <w:bookmarkStart w:id="799" w:name="_Toc450489347"/>
      <w:bookmarkEnd w:id="793"/>
      <w:bookmarkEnd w:id="794"/>
      <w:bookmarkEnd w:id="795"/>
      <w:r w:rsidRPr="00365A4B">
        <w:rPr>
          <w:lang w:val="en-GB"/>
        </w:rPr>
        <w:t>Life cycle technical controls</w:t>
      </w:r>
      <w:bookmarkEnd w:id="796"/>
      <w:bookmarkEnd w:id="797"/>
      <w:bookmarkEnd w:id="798"/>
      <w:bookmarkEnd w:id="799"/>
    </w:p>
    <w:p w14:paraId="22617CDD" w14:textId="77777777" w:rsidR="008E0E4F" w:rsidRPr="00365A4B" w:rsidRDefault="008E0E4F" w:rsidP="008E0E4F">
      <w:pPr>
        <w:pStyle w:val="StdPara"/>
      </w:pPr>
      <w:bookmarkStart w:id="800" w:name="_Toc130487759"/>
      <w:bookmarkStart w:id="801" w:name="_Toc130491695"/>
      <w:r w:rsidRPr="00365A4B">
        <w:t>See CPS.</w:t>
      </w:r>
    </w:p>
    <w:p w14:paraId="10FFDDEA" w14:textId="77777777" w:rsidR="008E0E4F" w:rsidRPr="00365A4B" w:rsidRDefault="008E0E4F" w:rsidP="008E0E4F">
      <w:pPr>
        <w:pStyle w:val="Heading2"/>
        <w:rPr>
          <w:lang w:val="en-GB"/>
        </w:rPr>
      </w:pPr>
      <w:bookmarkStart w:id="802" w:name="_Toc166378931"/>
      <w:bookmarkStart w:id="803" w:name="_Toc166378933"/>
      <w:bookmarkStart w:id="804" w:name="_Toc166378935"/>
      <w:bookmarkStart w:id="805" w:name="_Toc130487762"/>
      <w:bookmarkStart w:id="806" w:name="_Toc130491698"/>
      <w:bookmarkStart w:id="807" w:name="_Toc296943477"/>
      <w:bookmarkStart w:id="808" w:name="_Toc450489348"/>
      <w:bookmarkEnd w:id="800"/>
      <w:bookmarkEnd w:id="801"/>
      <w:bookmarkEnd w:id="802"/>
      <w:bookmarkEnd w:id="803"/>
      <w:bookmarkEnd w:id="804"/>
      <w:r w:rsidRPr="00365A4B">
        <w:rPr>
          <w:lang w:val="en-GB"/>
        </w:rPr>
        <w:t>Network security controls</w:t>
      </w:r>
      <w:bookmarkEnd w:id="805"/>
      <w:bookmarkEnd w:id="806"/>
      <w:bookmarkEnd w:id="807"/>
      <w:bookmarkEnd w:id="808"/>
    </w:p>
    <w:p w14:paraId="42F11341" w14:textId="77777777" w:rsidR="008E0E4F" w:rsidRPr="00365A4B" w:rsidRDefault="008E0E4F" w:rsidP="008E0E4F">
      <w:pPr>
        <w:pStyle w:val="StdPara"/>
      </w:pPr>
      <w:r w:rsidRPr="00365A4B">
        <w:t>See CPS.</w:t>
      </w:r>
    </w:p>
    <w:p w14:paraId="357C75C3" w14:textId="77777777" w:rsidR="008E0E4F" w:rsidRPr="00365A4B" w:rsidRDefault="008E0E4F" w:rsidP="008E0E4F">
      <w:pPr>
        <w:pStyle w:val="Heading2"/>
        <w:rPr>
          <w:lang w:val="en-GB"/>
        </w:rPr>
      </w:pPr>
      <w:bookmarkStart w:id="809" w:name="_Toc296943478"/>
      <w:bookmarkStart w:id="810" w:name="_Toc450489349"/>
      <w:r w:rsidRPr="00365A4B">
        <w:rPr>
          <w:lang w:val="en-GB"/>
        </w:rPr>
        <w:lastRenderedPageBreak/>
        <w:t>Time-stamping</w:t>
      </w:r>
      <w:bookmarkEnd w:id="809"/>
      <w:bookmarkEnd w:id="810"/>
    </w:p>
    <w:p w14:paraId="02BE88D1" w14:textId="77777777" w:rsidR="008E0E4F" w:rsidRPr="00365A4B" w:rsidRDefault="008E0E4F" w:rsidP="008E0E4F">
      <w:pPr>
        <w:pStyle w:val="StdPara"/>
      </w:pPr>
      <w:r w:rsidRPr="00365A4B">
        <w:t>See CPS.</w:t>
      </w:r>
    </w:p>
    <w:p w14:paraId="62937EA2" w14:textId="77777777" w:rsidR="008E0E4F" w:rsidRPr="00365A4B" w:rsidRDefault="008E0E4F" w:rsidP="008E0E4F">
      <w:pPr>
        <w:pStyle w:val="Heading1"/>
      </w:pPr>
      <w:bookmarkStart w:id="811" w:name="_Toc130487764"/>
      <w:bookmarkStart w:id="812" w:name="_Toc130491700"/>
      <w:bookmarkStart w:id="813" w:name="_Toc296943479"/>
      <w:bookmarkStart w:id="814" w:name="_Toc450489350"/>
      <w:r w:rsidRPr="00365A4B">
        <w:t>CERTIFICATE, CRL AND OCSP PROFILES</w:t>
      </w:r>
      <w:bookmarkEnd w:id="811"/>
      <w:bookmarkEnd w:id="812"/>
      <w:bookmarkEnd w:id="813"/>
      <w:bookmarkEnd w:id="814"/>
    </w:p>
    <w:p w14:paraId="4F6DFC59" w14:textId="77777777" w:rsidR="008E0E4F" w:rsidRPr="00365A4B" w:rsidRDefault="008E0E4F" w:rsidP="008E0E4F">
      <w:pPr>
        <w:pStyle w:val="StdPara"/>
      </w:pPr>
      <w:r>
        <w:t>Appendix B</w:t>
      </w:r>
      <w:r w:rsidRPr="00365A4B">
        <w:t xml:space="preserve"> contains the formats for the certificates, and CRL profiles and formats relative to this CP.  The certificates issued under this CP are:</w:t>
      </w:r>
    </w:p>
    <w:p w14:paraId="4976B79A" w14:textId="77777777" w:rsidR="008E0E4F" w:rsidRPr="00365A4B" w:rsidRDefault="008E0E4F" w:rsidP="008E0E4F">
      <w:pPr>
        <w:pStyle w:val="ListRoman"/>
        <w:numPr>
          <w:ilvl w:val="0"/>
          <w:numId w:val="20"/>
        </w:numPr>
      </w:pPr>
      <w:r w:rsidRPr="00365A4B">
        <w:t xml:space="preserve">the </w:t>
      </w:r>
      <w:r w:rsidR="004B51C9">
        <w:t>New Zealand Government RSA</w:t>
      </w:r>
      <w:r w:rsidRPr="00365A4B">
        <w:t xml:space="preserve"> Root Certificate Authority; </w:t>
      </w:r>
    </w:p>
    <w:p w14:paraId="6A6E5D8B" w14:textId="77777777" w:rsidR="008E0E4F" w:rsidRPr="00365A4B" w:rsidRDefault="008E0E4F" w:rsidP="008E0E4F">
      <w:pPr>
        <w:pStyle w:val="ListRoman"/>
        <w:numPr>
          <w:ilvl w:val="0"/>
          <w:numId w:val="20"/>
        </w:numPr>
      </w:pPr>
      <w:r w:rsidRPr="00365A4B">
        <w:t xml:space="preserve">sub-CA certificates signed by the </w:t>
      </w:r>
      <w:r w:rsidR="004B51C9">
        <w:t>New Zealand Government</w:t>
      </w:r>
      <w:r w:rsidR="004B51C9" w:rsidRPr="00365A4B">
        <w:t xml:space="preserve"> </w:t>
      </w:r>
      <w:r w:rsidR="004B51C9">
        <w:t xml:space="preserve">RSA </w:t>
      </w:r>
      <w:r w:rsidRPr="00365A4B">
        <w:t xml:space="preserve">Root Certificate Authority; </w:t>
      </w:r>
    </w:p>
    <w:p w14:paraId="27078C18" w14:textId="77777777" w:rsidR="008E0E4F" w:rsidRPr="00365A4B" w:rsidRDefault="008E0E4F" w:rsidP="008E0E4F">
      <w:pPr>
        <w:pStyle w:val="ListRoman"/>
        <w:numPr>
          <w:ilvl w:val="0"/>
          <w:numId w:val="20"/>
        </w:numPr>
      </w:pPr>
      <w:r w:rsidRPr="00365A4B">
        <w:t>certificates issued to the PKI core components supporting a CA, such as the Registration Authority;</w:t>
      </w:r>
      <w:r w:rsidRPr="00952D1A">
        <w:t xml:space="preserve"> </w:t>
      </w:r>
      <w:r w:rsidRPr="00365A4B">
        <w:t>and</w:t>
      </w:r>
    </w:p>
    <w:p w14:paraId="67962C17" w14:textId="77777777" w:rsidR="008E0E4F" w:rsidRPr="00365A4B" w:rsidRDefault="008E0E4F" w:rsidP="008E0E4F">
      <w:pPr>
        <w:pStyle w:val="ListRoman"/>
        <w:numPr>
          <w:ilvl w:val="0"/>
          <w:numId w:val="20"/>
        </w:numPr>
      </w:pPr>
      <w:r w:rsidRPr="00365A4B">
        <w:t xml:space="preserve">certificates issued to the operators of the above </w:t>
      </w:r>
      <w:r>
        <w:t>components</w:t>
      </w:r>
      <w:r w:rsidRPr="00365A4B">
        <w:t xml:space="preserve"> to ensure their abilities to undertake administration activities.</w:t>
      </w:r>
    </w:p>
    <w:p w14:paraId="0726511D" w14:textId="77777777" w:rsidR="008E0E4F" w:rsidRPr="00365A4B" w:rsidRDefault="008E0E4F" w:rsidP="008E0E4F">
      <w:pPr>
        <w:pStyle w:val="Heading2"/>
        <w:rPr>
          <w:lang w:val="en-GB"/>
        </w:rPr>
      </w:pPr>
      <w:bookmarkStart w:id="815" w:name="_Toc130487765"/>
      <w:bookmarkStart w:id="816" w:name="_Toc130491701"/>
      <w:bookmarkStart w:id="817" w:name="_Toc296943480"/>
      <w:bookmarkStart w:id="818" w:name="_Toc450489351"/>
      <w:r w:rsidRPr="00365A4B">
        <w:rPr>
          <w:lang w:val="en-GB"/>
        </w:rPr>
        <w:t>Certificate profile</w:t>
      </w:r>
      <w:bookmarkEnd w:id="815"/>
      <w:bookmarkEnd w:id="816"/>
      <w:bookmarkEnd w:id="817"/>
      <w:bookmarkEnd w:id="818"/>
    </w:p>
    <w:p w14:paraId="64028872" w14:textId="77777777" w:rsidR="008E0E4F" w:rsidRPr="00365A4B" w:rsidRDefault="008E0E4F" w:rsidP="008E0E4F">
      <w:pPr>
        <w:pStyle w:val="Heading3"/>
        <w:rPr>
          <w:lang w:val="en-GB"/>
        </w:rPr>
      </w:pPr>
      <w:bookmarkStart w:id="819" w:name="_Toc130487766"/>
      <w:bookmarkStart w:id="820" w:name="_Toc130491702"/>
      <w:bookmarkStart w:id="821" w:name="_Toc296943481"/>
      <w:bookmarkStart w:id="822" w:name="_Toc450489352"/>
      <w:r w:rsidRPr="00365A4B">
        <w:rPr>
          <w:lang w:val="en-GB"/>
        </w:rPr>
        <w:t>Version Numbers</w:t>
      </w:r>
      <w:bookmarkEnd w:id="819"/>
      <w:bookmarkEnd w:id="820"/>
      <w:bookmarkEnd w:id="821"/>
      <w:bookmarkEnd w:id="822"/>
    </w:p>
    <w:p w14:paraId="50395F1F" w14:textId="77777777" w:rsidR="008E0E4F" w:rsidRPr="00365A4B" w:rsidRDefault="008E0E4F" w:rsidP="008E0E4F">
      <w:pPr>
        <w:pStyle w:val="StdPara"/>
      </w:pPr>
      <w:r w:rsidRPr="00365A4B">
        <w:t>All certificates are X.509 Version 3 certificates.</w:t>
      </w:r>
    </w:p>
    <w:p w14:paraId="4402FCB5" w14:textId="77777777" w:rsidR="008E0E4F" w:rsidRPr="00365A4B" w:rsidRDefault="008E0E4F" w:rsidP="008E0E4F">
      <w:pPr>
        <w:pStyle w:val="Heading3"/>
        <w:rPr>
          <w:lang w:val="en-GB"/>
        </w:rPr>
      </w:pPr>
      <w:bookmarkStart w:id="823" w:name="_Toc130487767"/>
      <w:bookmarkStart w:id="824" w:name="_Toc130491703"/>
      <w:bookmarkStart w:id="825" w:name="_Toc296943482"/>
      <w:bookmarkStart w:id="826" w:name="_Toc450489353"/>
      <w:r w:rsidRPr="00365A4B">
        <w:rPr>
          <w:lang w:val="en-GB"/>
        </w:rPr>
        <w:t>Certificate Extensions</w:t>
      </w:r>
      <w:bookmarkEnd w:id="823"/>
      <w:bookmarkEnd w:id="824"/>
      <w:bookmarkEnd w:id="825"/>
      <w:bookmarkEnd w:id="826"/>
    </w:p>
    <w:p w14:paraId="41A57A6E" w14:textId="77777777" w:rsidR="008E0E4F" w:rsidRPr="00365A4B" w:rsidRDefault="008E0E4F" w:rsidP="008E0E4F">
      <w:pPr>
        <w:pStyle w:val="StdPara"/>
      </w:pPr>
      <w:r w:rsidRPr="00365A4B">
        <w:t xml:space="preserve">See </w:t>
      </w:r>
      <w:r>
        <w:t>Appendix B</w:t>
      </w:r>
      <w:r w:rsidRPr="00365A4B">
        <w:t>.</w:t>
      </w:r>
    </w:p>
    <w:p w14:paraId="04569D2A" w14:textId="77777777" w:rsidR="008E0E4F" w:rsidRPr="00365A4B" w:rsidRDefault="008E0E4F" w:rsidP="008E0E4F">
      <w:pPr>
        <w:pStyle w:val="Heading3"/>
        <w:rPr>
          <w:lang w:val="en-GB"/>
        </w:rPr>
      </w:pPr>
      <w:bookmarkStart w:id="827" w:name="_Toc130487768"/>
      <w:bookmarkStart w:id="828" w:name="_Toc130491704"/>
      <w:bookmarkStart w:id="829" w:name="_Toc296943483"/>
      <w:bookmarkStart w:id="830" w:name="_Toc450489354"/>
      <w:r w:rsidRPr="00365A4B">
        <w:rPr>
          <w:lang w:val="en-GB"/>
        </w:rPr>
        <w:t>Algorithm Object Identifiers</w:t>
      </w:r>
      <w:bookmarkEnd w:id="827"/>
      <w:bookmarkEnd w:id="828"/>
      <w:bookmarkEnd w:id="829"/>
      <w:bookmarkEnd w:id="830"/>
    </w:p>
    <w:p w14:paraId="09D80783" w14:textId="77777777" w:rsidR="008E0E4F" w:rsidRPr="00365A4B" w:rsidRDefault="008E0E4F" w:rsidP="008E0E4F">
      <w:pPr>
        <w:pStyle w:val="StdPara"/>
      </w:pPr>
      <w:r w:rsidRPr="00365A4B">
        <w:t xml:space="preserve">Certificates under this </w:t>
      </w:r>
      <w:r>
        <w:t>CP</w:t>
      </w:r>
      <w:r w:rsidRPr="00365A4B">
        <w:t xml:space="preserve"> will use</w:t>
      </w:r>
      <w:r>
        <w:t xml:space="preserve"> one of</w:t>
      </w:r>
      <w:r w:rsidRPr="00365A4B">
        <w:t xml:space="preserve"> the following OIDs for signatures.</w:t>
      </w:r>
    </w:p>
    <w:tbl>
      <w:tblPr>
        <w:tblW w:w="10080"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2633"/>
        <w:gridCol w:w="7447"/>
      </w:tblGrid>
      <w:tr w:rsidR="008E0E4F" w:rsidRPr="00AA08A5" w14:paraId="737F51A9" w14:textId="77777777" w:rsidTr="00AA08A5">
        <w:tc>
          <w:tcPr>
            <w:tcW w:w="2633" w:type="dxa"/>
          </w:tcPr>
          <w:p w14:paraId="3FA4E95B" w14:textId="77777777" w:rsidR="008E0E4F" w:rsidRPr="00AA08A5" w:rsidRDefault="008E0E4F" w:rsidP="0002556B">
            <w:pPr>
              <w:keepNext/>
              <w:rPr>
                <w:sz w:val="16"/>
                <w:szCs w:val="16"/>
                <w:lang w:val="en-GB"/>
              </w:rPr>
            </w:pPr>
            <w:r w:rsidRPr="00AA08A5">
              <w:rPr>
                <w:sz w:val="16"/>
                <w:szCs w:val="16"/>
              </w:rPr>
              <w:t>sha256WithRSAEncryption</w:t>
            </w:r>
          </w:p>
        </w:tc>
        <w:tc>
          <w:tcPr>
            <w:tcW w:w="7447" w:type="dxa"/>
          </w:tcPr>
          <w:p w14:paraId="34992DD0" w14:textId="77777777" w:rsidR="008E0E4F" w:rsidRPr="00AA08A5" w:rsidRDefault="008E0E4F" w:rsidP="0002556B">
            <w:pPr>
              <w:rPr>
                <w:sz w:val="16"/>
                <w:szCs w:val="16"/>
                <w:lang w:val="en-GB"/>
              </w:rPr>
            </w:pPr>
            <w:r w:rsidRPr="00AA08A5">
              <w:rPr>
                <w:sz w:val="16"/>
                <w:szCs w:val="16"/>
              </w:rPr>
              <w:t>{iso(1) member-body(2) us(840) rsadsi(113549) pkcs(1) pkcs-1(1) 11}</w:t>
            </w:r>
          </w:p>
        </w:tc>
      </w:tr>
    </w:tbl>
    <w:p w14:paraId="766CBD12" w14:textId="77777777" w:rsidR="008E0E4F" w:rsidRPr="0020500D" w:rsidRDefault="008E0E4F" w:rsidP="008E0E4F">
      <w:pPr>
        <w:pStyle w:val="Caption"/>
      </w:pPr>
      <w:bookmarkStart w:id="831" w:name="_Toc296943549"/>
      <w:bookmarkStart w:id="832" w:name="_Toc450489417"/>
      <w:r w:rsidRPr="0020500D">
        <w:t xml:space="preserve">Table </w:t>
      </w:r>
      <w:r w:rsidRPr="0020500D">
        <w:fldChar w:fldCharType="begin"/>
      </w:r>
      <w:r w:rsidRPr="0020500D">
        <w:instrText xml:space="preserve"> SEQ Table \* ARABIC </w:instrText>
      </w:r>
      <w:r w:rsidRPr="0020500D">
        <w:fldChar w:fldCharType="separate"/>
      </w:r>
      <w:r w:rsidR="00A43174">
        <w:rPr>
          <w:noProof/>
        </w:rPr>
        <w:t>1</w:t>
      </w:r>
      <w:r w:rsidRPr="0020500D">
        <w:fldChar w:fldCharType="end"/>
      </w:r>
      <w:r w:rsidRPr="0020500D">
        <w:t xml:space="preserve"> – Signature OIDs</w:t>
      </w:r>
      <w:bookmarkEnd w:id="831"/>
      <w:bookmarkEnd w:id="832"/>
    </w:p>
    <w:p w14:paraId="449E6555" w14:textId="77777777" w:rsidR="008E0E4F" w:rsidRPr="00365A4B" w:rsidRDefault="008E0E4F" w:rsidP="008E0E4F">
      <w:pPr>
        <w:pStyle w:val="StdPara"/>
      </w:pPr>
      <w:r w:rsidRPr="00365A4B">
        <w:t xml:space="preserve">Certificates under this </w:t>
      </w:r>
      <w:r>
        <w:t>CP</w:t>
      </w:r>
      <w:r w:rsidRPr="00365A4B">
        <w:t xml:space="preserve"> will use </w:t>
      </w:r>
      <w:r>
        <w:t xml:space="preserve">one of </w:t>
      </w:r>
      <w:r w:rsidRPr="00365A4B">
        <w:t>the following OIDs for identifying the algorithm for which the subject key was generated.</w:t>
      </w:r>
    </w:p>
    <w:tbl>
      <w:tblPr>
        <w:tblW w:w="10080" w:type="dxa"/>
        <w:tblInd w:w="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2349"/>
        <w:gridCol w:w="7731"/>
      </w:tblGrid>
      <w:tr w:rsidR="008E0E4F" w:rsidRPr="00365A4B" w14:paraId="7EF9FA27" w14:textId="77777777" w:rsidTr="00AA08A5">
        <w:tc>
          <w:tcPr>
            <w:tcW w:w="2349" w:type="dxa"/>
          </w:tcPr>
          <w:p w14:paraId="0BA24938" w14:textId="77777777" w:rsidR="008E0E4F" w:rsidRPr="00AA08A5" w:rsidRDefault="008E0E4F" w:rsidP="0002556B">
            <w:pPr>
              <w:rPr>
                <w:sz w:val="16"/>
                <w:szCs w:val="16"/>
                <w:lang w:val="en-GB"/>
              </w:rPr>
            </w:pPr>
            <w:r w:rsidRPr="00AA08A5">
              <w:rPr>
                <w:sz w:val="16"/>
                <w:szCs w:val="16"/>
                <w:lang w:val="en-GB"/>
              </w:rPr>
              <w:t>rsaEncryption</w:t>
            </w:r>
          </w:p>
        </w:tc>
        <w:tc>
          <w:tcPr>
            <w:tcW w:w="7731" w:type="dxa"/>
          </w:tcPr>
          <w:p w14:paraId="6BDFACED" w14:textId="77777777" w:rsidR="008E0E4F" w:rsidRPr="00AA08A5" w:rsidRDefault="008E0E4F" w:rsidP="0002556B">
            <w:pPr>
              <w:rPr>
                <w:sz w:val="16"/>
                <w:szCs w:val="16"/>
                <w:lang w:val="en-GB"/>
              </w:rPr>
            </w:pPr>
            <w:r w:rsidRPr="00AA08A5">
              <w:rPr>
                <w:sz w:val="16"/>
                <w:szCs w:val="16"/>
                <w:lang w:val="en-GB"/>
              </w:rPr>
              <w:t>{iso(1) member-body(2) us(840) rsadsi(113549) pkcs(1) pkcs-1(1) 1}</w:t>
            </w:r>
          </w:p>
        </w:tc>
      </w:tr>
      <w:tr w:rsidR="008E0E4F" w:rsidRPr="00874E83" w14:paraId="5C99FE3D" w14:textId="77777777" w:rsidTr="00AA08A5">
        <w:tc>
          <w:tcPr>
            <w:tcW w:w="2349" w:type="dxa"/>
          </w:tcPr>
          <w:p w14:paraId="56FEA653" w14:textId="77777777" w:rsidR="008E0E4F" w:rsidRPr="00AA08A5" w:rsidRDefault="008E0E4F" w:rsidP="0002556B">
            <w:pPr>
              <w:rPr>
                <w:sz w:val="16"/>
                <w:szCs w:val="16"/>
                <w:lang w:val="en-GB"/>
              </w:rPr>
            </w:pPr>
            <w:r w:rsidRPr="00AA08A5">
              <w:rPr>
                <w:sz w:val="16"/>
                <w:szCs w:val="16"/>
                <w:lang w:val="en-GB"/>
              </w:rPr>
              <w:t>Id-ecPublicKey</w:t>
            </w:r>
          </w:p>
        </w:tc>
        <w:tc>
          <w:tcPr>
            <w:tcW w:w="7731" w:type="dxa"/>
          </w:tcPr>
          <w:p w14:paraId="023F973F" w14:textId="77777777" w:rsidR="008E0E4F" w:rsidRPr="00AA08A5" w:rsidRDefault="008E0E4F" w:rsidP="0002556B">
            <w:pPr>
              <w:rPr>
                <w:sz w:val="16"/>
                <w:szCs w:val="16"/>
                <w:lang w:val="en-GB"/>
              </w:rPr>
            </w:pPr>
            <w:r w:rsidRPr="00AA08A5">
              <w:rPr>
                <w:sz w:val="16"/>
                <w:szCs w:val="16"/>
                <w:lang w:val="en-GB"/>
              </w:rPr>
              <w:t>{iso(1) member-body(2) us(840) ansi-x9-62(10045) public-key-type (2) 1}</w:t>
            </w:r>
          </w:p>
        </w:tc>
      </w:tr>
      <w:tr w:rsidR="008E0E4F" w:rsidRPr="00874E83" w14:paraId="1C50A5AD" w14:textId="77777777" w:rsidTr="00AA08A5">
        <w:tc>
          <w:tcPr>
            <w:tcW w:w="2349" w:type="dxa"/>
          </w:tcPr>
          <w:p w14:paraId="1ABB4667" w14:textId="77777777" w:rsidR="008E0E4F" w:rsidRPr="00AA08A5" w:rsidRDefault="00235FA2" w:rsidP="0002556B">
            <w:pPr>
              <w:rPr>
                <w:sz w:val="16"/>
                <w:szCs w:val="16"/>
                <w:lang w:val="en-GB"/>
              </w:rPr>
            </w:pPr>
            <w:r>
              <w:rPr>
                <w:sz w:val="16"/>
                <w:szCs w:val="16"/>
                <w:lang w:val="en-GB"/>
              </w:rPr>
              <w:t>d</w:t>
            </w:r>
            <w:r w:rsidR="008E0E4F" w:rsidRPr="00AA08A5">
              <w:rPr>
                <w:sz w:val="16"/>
                <w:szCs w:val="16"/>
                <w:lang w:val="en-GB"/>
              </w:rPr>
              <w:t>hpublicnumber</w:t>
            </w:r>
          </w:p>
        </w:tc>
        <w:tc>
          <w:tcPr>
            <w:tcW w:w="7731" w:type="dxa"/>
          </w:tcPr>
          <w:p w14:paraId="1D88988A" w14:textId="77777777" w:rsidR="008E0E4F" w:rsidRPr="00AA08A5" w:rsidRDefault="008E0E4F" w:rsidP="0002556B">
            <w:pPr>
              <w:rPr>
                <w:sz w:val="16"/>
                <w:szCs w:val="16"/>
                <w:lang w:val="en-GB"/>
              </w:rPr>
            </w:pPr>
            <w:r w:rsidRPr="00AA08A5">
              <w:rPr>
                <w:sz w:val="16"/>
                <w:szCs w:val="16"/>
                <w:lang w:val="en-GB"/>
              </w:rPr>
              <w:t>{iso(1) member-body(2) us(840) ansi-x942(10046) number-type(2) 1}</w:t>
            </w:r>
          </w:p>
        </w:tc>
      </w:tr>
      <w:tr w:rsidR="008E0E4F" w:rsidRPr="00874E83" w14:paraId="5A548C4B" w14:textId="77777777" w:rsidTr="00AA08A5">
        <w:tc>
          <w:tcPr>
            <w:tcW w:w="2349" w:type="dxa"/>
          </w:tcPr>
          <w:p w14:paraId="5CF09285" w14:textId="77777777" w:rsidR="008E0E4F" w:rsidRPr="00AA08A5" w:rsidRDefault="008E0E4F" w:rsidP="0002556B">
            <w:pPr>
              <w:rPr>
                <w:sz w:val="16"/>
                <w:szCs w:val="16"/>
                <w:lang w:val="en-GB"/>
              </w:rPr>
            </w:pPr>
            <w:r w:rsidRPr="00AA08A5">
              <w:rPr>
                <w:sz w:val="16"/>
                <w:szCs w:val="16"/>
                <w:lang w:val="en-GB"/>
              </w:rPr>
              <w:t>Id-keyExchangeAlgorithm</w:t>
            </w:r>
          </w:p>
        </w:tc>
        <w:tc>
          <w:tcPr>
            <w:tcW w:w="7731" w:type="dxa"/>
          </w:tcPr>
          <w:p w14:paraId="1431ECC2" w14:textId="77777777" w:rsidR="008E0E4F" w:rsidRPr="00AA08A5" w:rsidRDefault="008E0E4F" w:rsidP="0002556B">
            <w:pPr>
              <w:rPr>
                <w:sz w:val="16"/>
                <w:szCs w:val="16"/>
                <w:lang w:val="en-GB"/>
              </w:rPr>
            </w:pPr>
            <w:r w:rsidRPr="00AA08A5">
              <w:rPr>
                <w:sz w:val="16"/>
                <w:szCs w:val="16"/>
                <w:lang w:val="en-GB"/>
              </w:rPr>
              <w:t>{joint-iso-ccitt(2) country(16) us(840) organization(1) gov(101) dod(2) infosec(1) algorithms(1) 22}</w:t>
            </w:r>
          </w:p>
        </w:tc>
      </w:tr>
    </w:tbl>
    <w:p w14:paraId="7896ED76" w14:textId="77777777" w:rsidR="008E0E4F" w:rsidRPr="0020500D" w:rsidRDefault="008E0E4F" w:rsidP="008E0E4F">
      <w:pPr>
        <w:pStyle w:val="Caption"/>
      </w:pPr>
      <w:bookmarkStart w:id="833" w:name="_Toc296943550"/>
      <w:bookmarkStart w:id="834" w:name="_Toc450489418"/>
      <w:r w:rsidRPr="0020500D">
        <w:t xml:space="preserve">Table </w:t>
      </w:r>
      <w:r w:rsidRPr="0020500D">
        <w:fldChar w:fldCharType="begin"/>
      </w:r>
      <w:r w:rsidRPr="0020500D">
        <w:instrText xml:space="preserve"> SEQ Table \* ARABIC </w:instrText>
      </w:r>
      <w:r w:rsidRPr="0020500D">
        <w:fldChar w:fldCharType="separate"/>
      </w:r>
      <w:r w:rsidR="00A43174">
        <w:rPr>
          <w:noProof/>
        </w:rPr>
        <w:t>2</w:t>
      </w:r>
      <w:r w:rsidRPr="0020500D">
        <w:fldChar w:fldCharType="end"/>
      </w:r>
      <w:r w:rsidRPr="0020500D">
        <w:t xml:space="preserve"> – Algorithm OIDs</w:t>
      </w:r>
      <w:bookmarkEnd w:id="833"/>
      <w:bookmarkEnd w:id="834"/>
    </w:p>
    <w:p w14:paraId="5120CE5D" w14:textId="77777777" w:rsidR="008E0E4F" w:rsidRPr="00365A4B" w:rsidRDefault="008E0E4F" w:rsidP="008E0E4F">
      <w:pPr>
        <w:pStyle w:val="StdPara"/>
      </w:pPr>
      <w:r w:rsidRPr="00365A4B">
        <w:t xml:space="preserve">CAs shall certify only public keys associated with the crypto-algorithms identified above, and shall only use the signature crypto-algorithms described above to sign certificates, </w:t>
      </w:r>
      <w:r>
        <w:t>CRLs</w:t>
      </w:r>
      <w:r w:rsidRPr="00365A4B">
        <w:t xml:space="preserve"> and any other PKI product, including other forms of revocation such as OCSP responses.</w:t>
      </w:r>
    </w:p>
    <w:p w14:paraId="7299A16B" w14:textId="77777777" w:rsidR="008E0E4F" w:rsidRPr="00365A4B" w:rsidRDefault="008E0E4F" w:rsidP="008E0E4F">
      <w:pPr>
        <w:pStyle w:val="Heading3"/>
        <w:rPr>
          <w:lang w:val="en-GB"/>
        </w:rPr>
      </w:pPr>
      <w:bookmarkStart w:id="835" w:name="_Toc130487769"/>
      <w:bookmarkStart w:id="836" w:name="_Toc130491705"/>
      <w:bookmarkStart w:id="837" w:name="_Toc296943484"/>
      <w:bookmarkStart w:id="838" w:name="_Toc450489355"/>
      <w:r w:rsidRPr="00365A4B">
        <w:rPr>
          <w:lang w:val="en-GB"/>
        </w:rPr>
        <w:t>Name Forms</w:t>
      </w:r>
      <w:bookmarkEnd w:id="835"/>
      <w:bookmarkEnd w:id="836"/>
      <w:bookmarkEnd w:id="837"/>
      <w:bookmarkEnd w:id="838"/>
    </w:p>
    <w:p w14:paraId="0AD28BB2" w14:textId="77777777" w:rsidR="008E0E4F" w:rsidRPr="00365A4B" w:rsidRDefault="008E0E4F" w:rsidP="008E0E4F">
      <w:pPr>
        <w:pStyle w:val="StdPara"/>
      </w:pPr>
      <w:r w:rsidRPr="00365A4B">
        <w:t xml:space="preserve">The Common Name (CN) component is based on the name assigned by the </w:t>
      </w:r>
      <w:r w:rsidR="004B51C9">
        <w:t>Lead Agency</w:t>
      </w:r>
      <w:r w:rsidRPr="00365A4B">
        <w:t xml:space="preserve"> to the CA being created</w:t>
      </w:r>
      <w:r>
        <w:t xml:space="preserve"> presented as a printable string</w:t>
      </w:r>
      <w:r w:rsidRPr="00365A4B">
        <w:t>.</w:t>
      </w:r>
    </w:p>
    <w:p w14:paraId="4A45EF06" w14:textId="77777777" w:rsidR="008E0E4F" w:rsidRPr="00365A4B" w:rsidRDefault="008E0E4F" w:rsidP="008E0E4F">
      <w:pPr>
        <w:pStyle w:val="StdPara"/>
      </w:pPr>
      <w:r w:rsidRPr="00365A4B">
        <w:t xml:space="preserve">All other DN components are fixed and defined in </w:t>
      </w:r>
      <w:r>
        <w:t>Appendix B</w:t>
      </w:r>
      <w:r w:rsidRPr="00365A4B">
        <w:t>.</w:t>
      </w:r>
    </w:p>
    <w:p w14:paraId="77EF9E54" w14:textId="77777777" w:rsidR="008E0E4F" w:rsidRPr="00365A4B" w:rsidRDefault="008E0E4F" w:rsidP="008E0E4F">
      <w:pPr>
        <w:pStyle w:val="Heading3"/>
        <w:rPr>
          <w:lang w:val="en-GB"/>
        </w:rPr>
      </w:pPr>
      <w:bookmarkStart w:id="839" w:name="_Toc130487770"/>
      <w:bookmarkStart w:id="840" w:name="_Toc130491706"/>
      <w:bookmarkStart w:id="841" w:name="_Toc296943485"/>
      <w:bookmarkStart w:id="842" w:name="_Toc450489356"/>
      <w:r w:rsidRPr="00365A4B">
        <w:rPr>
          <w:lang w:val="en-GB"/>
        </w:rPr>
        <w:t>Name Constraints</w:t>
      </w:r>
      <w:bookmarkEnd w:id="839"/>
      <w:bookmarkEnd w:id="840"/>
      <w:bookmarkEnd w:id="841"/>
      <w:bookmarkEnd w:id="842"/>
    </w:p>
    <w:p w14:paraId="3E9A04F6" w14:textId="77777777" w:rsidR="008E0E4F" w:rsidRPr="00365A4B" w:rsidRDefault="008E0E4F" w:rsidP="008E0E4F">
      <w:pPr>
        <w:pStyle w:val="StdPara"/>
      </w:pPr>
      <w:r w:rsidRPr="00365A4B">
        <w:t>Name constraints are not present.</w:t>
      </w:r>
    </w:p>
    <w:p w14:paraId="35BD225E" w14:textId="77777777" w:rsidR="008E0E4F" w:rsidRPr="00365A4B" w:rsidRDefault="008E0E4F" w:rsidP="008E0E4F">
      <w:pPr>
        <w:pStyle w:val="Heading3"/>
        <w:rPr>
          <w:lang w:val="en-GB"/>
        </w:rPr>
      </w:pPr>
      <w:bookmarkStart w:id="843" w:name="_Toc130487771"/>
      <w:bookmarkStart w:id="844" w:name="_Toc130491707"/>
      <w:bookmarkStart w:id="845" w:name="_Toc296943486"/>
      <w:bookmarkStart w:id="846" w:name="_Toc450489357"/>
      <w:r w:rsidRPr="00365A4B">
        <w:rPr>
          <w:lang w:val="en-GB"/>
        </w:rPr>
        <w:lastRenderedPageBreak/>
        <w:t>Certificate Policy Object Identifier</w:t>
      </w:r>
      <w:bookmarkEnd w:id="843"/>
      <w:bookmarkEnd w:id="844"/>
      <w:bookmarkEnd w:id="845"/>
      <w:bookmarkEnd w:id="846"/>
    </w:p>
    <w:p w14:paraId="33DC3130" w14:textId="77777777" w:rsidR="008E0E4F" w:rsidRDefault="008E0E4F" w:rsidP="008E0E4F">
      <w:pPr>
        <w:pStyle w:val="StdPara"/>
      </w:pPr>
      <w:commentRangeStart w:id="847"/>
      <w:r>
        <w:t xml:space="preserve">CA </w:t>
      </w:r>
      <w:r w:rsidRPr="00365A4B">
        <w:t>Certificates issued under this policy shall ass</w:t>
      </w:r>
      <w:r w:rsidRPr="00A72391">
        <w:t xml:space="preserve">ert the </w:t>
      </w:r>
      <w:r w:rsidRPr="006B7713">
        <w:t xml:space="preserve">OID </w:t>
      </w:r>
      <w:r w:rsidRPr="006B7713">
        <w:rPr>
          <w:b/>
        </w:rPr>
        <w:t>{</w:t>
      </w:r>
      <w:r w:rsidR="006B7713" w:rsidRPr="006B7713">
        <w:rPr>
          <w:b/>
        </w:rPr>
        <w:t>2.16.554.101.8.1.1.2</w:t>
      </w:r>
      <w:r w:rsidR="009D7015">
        <w:rPr>
          <w:b/>
        </w:rPr>
        <w:t>.0.1</w:t>
      </w:r>
      <w:r w:rsidRPr="006B7713">
        <w:rPr>
          <w:b/>
        </w:rPr>
        <w:t>}</w:t>
      </w:r>
      <w:r w:rsidRPr="006B7713">
        <w:t xml:space="preserve"> for </w:t>
      </w:r>
      <w:r w:rsidR="007034FB" w:rsidRPr="006B7713">
        <w:t>RCA</w:t>
      </w:r>
      <w:r w:rsidRPr="006B7713">
        <w:t xml:space="preserve"> certificates or </w:t>
      </w:r>
      <w:r w:rsidR="006B7713" w:rsidRPr="006B7713">
        <w:rPr>
          <w:b/>
        </w:rPr>
        <w:t>{2.16.554.101.8.1.1.2.1</w:t>
      </w:r>
      <w:r w:rsidR="009D7015">
        <w:rPr>
          <w:b/>
        </w:rPr>
        <w:t>.1</w:t>
      </w:r>
      <w:r w:rsidRPr="006B7713">
        <w:rPr>
          <w:b/>
        </w:rPr>
        <w:t>}</w:t>
      </w:r>
      <w:r w:rsidRPr="006B7713">
        <w:t xml:space="preserve"> for</w:t>
      </w:r>
      <w:r w:rsidRPr="00365A4B">
        <w:t xml:space="preserve"> </w:t>
      </w:r>
      <w:r w:rsidR="006B7713">
        <w:t>Policy</w:t>
      </w:r>
      <w:r w:rsidRPr="00365A4B">
        <w:t xml:space="preserve"> certificates</w:t>
      </w:r>
      <w:r w:rsidR="006B7713">
        <w:t xml:space="preserve"> or </w:t>
      </w:r>
      <w:r w:rsidR="006B7713" w:rsidRPr="00483035">
        <w:rPr>
          <w:b/>
        </w:rPr>
        <w:t>{2.16.554.101.8.1.1.2.2</w:t>
      </w:r>
      <w:r w:rsidR="009D7015">
        <w:rPr>
          <w:b/>
        </w:rPr>
        <w:t>.1</w:t>
      </w:r>
      <w:r w:rsidR="006B7713" w:rsidRPr="00483035">
        <w:rPr>
          <w:b/>
        </w:rPr>
        <w:t xml:space="preserve">} </w:t>
      </w:r>
      <w:r w:rsidR="006B7713">
        <w:t>for Issuing certificates.</w:t>
      </w:r>
      <w:r>
        <w:t xml:space="preserve"> </w:t>
      </w:r>
      <w:commentRangeEnd w:id="847"/>
      <w:r w:rsidR="006439A1">
        <w:rPr>
          <w:rStyle w:val="CommentReference"/>
          <w:lang w:val="en-AU"/>
        </w:rPr>
        <w:commentReference w:id="847"/>
      </w:r>
    </w:p>
    <w:p w14:paraId="2157CB64" w14:textId="1CBD9028" w:rsidR="008E0E4F" w:rsidRDefault="008E0E4F" w:rsidP="008E0E4F">
      <w:pPr>
        <w:pStyle w:val="StdPara"/>
      </w:pPr>
      <w:r>
        <w:t xml:space="preserve">The </w:t>
      </w:r>
      <w:r w:rsidR="007034FB">
        <w:t>RCA</w:t>
      </w:r>
      <w:r>
        <w:t xml:space="preserve"> and </w:t>
      </w:r>
      <w:r w:rsidR="00B63709">
        <w:t>Sub-CA</w:t>
      </w:r>
      <w:r>
        <w:t xml:space="preserve"> certificates shall also assert the any</w:t>
      </w:r>
      <w:r w:rsidR="00DB0676">
        <w:t xml:space="preserve"> </w:t>
      </w:r>
      <w:r>
        <w:t xml:space="preserve">Policy OID </w:t>
      </w:r>
      <w:r w:rsidRPr="004A6464">
        <w:t>of {</w:t>
      </w:r>
      <w:r w:rsidRPr="004A6464">
        <w:rPr>
          <w:b/>
        </w:rPr>
        <w:t>2.5.29.32.0</w:t>
      </w:r>
      <w:r w:rsidRPr="004A6464">
        <w:t>}.</w:t>
      </w:r>
    </w:p>
    <w:p w14:paraId="402283B6" w14:textId="297F4EFE" w:rsidR="008E0E4F" w:rsidRDefault="008E0E4F" w:rsidP="008E0E4F">
      <w:pPr>
        <w:pStyle w:val="StdPara"/>
      </w:pPr>
      <w:r>
        <w:t xml:space="preserve">The </w:t>
      </w:r>
      <w:r w:rsidR="00B63709">
        <w:t>Sub-CA</w:t>
      </w:r>
      <w:r>
        <w:t xml:space="preserve"> certificate shall also assert the following OIDs representing </w:t>
      </w:r>
      <w:r w:rsidRPr="009C4FD6">
        <w:rPr>
          <w:i/>
        </w:rPr>
        <w:t>Level</w:t>
      </w:r>
      <w:r>
        <w:rPr>
          <w:i/>
        </w:rPr>
        <w:t xml:space="preserve">s of </w:t>
      </w:r>
      <w:r w:rsidRPr="009C4FD6">
        <w:rPr>
          <w:i/>
        </w:rPr>
        <w:t>Assurance</w:t>
      </w:r>
      <w:r w:rsidRPr="006439A1">
        <w:t xml:space="preserve"> </w:t>
      </w:r>
      <w:r w:rsidR="006439A1" w:rsidRPr="006439A1">
        <w:t>(LoA)</w:t>
      </w:r>
      <w:r w:rsidR="006439A1">
        <w:rPr>
          <w:i/>
        </w:rPr>
        <w:t xml:space="preserve"> </w:t>
      </w:r>
      <w:r>
        <w:t>of certificates issued:</w:t>
      </w:r>
    </w:p>
    <w:tbl>
      <w:tblPr>
        <w:tblW w:w="6804" w:type="dxa"/>
        <w:tblInd w:w="108" w:type="dxa"/>
        <w:tblLook w:val="04A0" w:firstRow="1" w:lastRow="0" w:firstColumn="1" w:lastColumn="0" w:noHBand="0" w:noVBand="1"/>
      </w:tblPr>
      <w:tblGrid>
        <w:gridCol w:w="1523"/>
        <w:gridCol w:w="1560"/>
        <w:gridCol w:w="567"/>
        <w:gridCol w:w="3154"/>
      </w:tblGrid>
      <w:tr w:rsidR="008E0E4F" w:rsidRPr="004B51C9" w14:paraId="0C159C7D" w14:textId="77777777" w:rsidTr="00A72391">
        <w:trPr>
          <w:trHeight w:val="300"/>
        </w:trPr>
        <w:tc>
          <w:tcPr>
            <w:tcW w:w="1591" w:type="dxa"/>
            <w:tcBorders>
              <w:top w:val="nil"/>
              <w:left w:val="nil"/>
              <w:bottom w:val="nil"/>
              <w:right w:val="nil"/>
            </w:tcBorders>
            <w:vAlign w:val="center"/>
          </w:tcPr>
          <w:p w14:paraId="0723A26E" w14:textId="77777777" w:rsidR="008E0E4F" w:rsidRPr="009C4FD6" w:rsidRDefault="008E0E4F" w:rsidP="0002556B">
            <w:pPr>
              <w:rPr>
                <w:sz w:val="24"/>
                <w:szCs w:val="24"/>
              </w:rPr>
            </w:pPr>
            <w:r w:rsidRPr="009C4FD6">
              <w:rPr>
                <w:sz w:val="24"/>
                <w:szCs w:val="24"/>
              </w:rPr>
              <w:t>Individual:</w:t>
            </w:r>
          </w:p>
        </w:tc>
        <w:tc>
          <w:tcPr>
            <w:tcW w:w="1560" w:type="dxa"/>
            <w:tcBorders>
              <w:top w:val="nil"/>
              <w:left w:val="nil"/>
              <w:bottom w:val="nil"/>
              <w:right w:val="nil"/>
            </w:tcBorders>
            <w:shd w:val="clear" w:color="auto" w:fill="auto"/>
            <w:noWrap/>
            <w:vAlign w:val="center"/>
          </w:tcPr>
          <w:p w14:paraId="7D1B0A1C" w14:textId="77777777" w:rsidR="008E0E4F" w:rsidRPr="009C4FD6" w:rsidRDefault="008E0E4F" w:rsidP="0002556B">
            <w:pPr>
              <w:rPr>
                <w:sz w:val="24"/>
                <w:szCs w:val="24"/>
              </w:rPr>
            </w:pPr>
            <w:r w:rsidRPr="009C4FD6">
              <w:rPr>
                <w:sz w:val="24"/>
                <w:szCs w:val="24"/>
              </w:rPr>
              <w:t>Low</w:t>
            </w:r>
          </w:p>
        </w:tc>
        <w:tc>
          <w:tcPr>
            <w:tcW w:w="567" w:type="dxa"/>
            <w:tcBorders>
              <w:top w:val="nil"/>
              <w:left w:val="nil"/>
              <w:bottom w:val="nil"/>
              <w:right w:val="nil"/>
            </w:tcBorders>
            <w:shd w:val="clear" w:color="auto" w:fill="auto"/>
            <w:noWrap/>
            <w:vAlign w:val="center"/>
          </w:tcPr>
          <w:p w14:paraId="115FBE33"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21105EE8" w14:textId="14063A32" w:rsidR="008E0E4F" w:rsidRPr="006B7713" w:rsidRDefault="006B7713" w:rsidP="00A72391">
            <w:pPr>
              <w:rPr>
                <w:sz w:val="24"/>
                <w:szCs w:val="24"/>
              </w:rPr>
            </w:pPr>
            <w:r w:rsidRPr="006B7713">
              <w:rPr>
                <w:sz w:val="24"/>
                <w:szCs w:val="24"/>
              </w:rPr>
              <w:t>2.16.554.101.8.2.1.1</w:t>
            </w:r>
            <w:r w:rsidR="009D7015">
              <w:rPr>
                <w:sz w:val="24"/>
                <w:szCs w:val="24"/>
              </w:rPr>
              <w:t>.</w:t>
            </w:r>
            <w:r w:rsidR="006439A1">
              <w:rPr>
                <w:sz w:val="24"/>
                <w:szCs w:val="24"/>
              </w:rPr>
              <w:t>0.</w:t>
            </w:r>
            <w:r w:rsidR="009D7015">
              <w:rPr>
                <w:sz w:val="24"/>
                <w:szCs w:val="24"/>
              </w:rPr>
              <w:t>1</w:t>
            </w:r>
          </w:p>
        </w:tc>
      </w:tr>
      <w:tr w:rsidR="008E0E4F" w:rsidRPr="00A72391" w14:paraId="1A4DE812" w14:textId="77777777" w:rsidTr="00A72391">
        <w:trPr>
          <w:trHeight w:val="300"/>
        </w:trPr>
        <w:tc>
          <w:tcPr>
            <w:tcW w:w="1591" w:type="dxa"/>
            <w:tcBorders>
              <w:top w:val="nil"/>
              <w:left w:val="nil"/>
              <w:bottom w:val="nil"/>
              <w:right w:val="nil"/>
            </w:tcBorders>
            <w:vAlign w:val="center"/>
          </w:tcPr>
          <w:p w14:paraId="34210F59" w14:textId="77777777" w:rsidR="008E0E4F" w:rsidRPr="009C4FD6" w:rsidRDefault="008E0E4F" w:rsidP="0002556B">
            <w:pPr>
              <w:rPr>
                <w:sz w:val="24"/>
                <w:szCs w:val="24"/>
              </w:rPr>
            </w:pPr>
          </w:p>
        </w:tc>
        <w:tc>
          <w:tcPr>
            <w:tcW w:w="1560" w:type="dxa"/>
            <w:tcBorders>
              <w:top w:val="nil"/>
              <w:left w:val="nil"/>
              <w:bottom w:val="nil"/>
              <w:right w:val="nil"/>
            </w:tcBorders>
            <w:shd w:val="clear" w:color="auto" w:fill="auto"/>
            <w:noWrap/>
            <w:vAlign w:val="center"/>
          </w:tcPr>
          <w:p w14:paraId="73569C0D" w14:textId="77777777" w:rsidR="008E0E4F" w:rsidRPr="009C4FD6" w:rsidRDefault="008E0E4F" w:rsidP="0002556B">
            <w:pPr>
              <w:rPr>
                <w:sz w:val="24"/>
                <w:szCs w:val="24"/>
              </w:rPr>
            </w:pPr>
            <w:r w:rsidRPr="009C4FD6">
              <w:rPr>
                <w:sz w:val="24"/>
                <w:szCs w:val="24"/>
              </w:rPr>
              <w:t>Medium</w:t>
            </w:r>
          </w:p>
        </w:tc>
        <w:tc>
          <w:tcPr>
            <w:tcW w:w="567" w:type="dxa"/>
            <w:tcBorders>
              <w:top w:val="nil"/>
              <w:left w:val="nil"/>
              <w:bottom w:val="nil"/>
              <w:right w:val="nil"/>
            </w:tcBorders>
            <w:shd w:val="clear" w:color="auto" w:fill="auto"/>
            <w:noWrap/>
            <w:vAlign w:val="center"/>
          </w:tcPr>
          <w:p w14:paraId="5CAD8CF1"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0904DAE3" w14:textId="4DF3546C" w:rsidR="008E0E4F" w:rsidRPr="006B7713" w:rsidRDefault="006B7713" w:rsidP="0002556B">
            <w:pPr>
              <w:rPr>
                <w:sz w:val="24"/>
                <w:szCs w:val="24"/>
              </w:rPr>
            </w:pPr>
            <w:r w:rsidRPr="006B7713">
              <w:rPr>
                <w:sz w:val="24"/>
                <w:szCs w:val="24"/>
              </w:rPr>
              <w:t>2.16.554.101.8.</w:t>
            </w:r>
            <w:r w:rsidR="00A72391" w:rsidRPr="006B7713">
              <w:rPr>
                <w:sz w:val="24"/>
                <w:szCs w:val="24"/>
              </w:rPr>
              <w:t>2.1.2</w:t>
            </w:r>
            <w:r w:rsidR="009D7015">
              <w:rPr>
                <w:sz w:val="24"/>
                <w:szCs w:val="24"/>
              </w:rPr>
              <w:t>.</w:t>
            </w:r>
            <w:r w:rsidR="006439A1">
              <w:rPr>
                <w:sz w:val="24"/>
                <w:szCs w:val="24"/>
              </w:rPr>
              <w:t>0.</w:t>
            </w:r>
            <w:r w:rsidR="009D7015">
              <w:rPr>
                <w:sz w:val="24"/>
                <w:szCs w:val="24"/>
              </w:rPr>
              <w:t>1</w:t>
            </w:r>
          </w:p>
        </w:tc>
      </w:tr>
      <w:tr w:rsidR="008E0E4F" w:rsidRPr="00A72391" w14:paraId="101EDC55" w14:textId="77777777" w:rsidTr="00A72391">
        <w:trPr>
          <w:trHeight w:val="300"/>
        </w:trPr>
        <w:tc>
          <w:tcPr>
            <w:tcW w:w="1591" w:type="dxa"/>
            <w:tcBorders>
              <w:top w:val="nil"/>
              <w:left w:val="nil"/>
              <w:bottom w:val="nil"/>
              <w:right w:val="nil"/>
            </w:tcBorders>
            <w:vAlign w:val="center"/>
          </w:tcPr>
          <w:p w14:paraId="39CCB775" w14:textId="77777777" w:rsidR="008E0E4F" w:rsidRPr="009C4FD6" w:rsidRDefault="008E0E4F" w:rsidP="0002556B">
            <w:pPr>
              <w:rPr>
                <w:sz w:val="24"/>
                <w:szCs w:val="24"/>
              </w:rPr>
            </w:pPr>
          </w:p>
        </w:tc>
        <w:tc>
          <w:tcPr>
            <w:tcW w:w="1560" w:type="dxa"/>
            <w:tcBorders>
              <w:top w:val="nil"/>
              <w:left w:val="nil"/>
              <w:bottom w:val="nil"/>
              <w:right w:val="nil"/>
            </w:tcBorders>
            <w:shd w:val="clear" w:color="auto" w:fill="auto"/>
            <w:noWrap/>
            <w:vAlign w:val="center"/>
          </w:tcPr>
          <w:p w14:paraId="7DA6D0D4" w14:textId="77777777" w:rsidR="008E0E4F" w:rsidRPr="009C4FD6" w:rsidRDefault="008E0E4F" w:rsidP="0002556B">
            <w:pPr>
              <w:rPr>
                <w:sz w:val="24"/>
                <w:szCs w:val="24"/>
              </w:rPr>
            </w:pPr>
            <w:r w:rsidRPr="009C4FD6">
              <w:rPr>
                <w:sz w:val="24"/>
                <w:szCs w:val="24"/>
              </w:rPr>
              <w:t xml:space="preserve">High </w:t>
            </w:r>
          </w:p>
        </w:tc>
        <w:tc>
          <w:tcPr>
            <w:tcW w:w="567" w:type="dxa"/>
            <w:tcBorders>
              <w:top w:val="nil"/>
              <w:left w:val="nil"/>
              <w:bottom w:val="nil"/>
              <w:right w:val="nil"/>
            </w:tcBorders>
            <w:shd w:val="clear" w:color="auto" w:fill="auto"/>
            <w:noWrap/>
            <w:vAlign w:val="center"/>
          </w:tcPr>
          <w:p w14:paraId="03A6403E"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1BFB3B4E" w14:textId="0AFA9F49" w:rsidR="008E0E4F" w:rsidRPr="006B7713" w:rsidRDefault="006B7713" w:rsidP="0002556B">
            <w:pPr>
              <w:rPr>
                <w:sz w:val="24"/>
                <w:szCs w:val="24"/>
              </w:rPr>
            </w:pPr>
            <w:r w:rsidRPr="006B7713">
              <w:rPr>
                <w:sz w:val="24"/>
                <w:szCs w:val="24"/>
              </w:rPr>
              <w:t>2.16.554.101.8.</w:t>
            </w:r>
            <w:r w:rsidR="00A72391" w:rsidRPr="006B7713">
              <w:rPr>
                <w:sz w:val="24"/>
                <w:szCs w:val="24"/>
              </w:rPr>
              <w:t>2.1.3</w:t>
            </w:r>
            <w:r w:rsidR="009D7015">
              <w:rPr>
                <w:sz w:val="24"/>
                <w:szCs w:val="24"/>
              </w:rPr>
              <w:t>.</w:t>
            </w:r>
            <w:r w:rsidR="006439A1">
              <w:rPr>
                <w:sz w:val="24"/>
                <w:szCs w:val="24"/>
              </w:rPr>
              <w:t>0.</w:t>
            </w:r>
            <w:r w:rsidR="009D7015">
              <w:rPr>
                <w:sz w:val="24"/>
                <w:szCs w:val="24"/>
              </w:rPr>
              <w:t>1</w:t>
            </w:r>
          </w:p>
        </w:tc>
      </w:tr>
      <w:tr w:rsidR="008E0E4F" w:rsidRPr="00A72391" w14:paraId="70D110AF" w14:textId="77777777" w:rsidTr="00A72391">
        <w:trPr>
          <w:trHeight w:val="300"/>
        </w:trPr>
        <w:tc>
          <w:tcPr>
            <w:tcW w:w="1591" w:type="dxa"/>
            <w:tcBorders>
              <w:top w:val="nil"/>
              <w:left w:val="nil"/>
              <w:bottom w:val="nil"/>
              <w:right w:val="nil"/>
            </w:tcBorders>
            <w:vAlign w:val="center"/>
          </w:tcPr>
          <w:p w14:paraId="0AF756D0" w14:textId="77777777" w:rsidR="008E0E4F" w:rsidRPr="00CB6802" w:rsidRDefault="008E0E4F" w:rsidP="0002556B">
            <w:pPr>
              <w:rPr>
                <w:sz w:val="24"/>
                <w:szCs w:val="24"/>
              </w:rPr>
            </w:pPr>
          </w:p>
        </w:tc>
        <w:tc>
          <w:tcPr>
            <w:tcW w:w="1560" w:type="dxa"/>
            <w:tcBorders>
              <w:top w:val="nil"/>
              <w:left w:val="nil"/>
              <w:bottom w:val="nil"/>
              <w:right w:val="nil"/>
            </w:tcBorders>
            <w:shd w:val="clear" w:color="auto" w:fill="auto"/>
            <w:noWrap/>
            <w:vAlign w:val="center"/>
          </w:tcPr>
          <w:p w14:paraId="4DCA2A4D" w14:textId="77777777" w:rsidR="008E0E4F" w:rsidRPr="00CB6802" w:rsidRDefault="008E0E4F" w:rsidP="0002556B">
            <w:pPr>
              <w:rPr>
                <w:sz w:val="24"/>
                <w:szCs w:val="24"/>
              </w:rPr>
            </w:pPr>
          </w:p>
        </w:tc>
        <w:tc>
          <w:tcPr>
            <w:tcW w:w="567" w:type="dxa"/>
            <w:tcBorders>
              <w:top w:val="nil"/>
              <w:left w:val="nil"/>
              <w:bottom w:val="nil"/>
              <w:right w:val="nil"/>
            </w:tcBorders>
            <w:shd w:val="clear" w:color="auto" w:fill="auto"/>
            <w:noWrap/>
            <w:vAlign w:val="center"/>
          </w:tcPr>
          <w:p w14:paraId="5FC5A36A"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3C1AF260" w14:textId="77777777" w:rsidR="008E0E4F" w:rsidRPr="00A72391" w:rsidRDefault="008E0E4F" w:rsidP="0002556B">
            <w:pPr>
              <w:rPr>
                <w:sz w:val="24"/>
                <w:szCs w:val="24"/>
              </w:rPr>
            </w:pPr>
          </w:p>
        </w:tc>
      </w:tr>
      <w:tr w:rsidR="008E0E4F" w:rsidRPr="00A72391" w14:paraId="095C59EF" w14:textId="77777777" w:rsidTr="00A72391">
        <w:trPr>
          <w:trHeight w:val="300"/>
        </w:trPr>
        <w:tc>
          <w:tcPr>
            <w:tcW w:w="1591" w:type="dxa"/>
            <w:tcBorders>
              <w:top w:val="nil"/>
              <w:left w:val="nil"/>
              <w:bottom w:val="nil"/>
              <w:right w:val="nil"/>
            </w:tcBorders>
            <w:vAlign w:val="center"/>
          </w:tcPr>
          <w:p w14:paraId="1F79F22D" w14:textId="77777777" w:rsidR="008E0E4F" w:rsidRPr="009C4FD6" w:rsidRDefault="008E0E4F" w:rsidP="0002556B">
            <w:pPr>
              <w:rPr>
                <w:sz w:val="24"/>
                <w:szCs w:val="24"/>
              </w:rPr>
            </w:pPr>
            <w:r w:rsidRPr="009C4FD6">
              <w:rPr>
                <w:sz w:val="24"/>
                <w:szCs w:val="24"/>
              </w:rPr>
              <w:t>Resources:</w:t>
            </w:r>
          </w:p>
        </w:tc>
        <w:tc>
          <w:tcPr>
            <w:tcW w:w="1560" w:type="dxa"/>
            <w:tcBorders>
              <w:top w:val="nil"/>
              <w:left w:val="nil"/>
              <w:bottom w:val="nil"/>
              <w:right w:val="nil"/>
            </w:tcBorders>
            <w:shd w:val="clear" w:color="auto" w:fill="auto"/>
            <w:noWrap/>
            <w:vAlign w:val="center"/>
          </w:tcPr>
          <w:p w14:paraId="244C71B4" w14:textId="77777777" w:rsidR="008E0E4F" w:rsidRPr="009C4FD6" w:rsidRDefault="008E0E4F" w:rsidP="0002556B">
            <w:pPr>
              <w:rPr>
                <w:sz w:val="24"/>
                <w:szCs w:val="24"/>
              </w:rPr>
            </w:pPr>
            <w:r w:rsidRPr="009C4FD6">
              <w:rPr>
                <w:sz w:val="24"/>
                <w:szCs w:val="24"/>
              </w:rPr>
              <w:t>Low</w:t>
            </w:r>
          </w:p>
        </w:tc>
        <w:tc>
          <w:tcPr>
            <w:tcW w:w="567" w:type="dxa"/>
            <w:tcBorders>
              <w:top w:val="nil"/>
              <w:left w:val="nil"/>
              <w:bottom w:val="nil"/>
              <w:right w:val="nil"/>
            </w:tcBorders>
            <w:shd w:val="clear" w:color="auto" w:fill="auto"/>
            <w:noWrap/>
            <w:vAlign w:val="center"/>
          </w:tcPr>
          <w:p w14:paraId="23B2D990"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1F51349E" w14:textId="4BBD6426" w:rsidR="00A72391" w:rsidRPr="006B7713" w:rsidRDefault="006B7713" w:rsidP="0002556B">
            <w:pPr>
              <w:rPr>
                <w:sz w:val="24"/>
                <w:szCs w:val="24"/>
              </w:rPr>
            </w:pPr>
            <w:r w:rsidRPr="006B7713">
              <w:rPr>
                <w:sz w:val="24"/>
                <w:szCs w:val="24"/>
              </w:rPr>
              <w:t>2.16.554.101.8</w:t>
            </w:r>
            <w:r w:rsidR="00A72391" w:rsidRPr="006B7713">
              <w:rPr>
                <w:sz w:val="24"/>
                <w:szCs w:val="24"/>
              </w:rPr>
              <w:t>.2.2.1</w:t>
            </w:r>
            <w:r w:rsidR="009D7015">
              <w:rPr>
                <w:sz w:val="24"/>
                <w:szCs w:val="24"/>
              </w:rPr>
              <w:t>.</w:t>
            </w:r>
            <w:r w:rsidR="006439A1">
              <w:rPr>
                <w:sz w:val="24"/>
                <w:szCs w:val="24"/>
              </w:rPr>
              <w:t>0.</w:t>
            </w:r>
            <w:r w:rsidR="009D7015">
              <w:rPr>
                <w:sz w:val="24"/>
                <w:szCs w:val="24"/>
              </w:rPr>
              <w:t>1</w:t>
            </w:r>
          </w:p>
        </w:tc>
      </w:tr>
      <w:tr w:rsidR="008E0E4F" w:rsidRPr="00A72391" w14:paraId="72DBA916" w14:textId="77777777" w:rsidTr="00A72391">
        <w:trPr>
          <w:trHeight w:val="300"/>
        </w:trPr>
        <w:tc>
          <w:tcPr>
            <w:tcW w:w="1591" w:type="dxa"/>
            <w:tcBorders>
              <w:top w:val="nil"/>
              <w:left w:val="nil"/>
              <w:bottom w:val="nil"/>
              <w:right w:val="nil"/>
            </w:tcBorders>
            <w:vAlign w:val="center"/>
          </w:tcPr>
          <w:p w14:paraId="36F2D2B5" w14:textId="77777777" w:rsidR="008E0E4F" w:rsidRPr="009C4FD6" w:rsidRDefault="008E0E4F" w:rsidP="0002556B">
            <w:pPr>
              <w:rPr>
                <w:sz w:val="24"/>
                <w:szCs w:val="24"/>
              </w:rPr>
            </w:pPr>
          </w:p>
        </w:tc>
        <w:tc>
          <w:tcPr>
            <w:tcW w:w="1560" w:type="dxa"/>
            <w:tcBorders>
              <w:top w:val="nil"/>
              <w:left w:val="nil"/>
              <w:bottom w:val="nil"/>
              <w:right w:val="nil"/>
            </w:tcBorders>
            <w:shd w:val="clear" w:color="auto" w:fill="auto"/>
            <w:noWrap/>
            <w:vAlign w:val="center"/>
          </w:tcPr>
          <w:p w14:paraId="1C8A3C07" w14:textId="77777777" w:rsidR="008E0E4F" w:rsidRPr="009C4FD6" w:rsidRDefault="008E0E4F" w:rsidP="0002556B">
            <w:pPr>
              <w:rPr>
                <w:sz w:val="24"/>
                <w:szCs w:val="24"/>
              </w:rPr>
            </w:pPr>
            <w:r w:rsidRPr="009C4FD6">
              <w:rPr>
                <w:sz w:val="24"/>
                <w:szCs w:val="24"/>
              </w:rPr>
              <w:t>Medium</w:t>
            </w:r>
          </w:p>
        </w:tc>
        <w:tc>
          <w:tcPr>
            <w:tcW w:w="567" w:type="dxa"/>
            <w:tcBorders>
              <w:top w:val="nil"/>
              <w:left w:val="nil"/>
              <w:bottom w:val="nil"/>
              <w:right w:val="nil"/>
            </w:tcBorders>
            <w:shd w:val="clear" w:color="auto" w:fill="auto"/>
            <w:noWrap/>
            <w:vAlign w:val="center"/>
          </w:tcPr>
          <w:p w14:paraId="7E2D9CF3"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36EB1043" w14:textId="3BB7DB39" w:rsidR="008E0E4F" w:rsidRPr="006B7713" w:rsidRDefault="006B7713" w:rsidP="0002556B">
            <w:pPr>
              <w:rPr>
                <w:sz w:val="24"/>
                <w:szCs w:val="24"/>
              </w:rPr>
            </w:pPr>
            <w:r w:rsidRPr="006B7713">
              <w:rPr>
                <w:sz w:val="24"/>
                <w:szCs w:val="24"/>
              </w:rPr>
              <w:t>2.16.554.101.8</w:t>
            </w:r>
            <w:r w:rsidR="00A72391" w:rsidRPr="006B7713">
              <w:rPr>
                <w:sz w:val="24"/>
                <w:szCs w:val="24"/>
              </w:rPr>
              <w:t>.2.2.2</w:t>
            </w:r>
            <w:r w:rsidR="009D7015">
              <w:rPr>
                <w:sz w:val="24"/>
                <w:szCs w:val="24"/>
              </w:rPr>
              <w:t>.</w:t>
            </w:r>
            <w:r w:rsidR="006439A1">
              <w:rPr>
                <w:sz w:val="24"/>
                <w:szCs w:val="24"/>
              </w:rPr>
              <w:t>0.</w:t>
            </w:r>
            <w:r w:rsidR="009D7015">
              <w:rPr>
                <w:sz w:val="24"/>
                <w:szCs w:val="24"/>
              </w:rPr>
              <w:t>1</w:t>
            </w:r>
          </w:p>
        </w:tc>
      </w:tr>
      <w:tr w:rsidR="008E0E4F" w:rsidRPr="00A72391" w14:paraId="4A17E7E2" w14:textId="77777777" w:rsidTr="00A72391">
        <w:trPr>
          <w:trHeight w:val="300"/>
        </w:trPr>
        <w:tc>
          <w:tcPr>
            <w:tcW w:w="1591" w:type="dxa"/>
            <w:tcBorders>
              <w:top w:val="nil"/>
              <w:left w:val="nil"/>
              <w:bottom w:val="nil"/>
              <w:right w:val="nil"/>
            </w:tcBorders>
            <w:vAlign w:val="center"/>
          </w:tcPr>
          <w:p w14:paraId="6FF2AD85" w14:textId="77777777" w:rsidR="008E0E4F" w:rsidRPr="009C4FD6" w:rsidRDefault="008E0E4F" w:rsidP="0002556B">
            <w:pPr>
              <w:rPr>
                <w:sz w:val="24"/>
                <w:szCs w:val="24"/>
              </w:rPr>
            </w:pPr>
          </w:p>
        </w:tc>
        <w:tc>
          <w:tcPr>
            <w:tcW w:w="1560" w:type="dxa"/>
            <w:tcBorders>
              <w:top w:val="nil"/>
              <w:left w:val="nil"/>
              <w:bottom w:val="nil"/>
              <w:right w:val="nil"/>
            </w:tcBorders>
            <w:shd w:val="clear" w:color="auto" w:fill="auto"/>
            <w:noWrap/>
            <w:vAlign w:val="center"/>
          </w:tcPr>
          <w:p w14:paraId="4BF7C353" w14:textId="77777777" w:rsidR="008E0E4F" w:rsidRPr="009C4FD6" w:rsidRDefault="008E0E4F" w:rsidP="0002556B">
            <w:pPr>
              <w:rPr>
                <w:sz w:val="24"/>
                <w:szCs w:val="24"/>
              </w:rPr>
            </w:pPr>
            <w:r w:rsidRPr="009C4FD6">
              <w:rPr>
                <w:sz w:val="24"/>
                <w:szCs w:val="24"/>
              </w:rPr>
              <w:t xml:space="preserve">High </w:t>
            </w:r>
          </w:p>
        </w:tc>
        <w:tc>
          <w:tcPr>
            <w:tcW w:w="567" w:type="dxa"/>
            <w:tcBorders>
              <w:top w:val="nil"/>
              <w:left w:val="nil"/>
              <w:bottom w:val="nil"/>
              <w:right w:val="nil"/>
            </w:tcBorders>
            <w:shd w:val="clear" w:color="auto" w:fill="auto"/>
            <w:noWrap/>
            <w:vAlign w:val="center"/>
          </w:tcPr>
          <w:p w14:paraId="7B0D124D" w14:textId="77777777" w:rsidR="008E0E4F" w:rsidRPr="009C4FD6" w:rsidRDefault="008E0E4F" w:rsidP="0002556B">
            <w:pPr>
              <w:rPr>
                <w:rFonts w:ascii="Arial" w:hAnsi="Arial" w:cs="Arial"/>
                <w:sz w:val="24"/>
                <w:szCs w:val="24"/>
              </w:rPr>
            </w:pPr>
          </w:p>
        </w:tc>
        <w:tc>
          <w:tcPr>
            <w:tcW w:w="3086" w:type="dxa"/>
            <w:tcBorders>
              <w:top w:val="nil"/>
              <w:left w:val="nil"/>
              <w:bottom w:val="nil"/>
              <w:right w:val="nil"/>
            </w:tcBorders>
            <w:shd w:val="clear" w:color="auto" w:fill="auto"/>
            <w:noWrap/>
            <w:vAlign w:val="center"/>
          </w:tcPr>
          <w:p w14:paraId="3F841B4B" w14:textId="1761F63F" w:rsidR="008E0E4F" w:rsidRPr="006B7713" w:rsidRDefault="006B7713" w:rsidP="0002556B">
            <w:pPr>
              <w:rPr>
                <w:sz w:val="24"/>
                <w:szCs w:val="24"/>
              </w:rPr>
            </w:pPr>
            <w:commentRangeStart w:id="848"/>
            <w:r w:rsidRPr="006B7713">
              <w:rPr>
                <w:sz w:val="24"/>
                <w:szCs w:val="24"/>
              </w:rPr>
              <w:t>2.16.554.101.8</w:t>
            </w:r>
            <w:r w:rsidR="00A72391" w:rsidRPr="006B7713">
              <w:rPr>
                <w:sz w:val="24"/>
                <w:szCs w:val="24"/>
              </w:rPr>
              <w:t>.2.2.3</w:t>
            </w:r>
            <w:r w:rsidR="009D7015">
              <w:rPr>
                <w:sz w:val="24"/>
                <w:szCs w:val="24"/>
              </w:rPr>
              <w:t>.</w:t>
            </w:r>
            <w:r w:rsidR="006439A1">
              <w:rPr>
                <w:sz w:val="24"/>
                <w:szCs w:val="24"/>
              </w:rPr>
              <w:t>0.</w:t>
            </w:r>
            <w:r w:rsidR="009D7015">
              <w:rPr>
                <w:sz w:val="24"/>
                <w:szCs w:val="24"/>
              </w:rPr>
              <w:t>1</w:t>
            </w:r>
            <w:commentRangeEnd w:id="848"/>
            <w:r w:rsidR="006439A1">
              <w:rPr>
                <w:rStyle w:val="CommentReference"/>
              </w:rPr>
              <w:commentReference w:id="848"/>
            </w:r>
          </w:p>
        </w:tc>
      </w:tr>
    </w:tbl>
    <w:p w14:paraId="1227A890" w14:textId="77777777" w:rsidR="008E0E4F" w:rsidRPr="00EB27C5" w:rsidRDefault="008E0E4F" w:rsidP="008E0E4F">
      <w:pPr>
        <w:pStyle w:val="Caption"/>
      </w:pPr>
      <w:bookmarkStart w:id="849" w:name="_Toc450489419"/>
      <w:r w:rsidRPr="00EB27C5">
        <w:t xml:space="preserve">Table </w:t>
      </w:r>
      <w:r w:rsidRPr="00EB27C5">
        <w:fldChar w:fldCharType="begin"/>
      </w:r>
      <w:r w:rsidRPr="00EB27C5">
        <w:instrText xml:space="preserve"> SEQ Table \* ARABIC </w:instrText>
      </w:r>
      <w:r w:rsidRPr="00EB27C5">
        <w:fldChar w:fldCharType="separate"/>
      </w:r>
      <w:r w:rsidR="00A43174">
        <w:rPr>
          <w:noProof/>
        </w:rPr>
        <w:t>3</w:t>
      </w:r>
      <w:r w:rsidRPr="00EB27C5">
        <w:fldChar w:fldCharType="end"/>
      </w:r>
      <w:r w:rsidRPr="00EB27C5">
        <w:t xml:space="preserve"> – </w:t>
      </w:r>
      <w:r>
        <w:t>Level of Assurance OIDs</w:t>
      </w:r>
      <w:bookmarkEnd w:id="849"/>
    </w:p>
    <w:p w14:paraId="167A5F87" w14:textId="77777777" w:rsidR="008E0E4F" w:rsidRPr="00365A4B" w:rsidRDefault="008E0E4F" w:rsidP="008E0E4F">
      <w:pPr>
        <w:pStyle w:val="Heading3"/>
        <w:rPr>
          <w:lang w:val="en-GB"/>
        </w:rPr>
      </w:pPr>
      <w:bookmarkStart w:id="850" w:name="_Toc325270926"/>
      <w:bookmarkStart w:id="851" w:name="_Toc325459720"/>
      <w:bookmarkStart w:id="852" w:name="_Toc325699399"/>
      <w:bookmarkStart w:id="853" w:name="_Toc130487772"/>
      <w:bookmarkStart w:id="854" w:name="_Toc130491708"/>
      <w:bookmarkStart w:id="855" w:name="_Toc296943487"/>
      <w:bookmarkStart w:id="856" w:name="_Toc450489358"/>
      <w:bookmarkEnd w:id="850"/>
      <w:bookmarkEnd w:id="851"/>
      <w:bookmarkEnd w:id="852"/>
      <w:r w:rsidRPr="00365A4B">
        <w:rPr>
          <w:lang w:val="en-GB"/>
        </w:rPr>
        <w:t>Usage of Policy Constraints Extension</w:t>
      </w:r>
      <w:bookmarkEnd w:id="853"/>
      <w:bookmarkEnd w:id="854"/>
      <w:bookmarkEnd w:id="855"/>
      <w:bookmarkEnd w:id="856"/>
    </w:p>
    <w:p w14:paraId="6FAF6EE5" w14:textId="77777777" w:rsidR="008E0E4F" w:rsidRPr="00874E83" w:rsidRDefault="008E0E4F" w:rsidP="008E0E4F">
      <w:pPr>
        <w:pStyle w:val="StdPara"/>
      </w:pPr>
      <w:r>
        <w:t>Policy constraints are not present.</w:t>
      </w:r>
    </w:p>
    <w:p w14:paraId="383E3184" w14:textId="77777777" w:rsidR="008E0E4F" w:rsidRDefault="008E0E4F" w:rsidP="008E0E4F">
      <w:pPr>
        <w:pStyle w:val="Heading3"/>
        <w:rPr>
          <w:lang w:val="en-GB"/>
        </w:rPr>
      </w:pPr>
      <w:bookmarkStart w:id="857" w:name="_Toc294606884"/>
      <w:bookmarkStart w:id="858" w:name="_Toc294609211"/>
      <w:bookmarkStart w:id="859" w:name="_Toc296006917"/>
      <w:bookmarkStart w:id="860" w:name="_Toc296943488"/>
      <w:bookmarkStart w:id="861" w:name="_Toc130487773"/>
      <w:bookmarkStart w:id="862" w:name="_Toc130491709"/>
      <w:bookmarkStart w:id="863" w:name="_Toc296943489"/>
      <w:bookmarkStart w:id="864" w:name="_Toc450489359"/>
      <w:bookmarkEnd w:id="857"/>
      <w:bookmarkEnd w:id="858"/>
      <w:bookmarkEnd w:id="859"/>
      <w:bookmarkEnd w:id="860"/>
      <w:r w:rsidRPr="00365A4B">
        <w:rPr>
          <w:lang w:val="en-GB"/>
        </w:rPr>
        <w:t>Policy Qualifiers Syntax and Semantics</w:t>
      </w:r>
      <w:bookmarkEnd w:id="861"/>
      <w:bookmarkEnd w:id="862"/>
      <w:bookmarkEnd w:id="863"/>
      <w:bookmarkEnd w:id="864"/>
    </w:p>
    <w:p w14:paraId="44FE6534" w14:textId="77777777" w:rsidR="008E0E4F" w:rsidRPr="00586284" w:rsidRDefault="008E0E4F" w:rsidP="008E0E4F">
      <w:pPr>
        <w:pStyle w:val="StdPara"/>
      </w:pPr>
      <w:r w:rsidRPr="00586284">
        <w:t>The only policy qualifiers that are permitted are the CPS Pointer qualifier and the User notice qualifier.</w:t>
      </w:r>
    </w:p>
    <w:p w14:paraId="6E7D43F8" w14:textId="77777777" w:rsidR="008E0E4F" w:rsidRPr="00586284" w:rsidRDefault="008E0E4F" w:rsidP="008E0E4F">
      <w:pPr>
        <w:pStyle w:val="StdPara"/>
      </w:pPr>
      <w:r w:rsidRPr="00586284">
        <w:t>The CPS Pointer, if used, shall contain a HTTP URI link to the Certification Practice Statement (CPS) published by the CA, or to a webpage from which the CPS can then be downloaded.</w:t>
      </w:r>
    </w:p>
    <w:p w14:paraId="56A57741" w14:textId="77777777" w:rsidR="008E0E4F" w:rsidRPr="00C81EE8" w:rsidRDefault="008E0E4F" w:rsidP="008E0E4F">
      <w:pPr>
        <w:pStyle w:val="StdPara"/>
      </w:pPr>
      <w:r w:rsidRPr="00586284">
        <w:t>The User notice, if used, shall only contain the explicitText field.</w:t>
      </w:r>
    </w:p>
    <w:p w14:paraId="24DCE3B0" w14:textId="77777777" w:rsidR="008E0E4F" w:rsidRPr="00365A4B" w:rsidRDefault="008E0E4F" w:rsidP="008E0E4F">
      <w:pPr>
        <w:pStyle w:val="Heading3"/>
        <w:rPr>
          <w:lang w:val="en-GB"/>
        </w:rPr>
      </w:pPr>
      <w:bookmarkStart w:id="865" w:name="_Toc130487774"/>
      <w:bookmarkStart w:id="866" w:name="_Toc130491710"/>
      <w:bookmarkStart w:id="867" w:name="_Toc296943491"/>
      <w:bookmarkStart w:id="868" w:name="_Toc450489360"/>
      <w:r w:rsidRPr="00365A4B">
        <w:rPr>
          <w:lang w:val="en-GB"/>
        </w:rPr>
        <w:t>Processing Semantics for the Critical Certificate Policies Extension</w:t>
      </w:r>
      <w:bookmarkEnd w:id="865"/>
      <w:bookmarkEnd w:id="866"/>
      <w:bookmarkEnd w:id="867"/>
      <w:bookmarkEnd w:id="868"/>
    </w:p>
    <w:p w14:paraId="4917A011" w14:textId="77777777" w:rsidR="008E0E4F" w:rsidRPr="00365A4B" w:rsidRDefault="008E0E4F" w:rsidP="008E0E4F">
      <w:pPr>
        <w:pStyle w:val="StdPara"/>
      </w:pPr>
      <w:r w:rsidRPr="00365A4B">
        <w:t>This policy does not require the certificate</w:t>
      </w:r>
      <w:r>
        <w:t xml:space="preserve"> p</w:t>
      </w:r>
      <w:r w:rsidRPr="00365A4B">
        <w:t>olicies extension to be critical.  Relying Parties whose client software does not process this extension do so at their own risk.</w:t>
      </w:r>
    </w:p>
    <w:p w14:paraId="2A6490CE" w14:textId="77777777" w:rsidR="008E0E4F" w:rsidRPr="00365A4B" w:rsidRDefault="008E0E4F" w:rsidP="008E0E4F">
      <w:pPr>
        <w:pStyle w:val="Heading2"/>
        <w:rPr>
          <w:lang w:val="en-GB"/>
        </w:rPr>
      </w:pPr>
      <w:bookmarkStart w:id="869" w:name="_Toc130487775"/>
      <w:bookmarkStart w:id="870" w:name="_Toc130491711"/>
      <w:bookmarkStart w:id="871" w:name="_Toc296943492"/>
      <w:bookmarkStart w:id="872" w:name="_Toc450489361"/>
      <w:r w:rsidRPr="00365A4B">
        <w:rPr>
          <w:lang w:val="en-GB"/>
        </w:rPr>
        <w:t>CRL profile</w:t>
      </w:r>
      <w:bookmarkEnd w:id="869"/>
      <w:bookmarkEnd w:id="870"/>
      <w:bookmarkEnd w:id="871"/>
      <w:bookmarkEnd w:id="872"/>
    </w:p>
    <w:p w14:paraId="6F140680" w14:textId="77777777" w:rsidR="008E0E4F" w:rsidRPr="00365A4B" w:rsidRDefault="008E0E4F" w:rsidP="008E0E4F">
      <w:pPr>
        <w:pStyle w:val="Heading3"/>
        <w:rPr>
          <w:lang w:val="en-GB"/>
        </w:rPr>
      </w:pPr>
      <w:bookmarkStart w:id="873" w:name="_Toc130487776"/>
      <w:bookmarkStart w:id="874" w:name="_Toc130491712"/>
      <w:bookmarkStart w:id="875" w:name="_Toc296943493"/>
      <w:bookmarkStart w:id="876" w:name="_Toc450489362"/>
      <w:r w:rsidRPr="00365A4B">
        <w:rPr>
          <w:lang w:val="en-GB"/>
        </w:rPr>
        <w:t>Version Numbers</w:t>
      </w:r>
      <w:bookmarkEnd w:id="873"/>
      <w:bookmarkEnd w:id="874"/>
      <w:bookmarkEnd w:id="875"/>
      <w:bookmarkEnd w:id="876"/>
    </w:p>
    <w:p w14:paraId="6E4A4A44" w14:textId="34FE1A02" w:rsidR="008E0E4F" w:rsidRPr="00365A4B" w:rsidRDefault="008E0E4F" w:rsidP="008E0E4F">
      <w:pPr>
        <w:pStyle w:val="StdPara"/>
      </w:pPr>
      <w:r w:rsidRPr="00365A4B">
        <w:t xml:space="preserve">CRLs issued under this </w:t>
      </w:r>
      <w:r>
        <w:t>CP</w:t>
      </w:r>
      <w:r w:rsidRPr="00365A4B">
        <w:t xml:space="preserve"> shall assert a version number as d</w:t>
      </w:r>
      <w:r w:rsidR="006439A1">
        <w:t>escribed in the X.509 standard (</w:t>
      </w:r>
      <w:r w:rsidRPr="00365A4B">
        <w:t>ISO</w:t>
      </w:r>
      <w:r w:rsidR="006439A1">
        <w:t>/IEC-</w:t>
      </w:r>
      <w:r w:rsidRPr="00365A4B">
        <w:t>9594-8</w:t>
      </w:r>
      <w:r w:rsidR="006439A1">
        <w:t>)</w:t>
      </w:r>
      <w:r w:rsidRPr="00365A4B">
        <w:t>. CRLs shall assert Version 2.</w:t>
      </w:r>
    </w:p>
    <w:p w14:paraId="331016F4" w14:textId="77777777" w:rsidR="008E0E4F" w:rsidRPr="00365A4B" w:rsidRDefault="008E0E4F" w:rsidP="008E0E4F">
      <w:pPr>
        <w:pStyle w:val="Heading3"/>
        <w:rPr>
          <w:lang w:val="en-GB"/>
        </w:rPr>
      </w:pPr>
      <w:bookmarkStart w:id="877" w:name="_Toc130487777"/>
      <w:bookmarkStart w:id="878" w:name="_Toc130491713"/>
      <w:bookmarkStart w:id="879" w:name="_Toc296943494"/>
      <w:bookmarkStart w:id="880" w:name="_Toc450489363"/>
      <w:r w:rsidRPr="00365A4B">
        <w:rPr>
          <w:lang w:val="en-GB"/>
        </w:rPr>
        <w:t>CRL and CRL Entry Extensions</w:t>
      </w:r>
      <w:bookmarkEnd w:id="877"/>
      <w:bookmarkEnd w:id="878"/>
      <w:bookmarkEnd w:id="879"/>
      <w:bookmarkEnd w:id="880"/>
    </w:p>
    <w:p w14:paraId="0B4D590C" w14:textId="77777777" w:rsidR="008E0E4F" w:rsidRPr="00365A4B" w:rsidRDefault="008E0E4F" w:rsidP="008E0E4F">
      <w:pPr>
        <w:pStyle w:val="StdPara"/>
      </w:pPr>
      <w:r w:rsidRPr="00365A4B">
        <w:t>Detailed CRL profiles covering the use of each extension are available in</w:t>
      </w:r>
      <w:r>
        <w:t xml:space="preserve"> Appendix B</w:t>
      </w:r>
      <w:r w:rsidRPr="00365A4B">
        <w:t>.</w:t>
      </w:r>
    </w:p>
    <w:p w14:paraId="315DE2FF" w14:textId="77777777" w:rsidR="008E0E4F" w:rsidRPr="00C709E3" w:rsidRDefault="008E0E4F" w:rsidP="008E0E4F">
      <w:pPr>
        <w:pStyle w:val="Heading2"/>
        <w:rPr>
          <w:lang w:val="en-GB"/>
        </w:rPr>
      </w:pPr>
      <w:bookmarkStart w:id="881" w:name="_Toc296943495"/>
      <w:bookmarkStart w:id="882" w:name="_Toc450489364"/>
      <w:bookmarkStart w:id="883" w:name="_Toc130487778"/>
      <w:bookmarkStart w:id="884" w:name="_Toc130491714"/>
      <w:r w:rsidRPr="00365A4B">
        <w:rPr>
          <w:lang w:val="en-GB"/>
        </w:rPr>
        <w:t>OCSP profile</w:t>
      </w:r>
      <w:bookmarkEnd w:id="881"/>
      <w:bookmarkEnd w:id="882"/>
    </w:p>
    <w:p w14:paraId="79DA2EF8" w14:textId="77777777" w:rsidR="008E0E4F" w:rsidRPr="00365A4B" w:rsidRDefault="008E0E4F" w:rsidP="008E0E4F">
      <w:pPr>
        <w:pStyle w:val="Heading3"/>
        <w:rPr>
          <w:lang w:val="en-GB"/>
        </w:rPr>
      </w:pPr>
      <w:bookmarkStart w:id="885" w:name="_Toc328032013"/>
      <w:bookmarkStart w:id="886" w:name="_Toc296943496"/>
      <w:bookmarkStart w:id="887" w:name="_Toc450489365"/>
      <w:bookmarkEnd w:id="883"/>
      <w:bookmarkEnd w:id="884"/>
      <w:bookmarkEnd w:id="885"/>
      <w:r w:rsidRPr="00365A4B">
        <w:rPr>
          <w:lang w:val="en-GB"/>
        </w:rPr>
        <w:t>Version Numbers</w:t>
      </w:r>
      <w:bookmarkEnd w:id="886"/>
      <w:bookmarkEnd w:id="887"/>
    </w:p>
    <w:p w14:paraId="4248D43C" w14:textId="77777777" w:rsidR="008E0E4F" w:rsidRDefault="008E0E4F" w:rsidP="008E0E4F">
      <w:pPr>
        <w:pStyle w:val="StdPara"/>
      </w:pPr>
      <w:r w:rsidRPr="00DF0AA3">
        <w:t>OSCP is implemented using ver</w:t>
      </w:r>
      <w:r w:rsidR="00DB0676">
        <w:t>sion 1 as specified under RFC 69</w:t>
      </w:r>
      <w:r w:rsidRPr="00DF0AA3">
        <w:t>60</w:t>
      </w:r>
      <w:r>
        <w:t>.</w:t>
      </w:r>
    </w:p>
    <w:p w14:paraId="7F02CA40" w14:textId="77777777" w:rsidR="008E0E4F" w:rsidRPr="00365A4B" w:rsidRDefault="008E0E4F" w:rsidP="008E0E4F">
      <w:pPr>
        <w:pStyle w:val="Heading3"/>
        <w:rPr>
          <w:lang w:val="en-GB"/>
        </w:rPr>
      </w:pPr>
      <w:bookmarkStart w:id="888" w:name="_Toc296943498"/>
      <w:bookmarkStart w:id="889" w:name="_Toc450489366"/>
      <w:r w:rsidRPr="00365A4B">
        <w:rPr>
          <w:lang w:val="en-GB"/>
        </w:rPr>
        <w:t>OCSP Extensions</w:t>
      </w:r>
      <w:bookmarkEnd w:id="888"/>
      <w:bookmarkEnd w:id="889"/>
    </w:p>
    <w:p w14:paraId="2915EBE4" w14:textId="77777777" w:rsidR="008E0E4F" w:rsidRPr="00874E83" w:rsidRDefault="008E0E4F" w:rsidP="008E0E4F">
      <w:pPr>
        <w:pStyle w:val="StdPara"/>
      </w:pPr>
      <w:r w:rsidRPr="001A0EFB">
        <w:rPr>
          <w:lang w:val="en-GB"/>
        </w:rPr>
        <w:t>Refer to</w:t>
      </w:r>
      <w:r>
        <w:rPr>
          <w:lang w:val="en-GB"/>
        </w:rPr>
        <w:t xml:space="preserve"> CPS and</w:t>
      </w:r>
      <w:r w:rsidRPr="001A0EFB">
        <w:t xml:space="preserve"> </w:t>
      </w:r>
      <w:r>
        <w:t>Validation Authority (VA) CP</w:t>
      </w:r>
      <w:r w:rsidRPr="001A0EFB">
        <w:t xml:space="preserve"> for</w:t>
      </w:r>
      <w:r w:rsidRPr="001A0EFB">
        <w:rPr>
          <w:b/>
        </w:rPr>
        <w:t xml:space="preserve"> </w:t>
      </w:r>
      <w:r w:rsidRPr="001A0EFB">
        <w:t>full OCSP profile.</w:t>
      </w:r>
    </w:p>
    <w:p w14:paraId="4907605F" w14:textId="77777777" w:rsidR="008E0E4F" w:rsidRPr="00365A4B" w:rsidRDefault="008E0E4F" w:rsidP="008E0E4F">
      <w:pPr>
        <w:pStyle w:val="Heading1"/>
      </w:pPr>
      <w:bookmarkStart w:id="890" w:name="_Toc160871435"/>
      <w:bookmarkStart w:id="891" w:name="_Toc161801327"/>
      <w:bookmarkStart w:id="892" w:name="_Toc161822985"/>
      <w:bookmarkStart w:id="893" w:name="_Toc162922984"/>
      <w:bookmarkStart w:id="894" w:name="_Toc130491715"/>
      <w:bookmarkStart w:id="895" w:name="_Toc296943500"/>
      <w:bookmarkStart w:id="896" w:name="_Toc450489367"/>
      <w:bookmarkEnd w:id="890"/>
      <w:bookmarkEnd w:id="891"/>
      <w:bookmarkEnd w:id="892"/>
      <w:bookmarkEnd w:id="893"/>
      <w:r w:rsidRPr="00365A4B">
        <w:lastRenderedPageBreak/>
        <w:t>COMPLIANCE AUDIT AND OTHER ASSESSMENTS</w:t>
      </w:r>
      <w:bookmarkEnd w:id="894"/>
      <w:bookmarkEnd w:id="895"/>
      <w:bookmarkEnd w:id="896"/>
    </w:p>
    <w:p w14:paraId="3B08EE7C" w14:textId="77777777" w:rsidR="008E0E4F" w:rsidRPr="00365A4B" w:rsidRDefault="008E0E4F" w:rsidP="008E0E4F">
      <w:pPr>
        <w:pStyle w:val="Heading2"/>
        <w:rPr>
          <w:lang w:val="en-GB"/>
        </w:rPr>
      </w:pPr>
      <w:bookmarkStart w:id="897" w:name="_Toc130491716"/>
      <w:bookmarkStart w:id="898" w:name="_Toc296943501"/>
      <w:bookmarkStart w:id="899" w:name="_Toc450489368"/>
      <w:r w:rsidRPr="00365A4B">
        <w:rPr>
          <w:lang w:val="en-GB"/>
        </w:rPr>
        <w:t>Frequency or circumstances of assessment</w:t>
      </w:r>
      <w:bookmarkEnd w:id="897"/>
      <w:bookmarkEnd w:id="898"/>
      <w:bookmarkEnd w:id="899"/>
    </w:p>
    <w:p w14:paraId="60B1D9F2" w14:textId="77777777" w:rsidR="008E0E4F" w:rsidRPr="00365A4B" w:rsidRDefault="008E0E4F" w:rsidP="008E0E4F">
      <w:pPr>
        <w:pStyle w:val="StdPara"/>
      </w:pPr>
      <w:r w:rsidRPr="00365A4B">
        <w:t>See CPS.</w:t>
      </w:r>
    </w:p>
    <w:p w14:paraId="2202FD05" w14:textId="77777777" w:rsidR="008E0E4F" w:rsidRPr="00365A4B" w:rsidRDefault="008E0E4F" w:rsidP="008E0E4F">
      <w:pPr>
        <w:pStyle w:val="Heading2"/>
        <w:rPr>
          <w:lang w:val="en-GB"/>
        </w:rPr>
      </w:pPr>
      <w:bookmarkStart w:id="900" w:name="_Toc161801330"/>
      <w:bookmarkStart w:id="901" w:name="_Toc161822988"/>
      <w:bookmarkStart w:id="902" w:name="_Toc162922987"/>
      <w:bookmarkStart w:id="903" w:name="_Toc130491717"/>
      <w:bookmarkStart w:id="904" w:name="_Toc296943502"/>
      <w:bookmarkStart w:id="905" w:name="_Toc450489369"/>
      <w:bookmarkEnd w:id="900"/>
      <w:bookmarkEnd w:id="901"/>
      <w:bookmarkEnd w:id="902"/>
      <w:r w:rsidRPr="00365A4B">
        <w:rPr>
          <w:lang w:val="en-GB"/>
        </w:rPr>
        <w:t>Identity/qualifications of assessor</w:t>
      </w:r>
      <w:bookmarkEnd w:id="903"/>
      <w:bookmarkEnd w:id="904"/>
      <w:bookmarkEnd w:id="905"/>
    </w:p>
    <w:p w14:paraId="67B17611" w14:textId="77777777" w:rsidR="008E0E4F" w:rsidRPr="00365A4B" w:rsidRDefault="008E0E4F" w:rsidP="008E0E4F">
      <w:pPr>
        <w:pStyle w:val="StdPara"/>
      </w:pPr>
      <w:r w:rsidRPr="00365A4B">
        <w:t>See CPS.</w:t>
      </w:r>
    </w:p>
    <w:p w14:paraId="1E0B4E6F" w14:textId="77777777" w:rsidR="008E0E4F" w:rsidRPr="00365A4B" w:rsidRDefault="008E0E4F" w:rsidP="008E0E4F">
      <w:pPr>
        <w:pStyle w:val="Heading2"/>
        <w:rPr>
          <w:lang w:val="en-GB"/>
        </w:rPr>
      </w:pPr>
      <w:bookmarkStart w:id="906" w:name="_Toc161801333"/>
      <w:bookmarkStart w:id="907" w:name="_Toc161822991"/>
      <w:bookmarkStart w:id="908" w:name="_Toc162922990"/>
      <w:bookmarkStart w:id="909" w:name="_Toc130491718"/>
      <w:bookmarkStart w:id="910" w:name="_Toc296943503"/>
      <w:bookmarkStart w:id="911" w:name="_Toc450489370"/>
      <w:bookmarkEnd w:id="906"/>
      <w:bookmarkEnd w:id="907"/>
      <w:bookmarkEnd w:id="908"/>
      <w:r w:rsidRPr="00365A4B">
        <w:rPr>
          <w:lang w:val="en-GB"/>
        </w:rPr>
        <w:t>Assessor’s relationship to assessed entity</w:t>
      </w:r>
      <w:bookmarkEnd w:id="909"/>
      <w:bookmarkEnd w:id="910"/>
      <w:bookmarkEnd w:id="911"/>
    </w:p>
    <w:p w14:paraId="32CCAD26" w14:textId="77777777" w:rsidR="008E0E4F" w:rsidRPr="00365A4B" w:rsidRDefault="008E0E4F" w:rsidP="008E0E4F">
      <w:pPr>
        <w:pStyle w:val="StdPara"/>
      </w:pPr>
      <w:r w:rsidRPr="00365A4B">
        <w:t>See CPS.</w:t>
      </w:r>
    </w:p>
    <w:p w14:paraId="711B66D0" w14:textId="77777777" w:rsidR="008E0E4F" w:rsidRPr="00365A4B" w:rsidRDefault="008E0E4F" w:rsidP="008E0E4F">
      <w:pPr>
        <w:pStyle w:val="Heading2"/>
        <w:rPr>
          <w:lang w:val="en-GB"/>
        </w:rPr>
      </w:pPr>
      <w:bookmarkStart w:id="912" w:name="_Toc130491719"/>
      <w:bookmarkStart w:id="913" w:name="_Toc296943504"/>
      <w:bookmarkStart w:id="914" w:name="_Toc450489371"/>
      <w:r w:rsidRPr="00365A4B">
        <w:rPr>
          <w:lang w:val="en-GB"/>
        </w:rPr>
        <w:t>Topics covered by assessment</w:t>
      </w:r>
      <w:bookmarkEnd w:id="912"/>
      <w:bookmarkEnd w:id="913"/>
      <w:bookmarkEnd w:id="914"/>
    </w:p>
    <w:p w14:paraId="43443BDD" w14:textId="77777777" w:rsidR="008E0E4F" w:rsidRPr="00365A4B" w:rsidRDefault="008E0E4F" w:rsidP="008E0E4F">
      <w:pPr>
        <w:pStyle w:val="StdPara"/>
      </w:pPr>
      <w:r w:rsidRPr="00365A4B">
        <w:t>See CPS.</w:t>
      </w:r>
    </w:p>
    <w:p w14:paraId="2BB96255" w14:textId="77777777" w:rsidR="008E0E4F" w:rsidRPr="00365A4B" w:rsidRDefault="008E0E4F" w:rsidP="008E0E4F">
      <w:pPr>
        <w:pStyle w:val="Heading2"/>
        <w:rPr>
          <w:lang w:val="en-GB"/>
        </w:rPr>
      </w:pPr>
      <w:bookmarkStart w:id="915" w:name="_Toc130491720"/>
      <w:bookmarkStart w:id="916" w:name="_Toc296943505"/>
      <w:bookmarkStart w:id="917" w:name="_Toc450489372"/>
      <w:r w:rsidRPr="00365A4B">
        <w:rPr>
          <w:lang w:val="en-GB"/>
        </w:rPr>
        <w:t>Actions taken as a result of deficiency</w:t>
      </w:r>
      <w:bookmarkEnd w:id="915"/>
      <w:bookmarkEnd w:id="916"/>
      <w:bookmarkEnd w:id="917"/>
    </w:p>
    <w:p w14:paraId="01FE1094" w14:textId="77777777" w:rsidR="008E0E4F" w:rsidRPr="00365A4B" w:rsidRDefault="008E0E4F" w:rsidP="008E0E4F">
      <w:pPr>
        <w:pStyle w:val="StdPara"/>
      </w:pPr>
      <w:r w:rsidRPr="00365A4B">
        <w:t>See CPS.</w:t>
      </w:r>
    </w:p>
    <w:p w14:paraId="0ACEAC00" w14:textId="77777777" w:rsidR="008E0E4F" w:rsidRPr="00365A4B" w:rsidRDefault="008E0E4F" w:rsidP="008E0E4F">
      <w:pPr>
        <w:pStyle w:val="Heading2"/>
        <w:rPr>
          <w:lang w:val="en-GB"/>
        </w:rPr>
      </w:pPr>
      <w:bookmarkStart w:id="918" w:name="_Toc130491721"/>
      <w:bookmarkStart w:id="919" w:name="_Toc296943506"/>
      <w:bookmarkStart w:id="920" w:name="_Toc450489373"/>
      <w:r w:rsidRPr="00365A4B">
        <w:rPr>
          <w:lang w:val="en-GB"/>
        </w:rPr>
        <w:t>Communication of results</w:t>
      </w:r>
      <w:bookmarkEnd w:id="918"/>
      <w:bookmarkEnd w:id="919"/>
      <w:bookmarkEnd w:id="920"/>
    </w:p>
    <w:p w14:paraId="35A93240" w14:textId="77777777" w:rsidR="008E0E4F" w:rsidRPr="00365A4B" w:rsidRDefault="008E0E4F" w:rsidP="008E0E4F">
      <w:pPr>
        <w:pStyle w:val="StdPara"/>
      </w:pPr>
      <w:r w:rsidRPr="00365A4B">
        <w:t>See CPS.</w:t>
      </w:r>
    </w:p>
    <w:p w14:paraId="36F99F34" w14:textId="77777777" w:rsidR="008E0E4F" w:rsidRPr="00365A4B" w:rsidRDefault="008E0E4F" w:rsidP="008E0E4F">
      <w:pPr>
        <w:pStyle w:val="Heading1"/>
      </w:pPr>
      <w:bookmarkStart w:id="921" w:name="_Toc130491722"/>
      <w:bookmarkStart w:id="922" w:name="_Toc296943507"/>
      <w:bookmarkStart w:id="923" w:name="_Toc450489374"/>
      <w:r w:rsidRPr="00365A4B">
        <w:t>OTHER BUSINESS AND LEGAL MATTERS</w:t>
      </w:r>
      <w:bookmarkEnd w:id="921"/>
      <w:bookmarkEnd w:id="922"/>
      <w:bookmarkEnd w:id="923"/>
    </w:p>
    <w:p w14:paraId="215D4FE8" w14:textId="77777777" w:rsidR="008E0E4F" w:rsidRPr="00365A4B" w:rsidRDefault="008E0E4F" w:rsidP="008E0E4F">
      <w:pPr>
        <w:pStyle w:val="Heading2"/>
        <w:rPr>
          <w:lang w:val="en-GB"/>
        </w:rPr>
      </w:pPr>
      <w:bookmarkStart w:id="924" w:name="_Toc130491723"/>
      <w:bookmarkStart w:id="925" w:name="_Toc296943508"/>
      <w:bookmarkStart w:id="926" w:name="_Toc450489375"/>
      <w:r w:rsidRPr="00365A4B">
        <w:rPr>
          <w:lang w:val="en-GB"/>
        </w:rPr>
        <w:t>Fees</w:t>
      </w:r>
      <w:bookmarkEnd w:id="924"/>
      <w:bookmarkEnd w:id="925"/>
      <w:bookmarkEnd w:id="926"/>
    </w:p>
    <w:p w14:paraId="13CF2BBC" w14:textId="77777777" w:rsidR="008E0E4F" w:rsidRPr="00365A4B" w:rsidRDefault="008E0E4F" w:rsidP="008E0E4F">
      <w:pPr>
        <w:pStyle w:val="Heading3"/>
        <w:rPr>
          <w:lang w:val="en-GB"/>
        </w:rPr>
      </w:pPr>
      <w:bookmarkStart w:id="927" w:name="_Toc130491724"/>
      <w:bookmarkStart w:id="928" w:name="_Toc296943509"/>
      <w:bookmarkStart w:id="929" w:name="_Toc450489376"/>
      <w:r w:rsidRPr="00365A4B">
        <w:rPr>
          <w:lang w:val="en-GB"/>
        </w:rPr>
        <w:t>Certificate issuance or renewal fees</w:t>
      </w:r>
      <w:bookmarkEnd w:id="927"/>
      <w:bookmarkEnd w:id="928"/>
      <w:bookmarkEnd w:id="929"/>
    </w:p>
    <w:p w14:paraId="0DCD8478" w14:textId="78B86D04" w:rsidR="008E0E4F" w:rsidRPr="00365A4B" w:rsidRDefault="0097641C" w:rsidP="008E0E4F">
      <w:pPr>
        <w:pStyle w:val="StdPara"/>
      </w:pPr>
      <w:r>
        <w:t>As per the TaaS c</w:t>
      </w:r>
      <w:r w:rsidR="000778CD">
        <w:t>atalogue</w:t>
      </w:r>
      <w:r>
        <w:t>s</w:t>
      </w:r>
      <w:r w:rsidR="008E0E4F" w:rsidRPr="00365A4B">
        <w:t>.</w:t>
      </w:r>
    </w:p>
    <w:p w14:paraId="205FB9C6" w14:textId="77777777" w:rsidR="008E0E4F" w:rsidRPr="00365A4B" w:rsidRDefault="008E0E4F" w:rsidP="008E0E4F">
      <w:pPr>
        <w:pStyle w:val="Heading3"/>
        <w:rPr>
          <w:lang w:val="en-GB"/>
        </w:rPr>
      </w:pPr>
      <w:bookmarkStart w:id="930" w:name="_Toc130491725"/>
      <w:bookmarkStart w:id="931" w:name="_Toc296943510"/>
      <w:bookmarkStart w:id="932" w:name="_Toc450489377"/>
      <w:r w:rsidRPr="00365A4B">
        <w:rPr>
          <w:lang w:val="en-GB"/>
        </w:rPr>
        <w:t>Certificate access fees</w:t>
      </w:r>
      <w:bookmarkEnd w:id="930"/>
      <w:bookmarkEnd w:id="931"/>
      <w:bookmarkEnd w:id="932"/>
    </w:p>
    <w:p w14:paraId="1366B407" w14:textId="77777777" w:rsidR="008E0E4F" w:rsidRPr="00365A4B" w:rsidRDefault="008E0E4F" w:rsidP="008E0E4F">
      <w:pPr>
        <w:pStyle w:val="StdPara"/>
      </w:pPr>
      <w:r w:rsidRPr="00365A4B">
        <w:t xml:space="preserve">There is no fee for accessing Certificates from approved repositories. </w:t>
      </w:r>
    </w:p>
    <w:p w14:paraId="661534E0" w14:textId="77777777" w:rsidR="008E0E4F" w:rsidRPr="00365A4B" w:rsidRDefault="008E0E4F" w:rsidP="008E0E4F">
      <w:pPr>
        <w:pStyle w:val="Heading3"/>
        <w:rPr>
          <w:lang w:val="en-GB"/>
        </w:rPr>
      </w:pPr>
      <w:bookmarkStart w:id="933" w:name="_Toc130491726"/>
      <w:bookmarkStart w:id="934" w:name="_Toc296943511"/>
      <w:bookmarkStart w:id="935" w:name="_Toc450489378"/>
      <w:r w:rsidRPr="00365A4B">
        <w:rPr>
          <w:lang w:val="en-GB"/>
        </w:rPr>
        <w:t>Revocation or status information access fees</w:t>
      </w:r>
      <w:bookmarkEnd w:id="933"/>
      <w:bookmarkEnd w:id="934"/>
      <w:bookmarkEnd w:id="935"/>
    </w:p>
    <w:p w14:paraId="569A6864" w14:textId="77777777" w:rsidR="008E0E4F" w:rsidRPr="00365A4B" w:rsidRDefault="008E0E4F" w:rsidP="008E0E4F">
      <w:pPr>
        <w:pStyle w:val="StdPara"/>
      </w:pPr>
      <w:r w:rsidRPr="00365A4B">
        <w:t xml:space="preserve">There is no fee for accessing a CRL from approved repositories. </w:t>
      </w:r>
    </w:p>
    <w:p w14:paraId="7CA39732" w14:textId="77777777" w:rsidR="008E0E4F" w:rsidRPr="00365A4B" w:rsidRDefault="008E0E4F" w:rsidP="008E0E4F">
      <w:pPr>
        <w:pStyle w:val="Heading3"/>
        <w:rPr>
          <w:lang w:val="en-GB"/>
        </w:rPr>
      </w:pPr>
      <w:bookmarkStart w:id="936" w:name="_Toc130491727"/>
      <w:bookmarkStart w:id="937" w:name="_Toc296943512"/>
      <w:bookmarkStart w:id="938" w:name="_Toc450489379"/>
      <w:r w:rsidRPr="00365A4B">
        <w:rPr>
          <w:lang w:val="en-GB"/>
        </w:rPr>
        <w:t>Fees for other services</w:t>
      </w:r>
      <w:bookmarkEnd w:id="936"/>
      <w:bookmarkEnd w:id="937"/>
      <w:bookmarkEnd w:id="938"/>
    </w:p>
    <w:p w14:paraId="2AEC5552" w14:textId="0518F21E" w:rsidR="008E0E4F" w:rsidRPr="00365A4B" w:rsidRDefault="008E0E4F" w:rsidP="008E0E4F">
      <w:pPr>
        <w:pStyle w:val="StdPara"/>
      </w:pPr>
      <w:r w:rsidRPr="00365A4B">
        <w:t>See CPS regarding fees for access to this CP. No fee has been stipulated for other services</w:t>
      </w:r>
      <w:r w:rsidR="0097641C">
        <w:t xml:space="preserve"> that are not already included in the TaaS catalogues</w:t>
      </w:r>
      <w:r w:rsidRPr="00365A4B">
        <w:t>.</w:t>
      </w:r>
    </w:p>
    <w:p w14:paraId="479203E1" w14:textId="77777777" w:rsidR="008E0E4F" w:rsidRPr="00365A4B" w:rsidRDefault="008E0E4F" w:rsidP="008E0E4F">
      <w:pPr>
        <w:pStyle w:val="Heading3"/>
        <w:rPr>
          <w:lang w:val="en-GB"/>
        </w:rPr>
      </w:pPr>
      <w:bookmarkStart w:id="939" w:name="_Toc130491728"/>
      <w:bookmarkStart w:id="940" w:name="_Toc296943513"/>
      <w:bookmarkStart w:id="941" w:name="_Toc450489380"/>
      <w:r w:rsidRPr="00365A4B">
        <w:rPr>
          <w:lang w:val="en-GB"/>
        </w:rPr>
        <w:t>Refund policy</w:t>
      </w:r>
      <w:bookmarkEnd w:id="939"/>
      <w:bookmarkEnd w:id="940"/>
      <w:bookmarkEnd w:id="941"/>
    </w:p>
    <w:p w14:paraId="47ABA774" w14:textId="77777777" w:rsidR="008E0E4F" w:rsidRPr="00365A4B" w:rsidRDefault="008E0E4F" w:rsidP="008E0E4F">
      <w:pPr>
        <w:pStyle w:val="StdPara"/>
      </w:pPr>
      <w:r w:rsidRPr="00365A4B">
        <w:t>See CPS.</w:t>
      </w:r>
    </w:p>
    <w:p w14:paraId="1F43E961" w14:textId="77777777" w:rsidR="008E0E4F" w:rsidRPr="00365A4B" w:rsidRDefault="008E0E4F" w:rsidP="008E0E4F">
      <w:pPr>
        <w:pStyle w:val="Heading2"/>
        <w:rPr>
          <w:lang w:val="en-GB"/>
        </w:rPr>
      </w:pPr>
      <w:bookmarkStart w:id="942" w:name="_Toc130491729"/>
      <w:bookmarkStart w:id="943" w:name="_Toc296943514"/>
      <w:bookmarkStart w:id="944" w:name="_Toc450489381"/>
      <w:r w:rsidRPr="00365A4B">
        <w:rPr>
          <w:lang w:val="en-GB"/>
        </w:rPr>
        <w:t>Financial responsibility</w:t>
      </w:r>
      <w:bookmarkEnd w:id="942"/>
      <w:bookmarkEnd w:id="943"/>
      <w:bookmarkEnd w:id="944"/>
    </w:p>
    <w:p w14:paraId="0B5CF8B8" w14:textId="77777777" w:rsidR="008E0E4F" w:rsidRPr="00365A4B" w:rsidRDefault="008E0E4F" w:rsidP="008E0E4F">
      <w:pPr>
        <w:pStyle w:val="StdPara"/>
      </w:pPr>
      <w:r w:rsidRPr="00365A4B">
        <w:t>See CPS.</w:t>
      </w:r>
    </w:p>
    <w:p w14:paraId="08BE7374" w14:textId="77777777" w:rsidR="008E0E4F" w:rsidRPr="00365A4B" w:rsidRDefault="008E0E4F" w:rsidP="008E0E4F">
      <w:pPr>
        <w:pStyle w:val="StdPara"/>
      </w:pPr>
      <w:r w:rsidRPr="00365A4B">
        <w:t>In addition, certificates issued under this CP do not contain, or imply, any financial authority or privilege.  Relying Parties assume responsibility for any financial limit they may wish to apply for transactions authenticated using certificates issued under this CP.</w:t>
      </w:r>
    </w:p>
    <w:p w14:paraId="0D5FDCFF" w14:textId="77777777" w:rsidR="008E0E4F" w:rsidRPr="00365A4B" w:rsidRDefault="008E0E4F" w:rsidP="008E0E4F">
      <w:pPr>
        <w:pStyle w:val="Heading3"/>
        <w:rPr>
          <w:lang w:val="en-GB"/>
        </w:rPr>
      </w:pPr>
      <w:bookmarkStart w:id="945" w:name="_Toc130491730"/>
      <w:bookmarkStart w:id="946" w:name="_Toc296943515"/>
      <w:bookmarkStart w:id="947" w:name="_Toc450489382"/>
      <w:r w:rsidRPr="00365A4B">
        <w:rPr>
          <w:lang w:val="en-GB"/>
        </w:rPr>
        <w:lastRenderedPageBreak/>
        <w:t>Insurance coverage</w:t>
      </w:r>
      <w:bookmarkEnd w:id="945"/>
      <w:bookmarkEnd w:id="946"/>
      <w:bookmarkEnd w:id="947"/>
    </w:p>
    <w:p w14:paraId="31ADCA6D" w14:textId="093B7BC4" w:rsidR="008E0E4F" w:rsidRPr="00365A4B" w:rsidRDefault="008E0E4F" w:rsidP="008E0E4F">
      <w:pPr>
        <w:rPr>
          <w:lang w:val="en-GB"/>
        </w:rPr>
      </w:pPr>
      <w:commentRangeStart w:id="948"/>
      <w:r w:rsidRPr="00365A4B">
        <w:rPr>
          <w:lang w:val="en-GB"/>
        </w:rPr>
        <w:t xml:space="preserve">No </w:t>
      </w:r>
      <w:r w:rsidR="00FC4D6A">
        <w:rPr>
          <w:lang w:val="en-GB"/>
        </w:rPr>
        <w:t>insurance is provided or implied by New Zealand Government for use of services under this CP</w:t>
      </w:r>
      <w:r w:rsidRPr="00365A4B">
        <w:rPr>
          <w:lang w:val="en-GB"/>
        </w:rPr>
        <w:t>.</w:t>
      </w:r>
      <w:commentRangeEnd w:id="948"/>
      <w:r w:rsidR="00FC4D6A">
        <w:rPr>
          <w:rStyle w:val="CommentReference"/>
        </w:rPr>
        <w:commentReference w:id="948"/>
      </w:r>
    </w:p>
    <w:p w14:paraId="733B7C61" w14:textId="77777777" w:rsidR="008E0E4F" w:rsidRPr="00365A4B" w:rsidRDefault="008E0E4F" w:rsidP="008E0E4F">
      <w:pPr>
        <w:pStyle w:val="Heading3"/>
        <w:rPr>
          <w:lang w:val="en-GB"/>
        </w:rPr>
      </w:pPr>
      <w:bookmarkStart w:id="949" w:name="_Toc130491731"/>
      <w:bookmarkStart w:id="950" w:name="_Toc296943516"/>
      <w:bookmarkStart w:id="951" w:name="_Toc450489383"/>
      <w:r w:rsidRPr="00365A4B">
        <w:rPr>
          <w:lang w:val="en-GB"/>
        </w:rPr>
        <w:t>Other assets</w:t>
      </w:r>
      <w:bookmarkEnd w:id="949"/>
      <w:bookmarkEnd w:id="950"/>
      <w:bookmarkEnd w:id="951"/>
    </w:p>
    <w:p w14:paraId="4C1F8BB3" w14:textId="77777777" w:rsidR="008E0E4F" w:rsidRPr="00365A4B" w:rsidRDefault="008E0E4F" w:rsidP="008E0E4F">
      <w:pPr>
        <w:rPr>
          <w:lang w:val="en-GB"/>
        </w:rPr>
      </w:pPr>
      <w:r w:rsidRPr="00365A4B">
        <w:rPr>
          <w:lang w:val="en-GB"/>
        </w:rPr>
        <w:t>No stipulation.</w:t>
      </w:r>
    </w:p>
    <w:p w14:paraId="713F329B" w14:textId="77777777" w:rsidR="008E0E4F" w:rsidRPr="00365A4B" w:rsidRDefault="008E0E4F" w:rsidP="008E0E4F">
      <w:pPr>
        <w:pStyle w:val="Heading3"/>
        <w:rPr>
          <w:lang w:val="en-GB"/>
        </w:rPr>
      </w:pPr>
      <w:bookmarkStart w:id="952" w:name="_Toc130491732"/>
      <w:bookmarkStart w:id="953" w:name="_Toc296943517"/>
      <w:bookmarkStart w:id="954" w:name="_Toc450489384"/>
      <w:r w:rsidRPr="00365A4B">
        <w:rPr>
          <w:lang w:val="en-GB"/>
        </w:rPr>
        <w:t>Insurance or warranty coverage for end-entities</w:t>
      </w:r>
      <w:bookmarkEnd w:id="952"/>
      <w:bookmarkEnd w:id="953"/>
      <w:bookmarkEnd w:id="954"/>
    </w:p>
    <w:p w14:paraId="208569AF" w14:textId="77777777" w:rsidR="008E0E4F" w:rsidRPr="00365A4B" w:rsidRDefault="008E0E4F" w:rsidP="008E0E4F">
      <w:pPr>
        <w:pStyle w:val="StdPara"/>
      </w:pPr>
      <w:r w:rsidRPr="00365A4B">
        <w:t>No stipulation.</w:t>
      </w:r>
    </w:p>
    <w:p w14:paraId="39341E57" w14:textId="77777777" w:rsidR="008E0E4F" w:rsidRPr="00365A4B" w:rsidRDefault="008E0E4F" w:rsidP="008E0E4F">
      <w:pPr>
        <w:pStyle w:val="Heading2"/>
        <w:rPr>
          <w:lang w:val="en-GB"/>
        </w:rPr>
      </w:pPr>
      <w:bookmarkStart w:id="955" w:name="_Toc130491733"/>
      <w:bookmarkStart w:id="956" w:name="_Toc296943518"/>
      <w:bookmarkStart w:id="957" w:name="_Toc450489385"/>
      <w:r w:rsidRPr="00365A4B">
        <w:rPr>
          <w:lang w:val="en-GB"/>
        </w:rPr>
        <w:t>Confidentiality of business information</w:t>
      </w:r>
      <w:bookmarkEnd w:id="955"/>
      <w:bookmarkEnd w:id="956"/>
      <w:bookmarkEnd w:id="957"/>
    </w:p>
    <w:p w14:paraId="1F7CB930" w14:textId="77777777" w:rsidR="008E0E4F" w:rsidRPr="00365A4B" w:rsidRDefault="008E0E4F" w:rsidP="008E0E4F">
      <w:pPr>
        <w:pStyle w:val="StdPara"/>
      </w:pPr>
      <w:r w:rsidRPr="00365A4B">
        <w:t>See CPS.</w:t>
      </w:r>
    </w:p>
    <w:p w14:paraId="0ED92827" w14:textId="77777777" w:rsidR="008E0E4F" w:rsidRPr="00365A4B" w:rsidRDefault="008E0E4F" w:rsidP="008E0E4F">
      <w:pPr>
        <w:pStyle w:val="Heading2"/>
        <w:rPr>
          <w:lang w:val="en-GB"/>
        </w:rPr>
      </w:pPr>
      <w:bookmarkStart w:id="958" w:name="_Toc166378979"/>
      <w:bookmarkStart w:id="959" w:name="_Toc130491737"/>
      <w:bookmarkStart w:id="960" w:name="_Toc296943519"/>
      <w:bookmarkStart w:id="961" w:name="_Toc450489386"/>
      <w:bookmarkEnd w:id="958"/>
      <w:r w:rsidRPr="00365A4B">
        <w:rPr>
          <w:lang w:val="en-GB"/>
        </w:rPr>
        <w:t>Privacy of personal information</w:t>
      </w:r>
      <w:bookmarkEnd w:id="959"/>
      <w:bookmarkEnd w:id="960"/>
      <w:bookmarkEnd w:id="961"/>
    </w:p>
    <w:p w14:paraId="3BE61F1C" w14:textId="77777777" w:rsidR="008E0E4F" w:rsidRPr="004B51C9" w:rsidRDefault="008E0E4F" w:rsidP="008E0E4F">
      <w:pPr>
        <w:pStyle w:val="Heading3"/>
        <w:rPr>
          <w:lang w:val="en-GB"/>
        </w:rPr>
      </w:pPr>
      <w:bookmarkStart w:id="962" w:name="_Toc130491738"/>
      <w:bookmarkStart w:id="963" w:name="_Toc296943520"/>
      <w:bookmarkStart w:id="964" w:name="_Toc450489387"/>
      <w:r w:rsidRPr="004B51C9">
        <w:rPr>
          <w:lang w:val="en-GB"/>
        </w:rPr>
        <w:t>Privacy plan</w:t>
      </w:r>
      <w:bookmarkEnd w:id="962"/>
      <w:bookmarkEnd w:id="963"/>
      <w:bookmarkEnd w:id="964"/>
    </w:p>
    <w:p w14:paraId="032B13B3" w14:textId="1E9BA152" w:rsidR="008E0E4F" w:rsidRPr="00365A4B" w:rsidRDefault="008E0E4F" w:rsidP="00AE0693">
      <w:pPr>
        <w:pStyle w:val="StdPara"/>
      </w:pPr>
      <w:r w:rsidRPr="004B51C9">
        <w:t xml:space="preserve">No Personal Information (as defined in the </w:t>
      </w:r>
      <w:r w:rsidRPr="004B51C9">
        <w:rPr>
          <w:i/>
        </w:rPr>
        <w:t>Privacy Act 19</w:t>
      </w:r>
      <w:r w:rsidR="004B51C9" w:rsidRPr="004B51C9">
        <w:rPr>
          <w:i/>
        </w:rPr>
        <w:t>93</w:t>
      </w:r>
      <w:r w:rsidRPr="004B51C9">
        <w:t xml:space="preserve">) will be collected during the creation of the </w:t>
      </w:r>
      <w:r w:rsidR="007034FB" w:rsidRPr="004B51C9">
        <w:t>RCA</w:t>
      </w:r>
      <w:r w:rsidRPr="004B51C9">
        <w:t xml:space="preserve"> or a Sub-CA but it will be collected for the issuance of Operator certificates</w:t>
      </w:r>
      <w:r w:rsidRPr="00365A4B">
        <w:t xml:space="preserve">.  If personal information is gathered, the collection, use and disclosure of such information is governed </w:t>
      </w:r>
      <w:r w:rsidR="000778CD">
        <w:t>in accordance with the CPS.</w:t>
      </w:r>
    </w:p>
    <w:p w14:paraId="269F74D9" w14:textId="77777777" w:rsidR="008E0E4F" w:rsidRPr="00365A4B" w:rsidRDefault="008E0E4F" w:rsidP="008E0E4F">
      <w:pPr>
        <w:pStyle w:val="Heading3"/>
        <w:rPr>
          <w:lang w:val="en-GB"/>
        </w:rPr>
      </w:pPr>
      <w:bookmarkStart w:id="965" w:name="_Toc130491739"/>
      <w:bookmarkStart w:id="966" w:name="_Toc296943521"/>
      <w:bookmarkStart w:id="967" w:name="_Toc450489388"/>
      <w:r w:rsidRPr="00365A4B">
        <w:rPr>
          <w:lang w:val="en-GB"/>
        </w:rPr>
        <w:t>Information treated as private</w:t>
      </w:r>
      <w:bookmarkEnd w:id="965"/>
      <w:bookmarkEnd w:id="966"/>
      <w:bookmarkEnd w:id="967"/>
    </w:p>
    <w:p w14:paraId="4E5272DD" w14:textId="1E9FC85F" w:rsidR="008E0E4F" w:rsidRPr="00365A4B" w:rsidRDefault="008E0E4F" w:rsidP="008E0E4F">
      <w:pPr>
        <w:pStyle w:val="StdPara"/>
      </w:pPr>
      <w:r w:rsidRPr="00365A4B">
        <w:t xml:space="preserve">Not applicable for core components other than Operators. The PKI will only retain details of EOI documentation presented and the unique document identifiers. This information will be stored by the Security Officer in accordance with </w:t>
      </w:r>
      <w:r w:rsidR="004B51C9">
        <w:t>New Zealand Government</w:t>
      </w:r>
      <w:r w:rsidR="004B51C9" w:rsidRPr="00365A4B">
        <w:t xml:space="preserve"> </w:t>
      </w:r>
      <w:r w:rsidRPr="00365A4B">
        <w:t xml:space="preserve">requirements and protected in </w:t>
      </w:r>
      <w:r w:rsidRPr="00365A4B">
        <w:rPr>
          <w:lang w:val="en-GB"/>
        </w:rPr>
        <w:t>accordance</w:t>
      </w:r>
      <w:r w:rsidRPr="00365A4B">
        <w:t xml:space="preserve"> with the requirements of the Privacy </w:t>
      </w:r>
      <w:r w:rsidR="00FC4D6A">
        <w:t>Act Principles</w:t>
      </w:r>
      <w:r w:rsidRPr="00365A4B">
        <w:t>. Personal Information of Operators will not be published outside of the PKI.</w:t>
      </w:r>
    </w:p>
    <w:p w14:paraId="4C0D6472" w14:textId="77777777" w:rsidR="008E0E4F" w:rsidRPr="00365A4B" w:rsidRDefault="008E0E4F" w:rsidP="008E0E4F">
      <w:pPr>
        <w:pStyle w:val="Heading3"/>
        <w:rPr>
          <w:lang w:val="en-GB"/>
        </w:rPr>
      </w:pPr>
      <w:bookmarkStart w:id="968" w:name="_Toc296943522"/>
      <w:bookmarkStart w:id="969" w:name="_Toc450489389"/>
      <w:bookmarkStart w:id="970" w:name="_Toc130491741"/>
      <w:r w:rsidRPr="00365A4B">
        <w:rPr>
          <w:lang w:val="en-GB"/>
        </w:rPr>
        <w:t>Information not deemed private</w:t>
      </w:r>
      <w:bookmarkEnd w:id="968"/>
      <w:bookmarkEnd w:id="969"/>
    </w:p>
    <w:p w14:paraId="38D3534A" w14:textId="77777777" w:rsidR="008E0E4F" w:rsidRDefault="008E0E4F" w:rsidP="008E0E4F">
      <w:pPr>
        <w:pStyle w:val="StdPara"/>
      </w:pPr>
      <w:r w:rsidRPr="00365A4B">
        <w:t xml:space="preserve">Not applicable for core components other than Operators. </w:t>
      </w:r>
      <w:r>
        <w:t>By</w:t>
      </w:r>
      <w:r w:rsidRPr="00365A4B">
        <w:t xml:space="preserve"> accepting their role as an Operator</w:t>
      </w:r>
      <w:r>
        <w:t>, an Operator</w:t>
      </w:r>
      <w:r w:rsidRPr="00365A4B">
        <w:t xml:space="preserve"> acknowledge</w:t>
      </w:r>
      <w:r>
        <w:t>s</w:t>
      </w:r>
      <w:r w:rsidRPr="00365A4B">
        <w:t xml:space="preserve"> that their email address and name may be contained in their Operator certificate and may be disclosed.</w:t>
      </w:r>
    </w:p>
    <w:p w14:paraId="1E2F0A9D" w14:textId="77777777" w:rsidR="008E0E4F" w:rsidRPr="00FE47CE" w:rsidRDefault="008E0E4F" w:rsidP="008E0E4F">
      <w:pPr>
        <w:pStyle w:val="StdPara"/>
        <w:rPr>
          <w:lang w:val="en-AU"/>
        </w:rPr>
      </w:pPr>
      <w:r w:rsidRPr="00874E83">
        <w:rPr>
          <w:lang w:val="en-AU"/>
        </w:rPr>
        <w:t>Revocation of a Certificate requires publishing in the CRL in accordance with this CP</w:t>
      </w:r>
      <w:r>
        <w:rPr>
          <w:lang w:val="en-AU"/>
        </w:rPr>
        <w:t>.</w:t>
      </w:r>
      <w:r w:rsidRPr="00874E83">
        <w:rPr>
          <w:lang w:val="en-AU"/>
        </w:rPr>
        <w:t xml:space="preserve"> </w:t>
      </w:r>
      <w:r w:rsidRPr="00F8543B">
        <w:rPr>
          <w:lang w:val="en-AU"/>
        </w:rPr>
        <w:t>Revocation inform</w:t>
      </w:r>
      <w:r>
        <w:rPr>
          <w:lang w:val="en-AU"/>
        </w:rPr>
        <w:t>ation is not treated as private</w:t>
      </w:r>
      <w:r w:rsidRPr="00874E83">
        <w:rPr>
          <w:lang w:val="en-AU"/>
        </w:rPr>
        <w:t>.</w:t>
      </w:r>
    </w:p>
    <w:p w14:paraId="0DB6DC84" w14:textId="77777777" w:rsidR="008E0E4F" w:rsidRPr="00365A4B" w:rsidRDefault="008E0E4F" w:rsidP="008E0E4F">
      <w:pPr>
        <w:pStyle w:val="Heading3"/>
        <w:rPr>
          <w:lang w:val="en-GB"/>
        </w:rPr>
      </w:pPr>
      <w:bookmarkStart w:id="971" w:name="_Toc296943523"/>
      <w:bookmarkStart w:id="972" w:name="_Toc450489390"/>
      <w:r w:rsidRPr="00365A4B">
        <w:rPr>
          <w:lang w:val="en-GB"/>
        </w:rPr>
        <w:t>Responsibility to protect private information</w:t>
      </w:r>
      <w:bookmarkEnd w:id="970"/>
      <w:bookmarkEnd w:id="971"/>
      <w:bookmarkEnd w:id="972"/>
    </w:p>
    <w:p w14:paraId="3B365F43" w14:textId="77777777" w:rsidR="008E0E4F" w:rsidRPr="00365A4B" w:rsidRDefault="008E0E4F" w:rsidP="008E0E4F">
      <w:pPr>
        <w:pStyle w:val="StdPara"/>
      </w:pPr>
      <w:r w:rsidRPr="00365A4B">
        <w:t>See CPS.</w:t>
      </w:r>
    </w:p>
    <w:p w14:paraId="2FF166BB" w14:textId="77777777" w:rsidR="008E0E4F" w:rsidRPr="00365A4B" w:rsidRDefault="008E0E4F" w:rsidP="008E0E4F">
      <w:pPr>
        <w:pStyle w:val="Heading3"/>
        <w:rPr>
          <w:lang w:val="en-GB"/>
        </w:rPr>
      </w:pPr>
      <w:bookmarkStart w:id="973" w:name="_Toc130491742"/>
      <w:bookmarkStart w:id="974" w:name="_Toc296943524"/>
      <w:bookmarkStart w:id="975" w:name="_Toc450489391"/>
      <w:r w:rsidRPr="00365A4B">
        <w:rPr>
          <w:lang w:val="en-GB"/>
        </w:rPr>
        <w:t>Notice and consent to use private information</w:t>
      </w:r>
      <w:bookmarkEnd w:id="973"/>
      <w:bookmarkEnd w:id="974"/>
      <w:bookmarkEnd w:id="975"/>
    </w:p>
    <w:p w14:paraId="5AFEE228" w14:textId="77777777" w:rsidR="008E0E4F" w:rsidRPr="00365A4B" w:rsidRDefault="008E0E4F" w:rsidP="008E0E4F">
      <w:pPr>
        <w:pStyle w:val="StdPara"/>
      </w:pPr>
      <w:r w:rsidRPr="00365A4B">
        <w:t xml:space="preserve">Not applicable for core components other than Operators.  Acknowledgement by the Operator to the use of Personal Information is provided during induction into the PKI. </w:t>
      </w:r>
    </w:p>
    <w:p w14:paraId="7F370AA5" w14:textId="77777777" w:rsidR="008E0E4F" w:rsidRPr="00365A4B" w:rsidRDefault="008E0E4F" w:rsidP="008E0E4F">
      <w:pPr>
        <w:pStyle w:val="Heading3"/>
        <w:rPr>
          <w:lang w:val="en-GB"/>
        </w:rPr>
      </w:pPr>
      <w:bookmarkStart w:id="976" w:name="_Toc130491743"/>
      <w:bookmarkStart w:id="977" w:name="_Toc296943525"/>
      <w:bookmarkStart w:id="978" w:name="_Toc450489392"/>
      <w:r w:rsidRPr="00365A4B">
        <w:rPr>
          <w:lang w:val="en-GB"/>
        </w:rPr>
        <w:t>Disclosure pursuant to judicial or administrative process</w:t>
      </w:r>
      <w:bookmarkEnd w:id="976"/>
      <w:bookmarkEnd w:id="977"/>
      <w:bookmarkEnd w:id="978"/>
    </w:p>
    <w:p w14:paraId="7DA04E47" w14:textId="77777777" w:rsidR="008E0E4F" w:rsidRPr="00365A4B" w:rsidRDefault="008E0E4F" w:rsidP="008E0E4F">
      <w:pPr>
        <w:pStyle w:val="StdPara"/>
      </w:pPr>
      <w:r w:rsidRPr="00365A4B">
        <w:t>See CPS.</w:t>
      </w:r>
    </w:p>
    <w:p w14:paraId="09E80131" w14:textId="77777777" w:rsidR="008E0E4F" w:rsidRPr="00365A4B" w:rsidRDefault="008E0E4F" w:rsidP="008E0E4F">
      <w:pPr>
        <w:pStyle w:val="Heading3"/>
        <w:rPr>
          <w:lang w:val="en-GB"/>
        </w:rPr>
      </w:pPr>
      <w:bookmarkStart w:id="979" w:name="_Toc130491744"/>
      <w:bookmarkStart w:id="980" w:name="_Toc296943526"/>
      <w:bookmarkStart w:id="981" w:name="_Toc450489393"/>
      <w:r w:rsidRPr="00365A4B">
        <w:rPr>
          <w:lang w:val="en-GB"/>
        </w:rPr>
        <w:t>Other information disclosure circumstances</w:t>
      </w:r>
      <w:bookmarkEnd w:id="979"/>
      <w:bookmarkEnd w:id="980"/>
      <w:bookmarkEnd w:id="981"/>
    </w:p>
    <w:p w14:paraId="248270F8" w14:textId="77777777" w:rsidR="008E0E4F" w:rsidRPr="00365A4B" w:rsidRDefault="008E0E4F" w:rsidP="008E0E4F">
      <w:pPr>
        <w:pStyle w:val="StdPara"/>
      </w:pPr>
      <w:r w:rsidRPr="00365A4B">
        <w:t>No stipulation</w:t>
      </w:r>
    </w:p>
    <w:p w14:paraId="3B34AE77" w14:textId="77777777" w:rsidR="008E0E4F" w:rsidRPr="00365A4B" w:rsidRDefault="008E0E4F" w:rsidP="008E0E4F">
      <w:pPr>
        <w:pStyle w:val="Heading2"/>
        <w:rPr>
          <w:lang w:val="en-GB"/>
        </w:rPr>
      </w:pPr>
      <w:bookmarkStart w:id="982" w:name="_Toc130491745"/>
      <w:bookmarkStart w:id="983" w:name="_Toc296943527"/>
      <w:bookmarkStart w:id="984" w:name="_Toc450489394"/>
      <w:r w:rsidRPr="00365A4B">
        <w:rPr>
          <w:lang w:val="en-GB"/>
        </w:rPr>
        <w:t>Intellectual property rights</w:t>
      </w:r>
      <w:bookmarkEnd w:id="982"/>
      <w:bookmarkEnd w:id="983"/>
      <w:bookmarkEnd w:id="984"/>
    </w:p>
    <w:p w14:paraId="6F15D2EF" w14:textId="77777777" w:rsidR="008E0E4F" w:rsidRPr="00365A4B" w:rsidRDefault="008E0E4F" w:rsidP="008E0E4F">
      <w:pPr>
        <w:pStyle w:val="StdPara"/>
      </w:pPr>
      <w:r w:rsidRPr="00365A4B">
        <w:t>See CPS.</w:t>
      </w:r>
    </w:p>
    <w:p w14:paraId="334A1482" w14:textId="77777777" w:rsidR="008E0E4F" w:rsidRPr="00365A4B" w:rsidRDefault="008E0E4F" w:rsidP="008E0E4F">
      <w:pPr>
        <w:pStyle w:val="Heading2"/>
        <w:rPr>
          <w:lang w:val="en-GB"/>
        </w:rPr>
      </w:pPr>
      <w:bookmarkStart w:id="985" w:name="_Toc161801364"/>
      <w:bookmarkStart w:id="986" w:name="_Toc161823022"/>
      <w:bookmarkStart w:id="987" w:name="_Toc162923021"/>
      <w:bookmarkStart w:id="988" w:name="_Toc161801365"/>
      <w:bookmarkStart w:id="989" w:name="_Toc161823023"/>
      <w:bookmarkStart w:id="990" w:name="_Toc162923022"/>
      <w:bookmarkStart w:id="991" w:name="_Toc130491746"/>
      <w:bookmarkStart w:id="992" w:name="_Toc296943528"/>
      <w:bookmarkStart w:id="993" w:name="_Toc450489395"/>
      <w:bookmarkEnd w:id="985"/>
      <w:bookmarkEnd w:id="986"/>
      <w:bookmarkEnd w:id="987"/>
      <w:bookmarkEnd w:id="988"/>
      <w:bookmarkEnd w:id="989"/>
      <w:bookmarkEnd w:id="990"/>
      <w:r w:rsidRPr="00365A4B">
        <w:rPr>
          <w:lang w:val="en-GB"/>
        </w:rPr>
        <w:lastRenderedPageBreak/>
        <w:t>Representations and warranties</w:t>
      </w:r>
      <w:bookmarkEnd w:id="991"/>
      <w:bookmarkEnd w:id="992"/>
      <w:bookmarkEnd w:id="993"/>
    </w:p>
    <w:p w14:paraId="3C019877" w14:textId="77777777" w:rsidR="008E0E4F" w:rsidRPr="00365A4B" w:rsidRDefault="008E0E4F" w:rsidP="008E0E4F">
      <w:pPr>
        <w:pStyle w:val="StdPara"/>
      </w:pPr>
      <w:bookmarkStart w:id="994" w:name="_Toc130491747"/>
      <w:r w:rsidRPr="00365A4B">
        <w:t xml:space="preserve">See CPS. </w:t>
      </w:r>
    </w:p>
    <w:p w14:paraId="2442F3E2" w14:textId="77777777" w:rsidR="008E0E4F" w:rsidRPr="00365A4B" w:rsidRDefault="008E0E4F" w:rsidP="008E0E4F">
      <w:pPr>
        <w:pStyle w:val="StdPara"/>
      </w:pPr>
      <w:r w:rsidRPr="00365A4B">
        <w:t>Subscriber representations and warranties are not applicable.</w:t>
      </w:r>
    </w:p>
    <w:p w14:paraId="3792F919" w14:textId="77777777" w:rsidR="008E0E4F" w:rsidRPr="00365A4B" w:rsidRDefault="008E0E4F" w:rsidP="008E0E4F">
      <w:pPr>
        <w:pStyle w:val="Heading2"/>
        <w:rPr>
          <w:lang w:val="en-GB"/>
        </w:rPr>
      </w:pPr>
      <w:bookmarkStart w:id="995" w:name="_Toc166378991"/>
      <w:bookmarkStart w:id="996" w:name="_Toc166378993"/>
      <w:bookmarkStart w:id="997" w:name="_Toc162923038"/>
      <w:bookmarkStart w:id="998" w:name="_Toc166378997"/>
      <w:bookmarkStart w:id="999" w:name="_Toc161801379"/>
      <w:bookmarkStart w:id="1000" w:name="_Toc161823037"/>
      <w:bookmarkStart w:id="1001" w:name="_Toc162923041"/>
      <w:bookmarkStart w:id="1002" w:name="_Toc166378999"/>
      <w:bookmarkStart w:id="1003" w:name="_Toc130491752"/>
      <w:bookmarkStart w:id="1004" w:name="_Toc296943529"/>
      <w:bookmarkStart w:id="1005" w:name="_Toc450489396"/>
      <w:bookmarkEnd w:id="994"/>
      <w:bookmarkEnd w:id="995"/>
      <w:bookmarkEnd w:id="996"/>
      <w:bookmarkEnd w:id="997"/>
      <w:bookmarkEnd w:id="998"/>
      <w:bookmarkEnd w:id="999"/>
      <w:bookmarkEnd w:id="1000"/>
      <w:bookmarkEnd w:id="1001"/>
      <w:bookmarkEnd w:id="1002"/>
      <w:r w:rsidRPr="00365A4B">
        <w:rPr>
          <w:lang w:val="en-GB"/>
        </w:rPr>
        <w:t>Disclaimers of warranties</w:t>
      </w:r>
      <w:bookmarkEnd w:id="1003"/>
      <w:bookmarkEnd w:id="1004"/>
      <w:bookmarkEnd w:id="1005"/>
    </w:p>
    <w:p w14:paraId="1C6AFF50" w14:textId="77777777" w:rsidR="008E0E4F" w:rsidRPr="00365A4B" w:rsidRDefault="008E0E4F" w:rsidP="008E0E4F">
      <w:pPr>
        <w:pStyle w:val="StdPara"/>
      </w:pPr>
      <w:r w:rsidRPr="00365A4B">
        <w:t xml:space="preserve">See CPS. </w:t>
      </w:r>
    </w:p>
    <w:p w14:paraId="4FD161A0" w14:textId="77777777" w:rsidR="008E0E4F" w:rsidRPr="00365A4B" w:rsidRDefault="008E0E4F" w:rsidP="008E0E4F">
      <w:pPr>
        <w:pStyle w:val="Heading2"/>
        <w:rPr>
          <w:lang w:val="en-GB"/>
        </w:rPr>
      </w:pPr>
      <w:bookmarkStart w:id="1006" w:name="_Toc160871475"/>
      <w:bookmarkStart w:id="1007" w:name="_Toc161801382"/>
      <w:bookmarkStart w:id="1008" w:name="_Toc161823040"/>
      <w:bookmarkStart w:id="1009" w:name="_Toc162923044"/>
      <w:bookmarkStart w:id="1010" w:name="_Toc130491753"/>
      <w:bookmarkStart w:id="1011" w:name="_Toc296943530"/>
      <w:bookmarkStart w:id="1012" w:name="_Toc450489397"/>
      <w:bookmarkEnd w:id="1006"/>
      <w:bookmarkEnd w:id="1007"/>
      <w:bookmarkEnd w:id="1008"/>
      <w:bookmarkEnd w:id="1009"/>
      <w:r w:rsidRPr="00365A4B">
        <w:rPr>
          <w:lang w:val="en-GB"/>
        </w:rPr>
        <w:t>Limitations of liability</w:t>
      </w:r>
      <w:bookmarkEnd w:id="1010"/>
      <w:bookmarkEnd w:id="1011"/>
      <w:bookmarkEnd w:id="1012"/>
    </w:p>
    <w:p w14:paraId="2E9B0E7E" w14:textId="77777777" w:rsidR="008E0E4F" w:rsidRPr="00365A4B" w:rsidRDefault="008E0E4F" w:rsidP="008E0E4F">
      <w:pPr>
        <w:pStyle w:val="StdPara"/>
      </w:pPr>
      <w:bookmarkStart w:id="1013" w:name="top"/>
      <w:bookmarkEnd w:id="1013"/>
      <w:r w:rsidRPr="00365A4B">
        <w:t>See CPS.</w:t>
      </w:r>
    </w:p>
    <w:p w14:paraId="15807EE7" w14:textId="77777777" w:rsidR="003B68E8" w:rsidRDefault="008E0E4F" w:rsidP="008E0E4F">
      <w:pPr>
        <w:pStyle w:val="StdPara"/>
      </w:pPr>
      <w:r w:rsidRPr="00365A4B">
        <w:t xml:space="preserve">In addition, the </w:t>
      </w:r>
      <w:r w:rsidR="004B51C9">
        <w:t xml:space="preserve">Lead Agency </w:t>
      </w:r>
      <w:r w:rsidRPr="00365A4B">
        <w:t xml:space="preserve">is responsible for performing the </w:t>
      </w:r>
      <w:r w:rsidR="003B68E8">
        <w:t xml:space="preserve">security </w:t>
      </w:r>
      <w:r w:rsidRPr="00365A4B">
        <w:t>accreditation process</w:t>
      </w:r>
      <w:r w:rsidR="001C5957">
        <w:t xml:space="preserve"> of the PKI</w:t>
      </w:r>
      <w:r w:rsidRPr="00365A4B">
        <w:t xml:space="preserve"> </w:t>
      </w:r>
      <w:r w:rsidR="003B68E8">
        <w:t xml:space="preserve">core components (RCA and GNet Policy CA) </w:t>
      </w:r>
      <w:r w:rsidRPr="00365A4B">
        <w:t xml:space="preserve">with due care, in adherence to published </w:t>
      </w:r>
      <w:r w:rsidR="004B51C9">
        <w:t>New Zealand Government</w:t>
      </w:r>
      <w:r w:rsidR="004B51C9" w:rsidRPr="00365A4B">
        <w:t xml:space="preserve"> </w:t>
      </w:r>
      <w:r w:rsidRPr="00365A4B">
        <w:t>Criteria and Policies</w:t>
      </w:r>
      <w:r w:rsidR="003B68E8">
        <w:rPr>
          <w:rStyle w:val="FootnoteReference"/>
        </w:rPr>
        <w:footnoteReference w:id="9"/>
      </w:r>
      <w:r w:rsidR="00E876C2">
        <w:t xml:space="preserve">. </w:t>
      </w:r>
    </w:p>
    <w:p w14:paraId="0D87C9AC" w14:textId="425F49BB" w:rsidR="008E0E4F" w:rsidRPr="00365A4B" w:rsidRDefault="00E876C2" w:rsidP="008E0E4F">
      <w:pPr>
        <w:pStyle w:val="StdPara"/>
      </w:pPr>
      <w:commentRangeStart w:id="1014"/>
      <w:r>
        <w:t xml:space="preserve">The </w:t>
      </w:r>
      <w:r w:rsidR="003B68E8">
        <w:t xml:space="preserve">Lead Agency is responsible for the approval and governance of the PKI Framework Approved Documents, though the </w:t>
      </w:r>
      <w:r w:rsidR="004B51C9">
        <w:t>New Zealand Government</w:t>
      </w:r>
      <w:r w:rsidR="008E0E4F" w:rsidRPr="00365A4B">
        <w:t xml:space="preserve"> </w:t>
      </w:r>
      <w:r w:rsidR="003B68E8">
        <w:t>accepts no</w:t>
      </w:r>
      <w:r w:rsidR="008E0E4F" w:rsidRPr="00365A4B">
        <w:t xml:space="preserve"> liab</w:t>
      </w:r>
      <w:r w:rsidR="003B68E8">
        <w:t>ility</w:t>
      </w:r>
      <w:r w:rsidR="008E0E4F" w:rsidRPr="00365A4B">
        <w:t xml:space="preserve"> for any errors and/or omissions in the final </w:t>
      </w:r>
      <w:r w:rsidR="008E0E4F">
        <w:t>Approved</w:t>
      </w:r>
      <w:r w:rsidR="008E0E4F" w:rsidRPr="00365A4B">
        <w:t xml:space="preserve"> Documents.</w:t>
      </w:r>
      <w:commentRangeEnd w:id="1014"/>
      <w:r w:rsidR="00A92ED9">
        <w:rPr>
          <w:rStyle w:val="CommentReference"/>
          <w:lang w:val="en-AU"/>
        </w:rPr>
        <w:commentReference w:id="1014"/>
      </w:r>
    </w:p>
    <w:p w14:paraId="2D50936B" w14:textId="77777777" w:rsidR="008E0E4F" w:rsidRPr="00365A4B" w:rsidRDefault="008E0E4F" w:rsidP="008E0E4F">
      <w:pPr>
        <w:pStyle w:val="Heading2"/>
        <w:rPr>
          <w:lang w:val="en-GB"/>
        </w:rPr>
      </w:pPr>
      <w:bookmarkStart w:id="1015" w:name="_Toc296943531"/>
      <w:bookmarkStart w:id="1016" w:name="_Toc450489398"/>
      <w:r w:rsidRPr="00365A4B">
        <w:rPr>
          <w:lang w:val="en-GB"/>
        </w:rPr>
        <w:t>Indemnities</w:t>
      </w:r>
      <w:bookmarkEnd w:id="1015"/>
      <w:bookmarkEnd w:id="1016"/>
    </w:p>
    <w:p w14:paraId="073431BD" w14:textId="77777777" w:rsidR="008E0E4F" w:rsidRPr="00365A4B" w:rsidRDefault="008E0E4F" w:rsidP="008E0E4F">
      <w:pPr>
        <w:pStyle w:val="StdPara"/>
      </w:pPr>
      <w:r w:rsidRPr="00365A4B">
        <w:t>See CPS</w:t>
      </w:r>
      <w:r w:rsidRPr="00365A4B">
        <w:rPr>
          <w:rFonts w:ascii="Arial" w:hAnsi="Arial" w:cs="Arial"/>
          <w:sz w:val="18"/>
          <w:szCs w:val="18"/>
        </w:rPr>
        <w:t>.</w:t>
      </w:r>
    </w:p>
    <w:p w14:paraId="7864C62C" w14:textId="77777777" w:rsidR="008E0E4F" w:rsidRPr="00365A4B" w:rsidRDefault="008E0E4F" w:rsidP="008E0E4F">
      <w:pPr>
        <w:pStyle w:val="Heading2"/>
        <w:rPr>
          <w:lang w:val="en-GB"/>
        </w:rPr>
      </w:pPr>
      <w:bookmarkStart w:id="1017" w:name="_Toc130491754"/>
      <w:bookmarkStart w:id="1018" w:name="_Toc296943532"/>
      <w:bookmarkStart w:id="1019" w:name="_Toc450489399"/>
      <w:r w:rsidRPr="00365A4B">
        <w:rPr>
          <w:lang w:val="en-GB"/>
        </w:rPr>
        <w:t>Term and termination</w:t>
      </w:r>
      <w:bookmarkEnd w:id="1017"/>
      <w:bookmarkEnd w:id="1018"/>
      <w:bookmarkEnd w:id="1019"/>
    </w:p>
    <w:p w14:paraId="4D136DC2" w14:textId="77777777" w:rsidR="008E0E4F" w:rsidRPr="00365A4B" w:rsidRDefault="008E0E4F" w:rsidP="008E0E4F">
      <w:pPr>
        <w:pStyle w:val="Heading3"/>
        <w:rPr>
          <w:lang w:val="en-GB"/>
        </w:rPr>
      </w:pPr>
      <w:bookmarkStart w:id="1020" w:name="_Toc130491755"/>
      <w:bookmarkStart w:id="1021" w:name="_Toc296943533"/>
      <w:bookmarkStart w:id="1022" w:name="_Toc450489400"/>
      <w:r w:rsidRPr="00365A4B">
        <w:rPr>
          <w:lang w:val="en-GB"/>
        </w:rPr>
        <w:t>Term</w:t>
      </w:r>
      <w:bookmarkEnd w:id="1020"/>
      <w:bookmarkEnd w:id="1021"/>
      <w:bookmarkEnd w:id="1022"/>
    </w:p>
    <w:p w14:paraId="7D669B57" w14:textId="77777777" w:rsidR="008E0E4F" w:rsidRPr="00365A4B" w:rsidRDefault="008E0E4F" w:rsidP="008E0E4F">
      <w:pPr>
        <w:pStyle w:val="StdPara"/>
      </w:pPr>
      <w:r w:rsidRPr="00A714F2">
        <w:t xml:space="preserve">This CP and any amendments shall become effective upon publication in the Repository and shall remain in effect until the notice of its termination is communicated by the </w:t>
      </w:r>
      <w:r w:rsidR="003A5226">
        <w:t>New Zealand Government</w:t>
      </w:r>
      <w:r w:rsidRPr="00A714F2">
        <w:t xml:space="preserve"> PKI on its web site or Repository.</w:t>
      </w:r>
    </w:p>
    <w:p w14:paraId="64626013" w14:textId="77777777" w:rsidR="008E0E4F" w:rsidRPr="00365A4B" w:rsidRDefault="008E0E4F" w:rsidP="008E0E4F">
      <w:pPr>
        <w:pStyle w:val="Heading3"/>
        <w:rPr>
          <w:lang w:val="en-GB"/>
        </w:rPr>
      </w:pPr>
      <w:bookmarkStart w:id="1023" w:name="_Toc130491756"/>
      <w:bookmarkStart w:id="1024" w:name="_Toc296943534"/>
      <w:bookmarkStart w:id="1025" w:name="_Toc450489401"/>
      <w:r w:rsidRPr="00365A4B">
        <w:rPr>
          <w:lang w:val="en-GB"/>
        </w:rPr>
        <w:t>Termination</w:t>
      </w:r>
      <w:bookmarkEnd w:id="1023"/>
      <w:bookmarkEnd w:id="1024"/>
      <w:bookmarkEnd w:id="1025"/>
    </w:p>
    <w:p w14:paraId="2D0CA254" w14:textId="77777777" w:rsidR="008E0E4F" w:rsidRPr="00365A4B" w:rsidRDefault="008E0E4F" w:rsidP="008E0E4F">
      <w:pPr>
        <w:pStyle w:val="StdPara"/>
      </w:pPr>
      <w:r w:rsidRPr="00365A4B">
        <w:t>See CPS</w:t>
      </w:r>
      <w:r>
        <w:t>.</w:t>
      </w:r>
    </w:p>
    <w:p w14:paraId="58BC39CB" w14:textId="77777777" w:rsidR="008E0E4F" w:rsidRPr="00365A4B" w:rsidRDefault="008E0E4F" w:rsidP="008E0E4F">
      <w:pPr>
        <w:pStyle w:val="Heading3"/>
        <w:rPr>
          <w:lang w:val="en-GB"/>
        </w:rPr>
      </w:pPr>
      <w:bookmarkStart w:id="1026" w:name="_Toc130491757"/>
      <w:bookmarkStart w:id="1027" w:name="_Toc296943535"/>
      <w:bookmarkStart w:id="1028" w:name="_Toc450489402"/>
      <w:r w:rsidRPr="00365A4B">
        <w:rPr>
          <w:lang w:val="en-GB"/>
        </w:rPr>
        <w:t>Effect of termination and survival</w:t>
      </w:r>
      <w:bookmarkEnd w:id="1026"/>
      <w:bookmarkEnd w:id="1027"/>
      <w:bookmarkEnd w:id="1028"/>
    </w:p>
    <w:p w14:paraId="48021350" w14:textId="77777777" w:rsidR="008E0E4F" w:rsidRPr="00365A4B" w:rsidRDefault="008E0E4F" w:rsidP="008E0E4F">
      <w:pPr>
        <w:pStyle w:val="StdPara"/>
      </w:pPr>
      <w:r w:rsidRPr="00365A4B">
        <w:t>See CPS.</w:t>
      </w:r>
    </w:p>
    <w:p w14:paraId="12ABB37D" w14:textId="77777777" w:rsidR="008E0E4F" w:rsidRPr="00365A4B" w:rsidRDefault="008E0E4F" w:rsidP="008E0E4F">
      <w:pPr>
        <w:pStyle w:val="Heading2"/>
        <w:rPr>
          <w:lang w:val="en-GB"/>
        </w:rPr>
      </w:pPr>
      <w:bookmarkStart w:id="1029" w:name="_Toc130491758"/>
      <w:bookmarkStart w:id="1030" w:name="_Toc296943536"/>
      <w:bookmarkStart w:id="1031" w:name="_Toc450489403"/>
      <w:r w:rsidRPr="00365A4B">
        <w:rPr>
          <w:lang w:val="en-GB"/>
        </w:rPr>
        <w:t>Individual notices and communications with participants</w:t>
      </w:r>
      <w:bookmarkEnd w:id="1029"/>
      <w:bookmarkEnd w:id="1030"/>
      <w:bookmarkEnd w:id="1031"/>
    </w:p>
    <w:p w14:paraId="60118A91" w14:textId="77777777" w:rsidR="008E0E4F" w:rsidRPr="00365A4B" w:rsidRDefault="008E0E4F" w:rsidP="008E0E4F">
      <w:pPr>
        <w:rPr>
          <w:lang w:val="en-GB"/>
        </w:rPr>
      </w:pPr>
      <w:r w:rsidRPr="00365A4B">
        <w:rPr>
          <w:lang w:val="en-GB"/>
        </w:rPr>
        <w:t>See CPS.</w:t>
      </w:r>
    </w:p>
    <w:p w14:paraId="1BFDB372" w14:textId="77777777" w:rsidR="008E0E4F" w:rsidRPr="00365A4B" w:rsidRDefault="008E0E4F" w:rsidP="008E0E4F">
      <w:pPr>
        <w:pStyle w:val="Heading2"/>
        <w:rPr>
          <w:lang w:val="en-GB"/>
        </w:rPr>
      </w:pPr>
      <w:bookmarkStart w:id="1032" w:name="_Toc130491759"/>
      <w:bookmarkStart w:id="1033" w:name="_Toc296943537"/>
      <w:bookmarkStart w:id="1034" w:name="_Toc450489404"/>
      <w:r w:rsidRPr="00365A4B">
        <w:rPr>
          <w:lang w:val="en-GB"/>
        </w:rPr>
        <w:t>Amendments</w:t>
      </w:r>
      <w:bookmarkEnd w:id="1032"/>
      <w:bookmarkEnd w:id="1033"/>
      <w:bookmarkEnd w:id="1034"/>
    </w:p>
    <w:p w14:paraId="6ED9DCED" w14:textId="77777777" w:rsidR="008E0E4F" w:rsidRPr="00365A4B" w:rsidRDefault="008E0E4F" w:rsidP="008E0E4F">
      <w:pPr>
        <w:rPr>
          <w:lang w:val="en-GB"/>
        </w:rPr>
      </w:pPr>
      <w:bookmarkStart w:id="1035" w:name="_Toc130491760"/>
      <w:r w:rsidRPr="00365A4B">
        <w:rPr>
          <w:lang w:val="en-GB"/>
        </w:rPr>
        <w:t>See CPS.</w:t>
      </w:r>
    </w:p>
    <w:p w14:paraId="36FD5900" w14:textId="77777777" w:rsidR="008E0E4F" w:rsidRPr="00365A4B" w:rsidRDefault="008E0E4F" w:rsidP="008E0E4F">
      <w:pPr>
        <w:pStyle w:val="Heading2"/>
        <w:rPr>
          <w:lang w:val="en-GB"/>
        </w:rPr>
      </w:pPr>
      <w:bookmarkStart w:id="1036" w:name="_Toc166379010"/>
      <w:bookmarkStart w:id="1037" w:name="_Toc166379012"/>
      <w:bookmarkStart w:id="1038" w:name="_Toc149976490"/>
      <w:bookmarkStart w:id="1039" w:name="_Toc166379014"/>
      <w:bookmarkStart w:id="1040" w:name="_Toc149976492"/>
      <w:bookmarkStart w:id="1041" w:name="_Toc130491763"/>
      <w:bookmarkStart w:id="1042" w:name="_Toc296943538"/>
      <w:bookmarkStart w:id="1043" w:name="_Toc450489405"/>
      <w:bookmarkEnd w:id="1035"/>
      <w:bookmarkEnd w:id="1036"/>
      <w:bookmarkEnd w:id="1037"/>
      <w:bookmarkEnd w:id="1038"/>
      <w:bookmarkEnd w:id="1039"/>
      <w:bookmarkEnd w:id="1040"/>
      <w:r w:rsidRPr="00365A4B">
        <w:rPr>
          <w:lang w:val="en-GB"/>
        </w:rPr>
        <w:t>Dispute resolution provisions</w:t>
      </w:r>
      <w:bookmarkEnd w:id="1041"/>
      <w:bookmarkEnd w:id="1042"/>
      <w:bookmarkEnd w:id="1043"/>
    </w:p>
    <w:p w14:paraId="304C13DE" w14:textId="77777777" w:rsidR="008E0E4F" w:rsidRPr="00365A4B" w:rsidRDefault="008E0E4F" w:rsidP="008E0E4F">
      <w:pPr>
        <w:pStyle w:val="StdPara"/>
      </w:pPr>
      <w:r w:rsidRPr="00365A4B">
        <w:t>See CPS.</w:t>
      </w:r>
    </w:p>
    <w:p w14:paraId="71A2EE55" w14:textId="77777777" w:rsidR="008E0E4F" w:rsidRPr="00365A4B" w:rsidRDefault="008E0E4F" w:rsidP="008E0E4F">
      <w:pPr>
        <w:pStyle w:val="Heading2"/>
        <w:rPr>
          <w:lang w:val="en-GB"/>
        </w:rPr>
      </w:pPr>
      <w:bookmarkStart w:id="1044" w:name="_Toc157338927"/>
      <w:bookmarkStart w:id="1045" w:name="_Toc130491764"/>
      <w:bookmarkStart w:id="1046" w:name="_Toc296943539"/>
      <w:bookmarkStart w:id="1047" w:name="_Toc450489406"/>
      <w:bookmarkEnd w:id="1044"/>
      <w:r w:rsidRPr="00365A4B">
        <w:rPr>
          <w:lang w:val="en-GB"/>
        </w:rPr>
        <w:lastRenderedPageBreak/>
        <w:t>Governing law</w:t>
      </w:r>
      <w:bookmarkEnd w:id="1045"/>
      <w:bookmarkEnd w:id="1046"/>
      <w:bookmarkEnd w:id="1047"/>
    </w:p>
    <w:p w14:paraId="129E260C" w14:textId="77777777" w:rsidR="008E0E4F" w:rsidRPr="00365A4B" w:rsidRDefault="008E0E4F" w:rsidP="008E0E4F">
      <w:pPr>
        <w:pStyle w:val="StdPara"/>
      </w:pPr>
      <w:r w:rsidRPr="00365A4B">
        <w:t>See CPS.</w:t>
      </w:r>
    </w:p>
    <w:p w14:paraId="582654E1" w14:textId="77777777" w:rsidR="008E0E4F" w:rsidRPr="00365A4B" w:rsidRDefault="008E0E4F" w:rsidP="008E0E4F">
      <w:pPr>
        <w:pStyle w:val="Heading2"/>
        <w:rPr>
          <w:lang w:val="en-GB"/>
        </w:rPr>
      </w:pPr>
      <w:bookmarkStart w:id="1048" w:name="_Toc130491765"/>
      <w:bookmarkStart w:id="1049" w:name="_Toc296943540"/>
      <w:bookmarkStart w:id="1050" w:name="_Toc450489407"/>
      <w:r w:rsidRPr="00365A4B">
        <w:rPr>
          <w:lang w:val="en-GB"/>
        </w:rPr>
        <w:t>Compliance with applicable law</w:t>
      </w:r>
      <w:bookmarkEnd w:id="1048"/>
      <w:bookmarkEnd w:id="1049"/>
      <w:bookmarkEnd w:id="1050"/>
    </w:p>
    <w:p w14:paraId="51931042" w14:textId="77777777" w:rsidR="008E0E4F" w:rsidRPr="00365A4B" w:rsidRDefault="008E0E4F" w:rsidP="008E0E4F">
      <w:pPr>
        <w:pStyle w:val="StdPara"/>
      </w:pPr>
      <w:r>
        <w:t>See CPS</w:t>
      </w:r>
      <w:r w:rsidRPr="00365A4B">
        <w:t>.</w:t>
      </w:r>
    </w:p>
    <w:p w14:paraId="11E3899F" w14:textId="77777777" w:rsidR="008E0E4F" w:rsidRPr="00365A4B" w:rsidRDefault="008E0E4F" w:rsidP="008E0E4F">
      <w:pPr>
        <w:pStyle w:val="Heading2"/>
        <w:rPr>
          <w:lang w:val="en-GB"/>
        </w:rPr>
      </w:pPr>
      <w:bookmarkStart w:id="1051" w:name="_Toc130491766"/>
      <w:bookmarkStart w:id="1052" w:name="_Toc296943541"/>
      <w:bookmarkStart w:id="1053" w:name="_Toc450489408"/>
      <w:r w:rsidRPr="00365A4B">
        <w:rPr>
          <w:lang w:val="en-GB"/>
        </w:rPr>
        <w:t>Miscellaneous provisions</w:t>
      </w:r>
      <w:bookmarkEnd w:id="1051"/>
      <w:bookmarkEnd w:id="1052"/>
      <w:bookmarkEnd w:id="1053"/>
    </w:p>
    <w:p w14:paraId="612363D7" w14:textId="77777777" w:rsidR="008E0E4F" w:rsidRPr="00365A4B" w:rsidRDefault="008E0E4F" w:rsidP="008E0E4F">
      <w:pPr>
        <w:pStyle w:val="StdPara"/>
      </w:pPr>
      <w:bookmarkStart w:id="1054" w:name="_Toc130491767"/>
      <w:r w:rsidRPr="00365A4B">
        <w:t>See CPS.</w:t>
      </w:r>
    </w:p>
    <w:p w14:paraId="25BA0919" w14:textId="77777777" w:rsidR="008E0E4F" w:rsidRPr="00365A4B" w:rsidRDefault="008E0E4F" w:rsidP="008E0E4F">
      <w:pPr>
        <w:pStyle w:val="Heading2"/>
        <w:rPr>
          <w:lang w:val="en-GB"/>
        </w:rPr>
      </w:pPr>
      <w:bookmarkStart w:id="1055" w:name="_Toc166379026"/>
      <w:bookmarkStart w:id="1056" w:name="_Toc130491771"/>
      <w:bookmarkStart w:id="1057" w:name="_Toc296943542"/>
      <w:bookmarkStart w:id="1058" w:name="_Toc450489409"/>
      <w:bookmarkEnd w:id="1054"/>
      <w:bookmarkEnd w:id="1055"/>
      <w:r w:rsidRPr="00365A4B">
        <w:rPr>
          <w:lang w:val="en-GB"/>
        </w:rPr>
        <w:t>Other provisions</w:t>
      </w:r>
      <w:bookmarkEnd w:id="1056"/>
      <w:bookmarkEnd w:id="1057"/>
      <w:bookmarkEnd w:id="1058"/>
    </w:p>
    <w:p w14:paraId="6CFBBD53" w14:textId="77777777" w:rsidR="008E0E4F" w:rsidRPr="00365A4B" w:rsidRDefault="008E0E4F" w:rsidP="008E0E4F">
      <w:pPr>
        <w:pStyle w:val="StdPara"/>
      </w:pPr>
      <w:r w:rsidRPr="00365A4B">
        <w:t>No Stipulation.</w:t>
      </w:r>
    </w:p>
    <w:p w14:paraId="109B10AB" w14:textId="77777777" w:rsidR="008E0E4F" w:rsidRPr="00365A4B" w:rsidRDefault="008E0E4F" w:rsidP="008E0E4F">
      <w:pPr>
        <w:rPr>
          <w:lang w:val="en-GB"/>
        </w:rPr>
        <w:sectPr w:rsidR="008E0E4F" w:rsidRPr="00365A4B" w:rsidSect="001C1BD3">
          <w:type w:val="continuous"/>
          <w:pgSz w:w="11907" w:h="16840" w:code="9"/>
          <w:pgMar w:top="1304" w:right="1134" w:bottom="1304" w:left="1134" w:header="720" w:footer="720" w:gutter="0"/>
          <w:cols w:space="720"/>
          <w:noEndnote/>
        </w:sectPr>
      </w:pPr>
    </w:p>
    <w:p w14:paraId="27DB18CF" w14:textId="649CE443" w:rsidR="008E0E4F" w:rsidRDefault="008E0E4F" w:rsidP="008E0E4F">
      <w:pPr>
        <w:pStyle w:val="Appendix1"/>
        <w:rPr>
          <w:lang w:val="en-GB"/>
        </w:rPr>
      </w:pPr>
      <w:bookmarkStart w:id="1059" w:name="_Toc296943543"/>
      <w:bookmarkStart w:id="1060" w:name="_Toc450489410"/>
      <w:bookmarkStart w:id="1061" w:name="CertCrlProifles"/>
      <w:bookmarkStart w:id="1062" w:name="_Toc130487779"/>
      <w:bookmarkStart w:id="1063" w:name="_Toc130491772"/>
      <w:r>
        <w:rPr>
          <w:lang w:val="en-GB"/>
        </w:rPr>
        <w:lastRenderedPageBreak/>
        <w:t>References</w:t>
      </w:r>
      <w:bookmarkEnd w:id="1059"/>
      <w:bookmarkEnd w:id="1060"/>
    </w:p>
    <w:p w14:paraId="1B5388E1" w14:textId="77777777" w:rsidR="008E0E4F" w:rsidRPr="00091A66" w:rsidRDefault="008E0E4F" w:rsidP="008E0E4F">
      <w:pPr>
        <w:pStyle w:val="StdPara"/>
      </w:pPr>
      <w:r w:rsidRPr="00091A66">
        <w:t>The following documents are referenced in this CP: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7229"/>
      </w:tblGrid>
      <w:tr w:rsidR="008E0E4F" w:rsidRPr="009D534A" w14:paraId="32B5C879" w14:textId="77777777" w:rsidTr="003B4545">
        <w:tc>
          <w:tcPr>
            <w:tcW w:w="2410" w:type="dxa"/>
          </w:tcPr>
          <w:p w14:paraId="6EB6E4BF" w14:textId="553B4CFF" w:rsidR="008E0E4F" w:rsidRPr="00FA537D" w:rsidRDefault="00FA537D" w:rsidP="00FA537D">
            <w:pPr>
              <w:jc w:val="center"/>
              <w:rPr>
                <w:b/>
                <w:szCs w:val="22"/>
                <w:lang w:val="en-GB"/>
              </w:rPr>
            </w:pPr>
            <w:r w:rsidRPr="00FA537D">
              <w:rPr>
                <w:b/>
                <w:szCs w:val="22"/>
                <w:lang w:val="en-GB"/>
              </w:rPr>
              <w:t>Ref ID / Short Code</w:t>
            </w:r>
          </w:p>
        </w:tc>
        <w:tc>
          <w:tcPr>
            <w:tcW w:w="7229" w:type="dxa"/>
          </w:tcPr>
          <w:p w14:paraId="79725863" w14:textId="67BCE8C9" w:rsidR="008E0E4F" w:rsidRPr="00FA537D" w:rsidRDefault="00FA537D" w:rsidP="00FA537D">
            <w:pPr>
              <w:keepNext/>
              <w:jc w:val="center"/>
              <w:rPr>
                <w:b/>
                <w:szCs w:val="22"/>
                <w:lang w:val="en-GB"/>
              </w:rPr>
            </w:pPr>
            <w:r w:rsidRPr="00FA537D">
              <w:rPr>
                <w:b/>
                <w:szCs w:val="22"/>
                <w:lang w:val="en-GB"/>
              </w:rPr>
              <w:t>Description</w:t>
            </w:r>
          </w:p>
        </w:tc>
      </w:tr>
      <w:tr w:rsidR="00130AC6" w:rsidRPr="009D534A" w14:paraId="0E9D948E" w14:textId="77777777" w:rsidTr="003B4545">
        <w:tc>
          <w:tcPr>
            <w:tcW w:w="2410" w:type="dxa"/>
          </w:tcPr>
          <w:p w14:paraId="23345FE6" w14:textId="7EA90296" w:rsidR="009A7507" w:rsidRDefault="009A7507" w:rsidP="0002556B">
            <w:r w:rsidRPr="009A7507">
              <w:t>ITU X.509</w:t>
            </w:r>
            <w:r w:rsidR="00EC6C03">
              <w:t xml:space="preserve"> (2012)</w:t>
            </w:r>
          </w:p>
          <w:p w14:paraId="4B539135" w14:textId="42BDF244" w:rsidR="00130AC6" w:rsidRPr="009D534A" w:rsidRDefault="009A7507" w:rsidP="0002556B">
            <w:pPr>
              <w:rPr>
                <w:szCs w:val="22"/>
                <w:lang w:val="en-GB"/>
              </w:rPr>
            </w:pPr>
            <w:r w:rsidRPr="00365A4B">
              <w:t>ISO</w:t>
            </w:r>
            <w:r>
              <w:t>/IEC-</w:t>
            </w:r>
            <w:r w:rsidRPr="00365A4B">
              <w:t>9594-8</w:t>
            </w:r>
            <w:r w:rsidR="00EC6C03">
              <w:t>:2005</w:t>
            </w:r>
          </w:p>
        </w:tc>
        <w:tc>
          <w:tcPr>
            <w:tcW w:w="7229" w:type="dxa"/>
          </w:tcPr>
          <w:p w14:paraId="5FF6801C" w14:textId="011DA642" w:rsidR="00EC6C03" w:rsidRPr="009D534A" w:rsidRDefault="009A7507" w:rsidP="001F30CE">
            <w:pPr>
              <w:keepNext/>
              <w:rPr>
                <w:szCs w:val="22"/>
                <w:lang w:val="en-GB"/>
              </w:rPr>
            </w:pPr>
            <w:r w:rsidRPr="009A7507">
              <w:t>I</w:t>
            </w:r>
            <w:r w:rsidR="00EC6C03">
              <w:t>T-OSI:</w:t>
            </w:r>
            <w:r w:rsidRPr="009A7507">
              <w:t xml:space="preserve"> The Directory: Public-key and attribute certificate frameworks</w:t>
            </w:r>
            <w:r w:rsidR="001F30CE">
              <w:t>, a</w:t>
            </w:r>
            <w:r w:rsidR="001F30CE">
              <w:rPr>
                <w:szCs w:val="22"/>
                <w:lang w:val="en-GB"/>
              </w:rPr>
              <w:t xml:space="preserve">vailable at </w:t>
            </w:r>
            <w:hyperlink r:id="rId16" w:history="1">
              <w:r w:rsidR="001F30CE" w:rsidRPr="002726E9">
                <w:rPr>
                  <w:rStyle w:val="Hyperlink"/>
                  <w:szCs w:val="22"/>
                  <w:lang w:val="en-GB"/>
                </w:rPr>
                <w:t>http://www.itu.int/itu-t/recommendations/rec.aspx?rec=X.509</w:t>
              </w:r>
            </w:hyperlink>
            <w:r w:rsidR="001F30CE">
              <w:rPr>
                <w:szCs w:val="22"/>
                <w:lang w:val="en-GB"/>
              </w:rPr>
              <w:t xml:space="preserve"> </w:t>
            </w:r>
          </w:p>
        </w:tc>
      </w:tr>
      <w:tr w:rsidR="008E0E4F" w:rsidRPr="009D534A" w14:paraId="41DB74EC" w14:textId="77777777" w:rsidTr="003B4545">
        <w:tc>
          <w:tcPr>
            <w:tcW w:w="2410" w:type="dxa"/>
          </w:tcPr>
          <w:p w14:paraId="02D8A333" w14:textId="70ABAF43" w:rsidR="008E0E4F" w:rsidRPr="009D534A" w:rsidRDefault="00130AC6" w:rsidP="0002556B">
            <w:pPr>
              <w:rPr>
                <w:szCs w:val="22"/>
                <w:lang w:val="en-GB"/>
              </w:rPr>
            </w:pPr>
            <w:r>
              <w:rPr>
                <w:szCs w:val="22"/>
                <w:lang w:val="en-GB"/>
              </w:rPr>
              <w:t xml:space="preserve">RFC </w:t>
            </w:r>
            <w:r w:rsidR="00601BF3" w:rsidRPr="009D534A">
              <w:rPr>
                <w:szCs w:val="22"/>
                <w:lang w:val="en-GB"/>
              </w:rPr>
              <w:t>69</w:t>
            </w:r>
            <w:r>
              <w:rPr>
                <w:szCs w:val="22"/>
                <w:lang w:val="en-GB"/>
              </w:rPr>
              <w:t>60</w:t>
            </w:r>
          </w:p>
        </w:tc>
        <w:tc>
          <w:tcPr>
            <w:tcW w:w="7229" w:type="dxa"/>
          </w:tcPr>
          <w:p w14:paraId="4BF99BD1" w14:textId="5D1475F0" w:rsidR="008E0E4F" w:rsidRPr="009D534A" w:rsidRDefault="00601BF3" w:rsidP="0002556B">
            <w:pPr>
              <w:keepNext/>
              <w:rPr>
                <w:szCs w:val="22"/>
                <w:lang w:val="en-GB"/>
              </w:rPr>
            </w:pPr>
            <w:r w:rsidRPr="009D534A">
              <w:rPr>
                <w:szCs w:val="22"/>
                <w:lang w:val="en-GB"/>
              </w:rPr>
              <w:t>RFC</w:t>
            </w:r>
            <w:r w:rsidR="003D62DA">
              <w:rPr>
                <w:szCs w:val="22"/>
                <w:lang w:val="en-GB"/>
              </w:rPr>
              <w:t xml:space="preserve"> </w:t>
            </w:r>
            <w:r w:rsidRPr="009D534A">
              <w:rPr>
                <w:szCs w:val="22"/>
                <w:lang w:val="en-GB"/>
              </w:rPr>
              <w:t>69</w:t>
            </w:r>
            <w:r w:rsidR="008E0E4F" w:rsidRPr="009D534A">
              <w:rPr>
                <w:szCs w:val="22"/>
                <w:lang w:val="en-GB"/>
              </w:rPr>
              <w:t>60 Internet X.509 Public Key Infrastructure On-line Certificate Status Protocol (ocsp), Internet Engineering Task Force, available a</w:t>
            </w:r>
            <w:r w:rsidRPr="009D534A">
              <w:rPr>
                <w:szCs w:val="22"/>
                <w:lang w:val="en-GB"/>
              </w:rPr>
              <w:t xml:space="preserve">t </w:t>
            </w:r>
            <w:hyperlink r:id="rId17" w:history="1">
              <w:r w:rsidR="00F667E0" w:rsidRPr="0038226A">
                <w:rPr>
                  <w:rStyle w:val="Hyperlink"/>
                  <w:szCs w:val="22"/>
                  <w:lang w:val="en-GB"/>
                </w:rPr>
                <w:t>http://www.ietf.org/rfc/rfc6960.txt</w:t>
              </w:r>
            </w:hyperlink>
          </w:p>
        </w:tc>
      </w:tr>
      <w:tr w:rsidR="008E0E4F" w:rsidRPr="009D534A" w14:paraId="341C4E0C" w14:textId="77777777" w:rsidTr="003B4545">
        <w:tc>
          <w:tcPr>
            <w:tcW w:w="2410" w:type="dxa"/>
          </w:tcPr>
          <w:p w14:paraId="1B2163F8" w14:textId="5BA4CEF4" w:rsidR="008E0E4F" w:rsidRPr="009D534A" w:rsidRDefault="00130AC6" w:rsidP="00130AC6">
            <w:pPr>
              <w:rPr>
                <w:szCs w:val="22"/>
                <w:lang w:val="en-GB"/>
              </w:rPr>
            </w:pPr>
            <w:r>
              <w:rPr>
                <w:szCs w:val="22"/>
                <w:lang w:val="en-GB"/>
              </w:rPr>
              <w:t xml:space="preserve">RFC </w:t>
            </w:r>
            <w:r w:rsidR="008E0E4F" w:rsidRPr="009D534A">
              <w:rPr>
                <w:szCs w:val="22"/>
                <w:lang w:val="en-GB"/>
              </w:rPr>
              <w:t>3647</w:t>
            </w:r>
          </w:p>
        </w:tc>
        <w:tc>
          <w:tcPr>
            <w:tcW w:w="7229" w:type="dxa"/>
          </w:tcPr>
          <w:p w14:paraId="6B04D996" w14:textId="74FD51F3" w:rsidR="008E0E4F" w:rsidRPr="009D534A" w:rsidRDefault="008E0E4F" w:rsidP="0002556B">
            <w:pPr>
              <w:keepNext/>
              <w:rPr>
                <w:szCs w:val="22"/>
                <w:lang w:val="en-GB"/>
              </w:rPr>
            </w:pPr>
            <w:r w:rsidRPr="009D534A">
              <w:rPr>
                <w:szCs w:val="22"/>
                <w:lang w:val="en-GB"/>
              </w:rPr>
              <w:t>RFC</w:t>
            </w:r>
            <w:r w:rsidR="003D62DA">
              <w:rPr>
                <w:szCs w:val="22"/>
                <w:lang w:val="en-GB"/>
              </w:rPr>
              <w:t xml:space="preserve"> </w:t>
            </w:r>
            <w:r w:rsidRPr="009D534A">
              <w:rPr>
                <w:szCs w:val="22"/>
                <w:lang w:val="en-GB"/>
              </w:rPr>
              <w:t xml:space="preserve">3647 Internet X.509 Public Key Infrastructure Certificate Policy and Certification Practices Framework, Internet Engineering Task Force, available at </w:t>
            </w:r>
            <w:hyperlink r:id="rId18" w:history="1">
              <w:r w:rsidR="00F667E0" w:rsidRPr="0038226A">
                <w:rPr>
                  <w:rStyle w:val="Hyperlink"/>
                  <w:szCs w:val="22"/>
                  <w:lang w:val="en-GB"/>
                </w:rPr>
                <w:t>http://www.ietf.org/rfc/rfc3647.txt</w:t>
              </w:r>
            </w:hyperlink>
          </w:p>
        </w:tc>
      </w:tr>
      <w:tr w:rsidR="008E0E4F" w:rsidRPr="009D534A" w14:paraId="266B5F82" w14:textId="77777777" w:rsidTr="003B4545">
        <w:tc>
          <w:tcPr>
            <w:tcW w:w="2410" w:type="dxa"/>
          </w:tcPr>
          <w:p w14:paraId="3CEAF442" w14:textId="33D0EC2B" w:rsidR="008E0E4F" w:rsidRPr="009D534A" w:rsidRDefault="00130AC6" w:rsidP="00130AC6">
            <w:pPr>
              <w:rPr>
                <w:szCs w:val="22"/>
                <w:lang w:val="en-GB"/>
              </w:rPr>
            </w:pPr>
            <w:r>
              <w:rPr>
                <w:szCs w:val="22"/>
                <w:lang w:val="en-GB"/>
              </w:rPr>
              <w:t xml:space="preserve">RFC </w:t>
            </w:r>
            <w:r w:rsidR="00E876C2" w:rsidRPr="009D534A">
              <w:rPr>
                <w:szCs w:val="22"/>
                <w:lang w:val="en-GB"/>
              </w:rPr>
              <w:t>6818</w:t>
            </w:r>
          </w:p>
        </w:tc>
        <w:tc>
          <w:tcPr>
            <w:tcW w:w="7229" w:type="dxa"/>
          </w:tcPr>
          <w:p w14:paraId="1CA94FE9" w14:textId="353DC858" w:rsidR="008E0E4F" w:rsidRPr="009D534A" w:rsidRDefault="00A3080F" w:rsidP="0002556B">
            <w:pPr>
              <w:keepNext/>
              <w:rPr>
                <w:szCs w:val="22"/>
                <w:lang w:val="en-GB"/>
              </w:rPr>
            </w:pPr>
            <w:r w:rsidRPr="009D534A">
              <w:rPr>
                <w:szCs w:val="22"/>
                <w:lang w:val="en-GB"/>
              </w:rPr>
              <w:t>RFC</w:t>
            </w:r>
            <w:r w:rsidR="003D62DA">
              <w:rPr>
                <w:szCs w:val="22"/>
                <w:lang w:val="en-GB"/>
              </w:rPr>
              <w:t xml:space="preserve"> </w:t>
            </w:r>
            <w:r w:rsidRPr="009D534A">
              <w:rPr>
                <w:szCs w:val="22"/>
                <w:lang w:val="en-GB"/>
              </w:rPr>
              <w:t>6818</w:t>
            </w:r>
            <w:r w:rsidR="008E0E4F" w:rsidRPr="009D534A">
              <w:rPr>
                <w:szCs w:val="22"/>
                <w:lang w:val="en-GB"/>
              </w:rPr>
              <w:t xml:space="preserve"> Internet X.509 Public Key Infrastructure Certificate and Certificate Revocation List (CRL) Profile, Internet Engineering Task Force, available at </w:t>
            </w:r>
            <w:hyperlink r:id="rId19" w:history="1">
              <w:r w:rsidR="00F667E0" w:rsidRPr="0038226A">
                <w:rPr>
                  <w:rStyle w:val="Hyperlink"/>
                  <w:szCs w:val="22"/>
                  <w:lang w:val="en-GB"/>
                </w:rPr>
                <w:t>http://www.ietf.org/rfc/RFC6818.txt</w:t>
              </w:r>
            </w:hyperlink>
          </w:p>
        </w:tc>
      </w:tr>
      <w:tr w:rsidR="001F30CE" w:rsidRPr="009D534A" w14:paraId="6F4B1BE1" w14:textId="77777777" w:rsidTr="003B4545">
        <w:tc>
          <w:tcPr>
            <w:tcW w:w="2410" w:type="dxa"/>
          </w:tcPr>
          <w:p w14:paraId="0B0DB987" w14:textId="77777777" w:rsidR="001F30CE" w:rsidRDefault="00190E20" w:rsidP="001F30CE">
            <w:pPr>
              <w:rPr>
                <w:szCs w:val="22"/>
                <w:lang w:val="en-GB"/>
              </w:rPr>
            </w:pPr>
            <w:r>
              <w:rPr>
                <w:szCs w:val="22"/>
                <w:lang w:val="en-GB"/>
              </w:rPr>
              <w:t xml:space="preserve">CC </w:t>
            </w:r>
            <w:r w:rsidR="0017112A">
              <w:rPr>
                <w:szCs w:val="22"/>
                <w:lang w:val="en-GB"/>
              </w:rPr>
              <w:t>EAL4</w:t>
            </w:r>
          </w:p>
          <w:p w14:paraId="18B04FFA" w14:textId="02CE51AE" w:rsidR="00190E20" w:rsidRDefault="00190E20" w:rsidP="00190E20">
            <w:pPr>
              <w:rPr>
                <w:szCs w:val="22"/>
                <w:lang w:val="en-GB"/>
              </w:rPr>
            </w:pPr>
            <w:r>
              <w:rPr>
                <w:szCs w:val="22"/>
                <w:lang w:val="en-GB"/>
              </w:rPr>
              <w:t>(ISO/IEC-15408:2009)</w:t>
            </w:r>
          </w:p>
        </w:tc>
        <w:tc>
          <w:tcPr>
            <w:tcW w:w="7229" w:type="dxa"/>
          </w:tcPr>
          <w:p w14:paraId="0DD7438C" w14:textId="4804F6FE" w:rsidR="001F30CE" w:rsidRDefault="0017112A" w:rsidP="001F30CE">
            <w:pPr>
              <w:keepNext/>
              <w:rPr>
                <w:bCs/>
              </w:rPr>
            </w:pPr>
            <w:r w:rsidRPr="0017112A">
              <w:t>Common Criteria scheme Evaluation Assurance Level</w:t>
            </w:r>
            <w:r w:rsidRPr="0017112A">
              <w:rPr>
                <w:bCs/>
              </w:rPr>
              <w:t xml:space="preserve"> 4, available at </w:t>
            </w:r>
            <w:hyperlink r:id="rId20" w:history="1">
              <w:r w:rsidRPr="0017112A">
                <w:rPr>
                  <w:rStyle w:val="Hyperlink"/>
                  <w:bCs/>
                </w:rPr>
                <w:t>https://www.commoncriteriaportal.org/products/</w:t>
              </w:r>
            </w:hyperlink>
            <w:r w:rsidRPr="0017112A">
              <w:rPr>
                <w:bCs/>
              </w:rPr>
              <w:t xml:space="preserve">,  </w:t>
            </w:r>
          </w:p>
          <w:p w14:paraId="3EF8F13A" w14:textId="3EF74A63" w:rsidR="0017112A" w:rsidRPr="0017112A" w:rsidRDefault="0017112A" w:rsidP="00190E20">
            <w:pPr>
              <w:keepNext/>
              <w:rPr>
                <w:szCs w:val="22"/>
                <w:lang w:val="en-GB"/>
              </w:rPr>
            </w:pPr>
            <w:r>
              <w:rPr>
                <w:szCs w:val="22"/>
                <w:lang w:val="en-GB"/>
              </w:rPr>
              <w:t>ISO/IEC</w:t>
            </w:r>
            <w:r w:rsidR="00190E20">
              <w:rPr>
                <w:szCs w:val="22"/>
                <w:lang w:val="en-GB"/>
              </w:rPr>
              <w:t>-</w:t>
            </w:r>
            <w:r>
              <w:rPr>
                <w:szCs w:val="22"/>
                <w:lang w:val="en-GB"/>
              </w:rPr>
              <w:t>15408</w:t>
            </w:r>
            <w:r w:rsidR="00190E20">
              <w:rPr>
                <w:szCs w:val="22"/>
                <w:lang w:val="en-GB"/>
              </w:rPr>
              <w:t>-x:2009 C</w:t>
            </w:r>
            <w:r w:rsidRPr="0017112A">
              <w:rPr>
                <w:szCs w:val="22"/>
                <w:lang w:val="en-GB"/>
              </w:rPr>
              <w:t xml:space="preserve">omputer </w:t>
            </w:r>
            <w:r w:rsidR="00190E20">
              <w:rPr>
                <w:szCs w:val="22"/>
                <w:lang w:val="en-GB"/>
              </w:rPr>
              <w:t>S</w:t>
            </w:r>
            <w:r w:rsidRPr="0017112A">
              <w:rPr>
                <w:szCs w:val="22"/>
                <w:lang w:val="en-GB"/>
              </w:rPr>
              <w:t xml:space="preserve">ecurity </w:t>
            </w:r>
            <w:r w:rsidR="00190E20">
              <w:rPr>
                <w:szCs w:val="22"/>
                <w:lang w:val="en-GB"/>
              </w:rPr>
              <w:t>C</w:t>
            </w:r>
            <w:r w:rsidRPr="0017112A">
              <w:rPr>
                <w:szCs w:val="22"/>
                <w:lang w:val="en-GB"/>
              </w:rPr>
              <w:t>ertification</w:t>
            </w:r>
          </w:p>
        </w:tc>
      </w:tr>
      <w:tr w:rsidR="001F30CE" w:rsidRPr="009D534A" w14:paraId="42FD5D95" w14:textId="77777777" w:rsidTr="003B4545">
        <w:tc>
          <w:tcPr>
            <w:tcW w:w="2410" w:type="dxa"/>
          </w:tcPr>
          <w:p w14:paraId="5BBE5288" w14:textId="77777777" w:rsidR="001F30CE" w:rsidRDefault="001F30CE" w:rsidP="001F30CE">
            <w:pPr>
              <w:rPr>
                <w:szCs w:val="22"/>
                <w:lang w:val="en-GB"/>
              </w:rPr>
            </w:pPr>
            <w:r>
              <w:rPr>
                <w:szCs w:val="22"/>
                <w:lang w:val="en-GB"/>
              </w:rPr>
              <w:t>FIPS-140-3</w:t>
            </w:r>
          </w:p>
          <w:p w14:paraId="23A1EE25" w14:textId="37949131" w:rsidR="001F30CE" w:rsidRDefault="001F30CE" w:rsidP="001F30CE">
            <w:pPr>
              <w:rPr>
                <w:szCs w:val="22"/>
                <w:lang w:val="en-GB"/>
              </w:rPr>
            </w:pPr>
            <w:r>
              <w:rPr>
                <w:szCs w:val="22"/>
                <w:lang w:val="en-GB"/>
              </w:rPr>
              <w:t>(</w:t>
            </w:r>
            <w:r>
              <w:rPr>
                <w:lang w:val="en"/>
              </w:rPr>
              <w:t>ISO/IEC 19790:2012)</w:t>
            </w:r>
          </w:p>
        </w:tc>
        <w:tc>
          <w:tcPr>
            <w:tcW w:w="7229" w:type="dxa"/>
          </w:tcPr>
          <w:p w14:paraId="1639D06B" w14:textId="311B81ED" w:rsidR="001F30CE" w:rsidRPr="009D534A" w:rsidRDefault="0017112A" w:rsidP="0017112A">
            <w:pPr>
              <w:keepNext/>
              <w:rPr>
                <w:szCs w:val="22"/>
                <w:lang w:val="en-GB"/>
              </w:rPr>
            </w:pPr>
            <w:r w:rsidRPr="009A351C">
              <w:t xml:space="preserve">Federal Information Processing Standard </w:t>
            </w:r>
            <w:r>
              <w:t>Publication 140-3, a</w:t>
            </w:r>
            <w:r>
              <w:rPr>
                <w:szCs w:val="22"/>
                <w:lang w:val="en-GB"/>
              </w:rPr>
              <w:t xml:space="preserve">vailable at </w:t>
            </w:r>
            <w:hyperlink r:id="rId21" w:history="1">
              <w:r w:rsidRPr="002726E9">
                <w:rPr>
                  <w:rStyle w:val="Hyperlink"/>
                  <w:szCs w:val="22"/>
                  <w:lang w:val="en-GB"/>
                </w:rPr>
                <w:t>http://csrc.nist.gov/groups/ST/FIPS140_3/</w:t>
              </w:r>
            </w:hyperlink>
            <w:r>
              <w:rPr>
                <w:szCs w:val="22"/>
                <w:lang w:val="en-GB"/>
              </w:rPr>
              <w:t xml:space="preserve"> </w:t>
            </w:r>
          </w:p>
        </w:tc>
      </w:tr>
      <w:tr w:rsidR="001F30CE" w:rsidRPr="009D534A" w14:paraId="31D0C96F" w14:textId="77777777" w:rsidTr="003B4545">
        <w:tc>
          <w:tcPr>
            <w:tcW w:w="2410" w:type="dxa"/>
          </w:tcPr>
          <w:p w14:paraId="55F6A54A" w14:textId="47A8E654" w:rsidR="001F30CE" w:rsidRDefault="001F30CE" w:rsidP="001F30CE">
            <w:pPr>
              <w:rPr>
                <w:szCs w:val="22"/>
                <w:lang w:val="en-GB"/>
              </w:rPr>
            </w:pPr>
            <w:r>
              <w:rPr>
                <w:szCs w:val="22"/>
                <w:lang w:val="en-GB"/>
              </w:rPr>
              <w:t>CPS</w:t>
            </w:r>
          </w:p>
        </w:tc>
        <w:tc>
          <w:tcPr>
            <w:tcW w:w="7229" w:type="dxa"/>
          </w:tcPr>
          <w:p w14:paraId="722FE0D2" w14:textId="35990254" w:rsidR="001F30CE" w:rsidRDefault="001F30CE" w:rsidP="001F30CE">
            <w:pPr>
              <w:keepNext/>
              <w:rPr>
                <w:szCs w:val="22"/>
                <w:lang w:val="en-GB"/>
              </w:rPr>
            </w:pPr>
            <w:r w:rsidRPr="009D534A">
              <w:rPr>
                <w:szCs w:val="22"/>
                <w:lang w:val="en-GB"/>
              </w:rPr>
              <w:t xml:space="preserve">X.509 Certification Practice Statement for the </w:t>
            </w:r>
            <w:r w:rsidRPr="009D534A">
              <w:rPr>
                <w:szCs w:val="22"/>
              </w:rPr>
              <w:t>New Zealand Government</w:t>
            </w:r>
            <w:r>
              <w:rPr>
                <w:szCs w:val="22"/>
              </w:rPr>
              <w:t xml:space="preserve"> PKI</w:t>
            </w:r>
            <w:r w:rsidRPr="009D534A">
              <w:rPr>
                <w:szCs w:val="22"/>
                <w:lang w:val="en-GB"/>
              </w:rPr>
              <w:t xml:space="preserve">, available at </w:t>
            </w:r>
            <w:hyperlink r:id="rId22" w:history="1">
              <w:r w:rsidRPr="002726E9">
                <w:rPr>
                  <w:rStyle w:val="Hyperlink"/>
                  <w:szCs w:val="22"/>
                  <w:lang w:val="en-GB"/>
                </w:rPr>
                <w:t>http://www.pki.govt.nz/policy/CPS.pdf</w:t>
              </w:r>
            </w:hyperlink>
            <w:r>
              <w:rPr>
                <w:szCs w:val="22"/>
                <w:lang w:val="en-GB"/>
              </w:rPr>
              <w:t xml:space="preserve"> </w:t>
            </w:r>
          </w:p>
        </w:tc>
      </w:tr>
      <w:tr w:rsidR="001F30CE" w:rsidRPr="009D534A" w14:paraId="376F3024" w14:textId="77777777" w:rsidTr="003B4545">
        <w:tc>
          <w:tcPr>
            <w:tcW w:w="2410" w:type="dxa"/>
          </w:tcPr>
          <w:p w14:paraId="10D12711" w14:textId="42D480E8" w:rsidR="001F30CE" w:rsidRDefault="001F30CE" w:rsidP="001F30CE">
            <w:pPr>
              <w:rPr>
                <w:szCs w:val="22"/>
                <w:lang w:val="en-GB"/>
              </w:rPr>
            </w:pPr>
            <w:r>
              <w:rPr>
                <w:szCs w:val="22"/>
                <w:lang w:val="en-GB"/>
              </w:rPr>
              <w:t>EoI</w:t>
            </w:r>
          </w:p>
          <w:p w14:paraId="3865F63C" w14:textId="77777777" w:rsidR="001F30CE" w:rsidRDefault="001F30CE" w:rsidP="001F30CE">
            <w:pPr>
              <w:rPr>
                <w:szCs w:val="22"/>
                <w:lang w:val="en-GB"/>
              </w:rPr>
            </w:pPr>
            <w:r w:rsidRPr="009D534A">
              <w:rPr>
                <w:szCs w:val="22"/>
                <w:lang w:val="en-GB"/>
              </w:rPr>
              <w:t>L</w:t>
            </w:r>
            <w:r>
              <w:rPr>
                <w:szCs w:val="22"/>
                <w:lang w:val="en-GB"/>
              </w:rPr>
              <w:t>o</w:t>
            </w:r>
            <w:r w:rsidRPr="009D534A">
              <w:rPr>
                <w:szCs w:val="22"/>
                <w:lang w:val="en-GB"/>
              </w:rPr>
              <w:t>A</w:t>
            </w:r>
          </w:p>
          <w:p w14:paraId="003BCB1B" w14:textId="3AA4326A" w:rsidR="001F30CE" w:rsidRPr="009D534A" w:rsidRDefault="001F30CE" w:rsidP="001F30CE">
            <w:pPr>
              <w:rPr>
                <w:szCs w:val="22"/>
                <w:lang w:val="en-GB"/>
              </w:rPr>
            </w:pPr>
            <w:r>
              <w:rPr>
                <w:szCs w:val="22"/>
                <w:lang w:val="en-GB"/>
              </w:rPr>
              <w:t>LoIP</w:t>
            </w:r>
          </w:p>
        </w:tc>
        <w:tc>
          <w:tcPr>
            <w:tcW w:w="7229" w:type="dxa"/>
            <w:shd w:val="clear" w:color="auto" w:fill="auto"/>
          </w:tcPr>
          <w:p w14:paraId="10EB8C39" w14:textId="70B87C01" w:rsidR="001F30CE" w:rsidRPr="001F30CE" w:rsidRDefault="001F30CE" w:rsidP="001F30CE">
            <w:pPr>
              <w:keepNext/>
              <w:rPr>
                <w:szCs w:val="22"/>
                <w:lang w:val="en-GB"/>
              </w:rPr>
            </w:pPr>
            <w:r w:rsidRPr="001F30CE">
              <w:rPr>
                <w:szCs w:val="22"/>
                <w:lang w:val="en-GB"/>
              </w:rPr>
              <w:t>Levels of Assurance (LoA)</w:t>
            </w:r>
            <w:r>
              <w:rPr>
                <w:szCs w:val="22"/>
                <w:lang w:val="en-GB"/>
              </w:rPr>
              <w:t>,</w:t>
            </w:r>
            <w:r w:rsidRPr="001F30CE">
              <w:rPr>
                <w:szCs w:val="22"/>
                <w:lang w:val="en-GB"/>
              </w:rPr>
              <w:t xml:space="preserve"> and Evidence of Identity (EoI) Levels of Identity Proof (LoIP), contained in The </w:t>
            </w:r>
            <w:r w:rsidRPr="001F30CE">
              <w:rPr>
                <w:szCs w:val="22"/>
              </w:rPr>
              <w:t>New Zealand Government</w:t>
            </w:r>
            <w:r w:rsidRPr="001F30CE">
              <w:rPr>
                <w:szCs w:val="22"/>
                <w:lang w:val="en-GB"/>
              </w:rPr>
              <w:t xml:space="preserve"> Public Key Infrastructure Core Obligations Policy document, available at </w:t>
            </w:r>
            <w:hyperlink r:id="rId23" w:history="1">
              <w:r w:rsidRPr="003B4545">
                <w:rPr>
                  <w:rStyle w:val="Hyperlink"/>
                </w:rPr>
                <w:t>http://www.pki.govt.nz/policy/</w:t>
              </w:r>
            </w:hyperlink>
            <w:r>
              <w:t xml:space="preserve"> </w:t>
            </w:r>
          </w:p>
        </w:tc>
      </w:tr>
      <w:tr w:rsidR="001F30CE" w:rsidRPr="009D534A" w14:paraId="6020CA6E" w14:textId="77777777" w:rsidTr="003B4545">
        <w:tc>
          <w:tcPr>
            <w:tcW w:w="2410" w:type="dxa"/>
          </w:tcPr>
          <w:p w14:paraId="3F969739" w14:textId="48607B46" w:rsidR="001F30CE" w:rsidRPr="009D534A" w:rsidRDefault="001F30CE" w:rsidP="001F30CE">
            <w:pPr>
              <w:rPr>
                <w:szCs w:val="22"/>
                <w:lang w:val="en-GB"/>
              </w:rPr>
            </w:pPr>
            <w:r>
              <w:rPr>
                <w:szCs w:val="22"/>
                <w:lang w:val="en-GB"/>
              </w:rPr>
              <w:t>VA CP</w:t>
            </w:r>
          </w:p>
        </w:tc>
        <w:tc>
          <w:tcPr>
            <w:tcW w:w="7229" w:type="dxa"/>
          </w:tcPr>
          <w:p w14:paraId="0F342FF7" w14:textId="2737515E" w:rsidR="001F30CE" w:rsidRPr="009D534A" w:rsidRDefault="001F30CE" w:rsidP="001F30CE">
            <w:pPr>
              <w:keepNext/>
              <w:rPr>
                <w:szCs w:val="22"/>
                <w:lang w:val="en-GB"/>
              </w:rPr>
            </w:pPr>
            <w:r w:rsidRPr="009D534A">
              <w:rPr>
                <w:szCs w:val="22"/>
                <w:lang w:val="en-GB"/>
              </w:rPr>
              <w:t xml:space="preserve">X.509 Certificate Policy for the </w:t>
            </w:r>
            <w:commentRangeStart w:id="1064"/>
            <w:r w:rsidRPr="009D534A">
              <w:rPr>
                <w:szCs w:val="22"/>
              </w:rPr>
              <w:t>New Zealand Government</w:t>
            </w:r>
            <w:r w:rsidRPr="009D534A">
              <w:rPr>
                <w:szCs w:val="22"/>
                <w:lang w:val="en-GB"/>
              </w:rPr>
              <w:t xml:space="preserve"> </w:t>
            </w:r>
            <w:commentRangeEnd w:id="1064"/>
            <w:r w:rsidR="008E28FD">
              <w:rPr>
                <w:rStyle w:val="CommentReference"/>
              </w:rPr>
              <w:commentReference w:id="1064"/>
            </w:r>
            <w:r w:rsidRPr="009D534A">
              <w:rPr>
                <w:szCs w:val="22"/>
                <w:lang w:val="en-GB"/>
              </w:rPr>
              <w:t xml:space="preserve">Validation Authority Certificates, available at </w:t>
            </w:r>
            <w:hyperlink r:id="rId24" w:history="1">
              <w:r w:rsidRPr="002726E9">
                <w:rPr>
                  <w:rStyle w:val="Hyperlink"/>
                  <w:szCs w:val="22"/>
                  <w:lang w:val="en-GB"/>
                </w:rPr>
                <w:t>http://www.pki.govt.nz/policy/CPs</w:t>
              </w:r>
            </w:hyperlink>
            <w:r>
              <w:rPr>
                <w:szCs w:val="22"/>
                <w:lang w:val="en-GB"/>
              </w:rPr>
              <w:t xml:space="preserve"> </w:t>
            </w:r>
          </w:p>
        </w:tc>
      </w:tr>
      <w:tr w:rsidR="001F30CE" w:rsidRPr="009D534A" w14:paraId="045E873F" w14:textId="77777777" w:rsidTr="003B4545">
        <w:tc>
          <w:tcPr>
            <w:tcW w:w="2410" w:type="dxa"/>
          </w:tcPr>
          <w:p w14:paraId="6502C489" w14:textId="77777777" w:rsidR="001F30CE" w:rsidRPr="009D534A" w:rsidRDefault="001F30CE" w:rsidP="001F30CE">
            <w:pPr>
              <w:rPr>
                <w:szCs w:val="22"/>
                <w:lang w:val="en-GB"/>
              </w:rPr>
            </w:pPr>
            <w:r w:rsidRPr="009D534A">
              <w:rPr>
                <w:szCs w:val="22"/>
                <w:lang w:val="en-GB"/>
              </w:rPr>
              <w:t>KMP</w:t>
            </w:r>
          </w:p>
        </w:tc>
        <w:tc>
          <w:tcPr>
            <w:tcW w:w="7229" w:type="dxa"/>
          </w:tcPr>
          <w:p w14:paraId="363AAF29" w14:textId="77777777" w:rsidR="001F30CE" w:rsidRPr="009D534A" w:rsidRDefault="001F30CE" w:rsidP="001F30CE">
            <w:pPr>
              <w:keepNext/>
              <w:rPr>
                <w:szCs w:val="22"/>
                <w:lang w:val="en-GB"/>
              </w:rPr>
            </w:pPr>
            <w:r w:rsidRPr="009D534A">
              <w:rPr>
                <w:szCs w:val="22"/>
                <w:lang w:val="en-GB"/>
              </w:rPr>
              <w:t xml:space="preserve">The </w:t>
            </w:r>
            <w:commentRangeStart w:id="1065"/>
            <w:r w:rsidRPr="009D534A">
              <w:rPr>
                <w:szCs w:val="22"/>
              </w:rPr>
              <w:t>New Zealand Government</w:t>
            </w:r>
            <w:r w:rsidRPr="009D534A">
              <w:rPr>
                <w:szCs w:val="22"/>
                <w:lang w:val="en-GB"/>
              </w:rPr>
              <w:t xml:space="preserve"> </w:t>
            </w:r>
            <w:commentRangeEnd w:id="1065"/>
            <w:r w:rsidR="008E28FD">
              <w:rPr>
                <w:rStyle w:val="CommentReference"/>
              </w:rPr>
              <w:commentReference w:id="1065"/>
            </w:r>
            <w:r w:rsidRPr="009D534A">
              <w:rPr>
                <w:szCs w:val="22"/>
                <w:lang w:val="en-GB"/>
              </w:rPr>
              <w:t>Authentication Services Key Management Plan</w:t>
            </w:r>
          </w:p>
        </w:tc>
      </w:tr>
      <w:tr w:rsidR="001F30CE" w:rsidRPr="009D534A" w14:paraId="6E1917E2" w14:textId="77777777" w:rsidTr="003B4545">
        <w:tc>
          <w:tcPr>
            <w:tcW w:w="2410" w:type="dxa"/>
          </w:tcPr>
          <w:p w14:paraId="39773D13" w14:textId="77777777" w:rsidR="001F30CE" w:rsidRPr="009D534A" w:rsidRDefault="001F30CE" w:rsidP="001F30CE">
            <w:pPr>
              <w:rPr>
                <w:szCs w:val="22"/>
                <w:lang w:val="en-GB"/>
              </w:rPr>
            </w:pPr>
            <w:r w:rsidRPr="009D534A">
              <w:rPr>
                <w:szCs w:val="22"/>
                <w:lang w:val="en-GB"/>
              </w:rPr>
              <w:t>ICTSP</w:t>
            </w:r>
          </w:p>
        </w:tc>
        <w:tc>
          <w:tcPr>
            <w:tcW w:w="7229" w:type="dxa"/>
          </w:tcPr>
          <w:p w14:paraId="2E6EDCCB" w14:textId="77777777" w:rsidR="001F30CE" w:rsidRPr="009D534A" w:rsidRDefault="001F30CE" w:rsidP="001F30CE">
            <w:pPr>
              <w:keepNext/>
              <w:rPr>
                <w:szCs w:val="22"/>
                <w:lang w:val="en-GB"/>
              </w:rPr>
            </w:pPr>
            <w:r w:rsidRPr="009D534A">
              <w:rPr>
                <w:szCs w:val="22"/>
                <w:lang w:val="en-GB"/>
              </w:rPr>
              <w:t xml:space="preserve">The </w:t>
            </w:r>
            <w:commentRangeStart w:id="1066"/>
            <w:r w:rsidRPr="009D534A">
              <w:rPr>
                <w:szCs w:val="22"/>
              </w:rPr>
              <w:t>New Zealand Government</w:t>
            </w:r>
            <w:r w:rsidRPr="009D534A">
              <w:rPr>
                <w:szCs w:val="22"/>
                <w:lang w:val="en-GB"/>
              </w:rPr>
              <w:t xml:space="preserve"> </w:t>
            </w:r>
            <w:commentRangeEnd w:id="1066"/>
            <w:r w:rsidR="008E28FD">
              <w:rPr>
                <w:rStyle w:val="CommentReference"/>
              </w:rPr>
              <w:commentReference w:id="1066"/>
            </w:r>
            <w:r w:rsidRPr="009D534A">
              <w:rPr>
                <w:szCs w:val="22"/>
                <w:lang w:val="en-GB"/>
              </w:rPr>
              <w:t xml:space="preserve">ICT Security Plan for the </w:t>
            </w:r>
            <w:r w:rsidRPr="009D534A">
              <w:rPr>
                <w:szCs w:val="22"/>
              </w:rPr>
              <w:t>New Zealand Government</w:t>
            </w:r>
            <w:r w:rsidRPr="009D534A">
              <w:rPr>
                <w:szCs w:val="22"/>
                <w:lang w:val="en-GB"/>
              </w:rPr>
              <w:t xml:space="preserve"> Authentication Services </w:t>
            </w:r>
          </w:p>
        </w:tc>
      </w:tr>
      <w:tr w:rsidR="001F30CE" w:rsidRPr="009D534A" w14:paraId="26CDCDDA" w14:textId="77777777" w:rsidTr="003B4545">
        <w:tc>
          <w:tcPr>
            <w:tcW w:w="2410" w:type="dxa"/>
          </w:tcPr>
          <w:p w14:paraId="53B62586" w14:textId="77777777" w:rsidR="001F30CE" w:rsidRPr="009D534A" w:rsidRDefault="001F30CE" w:rsidP="001F30CE">
            <w:pPr>
              <w:pStyle w:val="TableText"/>
              <w:rPr>
                <w:sz w:val="22"/>
                <w:szCs w:val="22"/>
                <w:lang w:val="en-GB"/>
              </w:rPr>
            </w:pPr>
            <w:r>
              <w:rPr>
                <w:sz w:val="22"/>
                <w:szCs w:val="22"/>
                <w:lang w:val="en-GB"/>
              </w:rPr>
              <w:t>NZISM</w:t>
            </w:r>
          </w:p>
        </w:tc>
        <w:tc>
          <w:tcPr>
            <w:tcW w:w="7229" w:type="dxa"/>
          </w:tcPr>
          <w:p w14:paraId="0DCA593A" w14:textId="695912E8" w:rsidR="001F30CE" w:rsidRPr="009D534A" w:rsidRDefault="001F30CE" w:rsidP="001F30CE">
            <w:pPr>
              <w:keepNext/>
              <w:rPr>
                <w:szCs w:val="22"/>
                <w:lang w:val="en-GB"/>
              </w:rPr>
            </w:pPr>
            <w:r>
              <w:rPr>
                <w:szCs w:val="22"/>
                <w:lang w:val="en-GB"/>
              </w:rPr>
              <w:t>The New Zealand Government Information Security Manual</w:t>
            </w:r>
            <w:r>
              <w:t>, a</w:t>
            </w:r>
            <w:r>
              <w:rPr>
                <w:szCs w:val="22"/>
                <w:lang w:val="en-GB"/>
              </w:rPr>
              <w:t xml:space="preserve">vailable at </w:t>
            </w:r>
            <w:hyperlink r:id="rId25" w:history="1">
              <w:r w:rsidRPr="002726E9">
                <w:rPr>
                  <w:rStyle w:val="Hyperlink"/>
                  <w:szCs w:val="22"/>
                  <w:lang w:val="en-GB"/>
                </w:rPr>
                <w:t>http://www.gcsb.govt.nz/publications/the-nz-information-security-manual/</w:t>
              </w:r>
            </w:hyperlink>
            <w:r>
              <w:rPr>
                <w:szCs w:val="22"/>
                <w:lang w:val="en-GB"/>
              </w:rPr>
              <w:t xml:space="preserve"> </w:t>
            </w:r>
          </w:p>
        </w:tc>
      </w:tr>
      <w:tr w:rsidR="001F30CE" w:rsidRPr="009D534A" w14:paraId="4D542249" w14:textId="77777777" w:rsidTr="003B4545">
        <w:tc>
          <w:tcPr>
            <w:tcW w:w="2410" w:type="dxa"/>
          </w:tcPr>
          <w:p w14:paraId="405EFE7C" w14:textId="77777777" w:rsidR="001F30CE" w:rsidRPr="009D534A" w:rsidRDefault="001F30CE" w:rsidP="001F30CE">
            <w:pPr>
              <w:pStyle w:val="TableText"/>
              <w:rPr>
                <w:sz w:val="22"/>
                <w:szCs w:val="22"/>
                <w:lang w:val="en-GB"/>
              </w:rPr>
            </w:pPr>
            <w:r>
              <w:rPr>
                <w:sz w:val="22"/>
                <w:szCs w:val="22"/>
                <w:lang w:val="en-GB"/>
              </w:rPr>
              <w:t>PSR</w:t>
            </w:r>
          </w:p>
        </w:tc>
        <w:tc>
          <w:tcPr>
            <w:tcW w:w="7229" w:type="dxa"/>
          </w:tcPr>
          <w:p w14:paraId="1755B02B" w14:textId="19374E56" w:rsidR="001F30CE" w:rsidRPr="009D534A" w:rsidRDefault="001F30CE" w:rsidP="001F30CE">
            <w:pPr>
              <w:keepNext/>
              <w:rPr>
                <w:szCs w:val="22"/>
                <w:lang w:val="en-GB"/>
              </w:rPr>
            </w:pPr>
            <w:r>
              <w:rPr>
                <w:szCs w:val="22"/>
                <w:lang w:val="en-GB"/>
              </w:rPr>
              <w:t>The New Zealand Government Protective Security Requirements</w:t>
            </w:r>
            <w:r>
              <w:t>, a</w:t>
            </w:r>
            <w:r>
              <w:rPr>
                <w:szCs w:val="22"/>
                <w:lang w:val="en-GB"/>
              </w:rPr>
              <w:t xml:space="preserve">vailable at </w:t>
            </w:r>
            <w:hyperlink r:id="rId26" w:history="1">
              <w:r w:rsidRPr="002726E9">
                <w:rPr>
                  <w:rStyle w:val="Hyperlink"/>
                  <w:szCs w:val="22"/>
                  <w:lang w:val="en-GB"/>
                </w:rPr>
                <w:t>https://www.protectivesecurity.govt.nz/</w:t>
              </w:r>
            </w:hyperlink>
            <w:r>
              <w:rPr>
                <w:szCs w:val="22"/>
                <w:lang w:val="en-GB"/>
              </w:rPr>
              <w:t xml:space="preserve"> </w:t>
            </w:r>
          </w:p>
        </w:tc>
      </w:tr>
      <w:tr w:rsidR="001F30CE" w:rsidRPr="009D534A" w14:paraId="5D5F50C6" w14:textId="77777777" w:rsidTr="003B4545">
        <w:tc>
          <w:tcPr>
            <w:tcW w:w="2410" w:type="dxa"/>
          </w:tcPr>
          <w:p w14:paraId="2FB41AFE" w14:textId="77777777" w:rsidR="001F30CE" w:rsidRPr="009D534A" w:rsidRDefault="001F30CE" w:rsidP="001F30CE">
            <w:pPr>
              <w:pStyle w:val="TableText"/>
              <w:rPr>
                <w:sz w:val="22"/>
                <w:szCs w:val="22"/>
                <w:lang w:val="en-GB"/>
              </w:rPr>
            </w:pPr>
            <w:r w:rsidRPr="009D534A">
              <w:rPr>
                <w:sz w:val="22"/>
                <w:szCs w:val="22"/>
                <w:lang w:val="en-GB"/>
              </w:rPr>
              <w:t>[Privacy Act]</w:t>
            </w:r>
          </w:p>
        </w:tc>
        <w:tc>
          <w:tcPr>
            <w:tcW w:w="7229" w:type="dxa"/>
          </w:tcPr>
          <w:p w14:paraId="2B7C5F43" w14:textId="07B8911F" w:rsidR="001F30CE" w:rsidRPr="001F30CE" w:rsidRDefault="001F30CE" w:rsidP="001F30CE">
            <w:pPr>
              <w:keepNext/>
              <w:rPr>
                <w:lang w:val="en-GB"/>
              </w:rPr>
            </w:pPr>
            <w:r w:rsidRPr="009D534A">
              <w:rPr>
                <w:szCs w:val="22"/>
                <w:lang w:val="en-GB"/>
              </w:rPr>
              <w:t>New Zealand Privacy Act 1993</w:t>
            </w:r>
            <w:r w:rsidRPr="001F30CE">
              <w:rPr>
                <w:szCs w:val="22"/>
                <w:lang w:val="en-GB"/>
              </w:rPr>
              <w:t>, a</w:t>
            </w:r>
            <w:r>
              <w:rPr>
                <w:szCs w:val="22"/>
                <w:lang w:val="en-GB"/>
              </w:rPr>
              <w:t xml:space="preserve">vailable at </w:t>
            </w:r>
            <w:r w:rsidRPr="009D534A">
              <w:rPr>
                <w:szCs w:val="22"/>
                <w:lang w:val="en-GB"/>
              </w:rPr>
              <w:t xml:space="preserve"> </w:t>
            </w:r>
            <w:hyperlink r:id="rId27" w:history="1">
              <w:r w:rsidRPr="002726E9">
                <w:rPr>
                  <w:rStyle w:val="Hyperlink"/>
                  <w:lang w:val="en-GB"/>
                </w:rPr>
                <w:t>http://www.legislation.govt.nz/act/public/1993/0028/latest/DLM296639.html</w:t>
              </w:r>
            </w:hyperlink>
            <w:r>
              <w:rPr>
                <w:lang w:val="en-GB"/>
              </w:rPr>
              <w:t xml:space="preserve"> </w:t>
            </w:r>
          </w:p>
        </w:tc>
      </w:tr>
    </w:tbl>
    <w:p w14:paraId="2CAAA80D" w14:textId="77777777" w:rsidR="008E0E4F" w:rsidRPr="000A53C2" w:rsidRDefault="008E0E4F" w:rsidP="008E0E4F">
      <w:pPr>
        <w:pStyle w:val="Caption"/>
        <w:rPr>
          <w:sz w:val="18"/>
        </w:rPr>
      </w:pPr>
      <w:bookmarkStart w:id="1067" w:name="_Toc266867727"/>
      <w:bookmarkStart w:id="1068" w:name="_Toc293560073"/>
      <w:bookmarkStart w:id="1069" w:name="_Toc296943551"/>
      <w:bookmarkStart w:id="1070" w:name="_Toc450489420"/>
      <w:r w:rsidRPr="000A53C2">
        <w:t xml:space="preserve">Table </w:t>
      </w:r>
      <w:r w:rsidRPr="000A53C2">
        <w:fldChar w:fldCharType="begin"/>
      </w:r>
      <w:r w:rsidRPr="000A53C2">
        <w:instrText xml:space="preserve"> SEQ Table \* ARABIC </w:instrText>
      </w:r>
      <w:r w:rsidRPr="000A53C2">
        <w:fldChar w:fldCharType="separate"/>
      </w:r>
      <w:r w:rsidR="00A43174">
        <w:rPr>
          <w:noProof/>
        </w:rPr>
        <w:t>4</w:t>
      </w:r>
      <w:r w:rsidRPr="000A53C2">
        <w:fldChar w:fldCharType="end"/>
      </w:r>
      <w:r w:rsidRPr="000A53C2">
        <w:rPr>
          <w:sz w:val="18"/>
        </w:rPr>
        <w:t xml:space="preserve"> - </w:t>
      </w:r>
      <w:r w:rsidRPr="0020500D">
        <w:t>References</w:t>
      </w:r>
      <w:bookmarkEnd w:id="1067"/>
      <w:bookmarkEnd w:id="1068"/>
      <w:bookmarkEnd w:id="1069"/>
      <w:bookmarkEnd w:id="1070"/>
    </w:p>
    <w:p w14:paraId="29FDD8AF" w14:textId="2EB6AA50" w:rsidR="008E0E4F" w:rsidRDefault="008E0E4F" w:rsidP="008E0E4F">
      <w:pPr>
        <w:rPr>
          <w:lang w:val="en-GB"/>
        </w:rPr>
        <w:sectPr w:rsidR="008E0E4F" w:rsidSect="0002556B">
          <w:pgSz w:w="11907" w:h="16840" w:code="9"/>
          <w:pgMar w:top="1134" w:right="1134" w:bottom="1134" w:left="1134" w:header="720" w:footer="720" w:gutter="0"/>
          <w:cols w:space="720"/>
          <w:noEndnote/>
        </w:sectPr>
      </w:pPr>
    </w:p>
    <w:p w14:paraId="0A6E82E0" w14:textId="77777777" w:rsidR="008E0E4F" w:rsidRPr="00365A4B" w:rsidRDefault="008E0E4F" w:rsidP="001C1BD3">
      <w:pPr>
        <w:pStyle w:val="Appendix1"/>
        <w:rPr>
          <w:lang w:val="en-GB"/>
        </w:rPr>
      </w:pPr>
      <w:bookmarkStart w:id="1071" w:name="_Toc296943544"/>
      <w:bookmarkStart w:id="1072" w:name="_Toc450489411"/>
      <w:r w:rsidRPr="00365A4B">
        <w:rPr>
          <w:lang w:val="en-GB"/>
        </w:rPr>
        <w:lastRenderedPageBreak/>
        <w:t>CERTIFICATE</w:t>
      </w:r>
      <w:r>
        <w:rPr>
          <w:lang w:val="en-GB"/>
        </w:rPr>
        <w:t xml:space="preserve"> and</w:t>
      </w:r>
      <w:r w:rsidRPr="00365A4B">
        <w:rPr>
          <w:lang w:val="en-GB"/>
        </w:rPr>
        <w:t xml:space="preserve"> CRL Profiles and FORMATS</w:t>
      </w:r>
      <w:bookmarkEnd w:id="1061"/>
      <w:bookmarkEnd w:id="1062"/>
      <w:bookmarkEnd w:id="1063"/>
      <w:bookmarkEnd w:id="1071"/>
      <w:bookmarkEnd w:id="1072"/>
    </w:p>
    <w:p w14:paraId="4C9F81EC" w14:textId="78A201B9" w:rsidR="008E0E4F" w:rsidRPr="00365A4B" w:rsidRDefault="001458B2" w:rsidP="008E0E4F">
      <w:pPr>
        <w:pStyle w:val="Appendix2"/>
        <w:rPr>
          <w:lang w:val="en-GB"/>
        </w:rPr>
      </w:pPr>
      <w:bookmarkStart w:id="1073" w:name="_Toc130487782"/>
      <w:bookmarkStart w:id="1074" w:name="_Toc130491775"/>
      <w:bookmarkStart w:id="1075" w:name="_Toc149976505"/>
      <w:bookmarkStart w:id="1076" w:name="_Toc296943545"/>
      <w:bookmarkStart w:id="1077" w:name="_Toc450489412"/>
      <w:commentRangeStart w:id="1078"/>
      <w:r>
        <w:rPr>
          <w:lang w:val="en-GB"/>
        </w:rPr>
        <w:t xml:space="preserve">RSA </w:t>
      </w:r>
      <w:commentRangeEnd w:id="1078"/>
      <w:r>
        <w:rPr>
          <w:rStyle w:val="CommentReference"/>
          <w:rFonts w:eastAsia="Times New Roman"/>
          <w:b w:val="0"/>
          <w:kern w:val="0"/>
        </w:rPr>
        <w:commentReference w:id="1078"/>
      </w:r>
      <w:r w:rsidR="007034FB">
        <w:rPr>
          <w:lang w:val="en-GB"/>
        </w:rPr>
        <w:t>RCA</w:t>
      </w:r>
      <w:r w:rsidR="008E0E4F">
        <w:rPr>
          <w:lang w:val="en-GB"/>
        </w:rPr>
        <w:t xml:space="preserve"> </w:t>
      </w:r>
      <w:r w:rsidR="008E0E4F" w:rsidRPr="00365A4B">
        <w:rPr>
          <w:lang w:val="en-GB"/>
        </w:rPr>
        <w:t>S</w:t>
      </w:r>
      <w:r w:rsidR="008E0E4F">
        <w:rPr>
          <w:lang w:val="en-GB"/>
        </w:rPr>
        <w:t>ignature/Authentication Certificate</w:t>
      </w:r>
      <w:bookmarkEnd w:id="1073"/>
      <w:bookmarkEnd w:id="1074"/>
      <w:bookmarkEnd w:id="1075"/>
      <w:bookmarkEnd w:id="1076"/>
      <w:bookmarkEnd w:id="10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992"/>
        <w:gridCol w:w="5245"/>
        <w:gridCol w:w="6095"/>
      </w:tblGrid>
      <w:tr w:rsidR="008E0E4F" w:rsidRPr="00601BF3" w14:paraId="18B933FE" w14:textId="77777777" w:rsidTr="0002556B">
        <w:trPr>
          <w:tblHeader/>
        </w:trPr>
        <w:tc>
          <w:tcPr>
            <w:tcW w:w="1951" w:type="dxa"/>
            <w:shd w:val="clear" w:color="auto" w:fill="CCCCCC"/>
          </w:tcPr>
          <w:p w14:paraId="1E481D91" w14:textId="77777777" w:rsidR="008E0E4F" w:rsidRPr="00F3075E" w:rsidRDefault="008E0E4F" w:rsidP="0002556B">
            <w:pPr>
              <w:rPr>
                <w:b/>
                <w:lang w:val="en-GB"/>
              </w:rPr>
            </w:pPr>
            <w:r w:rsidRPr="00F3075E">
              <w:rPr>
                <w:b/>
                <w:lang w:val="en-GB"/>
              </w:rPr>
              <w:t>Field</w:t>
            </w:r>
          </w:p>
        </w:tc>
        <w:tc>
          <w:tcPr>
            <w:tcW w:w="992" w:type="dxa"/>
            <w:shd w:val="clear" w:color="auto" w:fill="CCCCCC"/>
          </w:tcPr>
          <w:p w14:paraId="4FA30D8E" w14:textId="77777777" w:rsidR="008E0E4F" w:rsidRPr="00F3075E" w:rsidRDefault="008E0E4F" w:rsidP="0002556B">
            <w:pPr>
              <w:rPr>
                <w:b/>
                <w:lang w:val="en-GB"/>
              </w:rPr>
            </w:pPr>
            <w:r w:rsidRPr="00F3075E">
              <w:rPr>
                <w:b/>
                <w:lang w:val="en-GB"/>
              </w:rPr>
              <w:t>Critical</w:t>
            </w:r>
          </w:p>
        </w:tc>
        <w:tc>
          <w:tcPr>
            <w:tcW w:w="5245" w:type="dxa"/>
            <w:shd w:val="clear" w:color="auto" w:fill="CCCCCC"/>
          </w:tcPr>
          <w:p w14:paraId="3D4BDE2C" w14:textId="77777777" w:rsidR="008E0E4F" w:rsidRPr="00F3075E" w:rsidRDefault="00153115" w:rsidP="0002556B">
            <w:pPr>
              <w:tabs>
                <w:tab w:val="left" w:pos="5977"/>
              </w:tabs>
              <w:rPr>
                <w:b/>
                <w:lang w:val="en-GB"/>
              </w:rPr>
            </w:pPr>
            <w:r>
              <w:rPr>
                <w:b/>
                <w:lang w:val="en-GB"/>
              </w:rPr>
              <w:t>NZ Govt RSA</w:t>
            </w:r>
            <w:r w:rsidR="008E0E4F" w:rsidRPr="00F3075E">
              <w:rPr>
                <w:b/>
                <w:lang w:val="en-GB"/>
              </w:rPr>
              <w:t xml:space="preserve"> Root Certificate Value</w:t>
            </w:r>
          </w:p>
        </w:tc>
        <w:tc>
          <w:tcPr>
            <w:tcW w:w="6095" w:type="dxa"/>
            <w:shd w:val="clear" w:color="auto" w:fill="CCCCCC"/>
          </w:tcPr>
          <w:p w14:paraId="229712CE" w14:textId="77777777" w:rsidR="008E0E4F" w:rsidRPr="00F3075E" w:rsidRDefault="008E0E4F" w:rsidP="0002556B">
            <w:pPr>
              <w:rPr>
                <w:b/>
                <w:lang w:val="en-GB"/>
              </w:rPr>
            </w:pPr>
            <w:r w:rsidRPr="00F3075E">
              <w:rPr>
                <w:b/>
                <w:lang w:val="en-GB"/>
              </w:rPr>
              <w:t>Notes</w:t>
            </w:r>
          </w:p>
        </w:tc>
      </w:tr>
      <w:tr w:rsidR="008E0E4F" w:rsidRPr="00601BF3" w14:paraId="1E208181" w14:textId="77777777" w:rsidTr="0002556B">
        <w:tc>
          <w:tcPr>
            <w:tcW w:w="1951" w:type="dxa"/>
          </w:tcPr>
          <w:p w14:paraId="140C51DF" w14:textId="77777777" w:rsidR="008E0E4F" w:rsidRPr="00F3075E" w:rsidRDefault="008E0E4F" w:rsidP="0002556B">
            <w:pPr>
              <w:pStyle w:val="SmallTextPara"/>
            </w:pPr>
            <w:r w:rsidRPr="00F3075E">
              <w:t>Version</w:t>
            </w:r>
          </w:p>
        </w:tc>
        <w:tc>
          <w:tcPr>
            <w:tcW w:w="992" w:type="dxa"/>
          </w:tcPr>
          <w:p w14:paraId="37AD8D23" w14:textId="77777777" w:rsidR="008E0E4F" w:rsidRPr="00F3075E" w:rsidRDefault="008E0E4F" w:rsidP="0002556B">
            <w:pPr>
              <w:pStyle w:val="SmallTextPara"/>
            </w:pPr>
          </w:p>
        </w:tc>
        <w:tc>
          <w:tcPr>
            <w:tcW w:w="5245" w:type="dxa"/>
          </w:tcPr>
          <w:p w14:paraId="180C493D" w14:textId="77777777" w:rsidR="008E0E4F" w:rsidRPr="00F3075E" w:rsidRDefault="008E0E4F" w:rsidP="0002556B">
            <w:pPr>
              <w:pStyle w:val="SmallTextPara"/>
            </w:pPr>
            <w:r w:rsidRPr="00F3075E">
              <w:t>V3 (2)</w:t>
            </w:r>
          </w:p>
        </w:tc>
        <w:tc>
          <w:tcPr>
            <w:tcW w:w="6095" w:type="dxa"/>
          </w:tcPr>
          <w:p w14:paraId="2A62749D" w14:textId="77777777" w:rsidR="008E0E4F" w:rsidRPr="00F3075E" w:rsidRDefault="008E0E4F" w:rsidP="0002556B">
            <w:pPr>
              <w:pStyle w:val="SmallTextPara"/>
            </w:pPr>
            <w:r w:rsidRPr="00F3075E">
              <w:t>Version 3 of X.509</w:t>
            </w:r>
          </w:p>
        </w:tc>
      </w:tr>
      <w:tr w:rsidR="008E0E4F" w:rsidRPr="00601BF3" w14:paraId="1951B598" w14:textId="77777777" w:rsidTr="0002556B">
        <w:tc>
          <w:tcPr>
            <w:tcW w:w="1951" w:type="dxa"/>
          </w:tcPr>
          <w:p w14:paraId="6014FCDD" w14:textId="77777777" w:rsidR="008E0E4F" w:rsidRPr="00F3075E" w:rsidRDefault="008E0E4F" w:rsidP="0002556B">
            <w:pPr>
              <w:pStyle w:val="SmallTextPara"/>
            </w:pPr>
            <w:r w:rsidRPr="00F3075E">
              <w:t>Serial</w:t>
            </w:r>
          </w:p>
        </w:tc>
        <w:tc>
          <w:tcPr>
            <w:tcW w:w="992" w:type="dxa"/>
          </w:tcPr>
          <w:p w14:paraId="2035A3AC" w14:textId="77777777" w:rsidR="008E0E4F" w:rsidRPr="00F3075E" w:rsidRDefault="008E0E4F" w:rsidP="0002556B">
            <w:pPr>
              <w:pStyle w:val="SmallTextPara"/>
            </w:pPr>
          </w:p>
        </w:tc>
        <w:tc>
          <w:tcPr>
            <w:tcW w:w="5245" w:type="dxa"/>
          </w:tcPr>
          <w:p w14:paraId="44D4BADA" w14:textId="77777777" w:rsidR="008E0E4F" w:rsidRPr="00F3075E" w:rsidRDefault="008E0E4F" w:rsidP="0002556B">
            <w:pPr>
              <w:pStyle w:val="SmallTextPara"/>
            </w:pPr>
            <w:r w:rsidRPr="00F3075E">
              <w:t>&lt;octet string&gt;</w:t>
            </w:r>
          </w:p>
        </w:tc>
        <w:tc>
          <w:tcPr>
            <w:tcW w:w="6095" w:type="dxa"/>
          </w:tcPr>
          <w:p w14:paraId="30110DF8" w14:textId="77777777" w:rsidR="008E0E4F" w:rsidRPr="00F3075E" w:rsidRDefault="008E0E4F" w:rsidP="00153115">
            <w:pPr>
              <w:pStyle w:val="SmallTextPara"/>
            </w:pPr>
            <w:r w:rsidRPr="00F3075E">
              <w:t xml:space="preserve">Must be unique within </w:t>
            </w:r>
            <w:r w:rsidR="00153115">
              <w:t>the NZ Govt PKI</w:t>
            </w:r>
            <w:r w:rsidRPr="00F3075E">
              <w:t xml:space="preserve"> namespace</w:t>
            </w:r>
            <w:r w:rsidRPr="00F3075E" w:rsidDel="006B0EA3">
              <w:t xml:space="preserve"> </w:t>
            </w:r>
          </w:p>
        </w:tc>
      </w:tr>
      <w:tr w:rsidR="008E0E4F" w:rsidRPr="00601BF3" w14:paraId="255D0F33" w14:textId="77777777" w:rsidTr="0002556B">
        <w:tc>
          <w:tcPr>
            <w:tcW w:w="1951" w:type="dxa"/>
          </w:tcPr>
          <w:p w14:paraId="6EB03B2B" w14:textId="77777777" w:rsidR="008E0E4F" w:rsidRPr="00AC283A" w:rsidRDefault="008E0E4F" w:rsidP="0002556B">
            <w:pPr>
              <w:pStyle w:val="SmallTextPara"/>
            </w:pPr>
            <w:r w:rsidRPr="00AC283A">
              <w:t>Issuer Signature Algorithm</w:t>
            </w:r>
          </w:p>
        </w:tc>
        <w:tc>
          <w:tcPr>
            <w:tcW w:w="992" w:type="dxa"/>
          </w:tcPr>
          <w:p w14:paraId="79DACE3D" w14:textId="77777777" w:rsidR="008E0E4F" w:rsidRPr="00AC283A" w:rsidRDefault="008E0E4F" w:rsidP="0002556B">
            <w:pPr>
              <w:pStyle w:val="SmallTextPara"/>
            </w:pPr>
          </w:p>
        </w:tc>
        <w:tc>
          <w:tcPr>
            <w:tcW w:w="5245" w:type="dxa"/>
          </w:tcPr>
          <w:p w14:paraId="5A26F078" w14:textId="77777777" w:rsidR="008E0E4F" w:rsidRPr="00AC283A" w:rsidRDefault="002E1BA0" w:rsidP="0002556B">
            <w:pPr>
              <w:pStyle w:val="SmallTextPara"/>
            </w:pPr>
            <w:r w:rsidRPr="00AC283A">
              <w:t>SHA256</w:t>
            </w:r>
            <w:r w:rsidR="008E0E4F" w:rsidRPr="00AC283A">
              <w:t>WithRSAEncryption</w:t>
            </w:r>
          </w:p>
        </w:tc>
        <w:tc>
          <w:tcPr>
            <w:tcW w:w="6095" w:type="dxa"/>
          </w:tcPr>
          <w:p w14:paraId="22E4249B" w14:textId="77777777" w:rsidR="008E0E4F" w:rsidRPr="00601BF3" w:rsidRDefault="008E0E4F" w:rsidP="0002556B">
            <w:pPr>
              <w:pStyle w:val="SmallTextPara"/>
              <w:rPr>
                <w:highlight w:val="yellow"/>
              </w:rPr>
            </w:pPr>
          </w:p>
        </w:tc>
      </w:tr>
      <w:tr w:rsidR="008E0E4F" w:rsidRPr="00601BF3" w14:paraId="35CC6C73" w14:textId="77777777" w:rsidTr="0002556B">
        <w:tc>
          <w:tcPr>
            <w:tcW w:w="1951" w:type="dxa"/>
          </w:tcPr>
          <w:p w14:paraId="7E1CD68A" w14:textId="77777777" w:rsidR="008E0E4F" w:rsidRPr="00985ECE" w:rsidRDefault="008E0E4F" w:rsidP="0002556B">
            <w:pPr>
              <w:pStyle w:val="SmallTextPara"/>
            </w:pPr>
            <w:r w:rsidRPr="00985ECE">
              <w:t>Issuer Distinguished Name</w:t>
            </w:r>
          </w:p>
        </w:tc>
        <w:tc>
          <w:tcPr>
            <w:tcW w:w="992" w:type="dxa"/>
          </w:tcPr>
          <w:p w14:paraId="335F631F" w14:textId="77777777" w:rsidR="008E0E4F" w:rsidRPr="00985ECE" w:rsidRDefault="008E0E4F" w:rsidP="0002556B">
            <w:pPr>
              <w:pStyle w:val="SmallTextPara"/>
            </w:pPr>
          </w:p>
        </w:tc>
        <w:tc>
          <w:tcPr>
            <w:tcW w:w="5245" w:type="dxa"/>
          </w:tcPr>
          <w:p w14:paraId="6D6A60D2" w14:textId="77777777" w:rsidR="008E0E4F" w:rsidRPr="001458B2" w:rsidRDefault="008E0E4F" w:rsidP="0002556B">
            <w:pPr>
              <w:pStyle w:val="SmallTextPara"/>
              <w:rPr>
                <w:lang w:val="fr-FR"/>
              </w:rPr>
            </w:pPr>
            <w:r w:rsidRPr="001458B2">
              <w:rPr>
                <w:lang w:val="fr-FR"/>
              </w:rPr>
              <w:t xml:space="preserve">CN= </w:t>
            </w:r>
            <w:r w:rsidR="002B7BDF" w:rsidRPr="001458B2">
              <w:rPr>
                <w:lang w:val="fr-FR"/>
              </w:rPr>
              <w:t>NZGovtCA</w:t>
            </w:r>
            <w:r w:rsidRPr="001458B2">
              <w:rPr>
                <w:lang w:val="fr-FR"/>
              </w:rPr>
              <w:t>&lt;Serial&gt;</w:t>
            </w:r>
          </w:p>
          <w:p w14:paraId="251139D9" w14:textId="77777777" w:rsidR="008E0E4F" w:rsidRPr="001458B2" w:rsidRDefault="008E0E4F" w:rsidP="0002556B">
            <w:pPr>
              <w:pStyle w:val="SmallTextPara"/>
              <w:rPr>
                <w:lang w:val="fr-FR"/>
              </w:rPr>
            </w:pPr>
            <w:r w:rsidRPr="001458B2">
              <w:rPr>
                <w:lang w:val="fr-FR"/>
              </w:rPr>
              <w:t>OU= CAs</w:t>
            </w:r>
          </w:p>
          <w:p w14:paraId="20E5007E" w14:textId="77777777" w:rsidR="008E0E4F" w:rsidRPr="001458B2" w:rsidRDefault="008E0E4F" w:rsidP="0002556B">
            <w:pPr>
              <w:pStyle w:val="SmallTextPara"/>
              <w:rPr>
                <w:lang w:val="fr-FR"/>
              </w:rPr>
            </w:pPr>
            <w:r w:rsidRPr="001458B2">
              <w:rPr>
                <w:lang w:val="fr-FR"/>
              </w:rPr>
              <w:t>OU= PKI</w:t>
            </w:r>
          </w:p>
          <w:p w14:paraId="0C50A044" w14:textId="77777777" w:rsidR="008E0E4F" w:rsidRPr="001458B2" w:rsidRDefault="008E0E4F" w:rsidP="0002556B">
            <w:pPr>
              <w:pStyle w:val="SmallTextPara"/>
              <w:rPr>
                <w:lang w:val="fr-FR"/>
              </w:rPr>
            </w:pPr>
            <w:r w:rsidRPr="001458B2">
              <w:rPr>
                <w:lang w:val="fr-FR"/>
              </w:rPr>
              <w:t xml:space="preserve">O= </w:t>
            </w:r>
            <w:r w:rsidR="00287C86" w:rsidRPr="001458B2">
              <w:rPr>
                <w:lang w:val="fr-FR"/>
              </w:rPr>
              <w:t>Govt</w:t>
            </w:r>
          </w:p>
          <w:p w14:paraId="0C2116EA" w14:textId="77777777" w:rsidR="008E0E4F" w:rsidRPr="00985ECE" w:rsidRDefault="00343030" w:rsidP="0002556B">
            <w:pPr>
              <w:pStyle w:val="SmallTextPara"/>
              <w:rPr>
                <w:lang w:val="fr-FR"/>
              </w:rPr>
            </w:pPr>
            <w:r w:rsidRPr="001458B2">
              <w:rPr>
                <w:lang w:val="fr-FR"/>
              </w:rPr>
              <w:t>C= NZ</w:t>
            </w:r>
          </w:p>
        </w:tc>
        <w:tc>
          <w:tcPr>
            <w:tcW w:w="6095" w:type="dxa"/>
          </w:tcPr>
          <w:p w14:paraId="6C78CA0D" w14:textId="77777777" w:rsidR="008E0E4F" w:rsidRPr="00F3075E" w:rsidRDefault="008E0E4F" w:rsidP="0002556B">
            <w:pPr>
              <w:pStyle w:val="SmallTextPara"/>
            </w:pPr>
            <w:r w:rsidRPr="00F3075E">
              <w:t>Encoded as printable string.</w:t>
            </w:r>
          </w:p>
          <w:p w14:paraId="70EC33A7" w14:textId="77777777" w:rsidR="008E0E4F" w:rsidRPr="00F3075E" w:rsidRDefault="008E0E4F" w:rsidP="0002556B">
            <w:pPr>
              <w:pStyle w:val="SmallTextPara"/>
            </w:pPr>
            <w:r w:rsidRPr="00F3075E">
              <w:t>&lt;Serial&gt; denotes the number after “</w:t>
            </w:r>
            <w:r w:rsidR="004916DA">
              <w:rPr>
                <w:lang w:val="fr-FR"/>
              </w:rPr>
              <w:t>NZGovtCA</w:t>
            </w:r>
            <w:r w:rsidRPr="00F3075E">
              <w:t>” that represents the issuing CA. and is expected to start at “</w:t>
            </w:r>
            <w:r w:rsidR="00153115">
              <w:t>0</w:t>
            </w:r>
            <w:r w:rsidRPr="00F3075E">
              <w:t>01”.</w:t>
            </w:r>
          </w:p>
          <w:p w14:paraId="30869344" w14:textId="77777777" w:rsidR="008E0E4F" w:rsidRPr="00601BF3" w:rsidRDefault="008E0E4F" w:rsidP="0002556B">
            <w:pPr>
              <w:pStyle w:val="SmallTextPara"/>
              <w:rPr>
                <w:highlight w:val="yellow"/>
              </w:rPr>
            </w:pPr>
          </w:p>
        </w:tc>
      </w:tr>
      <w:tr w:rsidR="008E0E4F" w:rsidRPr="00601BF3" w14:paraId="1C0B5486" w14:textId="77777777" w:rsidTr="0002556B">
        <w:tc>
          <w:tcPr>
            <w:tcW w:w="1951" w:type="dxa"/>
          </w:tcPr>
          <w:p w14:paraId="7E693BF5" w14:textId="77777777" w:rsidR="008E0E4F" w:rsidRPr="00F3075E" w:rsidRDefault="008E0E4F" w:rsidP="0002556B">
            <w:pPr>
              <w:pStyle w:val="SmallTextPara"/>
            </w:pPr>
            <w:r w:rsidRPr="00F3075E">
              <w:t>Validity Period</w:t>
            </w:r>
          </w:p>
        </w:tc>
        <w:tc>
          <w:tcPr>
            <w:tcW w:w="992" w:type="dxa"/>
          </w:tcPr>
          <w:p w14:paraId="262E3173" w14:textId="77777777" w:rsidR="008E0E4F" w:rsidRPr="00F3075E" w:rsidRDefault="008E0E4F" w:rsidP="0002556B">
            <w:pPr>
              <w:pStyle w:val="SmallTextPara"/>
            </w:pPr>
          </w:p>
        </w:tc>
        <w:tc>
          <w:tcPr>
            <w:tcW w:w="5245" w:type="dxa"/>
          </w:tcPr>
          <w:p w14:paraId="552BBD9A" w14:textId="77777777" w:rsidR="008E0E4F" w:rsidRPr="00F3075E" w:rsidRDefault="008E0E4F" w:rsidP="0002556B">
            <w:pPr>
              <w:pStyle w:val="SmallTextPara"/>
            </w:pPr>
            <w:r w:rsidRPr="00F3075E">
              <w:t>Not before &lt;UTCtime&gt;</w:t>
            </w:r>
          </w:p>
          <w:p w14:paraId="0A1598F6" w14:textId="77777777" w:rsidR="008E0E4F" w:rsidRPr="00F3075E" w:rsidRDefault="008E0E4F" w:rsidP="0002556B">
            <w:pPr>
              <w:pStyle w:val="SmallTextPara"/>
            </w:pPr>
            <w:r w:rsidRPr="00F3075E">
              <w:t>Not after &lt;UTCtime&gt;</w:t>
            </w:r>
          </w:p>
        </w:tc>
        <w:tc>
          <w:tcPr>
            <w:tcW w:w="6095" w:type="dxa"/>
          </w:tcPr>
          <w:p w14:paraId="7999CAF0" w14:textId="77777777" w:rsidR="008E0E4F" w:rsidRPr="00F3075E" w:rsidRDefault="00CB6347" w:rsidP="00153115">
            <w:pPr>
              <w:pStyle w:val="SmallTextPara"/>
            </w:pPr>
            <w:r>
              <w:t xml:space="preserve">Maximum </w:t>
            </w:r>
            <w:r w:rsidR="00153115">
              <w:t>1</w:t>
            </w:r>
            <w:r w:rsidR="008E0E4F" w:rsidRPr="00F3075E">
              <w:t>0 years from date of issue</w:t>
            </w:r>
          </w:p>
        </w:tc>
      </w:tr>
      <w:tr w:rsidR="008E0E4F" w:rsidRPr="00601BF3" w14:paraId="1C523A41" w14:textId="77777777" w:rsidTr="0002556B">
        <w:tc>
          <w:tcPr>
            <w:tcW w:w="1951" w:type="dxa"/>
          </w:tcPr>
          <w:p w14:paraId="79B64B8E" w14:textId="77777777" w:rsidR="008E0E4F" w:rsidRPr="00985ECE" w:rsidRDefault="008E0E4F" w:rsidP="0002556B">
            <w:pPr>
              <w:pStyle w:val="SmallTextPara"/>
            </w:pPr>
            <w:r w:rsidRPr="00985ECE">
              <w:t>Subject Distinguished Name</w:t>
            </w:r>
          </w:p>
        </w:tc>
        <w:tc>
          <w:tcPr>
            <w:tcW w:w="992" w:type="dxa"/>
          </w:tcPr>
          <w:p w14:paraId="617D6D3C" w14:textId="77777777" w:rsidR="008E0E4F" w:rsidRPr="00985ECE" w:rsidRDefault="008E0E4F" w:rsidP="0002556B">
            <w:pPr>
              <w:pStyle w:val="SmallTextPara"/>
              <w:rPr>
                <w:lang w:val="fr-FR"/>
              </w:rPr>
            </w:pPr>
          </w:p>
        </w:tc>
        <w:tc>
          <w:tcPr>
            <w:tcW w:w="5245" w:type="dxa"/>
          </w:tcPr>
          <w:p w14:paraId="23D4914F" w14:textId="77777777" w:rsidR="008E0E4F" w:rsidRPr="001458B2" w:rsidRDefault="008E0E4F" w:rsidP="0002556B">
            <w:pPr>
              <w:pStyle w:val="SmallTextPara"/>
              <w:rPr>
                <w:lang w:val="fr-FR"/>
              </w:rPr>
            </w:pPr>
            <w:r w:rsidRPr="001458B2">
              <w:rPr>
                <w:lang w:val="fr-FR"/>
              </w:rPr>
              <w:t xml:space="preserve">CN= </w:t>
            </w:r>
            <w:r w:rsidR="002B7BDF" w:rsidRPr="001458B2">
              <w:rPr>
                <w:lang w:val="fr-FR"/>
              </w:rPr>
              <w:t>NZGovtCA</w:t>
            </w:r>
            <w:r w:rsidRPr="001458B2">
              <w:rPr>
                <w:lang w:val="fr-FR"/>
              </w:rPr>
              <w:t>&lt;Serial&gt;</w:t>
            </w:r>
          </w:p>
          <w:p w14:paraId="2CD73681" w14:textId="77777777" w:rsidR="008E0E4F" w:rsidRPr="001458B2" w:rsidRDefault="008E0E4F" w:rsidP="0002556B">
            <w:pPr>
              <w:pStyle w:val="SmallTextPara"/>
              <w:rPr>
                <w:lang w:val="fr-FR"/>
              </w:rPr>
            </w:pPr>
            <w:r w:rsidRPr="001458B2">
              <w:rPr>
                <w:lang w:val="fr-FR"/>
              </w:rPr>
              <w:t>OU= CAs</w:t>
            </w:r>
          </w:p>
          <w:p w14:paraId="5752AC2F" w14:textId="77777777" w:rsidR="008E0E4F" w:rsidRPr="001458B2" w:rsidRDefault="008E0E4F" w:rsidP="0002556B">
            <w:pPr>
              <w:pStyle w:val="SmallTextPara"/>
              <w:rPr>
                <w:lang w:val="fr-FR"/>
              </w:rPr>
            </w:pPr>
            <w:r w:rsidRPr="001458B2">
              <w:rPr>
                <w:lang w:val="fr-FR"/>
              </w:rPr>
              <w:t>OU= PKI</w:t>
            </w:r>
          </w:p>
          <w:p w14:paraId="19A45F31" w14:textId="77777777" w:rsidR="008E0E4F" w:rsidRPr="001458B2" w:rsidRDefault="008E0E4F" w:rsidP="0002556B">
            <w:pPr>
              <w:pStyle w:val="SmallTextPara"/>
              <w:rPr>
                <w:lang w:val="fr-FR"/>
              </w:rPr>
            </w:pPr>
            <w:r w:rsidRPr="001458B2">
              <w:rPr>
                <w:lang w:val="fr-FR"/>
              </w:rPr>
              <w:t xml:space="preserve">O= </w:t>
            </w:r>
            <w:r w:rsidR="00287C86" w:rsidRPr="001458B2">
              <w:rPr>
                <w:lang w:val="fr-FR"/>
              </w:rPr>
              <w:t>Govt</w:t>
            </w:r>
          </w:p>
          <w:p w14:paraId="51E4A5A7" w14:textId="77777777" w:rsidR="008E0E4F" w:rsidRPr="00985ECE" w:rsidRDefault="008E0E4F" w:rsidP="00153115">
            <w:pPr>
              <w:pStyle w:val="SmallTextPara"/>
              <w:rPr>
                <w:lang w:val="fr-FR"/>
              </w:rPr>
            </w:pPr>
            <w:r w:rsidRPr="001458B2">
              <w:rPr>
                <w:lang w:val="fr-FR"/>
              </w:rPr>
              <w:t xml:space="preserve">C= </w:t>
            </w:r>
            <w:r w:rsidR="00153115" w:rsidRPr="001458B2">
              <w:rPr>
                <w:lang w:val="fr-FR"/>
              </w:rPr>
              <w:t>NZ</w:t>
            </w:r>
          </w:p>
        </w:tc>
        <w:tc>
          <w:tcPr>
            <w:tcW w:w="6095" w:type="dxa"/>
          </w:tcPr>
          <w:p w14:paraId="4BB3E31D" w14:textId="77777777" w:rsidR="008E0E4F" w:rsidRPr="00985ECE" w:rsidRDefault="008E0E4F" w:rsidP="0002556B">
            <w:pPr>
              <w:pStyle w:val="SmallTextPara"/>
            </w:pPr>
            <w:r w:rsidRPr="00985ECE">
              <w:t>Encoded as printable string.</w:t>
            </w:r>
          </w:p>
          <w:p w14:paraId="4F1CBB82" w14:textId="77777777" w:rsidR="008E0E4F" w:rsidRPr="00985ECE" w:rsidRDefault="008E0E4F" w:rsidP="0002556B">
            <w:pPr>
              <w:pStyle w:val="SmallTextPara"/>
              <w:rPr>
                <w:lang w:val="fr-FR"/>
              </w:rPr>
            </w:pPr>
          </w:p>
        </w:tc>
      </w:tr>
      <w:tr w:rsidR="008E0E4F" w:rsidRPr="00601BF3" w14:paraId="07BE17E0" w14:textId="77777777" w:rsidTr="0002556B">
        <w:tc>
          <w:tcPr>
            <w:tcW w:w="1951" w:type="dxa"/>
          </w:tcPr>
          <w:p w14:paraId="199182CB" w14:textId="77777777" w:rsidR="008E0E4F" w:rsidRPr="00F3075E" w:rsidRDefault="008E0E4F" w:rsidP="0002556B">
            <w:pPr>
              <w:pStyle w:val="SmallTextPara"/>
            </w:pPr>
            <w:r w:rsidRPr="00F3075E">
              <w:t>Subject Public Key Information</w:t>
            </w:r>
          </w:p>
        </w:tc>
        <w:tc>
          <w:tcPr>
            <w:tcW w:w="992" w:type="dxa"/>
          </w:tcPr>
          <w:p w14:paraId="7E535B8B" w14:textId="77777777" w:rsidR="008E0E4F" w:rsidRPr="00F3075E" w:rsidRDefault="008E0E4F" w:rsidP="0002556B">
            <w:pPr>
              <w:pStyle w:val="SmallTextPara"/>
            </w:pPr>
          </w:p>
        </w:tc>
        <w:tc>
          <w:tcPr>
            <w:tcW w:w="5245" w:type="dxa"/>
          </w:tcPr>
          <w:p w14:paraId="5EEBCD5E" w14:textId="77777777" w:rsidR="008E0E4F" w:rsidRPr="00F3075E" w:rsidRDefault="008E0E4F" w:rsidP="00153115">
            <w:pPr>
              <w:pStyle w:val="SmallTextPara"/>
            </w:pPr>
            <w:r w:rsidRPr="00F3075E">
              <w:t xml:space="preserve">Minimum </w:t>
            </w:r>
            <w:r w:rsidR="00153115">
              <w:t>4096</w:t>
            </w:r>
            <w:r w:rsidRPr="00F3075E">
              <w:t xml:space="preserve"> bit RSA key modulus, rsaEncryption</w:t>
            </w:r>
          </w:p>
        </w:tc>
        <w:tc>
          <w:tcPr>
            <w:tcW w:w="6095" w:type="dxa"/>
          </w:tcPr>
          <w:p w14:paraId="17328251" w14:textId="77777777" w:rsidR="008E0E4F" w:rsidRPr="00601BF3" w:rsidRDefault="008E0E4F" w:rsidP="0002556B">
            <w:pPr>
              <w:pStyle w:val="SmallTextPara"/>
              <w:rPr>
                <w:highlight w:val="yellow"/>
              </w:rPr>
            </w:pPr>
          </w:p>
        </w:tc>
      </w:tr>
      <w:tr w:rsidR="008E0E4F" w:rsidRPr="00601BF3" w14:paraId="0DE66D1C" w14:textId="77777777" w:rsidTr="0002556B">
        <w:tc>
          <w:tcPr>
            <w:tcW w:w="1951" w:type="dxa"/>
          </w:tcPr>
          <w:p w14:paraId="22A69391" w14:textId="77777777" w:rsidR="008E0E4F" w:rsidRPr="00F3075E" w:rsidRDefault="008E0E4F" w:rsidP="0002556B">
            <w:pPr>
              <w:pStyle w:val="SmallTextPara"/>
            </w:pPr>
            <w:r w:rsidRPr="00F3075E">
              <w:t>Issuer Unique Identifier</w:t>
            </w:r>
          </w:p>
        </w:tc>
        <w:tc>
          <w:tcPr>
            <w:tcW w:w="992" w:type="dxa"/>
          </w:tcPr>
          <w:p w14:paraId="6B77D513" w14:textId="77777777" w:rsidR="008E0E4F" w:rsidRPr="00F3075E" w:rsidRDefault="008E0E4F" w:rsidP="0002556B">
            <w:pPr>
              <w:pStyle w:val="SmallTextPara"/>
            </w:pPr>
          </w:p>
        </w:tc>
        <w:tc>
          <w:tcPr>
            <w:tcW w:w="5245" w:type="dxa"/>
          </w:tcPr>
          <w:p w14:paraId="6F362AF7" w14:textId="77777777" w:rsidR="008E0E4F" w:rsidRPr="00F3075E" w:rsidRDefault="008E0E4F" w:rsidP="0002556B">
            <w:pPr>
              <w:pStyle w:val="SmallTextPara"/>
            </w:pPr>
            <w:r w:rsidRPr="00F3075E">
              <w:t>Not Present</w:t>
            </w:r>
          </w:p>
        </w:tc>
        <w:tc>
          <w:tcPr>
            <w:tcW w:w="6095" w:type="dxa"/>
          </w:tcPr>
          <w:p w14:paraId="0C1B49AF" w14:textId="77777777" w:rsidR="008E0E4F" w:rsidRPr="00601BF3" w:rsidRDefault="008E0E4F" w:rsidP="0002556B">
            <w:pPr>
              <w:pStyle w:val="SmallTextPara"/>
              <w:rPr>
                <w:highlight w:val="yellow"/>
              </w:rPr>
            </w:pPr>
          </w:p>
        </w:tc>
      </w:tr>
      <w:tr w:rsidR="008E0E4F" w:rsidRPr="00601BF3" w14:paraId="1EEDD738" w14:textId="77777777" w:rsidTr="0002556B">
        <w:tc>
          <w:tcPr>
            <w:tcW w:w="1951" w:type="dxa"/>
            <w:tcBorders>
              <w:bottom w:val="single" w:sz="4" w:space="0" w:color="auto"/>
            </w:tcBorders>
          </w:tcPr>
          <w:p w14:paraId="5BF476EE" w14:textId="77777777" w:rsidR="008E0E4F" w:rsidRPr="00F3075E" w:rsidRDefault="008E0E4F" w:rsidP="0002556B">
            <w:pPr>
              <w:pStyle w:val="SmallTextPara"/>
            </w:pPr>
            <w:r w:rsidRPr="00F3075E">
              <w:t>Subject Unique Identifier</w:t>
            </w:r>
          </w:p>
        </w:tc>
        <w:tc>
          <w:tcPr>
            <w:tcW w:w="992" w:type="dxa"/>
            <w:tcBorders>
              <w:bottom w:val="single" w:sz="4" w:space="0" w:color="auto"/>
            </w:tcBorders>
          </w:tcPr>
          <w:p w14:paraId="4C83654C" w14:textId="77777777" w:rsidR="008E0E4F" w:rsidRPr="00F3075E" w:rsidRDefault="008E0E4F" w:rsidP="0002556B">
            <w:pPr>
              <w:pStyle w:val="SmallTextPara"/>
            </w:pPr>
          </w:p>
        </w:tc>
        <w:tc>
          <w:tcPr>
            <w:tcW w:w="5245" w:type="dxa"/>
            <w:tcBorders>
              <w:bottom w:val="single" w:sz="4" w:space="0" w:color="auto"/>
            </w:tcBorders>
          </w:tcPr>
          <w:p w14:paraId="67D1F078" w14:textId="77777777" w:rsidR="008E0E4F" w:rsidRPr="00F3075E" w:rsidRDefault="008E0E4F" w:rsidP="0002556B">
            <w:pPr>
              <w:pStyle w:val="SmallTextPara"/>
            </w:pPr>
            <w:r w:rsidRPr="00F3075E">
              <w:t>Not Present</w:t>
            </w:r>
          </w:p>
        </w:tc>
        <w:tc>
          <w:tcPr>
            <w:tcW w:w="6095" w:type="dxa"/>
          </w:tcPr>
          <w:p w14:paraId="7C031FF4" w14:textId="77777777" w:rsidR="008E0E4F" w:rsidRPr="00601BF3" w:rsidRDefault="008E0E4F" w:rsidP="0002556B">
            <w:pPr>
              <w:pStyle w:val="SmallTextPara"/>
              <w:rPr>
                <w:highlight w:val="yellow"/>
              </w:rPr>
            </w:pPr>
          </w:p>
        </w:tc>
      </w:tr>
      <w:tr w:rsidR="008E0E4F" w:rsidRPr="00601BF3" w14:paraId="35E576C4" w14:textId="77777777" w:rsidTr="0002556B">
        <w:tc>
          <w:tcPr>
            <w:tcW w:w="1951" w:type="dxa"/>
            <w:tcBorders>
              <w:right w:val="nil"/>
            </w:tcBorders>
            <w:shd w:val="clear" w:color="auto" w:fill="D9D9D9"/>
          </w:tcPr>
          <w:p w14:paraId="25663153" w14:textId="77777777" w:rsidR="008E0E4F" w:rsidRPr="00F3075E" w:rsidRDefault="008E0E4F" w:rsidP="0002556B">
            <w:pPr>
              <w:pStyle w:val="SmallTextPara"/>
            </w:pPr>
            <w:r w:rsidRPr="00F3075E">
              <w:t>X.509 V3 extensions:</w:t>
            </w:r>
          </w:p>
        </w:tc>
        <w:tc>
          <w:tcPr>
            <w:tcW w:w="992" w:type="dxa"/>
            <w:tcBorders>
              <w:left w:val="nil"/>
              <w:right w:val="nil"/>
            </w:tcBorders>
            <w:shd w:val="clear" w:color="auto" w:fill="D9D9D9"/>
          </w:tcPr>
          <w:p w14:paraId="5C7EF68C" w14:textId="77777777" w:rsidR="008E0E4F" w:rsidRPr="00F3075E" w:rsidRDefault="008E0E4F" w:rsidP="0002556B">
            <w:pPr>
              <w:pStyle w:val="SmallTextPara"/>
            </w:pPr>
          </w:p>
        </w:tc>
        <w:tc>
          <w:tcPr>
            <w:tcW w:w="5245" w:type="dxa"/>
            <w:tcBorders>
              <w:left w:val="nil"/>
              <w:right w:val="nil"/>
            </w:tcBorders>
            <w:shd w:val="clear" w:color="auto" w:fill="D9D9D9"/>
          </w:tcPr>
          <w:p w14:paraId="0DC537F2" w14:textId="77777777" w:rsidR="008E0E4F" w:rsidRPr="00F3075E" w:rsidRDefault="008E0E4F" w:rsidP="0002556B">
            <w:pPr>
              <w:pStyle w:val="SmallTextPara"/>
            </w:pPr>
          </w:p>
        </w:tc>
        <w:tc>
          <w:tcPr>
            <w:tcW w:w="6095" w:type="dxa"/>
            <w:tcBorders>
              <w:left w:val="nil"/>
            </w:tcBorders>
            <w:shd w:val="clear" w:color="auto" w:fill="D9D9D9"/>
          </w:tcPr>
          <w:p w14:paraId="620005A5" w14:textId="77777777" w:rsidR="008E0E4F" w:rsidRPr="00601BF3" w:rsidRDefault="008E0E4F" w:rsidP="0002556B">
            <w:pPr>
              <w:pStyle w:val="SmallTextPara"/>
              <w:rPr>
                <w:highlight w:val="yellow"/>
              </w:rPr>
            </w:pPr>
          </w:p>
        </w:tc>
      </w:tr>
      <w:tr w:rsidR="008E0E4F" w:rsidRPr="00601BF3" w14:paraId="608BDBB4" w14:textId="77777777" w:rsidTr="0002556B">
        <w:tc>
          <w:tcPr>
            <w:tcW w:w="1951" w:type="dxa"/>
          </w:tcPr>
          <w:p w14:paraId="3F09FF4A" w14:textId="77777777" w:rsidR="008E0E4F" w:rsidRPr="00AC283A" w:rsidRDefault="008E0E4F" w:rsidP="0002556B">
            <w:pPr>
              <w:pStyle w:val="SmallTextPara"/>
            </w:pPr>
            <w:r w:rsidRPr="00AC283A">
              <w:t>Authority Key Identifier</w:t>
            </w:r>
          </w:p>
        </w:tc>
        <w:tc>
          <w:tcPr>
            <w:tcW w:w="992" w:type="dxa"/>
          </w:tcPr>
          <w:p w14:paraId="7D939BA9" w14:textId="77777777" w:rsidR="008E0E4F" w:rsidRPr="00AC283A" w:rsidRDefault="008E0E4F" w:rsidP="0002556B">
            <w:pPr>
              <w:pStyle w:val="SmallTextPara"/>
            </w:pPr>
            <w:r w:rsidRPr="00AC283A">
              <w:t>No</w:t>
            </w:r>
          </w:p>
        </w:tc>
        <w:tc>
          <w:tcPr>
            <w:tcW w:w="5245" w:type="dxa"/>
          </w:tcPr>
          <w:p w14:paraId="22C7A42C" w14:textId="77777777" w:rsidR="008E0E4F" w:rsidRPr="00AC283A" w:rsidRDefault="008E0E4F" w:rsidP="0002556B">
            <w:pPr>
              <w:pStyle w:val="SmallTextPara"/>
            </w:pPr>
            <w:r w:rsidRPr="00AC283A">
              <w:t>&lt;octet string&gt;</w:t>
            </w:r>
          </w:p>
        </w:tc>
        <w:tc>
          <w:tcPr>
            <w:tcW w:w="6095" w:type="dxa"/>
          </w:tcPr>
          <w:p w14:paraId="5FF1F689" w14:textId="77777777" w:rsidR="008E0E4F" w:rsidRPr="00AC283A" w:rsidRDefault="002E1BA0" w:rsidP="002E1BA0">
            <w:pPr>
              <w:pStyle w:val="SmallTextPara"/>
            </w:pPr>
            <w:r w:rsidRPr="00AC283A">
              <w:t>256</w:t>
            </w:r>
            <w:r w:rsidR="008E0E4F" w:rsidRPr="00AC283A">
              <w:t xml:space="preserve"> bit SHA</w:t>
            </w:r>
            <w:r w:rsidRPr="00AC283A">
              <w:t>256</w:t>
            </w:r>
            <w:r w:rsidR="008E0E4F" w:rsidRPr="00AC283A">
              <w:t xml:space="preserve"> hash of binary DER encoding of the issuing CA’s public key</w:t>
            </w:r>
          </w:p>
        </w:tc>
      </w:tr>
      <w:tr w:rsidR="008E0E4F" w:rsidRPr="00601BF3" w14:paraId="4546EA7E" w14:textId="77777777" w:rsidTr="0002556B">
        <w:tc>
          <w:tcPr>
            <w:tcW w:w="1951" w:type="dxa"/>
          </w:tcPr>
          <w:p w14:paraId="707884D8" w14:textId="77777777" w:rsidR="008E0E4F" w:rsidRPr="00AC283A" w:rsidRDefault="008E0E4F" w:rsidP="0002556B">
            <w:pPr>
              <w:pStyle w:val="SmallTextPara"/>
            </w:pPr>
            <w:r w:rsidRPr="00AC283A">
              <w:t>Subject Key Identifier</w:t>
            </w:r>
          </w:p>
        </w:tc>
        <w:tc>
          <w:tcPr>
            <w:tcW w:w="992" w:type="dxa"/>
          </w:tcPr>
          <w:p w14:paraId="5A8D475B" w14:textId="77777777" w:rsidR="008E0E4F" w:rsidRPr="00AC283A" w:rsidRDefault="008E0E4F" w:rsidP="0002556B">
            <w:pPr>
              <w:pStyle w:val="SmallTextPara"/>
            </w:pPr>
            <w:r w:rsidRPr="00AC283A">
              <w:t>No</w:t>
            </w:r>
          </w:p>
        </w:tc>
        <w:tc>
          <w:tcPr>
            <w:tcW w:w="5245" w:type="dxa"/>
          </w:tcPr>
          <w:p w14:paraId="78F755AE" w14:textId="77777777" w:rsidR="008E0E4F" w:rsidRPr="00AC283A" w:rsidRDefault="008E0E4F" w:rsidP="0002556B">
            <w:pPr>
              <w:pStyle w:val="SmallTextPara"/>
            </w:pPr>
            <w:r w:rsidRPr="00AC283A">
              <w:t>&lt;octet string&gt;</w:t>
            </w:r>
          </w:p>
        </w:tc>
        <w:tc>
          <w:tcPr>
            <w:tcW w:w="6095" w:type="dxa"/>
          </w:tcPr>
          <w:p w14:paraId="439EFC6E" w14:textId="77777777" w:rsidR="008E0E4F" w:rsidRPr="00AC283A" w:rsidRDefault="002E1BA0" w:rsidP="002E1BA0">
            <w:pPr>
              <w:pStyle w:val="SmallTextPara"/>
            </w:pPr>
            <w:r w:rsidRPr="00AC283A">
              <w:t>256</w:t>
            </w:r>
            <w:r w:rsidR="008E0E4F" w:rsidRPr="00AC283A">
              <w:t xml:space="preserve"> bit SHA</w:t>
            </w:r>
            <w:r w:rsidRPr="00AC283A">
              <w:t>256</w:t>
            </w:r>
            <w:r w:rsidR="008E0E4F" w:rsidRPr="00AC283A">
              <w:t xml:space="preserve"> hash of binary DER encoding of subject’s public key </w:t>
            </w:r>
          </w:p>
        </w:tc>
      </w:tr>
      <w:tr w:rsidR="008E0E4F" w:rsidRPr="00601BF3" w14:paraId="6279EA92" w14:textId="77777777" w:rsidTr="0002556B">
        <w:tc>
          <w:tcPr>
            <w:tcW w:w="1951" w:type="dxa"/>
          </w:tcPr>
          <w:p w14:paraId="4C9EB824" w14:textId="77777777" w:rsidR="008E0E4F" w:rsidRPr="00F3075E" w:rsidRDefault="008E0E4F" w:rsidP="0002556B">
            <w:pPr>
              <w:pStyle w:val="SmallTextPara"/>
            </w:pPr>
            <w:r w:rsidRPr="00F3075E">
              <w:t>Key usage</w:t>
            </w:r>
          </w:p>
        </w:tc>
        <w:tc>
          <w:tcPr>
            <w:tcW w:w="992" w:type="dxa"/>
          </w:tcPr>
          <w:p w14:paraId="000B2B27" w14:textId="77777777" w:rsidR="008E0E4F" w:rsidRPr="00F3075E" w:rsidRDefault="008E0E4F" w:rsidP="0002556B">
            <w:pPr>
              <w:pStyle w:val="SmallTextPara"/>
            </w:pPr>
            <w:r w:rsidRPr="00F3075E">
              <w:t>Yes</w:t>
            </w:r>
          </w:p>
        </w:tc>
        <w:tc>
          <w:tcPr>
            <w:tcW w:w="5245" w:type="dxa"/>
          </w:tcPr>
          <w:p w14:paraId="47832420" w14:textId="77777777" w:rsidR="008E0E4F" w:rsidRPr="00F3075E" w:rsidRDefault="008E0E4F" w:rsidP="0002556B">
            <w:pPr>
              <w:pStyle w:val="SmallTextPara"/>
            </w:pPr>
            <w:r w:rsidRPr="00F3075E">
              <w:t>digitalSignature, nonRepudiation, Certificate signing, CRLsigning, Off-line CRL signing</w:t>
            </w:r>
          </w:p>
        </w:tc>
        <w:tc>
          <w:tcPr>
            <w:tcW w:w="6095" w:type="dxa"/>
          </w:tcPr>
          <w:p w14:paraId="0D0DB8DF" w14:textId="77777777" w:rsidR="008E0E4F" w:rsidRPr="00F3075E" w:rsidRDefault="008E0E4F" w:rsidP="0002556B">
            <w:pPr>
              <w:pStyle w:val="SmallTextPara"/>
            </w:pPr>
            <w:r w:rsidRPr="00F3075E">
              <w:t>Digital signature and non-repudiation key usages are only used for the signing of the CA’s own log entries.</w:t>
            </w:r>
          </w:p>
        </w:tc>
      </w:tr>
      <w:tr w:rsidR="008E0E4F" w:rsidRPr="00601BF3" w14:paraId="44483862" w14:textId="77777777" w:rsidTr="0002556B">
        <w:tc>
          <w:tcPr>
            <w:tcW w:w="1951" w:type="dxa"/>
          </w:tcPr>
          <w:p w14:paraId="7A28DFA4" w14:textId="77777777" w:rsidR="008E0E4F" w:rsidRPr="00F3075E" w:rsidRDefault="008E0E4F" w:rsidP="0002556B">
            <w:pPr>
              <w:pStyle w:val="SmallTextPara"/>
            </w:pPr>
            <w:r w:rsidRPr="00F3075E">
              <w:t>Extended key usage</w:t>
            </w:r>
          </w:p>
        </w:tc>
        <w:tc>
          <w:tcPr>
            <w:tcW w:w="992" w:type="dxa"/>
          </w:tcPr>
          <w:p w14:paraId="0D189968" w14:textId="77777777" w:rsidR="008E0E4F" w:rsidRPr="00F3075E" w:rsidDel="0032014A" w:rsidRDefault="008E0E4F" w:rsidP="0002556B">
            <w:pPr>
              <w:pStyle w:val="SmallTextPara"/>
            </w:pPr>
          </w:p>
        </w:tc>
        <w:tc>
          <w:tcPr>
            <w:tcW w:w="5245" w:type="dxa"/>
          </w:tcPr>
          <w:p w14:paraId="03C1E3F5" w14:textId="77777777" w:rsidR="008E0E4F" w:rsidRPr="00F3075E" w:rsidDel="0032014A" w:rsidRDefault="008E0E4F" w:rsidP="0002556B">
            <w:pPr>
              <w:pStyle w:val="SmallTextPara"/>
            </w:pPr>
            <w:r w:rsidRPr="00F3075E">
              <w:t>Not Present</w:t>
            </w:r>
          </w:p>
        </w:tc>
        <w:tc>
          <w:tcPr>
            <w:tcW w:w="6095" w:type="dxa"/>
          </w:tcPr>
          <w:p w14:paraId="4052D1D2" w14:textId="77777777" w:rsidR="008E0E4F" w:rsidRPr="00601BF3" w:rsidDel="0032014A" w:rsidRDefault="008E0E4F" w:rsidP="0002556B">
            <w:pPr>
              <w:pStyle w:val="SmallTextPara"/>
              <w:rPr>
                <w:highlight w:val="yellow"/>
              </w:rPr>
            </w:pPr>
          </w:p>
        </w:tc>
      </w:tr>
      <w:tr w:rsidR="008E0E4F" w:rsidRPr="00601BF3" w14:paraId="78151CF9" w14:textId="77777777" w:rsidTr="0002556B">
        <w:tc>
          <w:tcPr>
            <w:tcW w:w="1951" w:type="dxa"/>
          </w:tcPr>
          <w:p w14:paraId="21A7F24D" w14:textId="77777777" w:rsidR="008E0E4F" w:rsidRPr="00F3075E" w:rsidRDefault="008E0E4F" w:rsidP="0002556B">
            <w:pPr>
              <w:pStyle w:val="SmallTextPara"/>
            </w:pPr>
            <w:r w:rsidRPr="00F3075E">
              <w:t>Private key usage period</w:t>
            </w:r>
          </w:p>
        </w:tc>
        <w:tc>
          <w:tcPr>
            <w:tcW w:w="992" w:type="dxa"/>
          </w:tcPr>
          <w:p w14:paraId="430740A0" w14:textId="77777777" w:rsidR="008E0E4F" w:rsidRPr="00F3075E" w:rsidRDefault="008E0E4F" w:rsidP="0002556B">
            <w:pPr>
              <w:pStyle w:val="SmallTextPara"/>
            </w:pPr>
          </w:p>
        </w:tc>
        <w:tc>
          <w:tcPr>
            <w:tcW w:w="5245" w:type="dxa"/>
          </w:tcPr>
          <w:p w14:paraId="08470D00" w14:textId="77777777" w:rsidR="008E0E4F" w:rsidRPr="00F3075E" w:rsidRDefault="008E0E4F" w:rsidP="0002556B">
            <w:pPr>
              <w:pStyle w:val="SmallTextPara"/>
            </w:pPr>
            <w:r w:rsidRPr="00F3075E">
              <w:t>Not Present</w:t>
            </w:r>
          </w:p>
        </w:tc>
        <w:tc>
          <w:tcPr>
            <w:tcW w:w="6095" w:type="dxa"/>
          </w:tcPr>
          <w:p w14:paraId="28CA686E" w14:textId="77777777" w:rsidR="008E0E4F" w:rsidRPr="00601BF3" w:rsidRDefault="008E0E4F" w:rsidP="0002556B">
            <w:pPr>
              <w:pStyle w:val="SmallTextPara"/>
              <w:rPr>
                <w:highlight w:val="yellow"/>
              </w:rPr>
            </w:pPr>
          </w:p>
        </w:tc>
      </w:tr>
      <w:tr w:rsidR="008E0E4F" w:rsidRPr="00601BF3" w14:paraId="0217B6FB" w14:textId="77777777" w:rsidTr="0002556B">
        <w:tc>
          <w:tcPr>
            <w:tcW w:w="1951" w:type="dxa"/>
          </w:tcPr>
          <w:p w14:paraId="5D057491" w14:textId="77777777" w:rsidR="008E0E4F" w:rsidRPr="00F3075E" w:rsidRDefault="008E0E4F" w:rsidP="0002556B">
            <w:pPr>
              <w:pStyle w:val="SmallTextPara"/>
            </w:pPr>
            <w:r w:rsidRPr="00F3075E">
              <w:t>Certificate policies</w:t>
            </w:r>
          </w:p>
        </w:tc>
        <w:tc>
          <w:tcPr>
            <w:tcW w:w="992" w:type="dxa"/>
          </w:tcPr>
          <w:p w14:paraId="3555BF1C" w14:textId="77777777" w:rsidR="008E0E4F" w:rsidRPr="00F3075E" w:rsidRDefault="008E0E4F" w:rsidP="0002556B">
            <w:pPr>
              <w:pStyle w:val="SmallTextPara"/>
            </w:pPr>
            <w:r w:rsidRPr="00F3075E">
              <w:t>No</w:t>
            </w:r>
          </w:p>
        </w:tc>
        <w:tc>
          <w:tcPr>
            <w:tcW w:w="5245" w:type="dxa"/>
          </w:tcPr>
          <w:p w14:paraId="3591663F" w14:textId="77777777" w:rsidR="008E0E4F" w:rsidRPr="00F3075E" w:rsidRDefault="008E0E4F" w:rsidP="0002556B">
            <w:pPr>
              <w:pStyle w:val="SmallTextPara"/>
            </w:pPr>
            <w:r w:rsidRPr="00F3075E">
              <w:t>[1]  Policy OID: {</w:t>
            </w:r>
            <w:bookmarkStart w:id="1079" w:name="OLE_LINK3"/>
            <w:r w:rsidR="000A5792" w:rsidRPr="000A5792">
              <w:t>2.16.554.101.8.1.1.2</w:t>
            </w:r>
            <w:bookmarkEnd w:id="1079"/>
            <w:r w:rsidR="009D7015">
              <w:t>.0.1</w:t>
            </w:r>
            <w:r w:rsidRPr="00F3075E">
              <w:t>}</w:t>
            </w:r>
          </w:p>
          <w:p w14:paraId="260C46E5" w14:textId="1E583847" w:rsidR="008E0E4F" w:rsidRPr="00F3075E" w:rsidRDefault="008E0E4F" w:rsidP="00153115">
            <w:pPr>
              <w:pStyle w:val="SmallTextPara"/>
            </w:pPr>
            <w:r w:rsidRPr="00F3075E">
              <w:t xml:space="preserve">Policy Qualifier - CPS pointer: </w:t>
            </w:r>
            <w:hyperlink r:id="rId28" w:history="1">
              <w:r w:rsidR="00D55386" w:rsidRPr="005508E5">
                <w:rPr>
                  <w:rStyle w:val="Hyperlink"/>
                </w:rPr>
                <w:t>https://www.pki.govt.nz/policy/</w:t>
              </w:r>
            </w:hyperlink>
            <w:r w:rsidR="00D55386">
              <w:t xml:space="preserve"> </w:t>
            </w:r>
          </w:p>
        </w:tc>
        <w:tc>
          <w:tcPr>
            <w:tcW w:w="6095" w:type="dxa"/>
          </w:tcPr>
          <w:p w14:paraId="40088806" w14:textId="77777777" w:rsidR="008E0E4F" w:rsidRPr="00F3075E" w:rsidRDefault="008E0E4F" w:rsidP="0002556B">
            <w:pPr>
              <w:pStyle w:val="SmallTextPara"/>
            </w:pPr>
            <w:r w:rsidRPr="00F3075E">
              <w:t>The OID of this CP (RCA)</w:t>
            </w:r>
          </w:p>
          <w:p w14:paraId="225716F0" w14:textId="77777777" w:rsidR="008E0E4F" w:rsidRPr="00F3075E" w:rsidRDefault="008E0E4F" w:rsidP="0002556B">
            <w:pPr>
              <w:pStyle w:val="SmallTextPara"/>
            </w:pPr>
          </w:p>
        </w:tc>
      </w:tr>
      <w:tr w:rsidR="008E0E4F" w:rsidRPr="00601BF3" w14:paraId="3D68D9F4" w14:textId="77777777" w:rsidTr="0002556B">
        <w:tc>
          <w:tcPr>
            <w:tcW w:w="1951" w:type="dxa"/>
          </w:tcPr>
          <w:p w14:paraId="62D35ABA" w14:textId="77777777" w:rsidR="008E0E4F" w:rsidRPr="00F3075E" w:rsidRDefault="008E0E4F" w:rsidP="0002556B">
            <w:pPr>
              <w:pStyle w:val="SmallTextPara"/>
            </w:pPr>
          </w:p>
        </w:tc>
        <w:tc>
          <w:tcPr>
            <w:tcW w:w="992" w:type="dxa"/>
          </w:tcPr>
          <w:p w14:paraId="614C7D78" w14:textId="77777777" w:rsidR="008E0E4F" w:rsidRPr="00F3075E" w:rsidRDefault="008E0E4F" w:rsidP="0002556B">
            <w:pPr>
              <w:pStyle w:val="SmallTextPara"/>
            </w:pPr>
          </w:p>
        </w:tc>
        <w:tc>
          <w:tcPr>
            <w:tcW w:w="5245" w:type="dxa"/>
          </w:tcPr>
          <w:p w14:paraId="4E7644A7" w14:textId="77777777" w:rsidR="008E0E4F" w:rsidRPr="00F3075E" w:rsidRDefault="008E0E4F" w:rsidP="0002556B">
            <w:pPr>
              <w:pStyle w:val="SmallTextPara"/>
            </w:pPr>
            <w:r w:rsidRPr="00F3075E">
              <w:t>[2] Policy OID: {</w:t>
            </w:r>
            <w:bookmarkStart w:id="1080" w:name="OLE_LINK4"/>
            <w:r w:rsidRPr="00F3075E">
              <w:t>2.5.29.32.0</w:t>
            </w:r>
            <w:bookmarkEnd w:id="1080"/>
            <w:r w:rsidRPr="00F3075E">
              <w:t xml:space="preserve">}  </w:t>
            </w:r>
          </w:p>
        </w:tc>
        <w:tc>
          <w:tcPr>
            <w:tcW w:w="6095" w:type="dxa"/>
          </w:tcPr>
          <w:p w14:paraId="2A348F43" w14:textId="77777777" w:rsidR="008E0E4F" w:rsidRPr="00F3075E" w:rsidRDefault="008E0E4F" w:rsidP="0002556B">
            <w:pPr>
              <w:pStyle w:val="SmallTextPara"/>
            </w:pPr>
            <w:r w:rsidRPr="00F3075E">
              <w:t>anyPolicy OID</w:t>
            </w:r>
          </w:p>
        </w:tc>
      </w:tr>
      <w:tr w:rsidR="008E0E4F" w:rsidRPr="00601BF3" w14:paraId="7809720F" w14:textId="77777777" w:rsidTr="0002556B">
        <w:tc>
          <w:tcPr>
            <w:tcW w:w="1951" w:type="dxa"/>
          </w:tcPr>
          <w:p w14:paraId="7A7E2C98" w14:textId="77777777" w:rsidR="008E0E4F" w:rsidRPr="00F3075E" w:rsidRDefault="008E0E4F" w:rsidP="0002556B">
            <w:pPr>
              <w:pStyle w:val="SmallTextPara"/>
            </w:pPr>
            <w:r w:rsidRPr="00F3075E">
              <w:t>Policy Mapping</w:t>
            </w:r>
          </w:p>
        </w:tc>
        <w:tc>
          <w:tcPr>
            <w:tcW w:w="992" w:type="dxa"/>
          </w:tcPr>
          <w:p w14:paraId="5581C3F2" w14:textId="77777777" w:rsidR="008E0E4F" w:rsidRPr="00F3075E" w:rsidRDefault="008E0E4F" w:rsidP="0002556B">
            <w:pPr>
              <w:pStyle w:val="SmallTextPara"/>
            </w:pPr>
          </w:p>
        </w:tc>
        <w:tc>
          <w:tcPr>
            <w:tcW w:w="5245" w:type="dxa"/>
          </w:tcPr>
          <w:p w14:paraId="6E46F726" w14:textId="77777777" w:rsidR="008E0E4F" w:rsidRPr="00F3075E" w:rsidRDefault="008E0E4F" w:rsidP="0002556B">
            <w:pPr>
              <w:pStyle w:val="SmallTextPara"/>
            </w:pPr>
            <w:r w:rsidRPr="00F3075E">
              <w:t>Not Present</w:t>
            </w:r>
          </w:p>
        </w:tc>
        <w:tc>
          <w:tcPr>
            <w:tcW w:w="6095" w:type="dxa"/>
          </w:tcPr>
          <w:p w14:paraId="33845DA6" w14:textId="77777777" w:rsidR="008E0E4F" w:rsidRPr="00F3075E" w:rsidRDefault="008E0E4F" w:rsidP="0002556B">
            <w:pPr>
              <w:pStyle w:val="SmallTextPara"/>
            </w:pPr>
          </w:p>
        </w:tc>
      </w:tr>
      <w:tr w:rsidR="008E0E4F" w:rsidRPr="00601BF3" w14:paraId="0E2A53BE" w14:textId="77777777" w:rsidTr="0002556B">
        <w:tc>
          <w:tcPr>
            <w:tcW w:w="1951" w:type="dxa"/>
          </w:tcPr>
          <w:p w14:paraId="1D69919A" w14:textId="77777777" w:rsidR="008E0E4F" w:rsidRPr="00F3075E" w:rsidRDefault="008E0E4F" w:rsidP="0002556B">
            <w:pPr>
              <w:pStyle w:val="SmallTextPara"/>
            </w:pPr>
            <w:r w:rsidRPr="00F3075E">
              <w:t>Subject Alternative Name</w:t>
            </w:r>
          </w:p>
        </w:tc>
        <w:tc>
          <w:tcPr>
            <w:tcW w:w="992" w:type="dxa"/>
          </w:tcPr>
          <w:p w14:paraId="76038700" w14:textId="77777777" w:rsidR="008E0E4F" w:rsidRPr="00F3075E" w:rsidRDefault="008E0E4F" w:rsidP="0002556B">
            <w:pPr>
              <w:pStyle w:val="SmallTextPara"/>
            </w:pPr>
          </w:p>
        </w:tc>
        <w:tc>
          <w:tcPr>
            <w:tcW w:w="5245" w:type="dxa"/>
          </w:tcPr>
          <w:p w14:paraId="005F04D6" w14:textId="77777777" w:rsidR="008E0E4F" w:rsidRPr="00F3075E" w:rsidRDefault="008E0E4F" w:rsidP="0002556B">
            <w:pPr>
              <w:pStyle w:val="SmallTextPara"/>
            </w:pPr>
            <w:r w:rsidRPr="00F3075E">
              <w:t xml:space="preserve">Not Present </w:t>
            </w:r>
          </w:p>
        </w:tc>
        <w:tc>
          <w:tcPr>
            <w:tcW w:w="6095" w:type="dxa"/>
          </w:tcPr>
          <w:p w14:paraId="584946B4" w14:textId="77777777" w:rsidR="008E0E4F" w:rsidRPr="00F3075E" w:rsidRDefault="008E0E4F" w:rsidP="0002556B">
            <w:pPr>
              <w:pStyle w:val="SmallTextPara"/>
            </w:pPr>
          </w:p>
        </w:tc>
      </w:tr>
      <w:tr w:rsidR="008E0E4F" w:rsidRPr="00601BF3" w14:paraId="26C7C15E" w14:textId="77777777" w:rsidTr="0002556B">
        <w:tc>
          <w:tcPr>
            <w:tcW w:w="1951" w:type="dxa"/>
          </w:tcPr>
          <w:p w14:paraId="08DB548D" w14:textId="77777777" w:rsidR="008E0E4F" w:rsidRPr="00F3075E" w:rsidRDefault="008E0E4F" w:rsidP="0002556B">
            <w:pPr>
              <w:pStyle w:val="SmallTextPara"/>
            </w:pPr>
            <w:r w:rsidRPr="00F3075E">
              <w:lastRenderedPageBreak/>
              <w:t>Issuer Alternative Name</w:t>
            </w:r>
          </w:p>
        </w:tc>
        <w:tc>
          <w:tcPr>
            <w:tcW w:w="992" w:type="dxa"/>
          </w:tcPr>
          <w:p w14:paraId="6147655C" w14:textId="77777777" w:rsidR="008E0E4F" w:rsidRPr="00F3075E" w:rsidRDefault="008E0E4F" w:rsidP="0002556B">
            <w:pPr>
              <w:pStyle w:val="SmallTextPara"/>
            </w:pPr>
          </w:p>
        </w:tc>
        <w:tc>
          <w:tcPr>
            <w:tcW w:w="5245" w:type="dxa"/>
          </w:tcPr>
          <w:p w14:paraId="0B0866D9" w14:textId="77777777" w:rsidR="008E0E4F" w:rsidRPr="00F3075E" w:rsidRDefault="008E0E4F" w:rsidP="0002556B">
            <w:pPr>
              <w:pStyle w:val="SmallTextPara"/>
            </w:pPr>
            <w:r w:rsidRPr="00F3075E">
              <w:t>Not Present</w:t>
            </w:r>
          </w:p>
        </w:tc>
        <w:tc>
          <w:tcPr>
            <w:tcW w:w="6095" w:type="dxa"/>
          </w:tcPr>
          <w:p w14:paraId="5C5E3FF0" w14:textId="77777777" w:rsidR="008E0E4F" w:rsidRPr="00F3075E" w:rsidRDefault="008E0E4F" w:rsidP="0002556B">
            <w:pPr>
              <w:pStyle w:val="SmallTextPara"/>
            </w:pPr>
          </w:p>
        </w:tc>
      </w:tr>
      <w:tr w:rsidR="008E0E4F" w:rsidRPr="00601BF3" w14:paraId="674F48D4" w14:textId="77777777" w:rsidTr="0002556B">
        <w:tc>
          <w:tcPr>
            <w:tcW w:w="1951" w:type="dxa"/>
          </w:tcPr>
          <w:p w14:paraId="5851EB32" w14:textId="77777777" w:rsidR="008E0E4F" w:rsidRPr="00F3075E" w:rsidRDefault="008E0E4F" w:rsidP="0002556B">
            <w:pPr>
              <w:pStyle w:val="SmallTextPara"/>
            </w:pPr>
            <w:r w:rsidRPr="00F3075E">
              <w:t>Subject Directory Attributes</w:t>
            </w:r>
          </w:p>
        </w:tc>
        <w:tc>
          <w:tcPr>
            <w:tcW w:w="992" w:type="dxa"/>
          </w:tcPr>
          <w:p w14:paraId="59B8B1E8" w14:textId="77777777" w:rsidR="008E0E4F" w:rsidRPr="00F3075E" w:rsidRDefault="008E0E4F" w:rsidP="0002556B">
            <w:pPr>
              <w:pStyle w:val="SmallTextPara"/>
            </w:pPr>
          </w:p>
        </w:tc>
        <w:tc>
          <w:tcPr>
            <w:tcW w:w="5245" w:type="dxa"/>
          </w:tcPr>
          <w:p w14:paraId="1D8DFBD5" w14:textId="77777777" w:rsidR="008E0E4F" w:rsidRPr="00F3075E" w:rsidRDefault="008E0E4F" w:rsidP="0002556B">
            <w:pPr>
              <w:pStyle w:val="SmallTextPara"/>
            </w:pPr>
            <w:r w:rsidRPr="00F3075E">
              <w:t>Not Present</w:t>
            </w:r>
          </w:p>
        </w:tc>
        <w:tc>
          <w:tcPr>
            <w:tcW w:w="6095" w:type="dxa"/>
          </w:tcPr>
          <w:p w14:paraId="6B02D917" w14:textId="77777777" w:rsidR="008E0E4F" w:rsidRPr="00F3075E" w:rsidRDefault="008E0E4F" w:rsidP="0002556B">
            <w:pPr>
              <w:pStyle w:val="SmallTextPara"/>
            </w:pPr>
          </w:p>
        </w:tc>
      </w:tr>
      <w:tr w:rsidR="008E0E4F" w:rsidRPr="00601BF3" w14:paraId="7B4D89AB" w14:textId="77777777" w:rsidTr="0002556B">
        <w:tc>
          <w:tcPr>
            <w:tcW w:w="1951" w:type="dxa"/>
          </w:tcPr>
          <w:p w14:paraId="67A9E86C" w14:textId="77777777" w:rsidR="008E0E4F" w:rsidRPr="00F3075E" w:rsidRDefault="008E0E4F" w:rsidP="0002556B">
            <w:pPr>
              <w:pStyle w:val="SmallTextPara"/>
            </w:pPr>
            <w:r w:rsidRPr="00F3075E">
              <w:t>Basic Constraints</w:t>
            </w:r>
          </w:p>
        </w:tc>
        <w:tc>
          <w:tcPr>
            <w:tcW w:w="992" w:type="dxa"/>
          </w:tcPr>
          <w:p w14:paraId="7C46574A" w14:textId="77777777" w:rsidR="008E0E4F" w:rsidRPr="00F3075E" w:rsidRDefault="008E0E4F" w:rsidP="0002556B">
            <w:pPr>
              <w:pStyle w:val="SmallTextPara"/>
            </w:pPr>
            <w:r w:rsidRPr="00F3075E">
              <w:t>Yes</w:t>
            </w:r>
          </w:p>
        </w:tc>
        <w:tc>
          <w:tcPr>
            <w:tcW w:w="5245" w:type="dxa"/>
          </w:tcPr>
          <w:p w14:paraId="318FACD7" w14:textId="77777777" w:rsidR="008E0E4F" w:rsidRPr="00F3075E" w:rsidRDefault="008E0E4F" w:rsidP="0002556B">
            <w:pPr>
              <w:pStyle w:val="SmallTextPara"/>
            </w:pPr>
            <w:r w:rsidRPr="00F3075E">
              <w:t>CA=True, path length constraint=none</w:t>
            </w:r>
          </w:p>
        </w:tc>
        <w:tc>
          <w:tcPr>
            <w:tcW w:w="6095" w:type="dxa"/>
          </w:tcPr>
          <w:p w14:paraId="6FE690CA" w14:textId="77777777" w:rsidR="008E0E4F" w:rsidRPr="00601BF3" w:rsidRDefault="008E0E4F" w:rsidP="0002556B">
            <w:pPr>
              <w:pStyle w:val="SmallTextPara"/>
              <w:rPr>
                <w:highlight w:val="yellow"/>
              </w:rPr>
            </w:pPr>
          </w:p>
        </w:tc>
      </w:tr>
      <w:tr w:rsidR="008E0E4F" w:rsidRPr="00601BF3" w14:paraId="4BCC1AB1" w14:textId="77777777" w:rsidTr="0002556B">
        <w:tc>
          <w:tcPr>
            <w:tcW w:w="1951" w:type="dxa"/>
          </w:tcPr>
          <w:p w14:paraId="68A761BA" w14:textId="77777777" w:rsidR="008E0E4F" w:rsidRPr="00F3075E" w:rsidRDefault="008E0E4F" w:rsidP="0002556B">
            <w:pPr>
              <w:pStyle w:val="SmallTextPara"/>
            </w:pPr>
            <w:r w:rsidRPr="00F3075E">
              <w:t>Name Constraints</w:t>
            </w:r>
          </w:p>
        </w:tc>
        <w:tc>
          <w:tcPr>
            <w:tcW w:w="992" w:type="dxa"/>
          </w:tcPr>
          <w:p w14:paraId="785CF91B" w14:textId="77777777" w:rsidR="008E0E4F" w:rsidRPr="00F3075E" w:rsidRDefault="008E0E4F" w:rsidP="0002556B">
            <w:pPr>
              <w:pStyle w:val="SmallTextPara"/>
            </w:pPr>
          </w:p>
        </w:tc>
        <w:tc>
          <w:tcPr>
            <w:tcW w:w="5245" w:type="dxa"/>
          </w:tcPr>
          <w:p w14:paraId="21CD672A" w14:textId="77777777" w:rsidR="008E0E4F" w:rsidRPr="00F3075E" w:rsidRDefault="008E0E4F" w:rsidP="0002556B">
            <w:pPr>
              <w:pStyle w:val="SmallTextPara"/>
            </w:pPr>
            <w:r w:rsidRPr="00F3075E">
              <w:t>Not Present</w:t>
            </w:r>
          </w:p>
        </w:tc>
        <w:tc>
          <w:tcPr>
            <w:tcW w:w="6095" w:type="dxa"/>
          </w:tcPr>
          <w:p w14:paraId="5FFB6E87" w14:textId="77777777" w:rsidR="008E0E4F" w:rsidRPr="00601BF3" w:rsidRDefault="008E0E4F" w:rsidP="0002556B">
            <w:pPr>
              <w:pStyle w:val="SmallTextPara"/>
              <w:rPr>
                <w:highlight w:val="yellow"/>
              </w:rPr>
            </w:pPr>
          </w:p>
        </w:tc>
      </w:tr>
      <w:tr w:rsidR="008E0E4F" w:rsidRPr="00601BF3" w14:paraId="5525257E" w14:textId="77777777" w:rsidTr="0002556B">
        <w:tc>
          <w:tcPr>
            <w:tcW w:w="1951" w:type="dxa"/>
          </w:tcPr>
          <w:p w14:paraId="7028D67C" w14:textId="77777777" w:rsidR="008E0E4F" w:rsidRPr="00F3075E" w:rsidRDefault="008E0E4F" w:rsidP="0002556B">
            <w:pPr>
              <w:pStyle w:val="SmallTextPara"/>
            </w:pPr>
            <w:r w:rsidRPr="00F3075E">
              <w:t>Policy Constraints</w:t>
            </w:r>
          </w:p>
        </w:tc>
        <w:tc>
          <w:tcPr>
            <w:tcW w:w="992" w:type="dxa"/>
          </w:tcPr>
          <w:p w14:paraId="69B9393F" w14:textId="77777777" w:rsidR="008E0E4F" w:rsidRPr="00F3075E" w:rsidRDefault="008E0E4F" w:rsidP="0002556B">
            <w:pPr>
              <w:pStyle w:val="SmallTextPara"/>
            </w:pPr>
          </w:p>
        </w:tc>
        <w:tc>
          <w:tcPr>
            <w:tcW w:w="5245" w:type="dxa"/>
          </w:tcPr>
          <w:p w14:paraId="01D61CCD" w14:textId="77777777" w:rsidR="008E0E4F" w:rsidRPr="00F3075E" w:rsidRDefault="008E0E4F" w:rsidP="0002556B">
            <w:pPr>
              <w:pStyle w:val="SmallTextPara"/>
            </w:pPr>
            <w:r w:rsidRPr="00F3075E">
              <w:t>Not Present</w:t>
            </w:r>
          </w:p>
        </w:tc>
        <w:tc>
          <w:tcPr>
            <w:tcW w:w="6095" w:type="dxa"/>
          </w:tcPr>
          <w:p w14:paraId="0E1BA211" w14:textId="77777777" w:rsidR="008E0E4F" w:rsidRPr="00601BF3" w:rsidRDefault="008E0E4F" w:rsidP="0002556B">
            <w:pPr>
              <w:pStyle w:val="SmallTextPara"/>
              <w:rPr>
                <w:highlight w:val="yellow"/>
              </w:rPr>
            </w:pPr>
          </w:p>
        </w:tc>
      </w:tr>
      <w:tr w:rsidR="008E0E4F" w:rsidRPr="00601BF3" w14:paraId="680CEA1B" w14:textId="77777777" w:rsidTr="0002556B">
        <w:tc>
          <w:tcPr>
            <w:tcW w:w="1951" w:type="dxa"/>
          </w:tcPr>
          <w:p w14:paraId="0D1C2FEA" w14:textId="77777777" w:rsidR="008E0E4F" w:rsidRPr="00F3075E" w:rsidRDefault="008E0E4F" w:rsidP="0002556B">
            <w:pPr>
              <w:pStyle w:val="SmallTextPara"/>
            </w:pPr>
            <w:r w:rsidRPr="00F3075E">
              <w:t>Authority Information Access</w:t>
            </w:r>
          </w:p>
        </w:tc>
        <w:tc>
          <w:tcPr>
            <w:tcW w:w="992" w:type="dxa"/>
          </w:tcPr>
          <w:p w14:paraId="0D66CF05" w14:textId="77777777" w:rsidR="008E0E4F" w:rsidRPr="00F3075E" w:rsidRDefault="008E0E4F" w:rsidP="0002556B">
            <w:pPr>
              <w:pStyle w:val="SmallTextPara"/>
            </w:pPr>
          </w:p>
        </w:tc>
        <w:tc>
          <w:tcPr>
            <w:tcW w:w="5245" w:type="dxa"/>
          </w:tcPr>
          <w:p w14:paraId="3C20B055" w14:textId="77777777" w:rsidR="008E0E4F" w:rsidRPr="00F3075E" w:rsidRDefault="008E0E4F" w:rsidP="0002556B">
            <w:pPr>
              <w:pStyle w:val="SmallTextPara"/>
            </w:pPr>
            <w:r w:rsidRPr="00F3075E">
              <w:t>Not Present</w:t>
            </w:r>
          </w:p>
        </w:tc>
        <w:tc>
          <w:tcPr>
            <w:tcW w:w="6095" w:type="dxa"/>
          </w:tcPr>
          <w:p w14:paraId="4D198B96" w14:textId="77777777" w:rsidR="008E0E4F" w:rsidRPr="00601BF3" w:rsidDel="00536CE1" w:rsidRDefault="008E0E4F" w:rsidP="0002556B">
            <w:pPr>
              <w:pStyle w:val="SmallTextPara"/>
              <w:rPr>
                <w:highlight w:val="yellow"/>
              </w:rPr>
            </w:pPr>
          </w:p>
        </w:tc>
      </w:tr>
      <w:tr w:rsidR="008E0E4F" w:rsidRPr="00365A4B" w14:paraId="4EA37A54" w14:textId="77777777" w:rsidTr="0002556B">
        <w:tc>
          <w:tcPr>
            <w:tcW w:w="1951" w:type="dxa"/>
          </w:tcPr>
          <w:p w14:paraId="527E0E3C" w14:textId="77777777" w:rsidR="008E0E4F" w:rsidRPr="00F3075E" w:rsidRDefault="008E0E4F" w:rsidP="0002556B">
            <w:pPr>
              <w:pStyle w:val="SmallTextPara"/>
            </w:pPr>
            <w:r w:rsidRPr="00F3075E">
              <w:t>CRL Distribution Points</w:t>
            </w:r>
          </w:p>
        </w:tc>
        <w:tc>
          <w:tcPr>
            <w:tcW w:w="992" w:type="dxa"/>
          </w:tcPr>
          <w:p w14:paraId="48F4FA60" w14:textId="77777777" w:rsidR="008E0E4F" w:rsidRPr="00F3075E" w:rsidRDefault="008E0E4F" w:rsidP="0002556B">
            <w:pPr>
              <w:pStyle w:val="SmallTextPara"/>
            </w:pPr>
          </w:p>
        </w:tc>
        <w:tc>
          <w:tcPr>
            <w:tcW w:w="5245" w:type="dxa"/>
          </w:tcPr>
          <w:p w14:paraId="793601E6" w14:textId="77777777" w:rsidR="008E0E4F" w:rsidRPr="00EF491D" w:rsidRDefault="008E0E4F" w:rsidP="0002556B">
            <w:pPr>
              <w:pStyle w:val="SmallTextPara"/>
            </w:pPr>
            <w:r w:rsidRPr="00F3075E">
              <w:rPr>
                <w:lang w:val="en-AU"/>
              </w:rPr>
              <w:t>Not Present</w:t>
            </w:r>
          </w:p>
        </w:tc>
        <w:tc>
          <w:tcPr>
            <w:tcW w:w="6095" w:type="dxa"/>
          </w:tcPr>
          <w:p w14:paraId="27F3CA45" w14:textId="77777777" w:rsidR="008E0E4F" w:rsidRPr="00365A4B" w:rsidDel="00536CE1" w:rsidRDefault="008E0E4F" w:rsidP="0002556B">
            <w:pPr>
              <w:pStyle w:val="SmallTextPara"/>
            </w:pPr>
          </w:p>
        </w:tc>
      </w:tr>
    </w:tbl>
    <w:p w14:paraId="7098CA5F" w14:textId="77777777" w:rsidR="008E0E4F" w:rsidRPr="00365A4B" w:rsidRDefault="008E0E4F" w:rsidP="008E0E4F">
      <w:pPr>
        <w:pStyle w:val="Caption"/>
      </w:pPr>
      <w:bookmarkStart w:id="1081" w:name="_Toc149976518"/>
      <w:bookmarkStart w:id="1082" w:name="_Toc296943552"/>
      <w:bookmarkStart w:id="1083" w:name="_Toc450489421"/>
      <w:r w:rsidRPr="00365A4B">
        <w:t xml:space="preserve">Table </w:t>
      </w:r>
      <w:r w:rsidRPr="00365A4B">
        <w:fldChar w:fldCharType="begin"/>
      </w:r>
      <w:r w:rsidRPr="00365A4B">
        <w:instrText xml:space="preserve"> SEQ Table \* ARABIC </w:instrText>
      </w:r>
      <w:r w:rsidRPr="00365A4B">
        <w:fldChar w:fldCharType="separate"/>
      </w:r>
      <w:r w:rsidR="00A43174">
        <w:rPr>
          <w:noProof/>
        </w:rPr>
        <w:t>5</w:t>
      </w:r>
      <w:r w:rsidRPr="00365A4B">
        <w:fldChar w:fldCharType="end"/>
      </w:r>
      <w:r w:rsidRPr="00365A4B">
        <w:t xml:space="preserve"> – </w:t>
      </w:r>
      <w:r w:rsidR="00153115">
        <w:t>NZ Govt RSA</w:t>
      </w:r>
      <w:r w:rsidRPr="00365A4B">
        <w:t xml:space="preserve"> Root </w:t>
      </w:r>
      <w:r w:rsidRPr="0020500D">
        <w:t>Certification</w:t>
      </w:r>
      <w:r w:rsidRPr="00365A4B">
        <w:t xml:space="preserve"> Authority Signature/Authentication Certificate Profile</w:t>
      </w:r>
      <w:bookmarkEnd w:id="1081"/>
      <w:bookmarkEnd w:id="1082"/>
      <w:bookmarkEnd w:id="1083"/>
    </w:p>
    <w:p w14:paraId="309880E5" w14:textId="77777777" w:rsidR="008E0E4F" w:rsidRPr="00365A4B" w:rsidRDefault="008E0E4F" w:rsidP="008E0E4F">
      <w:pPr>
        <w:rPr>
          <w:b/>
          <w:sz w:val="18"/>
          <w:szCs w:val="18"/>
          <w:lang w:val="en-GB"/>
        </w:rPr>
      </w:pPr>
      <w:r w:rsidRPr="00365A4B">
        <w:rPr>
          <w:lang w:val="en-GB"/>
        </w:rPr>
        <w:br w:type="page"/>
      </w:r>
    </w:p>
    <w:p w14:paraId="659597B2" w14:textId="42C52B88" w:rsidR="008E0E4F" w:rsidRPr="00365A4B" w:rsidRDefault="008E0E4F" w:rsidP="008E0E4F">
      <w:pPr>
        <w:pStyle w:val="Appendix2"/>
        <w:rPr>
          <w:lang w:val="en-GB"/>
        </w:rPr>
      </w:pPr>
      <w:bookmarkStart w:id="1084" w:name="_Toc130487787"/>
      <w:bookmarkStart w:id="1085" w:name="_Toc130491780"/>
      <w:bookmarkStart w:id="1086" w:name="_Toc149976508"/>
      <w:r w:rsidRPr="00365A4B">
        <w:rPr>
          <w:lang w:val="en-GB"/>
        </w:rPr>
        <w:lastRenderedPageBreak/>
        <w:t xml:space="preserve"> </w:t>
      </w:r>
      <w:bookmarkStart w:id="1087" w:name="_Toc296943546"/>
      <w:bookmarkStart w:id="1088" w:name="_Toc450489413"/>
      <w:r w:rsidR="00FF2050">
        <w:rPr>
          <w:lang w:val="en-GB"/>
        </w:rPr>
        <w:t xml:space="preserve">RSA </w:t>
      </w:r>
      <w:r w:rsidR="007034FB">
        <w:rPr>
          <w:lang w:val="en-GB"/>
        </w:rPr>
        <w:t>RCA</w:t>
      </w:r>
      <w:r w:rsidRPr="00365A4B">
        <w:rPr>
          <w:lang w:val="en-GB"/>
        </w:rPr>
        <w:t xml:space="preserve"> CRL</w:t>
      </w:r>
      <w:bookmarkEnd w:id="1084"/>
      <w:bookmarkEnd w:id="1085"/>
      <w:bookmarkEnd w:id="1086"/>
      <w:bookmarkEnd w:id="1087"/>
      <w:bookmarkEnd w:id="1088"/>
    </w:p>
    <w:p w14:paraId="36E984F2" w14:textId="1E3BB58E" w:rsidR="008E0E4F" w:rsidRDefault="008E0E4F" w:rsidP="008E0E4F">
      <w:pPr>
        <w:pStyle w:val="StdPara"/>
      </w:pPr>
      <w:r w:rsidRPr="00365A4B">
        <w:t xml:space="preserve">See </w:t>
      </w:r>
      <w:r w:rsidR="00A3080F">
        <w:t>RFC</w:t>
      </w:r>
      <w:r w:rsidR="003D62DA">
        <w:t xml:space="preserve"> </w:t>
      </w:r>
      <w:r w:rsidR="00A3080F">
        <w:t>6818</w:t>
      </w:r>
      <w:r>
        <w:t xml:space="preserve"> </w:t>
      </w:r>
      <w:r w:rsidRPr="00365A4B">
        <w:t>for detailed syntax.  The following table lists which fields are expected</w:t>
      </w:r>
      <w:r>
        <w:t>.</w:t>
      </w:r>
    </w:p>
    <w:p w14:paraId="379E065D" w14:textId="77777777" w:rsidR="008E0E4F" w:rsidRPr="00365A4B" w:rsidRDefault="008E0E4F" w:rsidP="008E0E4F">
      <w:pPr>
        <w:autoSpaceDE w:val="0"/>
        <w:autoSpaceDN w:val="0"/>
        <w:adjustRightInd w:val="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951"/>
        <w:gridCol w:w="5275"/>
        <w:gridCol w:w="6330"/>
      </w:tblGrid>
      <w:tr w:rsidR="008E0E4F" w:rsidRPr="00601BF3" w14:paraId="053266E8" w14:textId="77777777" w:rsidTr="0002556B">
        <w:tc>
          <w:tcPr>
            <w:tcW w:w="1937" w:type="dxa"/>
            <w:shd w:val="clear" w:color="auto" w:fill="E0E0E0"/>
          </w:tcPr>
          <w:p w14:paraId="4466FE71" w14:textId="77777777" w:rsidR="008E0E4F" w:rsidRPr="00F3075E" w:rsidRDefault="008E0E4F" w:rsidP="0002556B">
            <w:pPr>
              <w:rPr>
                <w:b/>
                <w:lang w:val="en-GB"/>
              </w:rPr>
            </w:pPr>
            <w:r w:rsidRPr="00F3075E">
              <w:rPr>
                <w:b/>
                <w:lang w:val="en-GB"/>
              </w:rPr>
              <w:t>Field</w:t>
            </w:r>
          </w:p>
        </w:tc>
        <w:tc>
          <w:tcPr>
            <w:tcW w:w="741" w:type="dxa"/>
            <w:shd w:val="clear" w:color="auto" w:fill="E0E0E0"/>
          </w:tcPr>
          <w:p w14:paraId="3E3C1B07" w14:textId="77777777" w:rsidR="008E0E4F" w:rsidRPr="00F3075E" w:rsidRDefault="008E0E4F" w:rsidP="0002556B">
            <w:pPr>
              <w:rPr>
                <w:b/>
                <w:lang w:val="en-GB"/>
              </w:rPr>
            </w:pPr>
            <w:r w:rsidRPr="00F3075E">
              <w:rPr>
                <w:b/>
                <w:lang w:val="en-GB"/>
              </w:rPr>
              <w:t>Critical</w:t>
            </w:r>
          </w:p>
        </w:tc>
        <w:tc>
          <w:tcPr>
            <w:tcW w:w="5275" w:type="dxa"/>
            <w:shd w:val="clear" w:color="auto" w:fill="E0E0E0"/>
          </w:tcPr>
          <w:p w14:paraId="22E5BD8D" w14:textId="77777777" w:rsidR="008E0E4F" w:rsidRPr="00F3075E" w:rsidRDefault="00913B4B" w:rsidP="0002556B">
            <w:pPr>
              <w:rPr>
                <w:b/>
                <w:lang w:val="en-GB"/>
              </w:rPr>
            </w:pPr>
            <w:r>
              <w:rPr>
                <w:b/>
                <w:lang w:val="en-GB"/>
              </w:rPr>
              <w:t>NZ Govt RSA</w:t>
            </w:r>
            <w:r w:rsidRPr="00F3075E">
              <w:rPr>
                <w:b/>
                <w:lang w:val="en-GB"/>
              </w:rPr>
              <w:t xml:space="preserve"> </w:t>
            </w:r>
            <w:r w:rsidR="008E0E4F" w:rsidRPr="00F3075E">
              <w:rPr>
                <w:b/>
                <w:lang w:val="en-GB"/>
              </w:rPr>
              <w:t>Root CA CRL Value</w:t>
            </w:r>
          </w:p>
        </w:tc>
        <w:tc>
          <w:tcPr>
            <w:tcW w:w="6330" w:type="dxa"/>
            <w:shd w:val="clear" w:color="auto" w:fill="E0E0E0"/>
          </w:tcPr>
          <w:p w14:paraId="62A5942D" w14:textId="77777777" w:rsidR="008E0E4F" w:rsidRPr="00F3075E" w:rsidRDefault="008E0E4F" w:rsidP="0002556B">
            <w:pPr>
              <w:rPr>
                <w:b/>
                <w:lang w:val="en-GB"/>
              </w:rPr>
            </w:pPr>
            <w:r w:rsidRPr="00F3075E">
              <w:rPr>
                <w:b/>
                <w:lang w:val="en-GB"/>
              </w:rPr>
              <w:t>Notes</w:t>
            </w:r>
          </w:p>
        </w:tc>
      </w:tr>
      <w:tr w:rsidR="008E0E4F" w:rsidRPr="00601BF3" w14:paraId="726DED0F" w14:textId="77777777" w:rsidTr="0002556B">
        <w:tc>
          <w:tcPr>
            <w:tcW w:w="1937" w:type="dxa"/>
          </w:tcPr>
          <w:p w14:paraId="79A27C9D" w14:textId="77777777" w:rsidR="008E0E4F" w:rsidRPr="00F3075E" w:rsidRDefault="008E0E4F" w:rsidP="0002556B">
            <w:pPr>
              <w:pStyle w:val="SmallTextPara"/>
            </w:pPr>
            <w:r w:rsidRPr="00F3075E">
              <w:t>Version</w:t>
            </w:r>
          </w:p>
        </w:tc>
        <w:tc>
          <w:tcPr>
            <w:tcW w:w="741" w:type="dxa"/>
          </w:tcPr>
          <w:p w14:paraId="699384ED" w14:textId="77777777" w:rsidR="008E0E4F" w:rsidRPr="00F3075E" w:rsidRDefault="008E0E4F" w:rsidP="0002556B">
            <w:pPr>
              <w:pStyle w:val="SmallTextPara"/>
            </w:pPr>
          </w:p>
        </w:tc>
        <w:tc>
          <w:tcPr>
            <w:tcW w:w="5275" w:type="dxa"/>
          </w:tcPr>
          <w:p w14:paraId="5B5F5588" w14:textId="77777777" w:rsidR="008E0E4F" w:rsidRPr="00F3075E" w:rsidRDefault="008E0E4F" w:rsidP="0002556B">
            <w:pPr>
              <w:pStyle w:val="SmallTextPara"/>
            </w:pPr>
            <w:r w:rsidRPr="00F3075E">
              <w:t>V2 (1)</w:t>
            </w:r>
          </w:p>
        </w:tc>
        <w:tc>
          <w:tcPr>
            <w:tcW w:w="6330" w:type="dxa"/>
          </w:tcPr>
          <w:p w14:paraId="73612FA6" w14:textId="77777777" w:rsidR="008E0E4F" w:rsidRPr="00F3075E" w:rsidRDefault="008E0E4F" w:rsidP="0002556B">
            <w:pPr>
              <w:pStyle w:val="SmallTextPara"/>
            </w:pPr>
            <w:r w:rsidRPr="00F3075E">
              <w:t>X.509 Version 2 CRL profile</w:t>
            </w:r>
          </w:p>
        </w:tc>
      </w:tr>
      <w:tr w:rsidR="008E0E4F" w:rsidRPr="00601BF3" w14:paraId="362EF3DE" w14:textId="77777777" w:rsidTr="0002556B">
        <w:tc>
          <w:tcPr>
            <w:tcW w:w="1937" w:type="dxa"/>
          </w:tcPr>
          <w:p w14:paraId="7E2C5F18" w14:textId="77777777" w:rsidR="008E0E4F" w:rsidRPr="00C62E41" w:rsidRDefault="008E0E4F" w:rsidP="0002556B">
            <w:pPr>
              <w:pStyle w:val="SmallTextPara"/>
            </w:pPr>
            <w:r w:rsidRPr="00C62E41">
              <w:t>Issuer Signature Algorithm</w:t>
            </w:r>
          </w:p>
        </w:tc>
        <w:tc>
          <w:tcPr>
            <w:tcW w:w="741" w:type="dxa"/>
          </w:tcPr>
          <w:p w14:paraId="0749054C" w14:textId="77777777" w:rsidR="008E0E4F" w:rsidRPr="00C62E41" w:rsidRDefault="008E0E4F" w:rsidP="0002556B">
            <w:pPr>
              <w:pStyle w:val="SmallTextPara"/>
            </w:pPr>
          </w:p>
        </w:tc>
        <w:tc>
          <w:tcPr>
            <w:tcW w:w="5275" w:type="dxa"/>
          </w:tcPr>
          <w:p w14:paraId="175CE58A" w14:textId="77777777" w:rsidR="008E0E4F" w:rsidRPr="00C62E41" w:rsidRDefault="00AC283A" w:rsidP="0002556B">
            <w:pPr>
              <w:pStyle w:val="SmallTextPara"/>
            </w:pPr>
            <w:r w:rsidRPr="00C62E41">
              <w:t>SHA256</w:t>
            </w:r>
            <w:r w:rsidR="008E0E4F" w:rsidRPr="00C62E41">
              <w:t>WithRSAEncryption</w:t>
            </w:r>
          </w:p>
        </w:tc>
        <w:tc>
          <w:tcPr>
            <w:tcW w:w="6330" w:type="dxa"/>
          </w:tcPr>
          <w:p w14:paraId="61DEAA0F" w14:textId="77777777" w:rsidR="008E0E4F" w:rsidRPr="00601BF3" w:rsidRDefault="008E0E4F" w:rsidP="0002556B">
            <w:pPr>
              <w:pStyle w:val="SmallTextPara"/>
              <w:rPr>
                <w:highlight w:val="yellow"/>
              </w:rPr>
            </w:pPr>
          </w:p>
        </w:tc>
      </w:tr>
      <w:tr w:rsidR="008E0E4F" w:rsidRPr="00601BF3" w14:paraId="4B202B1D" w14:textId="77777777" w:rsidTr="0002556B">
        <w:tc>
          <w:tcPr>
            <w:tcW w:w="1937" w:type="dxa"/>
          </w:tcPr>
          <w:p w14:paraId="424E4D23" w14:textId="77777777" w:rsidR="008E0E4F" w:rsidRPr="00985ECE" w:rsidRDefault="008E0E4F" w:rsidP="0002556B">
            <w:pPr>
              <w:pStyle w:val="SmallTextPara"/>
            </w:pPr>
            <w:r w:rsidRPr="00985ECE">
              <w:t>Issuer Distinguished Name</w:t>
            </w:r>
          </w:p>
        </w:tc>
        <w:tc>
          <w:tcPr>
            <w:tcW w:w="741" w:type="dxa"/>
          </w:tcPr>
          <w:p w14:paraId="50F2081D" w14:textId="77777777" w:rsidR="008E0E4F" w:rsidRPr="00985ECE" w:rsidRDefault="008E0E4F" w:rsidP="0002556B">
            <w:pPr>
              <w:pStyle w:val="SmallTextPara"/>
            </w:pPr>
          </w:p>
        </w:tc>
        <w:tc>
          <w:tcPr>
            <w:tcW w:w="5275" w:type="dxa"/>
          </w:tcPr>
          <w:p w14:paraId="702E168D" w14:textId="77777777" w:rsidR="008E0E4F" w:rsidRPr="00985ECE" w:rsidRDefault="008E0E4F" w:rsidP="0002556B">
            <w:pPr>
              <w:pStyle w:val="SmallTextPara"/>
              <w:rPr>
                <w:lang w:val="fr-FR"/>
              </w:rPr>
            </w:pPr>
            <w:r w:rsidRPr="00985ECE">
              <w:rPr>
                <w:lang w:val="fr-FR"/>
              </w:rPr>
              <w:t xml:space="preserve">CN= </w:t>
            </w:r>
            <w:r w:rsidR="004916DA">
              <w:rPr>
                <w:lang w:val="fr-FR"/>
              </w:rPr>
              <w:t>NZGovtCA</w:t>
            </w:r>
            <w:r w:rsidRPr="00985ECE">
              <w:rPr>
                <w:lang w:val="fr-FR"/>
              </w:rPr>
              <w:t>&lt;Serial&gt;</w:t>
            </w:r>
          </w:p>
          <w:p w14:paraId="33240D25" w14:textId="77777777" w:rsidR="008E0E4F" w:rsidRPr="00985ECE" w:rsidRDefault="008E0E4F" w:rsidP="0002556B">
            <w:pPr>
              <w:pStyle w:val="SmallTextPara"/>
              <w:rPr>
                <w:lang w:val="fr-FR"/>
              </w:rPr>
            </w:pPr>
            <w:r w:rsidRPr="00985ECE">
              <w:rPr>
                <w:lang w:val="fr-FR"/>
              </w:rPr>
              <w:t xml:space="preserve">OU= CAs </w:t>
            </w:r>
          </w:p>
          <w:p w14:paraId="091909E7" w14:textId="77777777" w:rsidR="008E0E4F" w:rsidRPr="00985ECE" w:rsidRDefault="008E0E4F" w:rsidP="0002556B">
            <w:pPr>
              <w:pStyle w:val="SmallTextPara"/>
              <w:rPr>
                <w:lang w:val="fr-FR"/>
              </w:rPr>
            </w:pPr>
            <w:r w:rsidRPr="00985ECE">
              <w:rPr>
                <w:lang w:val="fr-FR"/>
              </w:rPr>
              <w:t>OU= PKI</w:t>
            </w:r>
          </w:p>
          <w:p w14:paraId="209DA502" w14:textId="77777777" w:rsidR="008E0E4F" w:rsidRPr="00985ECE" w:rsidRDefault="008E0E4F" w:rsidP="0002556B">
            <w:pPr>
              <w:pStyle w:val="SmallTextPara"/>
              <w:rPr>
                <w:lang w:val="fr-FR"/>
              </w:rPr>
            </w:pPr>
            <w:r w:rsidRPr="00985ECE">
              <w:rPr>
                <w:lang w:val="fr-FR"/>
              </w:rPr>
              <w:t xml:space="preserve">O= </w:t>
            </w:r>
            <w:r w:rsidR="00A457F1">
              <w:rPr>
                <w:lang w:val="fr-FR"/>
              </w:rPr>
              <w:t>Govt</w:t>
            </w:r>
          </w:p>
          <w:p w14:paraId="5ACFF925" w14:textId="77777777" w:rsidR="008E0E4F" w:rsidRPr="00985ECE" w:rsidRDefault="008E0E4F" w:rsidP="00153115">
            <w:pPr>
              <w:pStyle w:val="SmallTextPara"/>
              <w:rPr>
                <w:lang w:val="fr-FR"/>
              </w:rPr>
            </w:pPr>
            <w:r w:rsidRPr="00985ECE">
              <w:rPr>
                <w:lang w:val="fr-FR"/>
              </w:rPr>
              <w:t xml:space="preserve">C= </w:t>
            </w:r>
            <w:r w:rsidR="00153115">
              <w:rPr>
                <w:lang w:val="fr-FR"/>
              </w:rPr>
              <w:t>NZ</w:t>
            </w:r>
          </w:p>
        </w:tc>
        <w:tc>
          <w:tcPr>
            <w:tcW w:w="6330" w:type="dxa"/>
          </w:tcPr>
          <w:p w14:paraId="7795DBDA" w14:textId="77777777" w:rsidR="008E0E4F" w:rsidRPr="00601BF3" w:rsidRDefault="008E0E4F" w:rsidP="0002556B">
            <w:pPr>
              <w:pStyle w:val="SmallTextPara"/>
              <w:rPr>
                <w:highlight w:val="yellow"/>
                <w:lang w:val="fr-FR"/>
              </w:rPr>
            </w:pPr>
          </w:p>
        </w:tc>
      </w:tr>
      <w:tr w:rsidR="008E0E4F" w:rsidRPr="00601BF3" w14:paraId="018C73E5" w14:textId="77777777" w:rsidTr="0002556B">
        <w:tc>
          <w:tcPr>
            <w:tcW w:w="1937" w:type="dxa"/>
          </w:tcPr>
          <w:p w14:paraId="2C22C72F" w14:textId="77777777" w:rsidR="008E0E4F" w:rsidRPr="00F3075E" w:rsidRDefault="008E0E4F" w:rsidP="0002556B">
            <w:pPr>
              <w:pStyle w:val="SmallTextPara"/>
            </w:pPr>
            <w:r w:rsidRPr="00F3075E">
              <w:t>thisUpdate</w:t>
            </w:r>
          </w:p>
        </w:tc>
        <w:tc>
          <w:tcPr>
            <w:tcW w:w="741" w:type="dxa"/>
          </w:tcPr>
          <w:p w14:paraId="4D403322" w14:textId="77777777" w:rsidR="008E0E4F" w:rsidRPr="00F3075E" w:rsidRDefault="008E0E4F" w:rsidP="0002556B">
            <w:pPr>
              <w:pStyle w:val="SmallTextPara"/>
            </w:pPr>
          </w:p>
        </w:tc>
        <w:tc>
          <w:tcPr>
            <w:tcW w:w="5275" w:type="dxa"/>
          </w:tcPr>
          <w:p w14:paraId="32F6901F" w14:textId="77777777" w:rsidR="008E0E4F" w:rsidRPr="00F3075E" w:rsidRDefault="008E0E4F" w:rsidP="0002556B">
            <w:pPr>
              <w:pStyle w:val="SmallTextPara"/>
            </w:pPr>
            <w:r w:rsidRPr="00F3075E">
              <w:t>&lt;UTCTime&gt;</w:t>
            </w:r>
          </w:p>
        </w:tc>
        <w:tc>
          <w:tcPr>
            <w:tcW w:w="6330" w:type="dxa"/>
          </w:tcPr>
          <w:p w14:paraId="3803B6E6" w14:textId="77777777" w:rsidR="008E0E4F" w:rsidRPr="00601BF3" w:rsidRDefault="008E0E4F" w:rsidP="0002556B">
            <w:pPr>
              <w:pStyle w:val="SmallTextPara"/>
              <w:rPr>
                <w:highlight w:val="yellow"/>
              </w:rPr>
            </w:pPr>
          </w:p>
        </w:tc>
      </w:tr>
      <w:tr w:rsidR="008E0E4F" w:rsidRPr="00601BF3" w14:paraId="5A1E7D8E" w14:textId="77777777" w:rsidTr="0002556B">
        <w:tc>
          <w:tcPr>
            <w:tcW w:w="1937" w:type="dxa"/>
          </w:tcPr>
          <w:p w14:paraId="0446BF9C" w14:textId="77777777" w:rsidR="008E0E4F" w:rsidRPr="00F3075E" w:rsidRDefault="008E0E4F" w:rsidP="0002556B">
            <w:pPr>
              <w:pStyle w:val="SmallTextPara"/>
            </w:pPr>
            <w:r w:rsidRPr="00F3075E">
              <w:t>nextUpdate</w:t>
            </w:r>
          </w:p>
        </w:tc>
        <w:tc>
          <w:tcPr>
            <w:tcW w:w="741" w:type="dxa"/>
          </w:tcPr>
          <w:p w14:paraId="2931659E" w14:textId="77777777" w:rsidR="008E0E4F" w:rsidRPr="00F3075E" w:rsidRDefault="008E0E4F" w:rsidP="0002556B">
            <w:pPr>
              <w:pStyle w:val="SmallTextPara"/>
            </w:pPr>
          </w:p>
        </w:tc>
        <w:tc>
          <w:tcPr>
            <w:tcW w:w="5275" w:type="dxa"/>
          </w:tcPr>
          <w:p w14:paraId="6714283C" w14:textId="77777777" w:rsidR="008E0E4F" w:rsidRPr="00F3075E" w:rsidRDefault="008E0E4F" w:rsidP="0002556B">
            <w:pPr>
              <w:pStyle w:val="SmallTextPara"/>
            </w:pPr>
            <w:r w:rsidRPr="00F3075E">
              <w:t>&lt;UTCTime&gt;</w:t>
            </w:r>
          </w:p>
        </w:tc>
        <w:tc>
          <w:tcPr>
            <w:tcW w:w="6330" w:type="dxa"/>
          </w:tcPr>
          <w:p w14:paraId="0B586B71" w14:textId="05EFC24A" w:rsidR="008E0E4F" w:rsidRPr="00601BF3" w:rsidRDefault="008E0E4F" w:rsidP="002904FC">
            <w:pPr>
              <w:pStyle w:val="SmallTextPara"/>
              <w:rPr>
                <w:highlight w:val="yellow"/>
              </w:rPr>
            </w:pPr>
            <w:r w:rsidRPr="00F3075E">
              <w:t>Date by which the next CRL will be issued (at the latest</w:t>
            </w:r>
            <w:r w:rsidR="002904FC">
              <w:t>. If</w:t>
            </w:r>
            <w:r w:rsidRPr="00F3075E">
              <w:t xml:space="preserve"> a </w:t>
            </w:r>
            <w:r w:rsidR="002904FC">
              <w:t xml:space="preserve">CA </w:t>
            </w:r>
            <w:r w:rsidRPr="00F3075E">
              <w:t xml:space="preserve">certificate is revoked, </w:t>
            </w:r>
            <w:commentRangeStart w:id="1089"/>
            <w:r w:rsidR="002904FC">
              <w:t>or a new CA generated,</w:t>
            </w:r>
            <w:commentRangeEnd w:id="1089"/>
            <w:r w:rsidR="002904FC">
              <w:rPr>
                <w:rStyle w:val="CommentReference"/>
                <w:lang w:val="en-AU"/>
              </w:rPr>
              <w:commentReference w:id="1089"/>
            </w:r>
            <w:r w:rsidR="002904FC">
              <w:t xml:space="preserve"> </w:t>
            </w:r>
            <w:r w:rsidRPr="00F3075E">
              <w:t>a CRL will be issued at that time</w:t>
            </w:r>
            <w:r w:rsidRPr="001C1BD3">
              <w:rPr>
                <w:highlight w:val="yellow"/>
              </w:rPr>
              <w:t xml:space="preserve">) thisUpdate </w:t>
            </w:r>
            <w:commentRangeStart w:id="1090"/>
            <w:r w:rsidRPr="001C1BD3">
              <w:rPr>
                <w:highlight w:val="yellow"/>
              </w:rPr>
              <w:t>+ 31 days</w:t>
            </w:r>
            <w:commentRangeEnd w:id="1090"/>
            <w:r w:rsidR="001C1BD3" w:rsidRPr="001C1BD3">
              <w:rPr>
                <w:rStyle w:val="CommentReference"/>
                <w:highlight w:val="yellow"/>
                <w:lang w:val="en-AU"/>
              </w:rPr>
              <w:commentReference w:id="1090"/>
            </w:r>
          </w:p>
        </w:tc>
      </w:tr>
      <w:tr w:rsidR="008E0E4F" w:rsidRPr="00601BF3" w14:paraId="064F28F3" w14:textId="77777777" w:rsidTr="0002556B">
        <w:tc>
          <w:tcPr>
            <w:tcW w:w="1937" w:type="dxa"/>
          </w:tcPr>
          <w:p w14:paraId="5EC39091" w14:textId="77777777" w:rsidR="008E0E4F" w:rsidRPr="00F3075E" w:rsidRDefault="008E0E4F" w:rsidP="0002556B">
            <w:pPr>
              <w:pStyle w:val="SmallTextPara"/>
            </w:pPr>
            <w:r w:rsidRPr="00F3075E">
              <w:t>Revoked certificates list</w:t>
            </w:r>
          </w:p>
        </w:tc>
        <w:tc>
          <w:tcPr>
            <w:tcW w:w="741" w:type="dxa"/>
          </w:tcPr>
          <w:p w14:paraId="0F8DFEAB" w14:textId="77777777" w:rsidR="008E0E4F" w:rsidRPr="00F3075E" w:rsidRDefault="008E0E4F" w:rsidP="0002556B">
            <w:pPr>
              <w:pStyle w:val="SmallTextPara"/>
            </w:pPr>
          </w:p>
        </w:tc>
        <w:tc>
          <w:tcPr>
            <w:tcW w:w="5275" w:type="dxa"/>
          </w:tcPr>
          <w:p w14:paraId="556FA07D" w14:textId="77777777" w:rsidR="008E0E4F" w:rsidRPr="00F3075E" w:rsidRDefault="008E0E4F" w:rsidP="0002556B">
            <w:pPr>
              <w:pStyle w:val="SmallTextPara"/>
            </w:pPr>
            <w:r w:rsidRPr="00F3075E">
              <w:t>0 or more 2-tuple of certificate serial number and revocation date (in UTCTime)</w:t>
            </w:r>
          </w:p>
        </w:tc>
        <w:tc>
          <w:tcPr>
            <w:tcW w:w="6330" w:type="dxa"/>
          </w:tcPr>
          <w:p w14:paraId="366CC85B" w14:textId="77777777" w:rsidR="008E0E4F" w:rsidRPr="00601BF3" w:rsidRDefault="008E0E4F" w:rsidP="0002556B">
            <w:pPr>
              <w:pStyle w:val="SmallTextPara"/>
              <w:rPr>
                <w:highlight w:val="yellow"/>
              </w:rPr>
            </w:pPr>
          </w:p>
        </w:tc>
      </w:tr>
      <w:tr w:rsidR="008E0E4F" w:rsidRPr="00601BF3" w14:paraId="13A02E63" w14:textId="77777777" w:rsidTr="0002556B">
        <w:tc>
          <w:tcPr>
            <w:tcW w:w="1937" w:type="dxa"/>
            <w:shd w:val="clear" w:color="auto" w:fill="E0E0E0"/>
          </w:tcPr>
          <w:p w14:paraId="25E2963F" w14:textId="77777777" w:rsidR="008E0E4F" w:rsidRPr="00F3075E" w:rsidRDefault="008E0E4F" w:rsidP="0002556B">
            <w:pPr>
              <w:pStyle w:val="SmallTextPara"/>
            </w:pPr>
            <w:r w:rsidRPr="00F3075E">
              <w:t>CRL extensions</w:t>
            </w:r>
          </w:p>
        </w:tc>
        <w:tc>
          <w:tcPr>
            <w:tcW w:w="741" w:type="dxa"/>
            <w:shd w:val="clear" w:color="auto" w:fill="E0E0E0"/>
          </w:tcPr>
          <w:p w14:paraId="00AAA98F" w14:textId="77777777" w:rsidR="008E0E4F" w:rsidRPr="00F3075E" w:rsidRDefault="008E0E4F" w:rsidP="0002556B">
            <w:pPr>
              <w:pStyle w:val="SmallTextPara"/>
            </w:pPr>
          </w:p>
        </w:tc>
        <w:tc>
          <w:tcPr>
            <w:tcW w:w="5275" w:type="dxa"/>
            <w:shd w:val="clear" w:color="auto" w:fill="E0E0E0"/>
          </w:tcPr>
          <w:p w14:paraId="2E378F0B" w14:textId="77777777" w:rsidR="008E0E4F" w:rsidRPr="00F3075E" w:rsidRDefault="008E0E4F" w:rsidP="0002556B">
            <w:pPr>
              <w:pStyle w:val="SmallTextPara"/>
            </w:pPr>
          </w:p>
        </w:tc>
        <w:tc>
          <w:tcPr>
            <w:tcW w:w="6330" w:type="dxa"/>
            <w:shd w:val="clear" w:color="auto" w:fill="E0E0E0"/>
          </w:tcPr>
          <w:p w14:paraId="24776666" w14:textId="77777777" w:rsidR="008E0E4F" w:rsidRPr="00F3075E" w:rsidRDefault="008E0E4F" w:rsidP="0002556B">
            <w:pPr>
              <w:pStyle w:val="SmallTextPara"/>
            </w:pPr>
          </w:p>
        </w:tc>
      </w:tr>
      <w:tr w:rsidR="008E0E4F" w:rsidRPr="00601BF3" w14:paraId="1747BFF8" w14:textId="77777777" w:rsidTr="0002556B">
        <w:tc>
          <w:tcPr>
            <w:tcW w:w="1937" w:type="dxa"/>
          </w:tcPr>
          <w:p w14:paraId="03204733" w14:textId="77777777" w:rsidR="008E0E4F" w:rsidRPr="00F3075E" w:rsidRDefault="008E0E4F" w:rsidP="0002556B">
            <w:pPr>
              <w:pStyle w:val="SmallTextPara"/>
            </w:pPr>
            <w:r w:rsidRPr="00F3075E">
              <w:t>CRL Number</w:t>
            </w:r>
          </w:p>
        </w:tc>
        <w:tc>
          <w:tcPr>
            <w:tcW w:w="741" w:type="dxa"/>
          </w:tcPr>
          <w:p w14:paraId="08582657" w14:textId="77777777" w:rsidR="008E0E4F" w:rsidRPr="00F3075E" w:rsidRDefault="008E0E4F" w:rsidP="0002556B">
            <w:pPr>
              <w:pStyle w:val="SmallTextPara"/>
            </w:pPr>
            <w:r w:rsidRPr="00F3075E">
              <w:t>No</w:t>
            </w:r>
          </w:p>
        </w:tc>
        <w:tc>
          <w:tcPr>
            <w:tcW w:w="5275" w:type="dxa"/>
          </w:tcPr>
          <w:p w14:paraId="38C39949" w14:textId="77777777" w:rsidR="008E0E4F" w:rsidRPr="00F3075E" w:rsidRDefault="008E0E4F" w:rsidP="0002556B">
            <w:pPr>
              <w:pStyle w:val="SmallTextPara"/>
            </w:pPr>
            <w:r w:rsidRPr="00F3075E">
              <w:t>&lt;Integer&gt;</w:t>
            </w:r>
          </w:p>
        </w:tc>
        <w:tc>
          <w:tcPr>
            <w:tcW w:w="6330" w:type="dxa"/>
          </w:tcPr>
          <w:p w14:paraId="42DC44CA" w14:textId="77777777" w:rsidR="008E0E4F" w:rsidRPr="00F3075E" w:rsidRDefault="008E0E4F" w:rsidP="0002556B">
            <w:pPr>
              <w:pStyle w:val="SmallTextPara"/>
            </w:pPr>
          </w:p>
        </w:tc>
      </w:tr>
      <w:tr w:rsidR="008E0E4F" w:rsidRPr="00601BF3" w14:paraId="050D31D3" w14:textId="77777777" w:rsidTr="0002556B">
        <w:tc>
          <w:tcPr>
            <w:tcW w:w="1937" w:type="dxa"/>
          </w:tcPr>
          <w:p w14:paraId="369C449E" w14:textId="77777777" w:rsidR="008E0E4F" w:rsidRPr="00F3075E" w:rsidRDefault="008E0E4F" w:rsidP="0002556B">
            <w:pPr>
              <w:pStyle w:val="SmallTextPara"/>
            </w:pPr>
            <w:r w:rsidRPr="00F3075E">
              <w:t>Authority Key Identifier</w:t>
            </w:r>
            <w:r w:rsidRPr="00F3075E">
              <w:rPr>
                <w:vertAlign w:val="superscript"/>
              </w:rPr>
              <w:t xml:space="preserve"> </w:t>
            </w:r>
          </w:p>
        </w:tc>
        <w:tc>
          <w:tcPr>
            <w:tcW w:w="741" w:type="dxa"/>
          </w:tcPr>
          <w:p w14:paraId="24012BBB" w14:textId="77777777" w:rsidR="008E0E4F" w:rsidRPr="00F3075E" w:rsidRDefault="008E0E4F" w:rsidP="0002556B">
            <w:pPr>
              <w:pStyle w:val="SmallTextPara"/>
            </w:pPr>
            <w:r w:rsidRPr="00F3075E">
              <w:t>No</w:t>
            </w:r>
          </w:p>
        </w:tc>
        <w:tc>
          <w:tcPr>
            <w:tcW w:w="5275" w:type="dxa"/>
          </w:tcPr>
          <w:p w14:paraId="5BF75F9A" w14:textId="77777777" w:rsidR="008E0E4F" w:rsidRPr="00F3075E" w:rsidRDefault="008E0E4F" w:rsidP="0002556B">
            <w:pPr>
              <w:pStyle w:val="SmallTextPara"/>
            </w:pPr>
            <w:r w:rsidRPr="00F3075E">
              <w:t>&lt;Octet String&gt;</w:t>
            </w:r>
          </w:p>
        </w:tc>
        <w:tc>
          <w:tcPr>
            <w:tcW w:w="6330" w:type="dxa"/>
          </w:tcPr>
          <w:p w14:paraId="3C1B7967" w14:textId="77777777" w:rsidR="008E0E4F" w:rsidRPr="00F3075E" w:rsidRDefault="008E0E4F" w:rsidP="00AC283A">
            <w:pPr>
              <w:pStyle w:val="SmallTextPara"/>
            </w:pPr>
            <w:r w:rsidRPr="00F3075E">
              <w:t xml:space="preserve">The value of this field is the </w:t>
            </w:r>
            <w:r w:rsidR="00AC283A">
              <w:t>256</w:t>
            </w:r>
            <w:r w:rsidRPr="00F3075E">
              <w:t xml:space="preserve"> bit SHA</w:t>
            </w:r>
            <w:r w:rsidR="00AC283A">
              <w:t>256</w:t>
            </w:r>
            <w:r w:rsidRPr="00F3075E">
              <w:t xml:space="preserve"> hash of the binary DER encoding of the CA public key information</w:t>
            </w:r>
          </w:p>
        </w:tc>
      </w:tr>
      <w:tr w:rsidR="008E0E4F" w:rsidRPr="00601BF3" w14:paraId="64E3ADA3" w14:textId="77777777" w:rsidTr="0002556B">
        <w:tc>
          <w:tcPr>
            <w:tcW w:w="1937" w:type="dxa"/>
            <w:shd w:val="clear" w:color="auto" w:fill="D9D9D9"/>
          </w:tcPr>
          <w:p w14:paraId="663D111D" w14:textId="77777777" w:rsidR="008E0E4F" w:rsidRPr="00F3075E" w:rsidRDefault="008E0E4F" w:rsidP="0002556B">
            <w:pPr>
              <w:pStyle w:val="SmallTextPara"/>
            </w:pPr>
            <w:r w:rsidRPr="00F3075E">
              <w:t>CRL entry extensions</w:t>
            </w:r>
          </w:p>
        </w:tc>
        <w:tc>
          <w:tcPr>
            <w:tcW w:w="741" w:type="dxa"/>
            <w:shd w:val="clear" w:color="auto" w:fill="D9D9D9"/>
          </w:tcPr>
          <w:p w14:paraId="4FC67ED8" w14:textId="77777777" w:rsidR="008E0E4F" w:rsidRPr="00F3075E" w:rsidRDefault="008E0E4F" w:rsidP="0002556B">
            <w:pPr>
              <w:pStyle w:val="SmallTextPara"/>
            </w:pPr>
          </w:p>
        </w:tc>
        <w:tc>
          <w:tcPr>
            <w:tcW w:w="5275" w:type="dxa"/>
            <w:shd w:val="clear" w:color="auto" w:fill="D9D9D9"/>
          </w:tcPr>
          <w:p w14:paraId="0CFD013C" w14:textId="77777777" w:rsidR="008E0E4F" w:rsidRPr="00F3075E" w:rsidRDefault="008E0E4F" w:rsidP="0002556B">
            <w:pPr>
              <w:pStyle w:val="SmallTextPara"/>
            </w:pPr>
          </w:p>
        </w:tc>
        <w:tc>
          <w:tcPr>
            <w:tcW w:w="6330" w:type="dxa"/>
            <w:shd w:val="clear" w:color="auto" w:fill="D9D9D9"/>
          </w:tcPr>
          <w:p w14:paraId="61250953" w14:textId="77777777" w:rsidR="008E0E4F" w:rsidRPr="00F3075E" w:rsidRDefault="008E0E4F" w:rsidP="0002556B">
            <w:pPr>
              <w:pStyle w:val="SmallTextPara"/>
            </w:pPr>
          </w:p>
        </w:tc>
      </w:tr>
      <w:tr w:rsidR="008E0E4F" w:rsidRPr="00601BF3" w14:paraId="3B0EC2E3" w14:textId="77777777" w:rsidTr="0002556B">
        <w:tc>
          <w:tcPr>
            <w:tcW w:w="1937" w:type="dxa"/>
          </w:tcPr>
          <w:p w14:paraId="0D89230E" w14:textId="77777777" w:rsidR="008E0E4F" w:rsidRPr="00F3075E" w:rsidRDefault="008E0E4F" w:rsidP="0002556B">
            <w:pPr>
              <w:pStyle w:val="SmallTextPara"/>
            </w:pPr>
            <w:r w:rsidRPr="00F3075E">
              <w:t>Invalidity Date</w:t>
            </w:r>
          </w:p>
        </w:tc>
        <w:tc>
          <w:tcPr>
            <w:tcW w:w="741" w:type="dxa"/>
          </w:tcPr>
          <w:p w14:paraId="61128595" w14:textId="77777777" w:rsidR="008E0E4F" w:rsidRPr="00F3075E" w:rsidRDefault="008E0E4F" w:rsidP="0002556B">
            <w:pPr>
              <w:pStyle w:val="SmallTextPara"/>
            </w:pPr>
            <w:r w:rsidRPr="00F3075E">
              <w:t>No</w:t>
            </w:r>
          </w:p>
        </w:tc>
        <w:tc>
          <w:tcPr>
            <w:tcW w:w="5275" w:type="dxa"/>
          </w:tcPr>
          <w:p w14:paraId="1E9B997F" w14:textId="77777777" w:rsidR="008E0E4F" w:rsidRPr="00F3075E" w:rsidRDefault="008E0E4F" w:rsidP="0002556B">
            <w:pPr>
              <w:pStyle w:val="SmallTextPara"/>
            </w:pPr>
            <w:r w:rsidRPr="00F3075E">
              <w:t>Optional</w:t>
            </w:r>
          </w:p>
        </w:tc>
        <w:tc>
          <w:tcPr>
            <w:tcW w:w="6330" w:type="dxa"/>
          </w:tcPr>
          <w:p w14:paraId="525C53FC" w14:textId="77777777" w:rsidR="008E0E4F" w:rsidRPr="00F3075E" w:rsidRDefault="008E0E4F" w:rsidP="0002556B">
            <w:pPr>
              <w:pStyle w:val="SmallTextPara"/>
            </w:pPr>
            <w:r w:rsidRPr="00F3075E">
              <w:t>Date on which it is known or suspected that the private key was compromised or that the certificate otherwise became invalid.</w:t>
            </w:r>
          </w:p>
        </w:tc>
      </w:tr>
      <w:tr w:rsidR="008E0E4F" w:rsidRPr="00365A4B" w14:paraId="588D3E87" w14:textId="77777777" w:rsidTr="0002556B">
        <w:tc>
          <w:tcPr>
            <w:tcW w:w="1937" w:type="dxa"/>
          </w:tcPr>
          <w:p w14:paraId="40575E39" w14:textId="77777777" w:rsidR="008E0E4F" w:rsidRPr="00F3075E" w:rsidRDefault="008E0E4F" w:rsidP="0002556B">
            <w:pPr>
              <w:pStyle w:val="SmallTextPara"/>
            </w:pPr>
            <w:r w:rsidRPr="00F3075E">
              <w:t>Reason Code</w:t>
            </w:r>
          </w:p>
        </w:tc>
        <w:tc>
          <w:tcPr>
            <w:tcW w:w="741" w:type="dxa"/>
          </w:tcPr>
          <w:p w14:paraId="72C68FCA" w14:textId="77777777" w:rsidR="008E0E4F" w:rsidRPr="00F3075E" w:rsidDel="00536CE1" w:rsidRDefault="008E0E4F" w:rsidP="0002556B">
            <w:pPr>
              <w:pStyle w:val="SmallTextPara"/>
            </w:pPr>
            <w:r w:rsidRPr="00F3075E">
              <w:t>No</w:t>
            </w:r>
          </w:p>
        </w:tc>
        <w:tc>
          <w:tcPr>
            <w:tcW w:w="5275" w:type="dxa"/>
          </w:tcPr>
          <w:p w14:paraId="4687257A" w14:textId="77777777" w:rsidR="008E0E4F" w:rsidRPr="00BF03E9" w:rsidDel="00536CE1" w:rsidRDefault="008E0E4F" w:rsidP="0002556B">
            <w:pPr>
              <w:pStyle w:val="SmallTextPara"/>
            </w:pPr>
            <w:r w:rsidRPr="00F3075E">
              <w:t>Optional</w:t>
            </w:r>
          </w:p>
        </w:tc>
        <w:tc>
          <w:tcPr>
            <w:tcW w:w="6330" w:type="dxa"/>
          </w:tcPr>
          <w:p w14:paraId="49B5A524" w14:textId="77777777" w:rsidR="008E0E4F" w:rsidRPr="00BF03E9" w:rsidDel="00536CE1" w:rsidRDefault="008E0E4F" w:rsidP="0002556B">
            <w:pPr>
              <w:pStyle w:val="SmallTextPara"/>
            </w:pPr>
          </w:p>
        </w:tc>
      </w:tr>
    </w:tbl>
    <w:p w14:paraId="3DA4A2D3" w14:textId="77777777" w:rsidR="008E0E4F" w:rsidRPr="00365A4B" w:rsidRDefault="008E0E4F" w:rsidP="008E0E4F">
      <w:pPr>
        <w:pStyle w:val="Caption"/>
      </w:pPr>
      <w:bookmarkStart w:id="1091" w:name="_Toc296943553"/>
      <w:bookmarkStart w:id="1092" w:name="_Toc450489422"/>
      <w:r w:rsidRPr="00365A4B">
        <w:t xml:space="preserve">Table </w:t>
      </w:r>
      <w:r w:rsidRPr="00365A4B">
        <w:fldChar w:fldCharType="begin"/>
      </w:r>
      <w:r w:rsidRPr="00365A4B">
        <w:instrText xml:space="preserve"> SEQ Table \* ARABIC </w:instrText>
      </w:r>
      <w:r w:rsidRPr="00365A4B">
        <w:fldChar w:fldCharType="separate"/>
      </w:r>
      <w:r w:rsidR="00A43174">
        <w:rPr>
          <w:noProof/>
        </w:rPr>
        <w:t>6</w:t>
      </w:r>
      <w:r w:rsidRPr="00365A4B">
        <w:fldChar w:fldCharType="end"/>
      </w:r>
      <w:r w:rsidRPr="00365A4B">
        <w:t xml:space="preserve"> – </w:t>
      </w:r>
      <w:r w:rsidR="00913B4B" w:rsidRPr="00913B4B">
        <w:t>NZ Govt RSA</w:t>
      </w:r>
      <w:r w:rsidRPr="00365A4B">
        <w:t xml:space="preserve"> Root CA CRL Profile</w:t>
      </w:r>
      <w:bookmarkEnd w:id="1091"/>
      <w:bookmarkEnd w:id="1092"/>
    </w:p>
    <w:p w14:paraId="70075410" w14:textId="77777777" w:rsidR="008E0E4F" w:rsidRPr="00365A4B" w:rsidRDefault="008E0E4F" w:rsidP="008E0E4F">
      <w:r w:rsidRPr="00365A4B">
        <w:br w:type="page"/>
      </w:r>
    </w:p>
    <w:p w14:paraId="6430DABA" w14:textId="4FBA2B61" w:rsidR="008E0E4F" w:rsidRPr="00365A4B" w:rsidRDefault="00FF2050" w:rsidP="008E0E4F">
      <w:pPr>
        <w:pStyle w:val="Appendix2"/>
        <w:rPr>
          <w:lang w:val="en-GB"/>
        </w:rPr>
      </w:pPr>
      <w:bookmarkStart w:id="1093" w:name="_Toc162923351"/>
      <w:bookmarkStart w:id="1094" w:name="_Toc296943547"/>
      <w:bookmarkStart w:id="1095" w:name="_Toc450489414"/>
      <w:bookmarkEnd w:id="1093"/>
      <w:r>
        <w:rPr>
          <w:lang w:val="en-GB"/>
        </w:rPr>
        <w:lastRenderedPageBreak/>
        <w:t xml:space="preserve">RSA </w:t>
      </w:r>
      <w:r w:rsidR="00942717">
        <w:rPr>
          <w:lang w:val="en-GB"/>
        </w:rPr>
        <w:t>POLICY</w:t>
      </w:r>
      <w:r>
        <w:rPr>
          <w:lang w:val="en-GB"/>
        </w:rPr>
        <w:t xml:space="preserve"> </w:t>
      </w:r>
      <w:r w:rsidR="008E0E4F">
        <w:rPr>
          <w:lang w:val="en-GB"/>
        </w:rPr>
        <w:t>CA</w:t>
      </w:r>
      <w:r w:rsidR="008E0E4F" w:rsidRPr="00365A4B">
        <w:rPr>
          <w:lang w:val="en-GB"/>
        </w:rPr>
        <w:t xml:space="preserve"> SIGNATURE/AUTHENTICATION CERTIFICATE</w:t>
      </w:r>
      <w:bookmarkEnd w:id="1094"/>
      <w:bookmarkEnd w:id="1095"/>
    </w:p>
    <w:tbl>
      <w:tblPr>
        <w:tblW w:w="14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97"/>
        <w:gridCol w:w="5392"/>
        <w:gridCol w:w="33"/>
        <w:gridCol w:w="5967"/>
      </w:tblGrid>
      <w:tr w:rsidR="008E0E4F" w:rsidRPr="00A15B43" w14:paraId="725B1129" w14:textId="77777777" w:rsidTr="0002556B">
        <w:trPr>
          <w:tblHeader/>
        </w:trPr>
        <w:tc>
          <w:tcPr>
            <w:tcW w:w="1908" w:type="dxa"/>
            <w:shd w:val="clear" w:color="auto" w:fill="D9D9D9"/>
          </w:tcPr>
          <w:p w14:paraId="41440795" w14:textId="77777777" w:rsidR="008E0E4F" w:rsidRPr="00F3075E" w:rsidRDefault="008E0E4F" w:rsidP="0002556B">
            <w:pPr>
              <w:rPr>
                <w:b/>
                <w:lang w:val="en-GB"/>
              </w:rPr>
            </w:pPr>
            <w:r w:rsidRPr="00F3075E">
              <w:rPr>
                <w:b/>
                <w:lang w:val="en-GB"/>
              </w:rPr>
              <w:t>Field</w:t>
            </w:r>
          </w:p>
        </w:tc>
        <w:tc>
          <w:tcPr>
            <w:tcW w:w="997" w:type="dxa"/>
            <w:shd w:val="clear" w:color="auto" w:fill="D9D9D9"/>
          </w:tcPr>
          <w:p w14:paraId="69E3BC30" w14:textId="77777777" w:rsidR="008E0E4F" w:rsidRPr="00F3075E" w:rsidRDefault="008E0E4F" w:rsidP="0002556B">
            <w:pPr>
              <w:rPr>
                <w:b/>
                <w:lang w:val="en-GB"/>
              </w:rPr>
            </w:pPr>
            <w:r w:rsidRPr="00F3075E">
              <w:rPr>
                <w:b/>
                <w:lang w:val="en-GB"/>
              </w:rPr>
              <w:t>Critical</w:t>
            </w:r>
          </w:p>
        </w:tc>
        <w:tc>
          <w:tcPr>
            <w:tcW w:w="5392" w:type="dxa"/>
            <w:shd w:val="clear" w:color="auto" w:fill="D9D9D9"/>
          </w:tcPr>
          <w:p w14:paraId="60B76E34" w14:textId="77777777" w:rsidR="008E0E4F" w:rsidRPr="00F3075E" w:rsidRDefault="00913B4B">
            <w:pPr>
              <w:rPr>
                <w:b/>
                <w:lang w:val="en-GB"/>
              </w:rPr>
            </w:pPr>
            <w:r>
              <w:rPr>
                <w:b/>
                <w:lang w:val="en-GB"/>
              </w:rPr>
              <w:t>NZ Govt RSA</w:t>
            </w:r>
            <w:r w:rsidRPr="00F3075E">
              <w:rPr>
                <w:b/>
                <w:lang w:val="en-GB"/>
              </w:rPr>
              <w:t xml:space="preserve"> </w:t>
            </w:r>
            <w:r w:rsidR="00F667E0">
              <w:rPr>
                <w:b/>
                <w:lang w:val="en-GB"/>
              </w:rPr>
              <w:t xml:space="preserve">Policy </w:t>
            </w:r>
            <w:r w:rsidR="008E0E4F" w:rsidRPr="00F3075E">
              <w:rPr>
                <w:b/>
                <w:lang w:val="en-GB"/>
              </w:rPr>
              <w:t>Certification Authority Certificate Value</w:t>
            </w:r>
          </w:p>
        </w:tc>
        <w:tc>
          <w:tcPr>
            <w:tcW w:w="6000" w:type="dxa"/>
            <w:gridSpan w:val="2"/>
            <w:shd w:val="clear" w:color="auto" w:fill="D9D9D9"/>
          </w:tcPr>
          <w:p w14:paraId="780BA8E3" w14:textId="77777777" w:rsidR="008E0E4F" w:rsidRPr="00F3075E" w:rsidRDefault="008E0E4F" w:rsidP="0002556B">
            <w:pPr>
              <w:rPr>
                <w:b/>
                <w:lang w:val="en-GB"/>
              </w:rPr>
            </w:pPr>
            <w:r w:rsidRPr="00F3075E">
              <w:rPr>
                <w:b/>
                <w:lang w:val="en-GB"/>
              </w:rPr>
              <w:t>Notes</w:t>
            </w:r>
          </w:p>
        </w:tc>
      </w:tr>
      <w:tr w:rsidR="008E0E4F" w:rsidRPr="00A15B43" w14:paraId="2218D904" w14:textId="77777777" w:rsidTr="0002556B">
        <w:tc>
          <w:tcPr>
            <w:tcW w:w="1908" w:type="dxa"/>
          </w:tcPr>
          <w:p w14:paraId="2AAE461C" w14:textId="77777777" w:rsidR="008E0E4F" w:rsidRPr="00F3075E" w:rsidRDefault="008E0E4F" w:rsidP="0002556B">
            <w:pPr>
              <w:pStyle w:val="SmallTextPara"/>
            </w:pPr>
            <w:r w:rsidRPr="00F3075E">
              <w:t>Version</w:t>
            </w:r>
          </w:p>
        </w:tc>
        <w:tc>
          <w:tcPr>
            <w:tcW w:w="997" w:type="dxa"/>
          </w:tcPr>
          <w:p w14:paraId="7AC46F85" w14:textId="77777777" w:rsidR="008E0E4F" w:rsidRPr="00F3075E" w:rsidRDefault="008E0E4F" w:rsidP="0002556B">
            <w:pPr>
              <w:pStyle w:val="SmallTextPara"/>
            </w:pPr>
          </w:p>
        </w:tc>
        <w:tc>
          <w:tcPr>
            <w:tcW w:w="5392" w:type="dxa"/>
          </w:tcPr>
          <w:p w14:paraId="5CF728DE" w14:textId="77777777" w:rsidR="008E0E4F" w:rsidRPr="00F3075E" w:rsidRDefault="008E0E4F" w:rsidP="0002556B">
            <w:pPr>
              <w:pStyle w:val="SmallTextPara"/>
            </w:pPr>
            <w:r w:rsidRPr="00F3075E">
              <w:t>V3 (2)</w:t>
            </w:r>
          </w:p>
        </w:tc>
        <w:tc>
          <w:tcPr>
            <w:tcW w:w="6000" w:type="dxa"/>
            <w:gridSpan w:val="2"/>
          </w:tcPr>
          <w:p w14:paraId="10E7A7B1" w14:textId="77777777" w:rsidR="008E0E4F" w:rsidRPr="00F3075E" w:rsidRDefault="008E0E4F" w:rsidP="0002556B">
            <w:pPr>
              <w:pStyle w:val="SmallTextPara"/>
            </w:pPr>
            <w:r w:rsidRPr="00F3075E">
              <w:t xml:space="preserve">Version 3 of X.509 </w:t>
            </w:r>
          </w:p>
        </w:tc>
      </w:tr>
      <w:tr w:rsidR="008E0E4F" w:rsidRPr="00A15B43" w14:paraId="55F7BCCB" w14:textId="77777777" w:rsidTr="0002556B">
        <w:tc>
          <w:tcPr>
            <w:tcW w:w="1908" w:type="dxa"/>
          </w:tcPr>
          <w:p w14:paraId="2E4A2C45" w14:textId="77777777" w:rsidR="008E0E4F" w:rsidRPr="00F3075E" w:rsidRDefault="008E0E4F" w:rsidP="0002556B">
            <w:pPr>
              <w:pStyle w:val="SmallTextPara"/>
            </w:pPr>
            <w:r w:rsidRPr="00F3075E">
              <w:t>Serial</w:t>
            </w:r>
          </w:p>
        </w:tc>
        <w:tc>
          <w:tcPr>
            <w:tcW w:w="997" w:type="dxa"/>
          </w:tcPr>
          <w:p w14:paraId="6E912749" w14:textId="77777777" w:rsidR="008E0E4F" w:rsidRPr="00F3075E" w:rsidRDefault="008E0E4F" w:rsidP="0002556B">
            <w:pPr>
              <w:pStyle w:val="SmallTextPara"/>
            </w:pPr>
          </w:p>
        </w:tc>
        <w:tc>
          <w:tcPr>
            <w:tcW w:w="5392" w:type="dxa"/>
          </w:tcPr>
          <w:p w14:paraId="519CFBA7" w14:textId="77777777" w:rsidR="008E0E4F" w:rsidRPr="00F3075E" w:rsidRDefault="008E0E4F" w:rsidP="0002556B">
            <w:pPr>
              <w:pStyle w:val="SmallTextPara"/>
            </w:pPr>
            <w:r w:rsidRPr="00F3075E">
              <w:t>&lt;octet string&gt;</w:t>
            </w:r>
          </w:p>
        </w:tc>
        <w:tc>
          <w:tcPr>
            <w:tcW w:w="6000" w:type="dxa"/>
            <w:gridSpan w:val="2"/>
          </w:tcPr>
          <w:p w14:paraId="0E6F114F" w14:textId="77777777" w:rsidR="008E0E4F" w:rsidRPr="00F3075E" w:rsidRDefault="008E0E4F" w:rsidP="00153115">
            <w:pPr>
              <w:pStyle w:val="SmallTextPara"/>
            </w:pPr>
            <w:r w:rsidRPr="00F3075E">
              <w:t xml:space="preserve">Must be unique within </w:t>
            </w:r>
            <w:r w:rsidR="00153115">
              <w:t>the NZ Govt</w:t>
            </w:r>
            <w:r w:rsidRPr="00F3075E">
              <w:t xml:space="preserve"> namespace</w:t>
            </w:r>
          </w:p>
        </w:tc>
      </w:tr>
      <w:tr w:rsidR="008E0E4F" w:rsidRPr="00A15B43" w14:paraId="01C12FA7" w14:textId="77777777" w:rsidTr="0002556B">
        <w:tc>
          <w:tcPr>
            <w:tcW w:w="1908" w:type="dxa"/>
          </w:tcPr>
          <w:p w14:paraId="1C12A153" w14:textId="77777777" w:rsidR="008E0E4F" w:rsidRPr="00C62E41" w:rsidRDefault="008E0E4F" w:rsidP="0002556B">
            <w:pPr>
              <w:pStyle w:val="SmallTextPara"/>
            </w:pPr>
            <w:r w:rsidRPr="00C62E41">
              <w:t>Issuer Signature Algorithm</w:t>
            </w:r>
          </w:p>
        </w:tc>
        <w:tc>
          <w:tcPr>
            <w:tcW w:w="997" w:type="dxa"/>
          </w:tcPr>
          <w:p w14:paraId="11C39E02" w14:textId="77777777" w:rsidR="008E0E4F" w:rsidRPr="00C62E41" w:rsidRDefault="008E0E4F" w:rsidP="0002556B">
            <w:pPr>
              <w:pStyle w:val="SmallTextPara"/>
            </w:pPr>
          </w:p>
        </w:tc>
        <w:tc>
          <w:tcPr>
            <w:tcW w:w="5392" w:type="dxa"/>
          </w:tcPr>
          <w:p w14:paraId="189176B0" w14:textId="77777777" w:rsidR="008E0E4F" w:rsidRPr="00C62E41" w:rsidRDefault="00C62E41" w:rsidP="0002556B">
            <w:pPr>
              <w:pStyle w:val="SmallTextPara"/>
            </w:pPr>
            <w:r w:rsidRPr="00C62E41">
              <w:t>SHA256</w:t>
            </w:r>
            <w:r w:rsidR="008E0E4F" w:rsidRPr="00C62E41">
              <w:t>WithRSAEncryption</w:t>
            </w:r>
          </w:p>
        </w:tc>
        <w:tc>
          <w:tcPr>
            <w:tcW w:w="6000" w:type="dxa"/>
            <w:gridSpan w:val="2"/>
          </w:tcPr>
          <w:p w14:paraId="1F830E1D" w14:textId="77777777" w:rsidR="008E0E4F" w:rsidRPr="00A15B43" w:rsidRDefault="008E0E4F" w:rsidP="0002556B">
            <w:pPr>
              <w:pStyle w:val="SmallTextPara"/>
              <w:rPr>
                <w:highlight w:val="yellow"/>
              </w:rPr>
            </w:pPr>
          </w:p>
        </w:tc>
      </w:tr>
      <w:tr w:rsidR="008E0E4F" w:rsidRPr="00A15B43" w14:paraId="18CDAA9D" w14:textId="77777777" w:rsidTr="0002556B">
        <w:tc>
          <w:tcPr>
            <w:tcW w:w="1908" w:type="dxa"/>
          </w:tcPr>
          <w:p w14:paraId="6B4DC739" w14:textId="77777777" w:rsidR="008E0E4F" w:rsidRPr="00985ECE" w:rsidRDefault="008E0E4F" w:rsidP="0002556B">
            <w:pPr>
              <w:pStyle w:val="SmallTextPara"/>
            </w:pPr>
            <w:r w:rsidRPr="00985ECE">
              <w:t>Issuer Distinguished Name</w:t>
            </w:r>
          </w:p>
        </w:tc>
        <w:tc>
          <w:tcPr>
            <w:tcW w:w="997" w:type="dxa"/>
          </w:tcPr>
          <w:p w14:paraId="21E0C056" w14:textId="77777777" w:rsidR="008E0E4F" w:rsidRPr="00985ECE" w:rsidRDefault="008E0E4F" w:rsidP="0002556B">
            <w:pPr>
              <w:pStyle w:val="SmallTextPara"/>
              <w:rPr>
                <w:lang w:val="fr-FR"/>
              </w:rPr>
            </w:pPr>
          </w:p>
        </w:tc>
        <w:tc>
          <w:tcPr>
            <w:tcW w:w="5392" w:type="dxa"/>
          </w:tcPr>
          <w:p w14:paraId="463F5991" w14:textId="77777777" w:rsidR="008E0E4F" w:rsidRPr="00985ECE" w:rsidRDefault="008E0E4F" w:rsidP="0002556B">
            <w:pPr>
              <w:pStyle w:val="SmallTextPara"/>
              <w:rPr>
                <w:lang w:val="fr-FR"/>
              </w:rPr>
            </w:pPr>
            <w:r w:rsidRPr="00985ECE">
              <w:rPr>
                <w:lang w:val="fr-FR"/>
              </w:rPr>
              <w:t xml:space="preserve">CN= </w:t>
            </w:r>
            <w:r w:rsidR="004916DA">
              <w:rPr>
                <w:lang w:val="fr-FR"/>
              </w:rPr>
              <w:t>NZGovtCA</w:t>
            </w:r>
            <w:r w:rsidRPr="00985ECE">
              <w:rPr>
                <w:lang w:val="fr-FR"/>
              </w:rPr>
              <w:t>&lt;Serial&gt;</w:t>
            </w:r>
          </w:p>
          <w:p w14:paraId="075BDD9B" w14:textId="77777777" w:rsidR="008E0E4F" w:rsidRPr="00985ECE" w:rsidRDefault="008E0E4F" w:rsidP="0002556B">
            <w:pPr>
              <w:pStyle w:val="SmallTextPara"/>
              <w:rPr>
                <w:lang w:val="fr-FR"/>
              </w:rPr>
            </w:pPr>
            <w:r w:rsidRPr="00985ECE">
              <w:rPr>
                <w:lang w:val="fr-FR"/>
              </w:rPr>
              <w:t xml:space="preserve">OU= CAs </w:t>
            </w:r>
          </w:p>
          <w:p w14:paraId="6A51332F" w14:textId="77777777" w:rsidR="008E0E4F" w:rsidRPr="00985ECE" w:rsidRDefault="008E0E4F" w:rsidP="0002556B">
            <w:pPr>
              <w:pStyle w:val="SmallTextPara"/>
              <w:rPr>
                <w:lang w:val="fr-FR"/>
              </w:rPr>
            </w:pPr>
            <w:r w:rsidRPr="00985ECE">
              <w:rPr>
                <w:lang w:val="fr-FR"/>
              </w:rPr>
              <w:t>OU= PKI</w:t>
            </w:r>
          </w:p>
          <w:p w14:paraId="482594E6" w14:textId="77777777" w:rsidR="008E0E4F" w:rsidRPr="00985ECE" w:rsidRDefault="008E0E4F" w:rsidP="0002556B">
            <w:pPr>
              <w:pStyle w:val="SmallTextPara"/>
              <w:rPr>
                <w:lang w:val="fr-FR"/>
              </w:rPr>
            </w:pPr>
            <w:r w:rsidRPr="00985ECE">
              <w:rPr>
                <w:lang w:val="fr-FR"/>
              </w:rPr>
              <w:t xml:space="preserve">O= </w:t>
            </w:r>
            <w:r w:rsidR="00A457F1">
              <w:rPr>
                <w:lang w:val="fr-FR"/>
              </w:rPr>
              <w:t>Govt</w:t>
            </w:r>
          </w:p>
          <w:p w14:paraId="64CE1AF0" w14:textId="77777777" w:rsidR="008E0E4F" w:rsidRPr="00985ECE" w:rsidRDefault="008E0E4F" w:rsidP="00153115">
            <w:pPr>
              <w:pStyle w:val="SmallTextPara"/>
              <w:rPr>
                <w:lang w:val="fr-FR"/>
              </w:rPr>
            </w:pPr>
            <w:r w:rsidRPr="00985ECE">
              <w:rPr>
                <w:lang w:val="fr-FR"/>
              </w:rPr>
              <w:t xml:space="preserve">C= </w:t>
            </w:r>
            <w:r w:rsidR="00153115">
              <w:rPr>
                <w:lang w:val="fr-FR"/>
              </w:rPr>
              <w:t>NZ</w:t>
            </w:r>
          </w:p>
        </w:tc>
        <w:tc>
          <w:tcPr>
            <w:tcW w:w="6000" w:type="dxa"/>
            <w:gridSpan w:val="2"/>
          </w:tcPr>
          <w:p w14:paraId="51EC4BCB" w14:textId="77777777" w:rsidR="008E0E4F" w:rsidRPr="00985ECE" w:rsidRDefault="008E0E4F" w:rsidP="0002556B">
            <w:pPr>
              <w:pStyle w:val="SmallTextPara"/>
            </w:pPr>
            <w:r w:rsidRPr="00985ECE">
              <w:t>Encoded as printable string.</w:t>
            </w:r>
          </w:p>
          <w:p w14:paraId="71248615" w14:textId="77777777" w:rsidR="008E0E4F" w:rsidRPr="00985ECE" w:rsidRDefault="008E0E4F" w:rsidP="0002556B">
            <w:pPr>
              <w:pStyle w:val="SmallTextPara"/>
            </w:pPr>
            <w:r w:rsidRPr="00985ECE">
              <w:t>&lt;Serial&gt; denotes the number after “</w:t>
            </w:r>
            <w:r w:rsidR="004916DA">
              <w:t>NZGovtCA</w:t>
            </w:r>
            <w:r w:rsidRPr="00985ECE">
              <w:t>” that represents the issuing CA. and is expected to start at “</w:t>
            </w:r>
            <w:r w:rsidR="007A59E7">
              <w:t>1</w:t>
            </w:r>
            <w:r w:rsidR="007A59E7" w:rsidRPr="00985ECE">
              <w:t>01</w:t>
            </w:r>
            <w:r w:rsidRPr="00985ECE">
              <w:t>”.</w:t>
            </w:r>
          </w:p>
          <w:p w14:paraId="2138BD94" w14:textId="77777777" w:rsidR="008E0E4F" w:rsidRPr="00985ECE" w:rsidRDefault="008E0E4F" w:rsidP="0002556B">
            <w:pPr>
              <w:pStyle w:val="SmallTextPara"/>
              <w:rPr>
                <w:lang w:val="en-AU"/>
              </w:rPr>
            </w:pPr>
          </w:p>
        </w:tc>
      </w:tr>
      <w:tr w:rsidR="008E0E4F" w:rsidRPr="00A15B43" w14:paraId="05722B2E" w14:textId="77777777" w:rsidTr="0002556B">
        <w:tc>
          <w:tcPr>
            <w:tcW w:w="1908" w:type="dxa"/>
          </w:tcPr>
          <w:p w14:paraId="25170654" w14:textId="77777777" w:rsidR="008E0E4F" w:rsidRPr="00F3075E" w:rsidRDefault="008E0E4F" w:rsidP="0002556B">
            <w:pPr>
              <w:pStyle w:val="SmallTextPara"/>
            </w:pPr>
            <w:r w:rsidRPr="00F3075E">
              <w:t>Validity Period</w:t>
            </w:r>
          </w:p>
        </w:tc>
        <w:tc>
          <w:tcPr>
            <w:tcW w:w="997" w:type="dxa"/>
          </w:tcPr>
          <w:p w14:paraId="7F5A8E51" w14:textId="77777777" w:rsidR="008E0E4F" w:rsidRPr="00F3075E" w:rsidRDefault="008E0E4F" w:rsidP="0002556B">
            <w:pPr>
              <w:pStyle w:val="SmallTextPara"/>
            </w:pPr>
          </w:p>
        </w:tc>
        <w:tc>
          <w:tcPr>
            <w:tcW w:w="5392" w:type="dxa"/>
          </w:tcPr>
          <w:p w14:paraId="5012B668" w14:textId="77777777" w:rsidR="008E0E4F" w:rsidRPr="00F3075E" w:rsidRDefault="008E0E4F" w:rsidP="0002556B">
            <w:pPr>
              <w:pStyle w:val="SmallTextPara"/>
            </w:pPr>
            <w:r w:rsidRPr="00F3075E">
              <w:t>Not before &lt;UTCtime&gt;</w:t>
            </w:r>
          </w:p>
          <w:p w14:paraId="78EC8CB8" w14:textId="77777777" w:rsidR="008E0E4F" w:rsidRPr="00F3075E" w:rsidRDefault="008E0E4F" w:rsidP="0002556B">
            <w:pPr>
              <w:pStyle w:val="SmallTextPara"/>
            </w:pPr>
            <w:r w:rsidRPr="00F3075E">
              <w:t>Not after &lt;UTCtime&gt;</w:t>
            </w:r>
          </w:p>
        </w:tc>
        <w:tc>
          <w:tcPr>
            <w:tcW w:w="6000" w:type="dxa"/>
            <w:gridSpan w:val="2"/>
          </w:tcPr>
          <w:p w14:paraId="25DF5FFD" w14:textId="77777777" w:rsidR="008E0E4F" w:rsidRPr="00F3075E" w:rsidRDefault="00B10FE6" w:rsidP="00B10FE6">
            <w:pPr>
              <w:pStyle w:val="SmallTextPara"/>
            </w:pPr>
            <w:r>
              <w:t>Maximum 5</w:t>
            </w:r>
            <w:r w:rsidR="008E0E4F" w:rsidRPr="00F3075E">
              <w:t xml:space="preserve"> years from date of issue</w:t>
            </w:r>
          </w:p>
        </w:tc>
      </w:tr>
      <w:tr w:rsidR="008E0E4F" w:rsidRPr="00A15B43" w14:paraId="79DA9D53" w14:textId="77777777" w:rsidTr="0002556B">
        <w:tc>
          <w:tcPr>
            <w:tcW w:w="1908" w:type="dxa"/>
          </w:tcPr>
          <w:p w14:paraId="07EF3504" w14:textId="77777777" w:rsidR="008E0E4F" w:rsidRPr="00985ECE" w:rsidRDefault="008E0E4F" w:rsidP="0002556B">
            <w:pPr>
              <w:pStyle w:val="SmallTextPara"/>
            </w:pPr>
            <w:r w:rsidRPr="00985ECE">
              <w:t>Subject Distinguished Name</w:t>
            </w:r>
          </w:p>
        </w:tc>
        <w:tc>
          <w:tcPr>
            <w:tcW w:w="997" w:type="dxa"/>
          </w:tcPr>
          <w:p w14:paraId="7ED1A1DB" w14:textId="77777777" w:rsidR="008E0E4F" w:rsidRPr="00985ECE" w:rsidRDefault="008E0E4F" w:rsidP="0002556B">
            <w:pPr>
              <w:pStyle w:val="SmallTextPara"/>
              <w:rPr>
                <w:lang w:val="fr-FR"/>
              </w:rPr>
            </w:pPr>
          </w:p>
        </w:tc>
        <w:tc>
          <w:tcPr>
            <w:tcW w:w="5392" w:type="dxa"/>
          </w:tcPr>
          <w:p w14:paraId="4B3B52BB" w14:textId="77777777" w:rsidR="008E0E4F" w:rsidRPr="00985ECE" w:rsidRDefault="008E0E4F" w:rsidP="0002556B">
            <w:pPr>
              <w:pStyle w:val="SmallTextPara"/>
              <w:rPr>
                <w:lang w:val="fr-FR"/>
              </w:rPr>
            </w:pPr>
            <w:r w:rsidRPr="00985ECE">
              <w:rPr>
                <w:lang w:val="fr-FR"/>
              </w:rPr>
              <w:t xml:space="preserve">CN= </w:t>
            </w:r>
            <w:r w:rsidR="004916DA">
              <w:rPr>
                <w:lang w:val="fr-FR"/>
              </w:rPr>
              <w:t>NZGovtCA</w:t>
            </w:r>
            <w:r w:rsidRPr="00985ECE">
              <w:rPr>
                <w:lang w:val="fr-FR"/>
              </w:rPr>
              <w:t>&lt;Serial&gt;</w:t>
            </w:r>
          </w:p>
          <w:p w14:paraId="3DE1B9A8" w14:textId="77777777" w:rsidR="008E0E4F" w:rsidRPr="00985ECE" w:rsidRDefault="008E0E4F" w:rsidP="0002556B">
            <w:pPr>
              <w:pStyle w:val="SmallTextPara"/>
              <w:rPr>
                <w:lang w:val="fr-FR"/>
              </w:rPr>
            </w:pPr>
            <w:r w:rsidRPr="00985ECE">
              <w:rPr>
                <w:lang w:val="fr-FR"/>
              </w:rPr>
              <w:t>OU= CAs</w:t>
            </w:r>
          </w:p>
          <w:p w14:paraId="179C4730" w14:textId="77777777" w:rsidR="008E0E4F" w:rsidRPr="00985ECE" w:rsidRDefault="008E0E4F" w:rsidP="0002556B">
            <w:pPr>
              <w:pStyle w:val="SmallTextPara"/>
              <w:rPr>
                <w:lang w:val="fr-FR"/>
              </w:rPr>
            </w:pPr>
            <w:r w:rsidRPr="00985ECE">
              <w:rPr>
                <w:lang w:val="fr-FR"/>
              </w:rPr>
              <w:t>OU= PKI</w:t>
            </w:r>
          </w:p>
          <w:p w14:paraId="6163B827" w14:textId="77777777" w:rsidR="008E0E4F" w:rsidRPr="00985ECE" w:rsidRDefault="008E0E4F" w:rsidP="0002556B">
            <w:pPr>
              <w:pStyle w:val="SmallTextPara"/>
              <w:rPr>
                <w:lang w:val="fr-FR"/>
              </w:rPr>
            </w:pPr>
            <w:r w:rsidRPr="00985ECE">
              <w:rPr>
                <w:lang w:val="fr-FR"/>
              </w:rPr>
              <w:t xml:space="preserve">O= </w:t>
            </w:r>
            <w:r w:rsidR="00A457F1">
              <w:rPr>
                <w:lang w:val="fr-FR"/>
              </w:rPr>
              <w:t>Govt</w:t>
            </w:r>
          </w:p>
          <w:p w14:paraId="499CA774" w14:textId="77777777" w:rsidR="008E0E4F" w:rsidRPr="00985ECE" w:rsidRDefault="008E0E4F" w:rsidP="00153115">
            <w:pPr>
              <w:pStyle w:val="SmallTextPara"/>
              <w:rPr>
                <w:lang w:val="fr-FR"/>
              </w:rPr>
            </w:pPr>
            <w:r w:rsidRPr="00985ECE">
              <w:rPr>
                <w:lang w:val="fr-FR"/>
              </w:rPr>
              <w:t xml:space="preserve">C= </w:t>
            </w:r>
            <w:r w:rsidR="00153115">
              <w:rPr>
                <w:lang w:val="fr-FR"/>
              </w:rPr>
              <w:t>NZ</w:t>
            </w:r>
          </w:p>
        </w:tc>
        <w:tc>
          <w:tcPr>
            <w:tcW w:w="6000" w:type="dxa"/>
            <w:gridSpan w:val="2"/>
          </w:tcPr>
          <w:p w14:paraId="19D0ED93" w14:textId="77777777" w:rsidR="008E0E4F" w:rsidRPr="00985ECE" w:rsidRDefault="008E0E4F" w:rsidP="0002556B">
            <w:pPr>
              <w:pStyle w:val="SmallTextPara"/>
            </w:pPr>
            <w:r w:rsidRPr="00985ECE">
              <w:t>Encoded as printable string.</w:t>
            </w:r>
          </w:p>
          <w:p w14:paraId="7F36F179" w14:textId="77777777" w:rsidR="008E0E4F" w:rsidRPr="00985ECE" w:rsidRDefault="008E0E4F" w:rsidP="0002556B">
            <w:pPr>
              <w:pStyle w:val="SmallTextPara"/>
              <w:rPr>
                <w:lang w:val="fr-FR"/>
              </w:rPr>
            </w:pPr>
          </w:p>
        </w:tc>
      </w:tr>
      <w:tr w:rsidR="008E0E4F" w:rsidRPr="00A15B43" w14:paraId="772B2DCC" w14:textId="77777777" w:rsidTr="0002556B">
        <w:tc>
          <w:tcPr>
            <w:tcW w:w="1908" w:type="dxa"/>
          </w:tcPr>
          <w:p w14:paraId="52D2686C" w14:textId="77777777" w:rsidR="008E0E4F" w:rsidRPr="00F3075E" w:rsidRDefault="008E0E4F" w:rsidP="0002556B">
            <w:pPr>
              <w:pStyle w:val="SmallTextPara"/>
            </w:pPr>
            <w:r w:rsidRPr="00F3075E">
              <w:t>Subject Public Key Information</w:t>
            </w:r>
          </w:p>
        </w:tc>
        <w:tc>
          <w:tcPr>
            <w:tcW w:w="997" w:type="dxa"/>
          </w:tcPr>
          <w:p w14:paraId="6CFCC708" w14:textId="77777777" w:rsidR="008E0E4F" w:rsidRPr="00F3075E" w:rsidRDefault="008E0E4F" w:rsidP="0002556B">
            <w:pPr>
              <w:pStyle w:val="SmallTextPara"/>
            </w:pPr>
          </w:p>
        </w:tc>
        <w:tc>
          <w:tcPr>
            <w:tcW w:w="5392" w:type="dxa"/>
          </w:tcPr>
          <w:p w14:paraId="386C68E8" w14:textId="77777777" w:rsidR="008E0E4F" w:rsidRPr="00F3075E" w:rsidRDefault="000A5792" w:rsidP="0002556B">
            <w:pPr>
              <w:pStyle w:val="SmallTextPara"/>
            </w:pPr>
            <w:r>
              <w:t xml:space="preserve">Minimum 4096 </w:t>
            </w:r>
            <w:r w:rsidR="008E0E4F" w:rsidRPr="00F3075E">
              <w:t>bit RSA key modulus, rsaEncryption</w:t>
            </w:r>
          </w:p>
        </w:tc>
        <w:tc>
          <w:tcPr>
            <w:tcW w:w="6000" w:type="dxa"/>
            <w:gridSpan w:val="2"/>
          </w:tcPr>
          <w:p w14:paraId="32014E72" w14:textId="77777777" w:rsidR="008E0E4F" w:rsidRPr="00A15B43" w:rsidRDefault="008E0E4F" w:rsidP="0002556B">
            <w:pPr>
              <w:pStyle w:val="SmallTextPara"/>
              <w:rPr>
                <w:highlight w:val="yellow"/>
              </w:rPr>
            </w:pPr>
          </w:p>
        </w:tc>
      </w:tr>
      <w:tr w:rsidR="008E0E4F" w:rsidRPr="00A15B43" w14:paraId="08B950AC" w14:textId="77777777" w:rsidTr="0002556B">
        <w:tc>
          <w:tcPr>
            <w:tcW w:w="1908" w:type="dxa"/>
          </w:tcPr>
          <w:p w14:paraId="4E88E8C3" w14:textId="77777777" w:rsidR="008E0E4F" w:rsidRPr="00F3075E" w:rsidRDefault="008E0E4F" w:rsidP="0002556B">
            <w:pPr>
              <w:pStyle w:val="SmallTextPara"/>
            </w:pPr>
            <w:r w:rsidRPr="00F3075E">
              <w:t>Issuer Unique Identifier</w:t>
            </w:r>
          </w:p>
        </w:tc>
        <w:tc>
          <w:tcPr>
            <w:tcW w:w="997" w:type="dxa"/>
          </w:tcPr>
          <w:p w14:paraId="75567234" w14:textId="77777777" w:rsidR="008E0E4F" w:rsidRPr="00F3075E" w:rsidRDefault="008E0E4F" w:rsidP="0002556B">
            <w:pPr>
              <w:pStyle w:val="SmallTextPara"/>
            </w:pPr>
          </w:p>
        </w:tc>
        <w:tc>
          <w:tcPr>
            <w:tcW w:w="5392" w:type="dxa"/>
          </w:tcPr>
          <w:p w14:paraId="10682E47" w14:textId="77777777" w:rsidR="008E0E4F" w:rsidRPr="00F3075E" w:rsidRDefault="008E0E4F" w:rsidP="0002556B">
            <w:pPr>
              <w:pStyle w:val="SmallTextPara"/>
            </w:pPr>
            <w:r w:rsidRPr="00F3075E">
              <w:t>Not Present</w:t>
            </w:r>
          </w:p>
        </w:tc>
        <w:tc>
          <w:tcPr>
            <w:tcW w:w="6000" w:type="dxa"/>
            <w:gridSpan w:val="2"/>
          </w:tcPr>
          <w:p w14:paraId="07C4172A" w14:textId="77777777" w:rsidR="008E0E4F" w:rsidRPr="00A15B43" w:rsidRDefault="008E0E4F" w:rsidP="0002556B">
            <w:pPr>
              <w:pStyle w:val="SmallTextPara"/>
              <w:rPr>
                <w:highlight w:val="yellow"/>
              </w:rPr>
            </w:pPr>
          </w:p>
        </w:tc>
      </w:tr>
      <w:tr w:rsidR="008E0E4F" w:rsidRPr="00A15B43" w14:paraId="104C7860" w14:textId="77777777" w:rsidTr="0002556B">
        <w:tc>
          <w:tcPr>
            <w:tcW w:w="1908" w:type="dxa"/>
          </w:tcPr>
          <w:p w14:paraId="4858829E" w14:textId="77777777" w:rsidR="008E0E4F" w:rsidRPr="00F3075E" w:rsidRDefault="008E0E4F" w:rsidP="0002556B">
            <w:pPr>
              <w:pStyle w:val="SmallTextPara"/>
            </w:pPr>
            <w:r w:rsidRPr="00F3075E">
              <w:t>Subject Unique Identifier</w:t>
            </w:r>
          </w:p>
        </w:tc>
        <w:tc>
          <w:tcPr>
            <w:tcW w:w="997" w:type="dxa"/>
          </w:tcPr>
          <w:p w14:paraId="0697C0B7" w14:textId="77777777" w:rsidR="008E0E4F" w:rsidRPr="00F3075E" w:rsidRDefault="008E0E4F" w:rsidP="0002556B">
            <w:pPr>
              <w:pStyle w:val="SmallTextPara"/>
            </w:pPr>
          </w:p>
        </w:tc>
        <w:tc>
          <w:tcPr>
            <w:tcW w:w="5392" w:type="dxa"/>
          </w:tcPr>
          <w:p w14:paraId="06C8F3BE" w14:textId="77777777" w:rsidR="008E0E4F" w:rsidRPr="00F3075E" w:rsidRDefault="008E0E4F" w:rsidP="0002556B">
            <w:pPr>
              <w:pStyle w:val="SmallTextPara"/>
            </w:pPr>
            <w:r w:rsidRPr="00F3075E">
              <w:t>Not Present</w:t>
            </w:r>
          </w:p>
        </w:tc>
        <w:tc>
          <w:tcPr>
            <w:tcW w:w="6000" w:type="dxa"/>
            <w:gridSpan w:val="2"/>
          </w:tcPr>
          <w:p w14:paraId="663B6988" w14:textId="77777777" w:rsidR="008E0E4F" w:rsidRPr="00A15B43" w:rsidRDefault="008E0E4F" w:rsidP="0002556B">
            <w:pPr>
              <w:pStyle w:val="SmallTextPara"/>
              <w:rPr>
                <w:highlight w:val="yellow"/>
              </w:rPr>
            </w:pPr>
          </w:p>
        </w:tc>
      </w:tr>
      <w:tr w:rsidR="008E0E4F" w:rsidRPr="00A15B43" w14:paraId="05317B35" w14:textId="77777777" w:rsidTr="0002556B">
        <w:tc>
          <w:tcPr>
            <w:tcW w:w="1908" w:type="dxa"/>
            <w:shd w:val="clear" w:color="auto" w:fill="D9D9D9"/>
          </w:tcPr>
          <w:p w14:paraId="60B2B8EA" w14:textId="77777777" w:rsidR="008E0E4F" w:rsidRPr="00F3075E" w:rsidRDefault="008E0E4F" w:rsidP="0002556B">
            <w:pPr>
              <w:pStyle w:val="SmallTextPara"/>
            </w:pPr>
            <w:r w:rsidRPr="00F3075E">
              <w:t>X.509 V3 extensions:</w:t>
            </w:r>
          </w:p>
        </w:tc>
        <w:tc>
          <w:tcPr>
            <w:tcW w:w="997" w:type="dxa"/>
            <w:shd w:val="clear" w:color="auto" w:fill="D9D9D9"/>
          </w:tcPr>
          <w:p w14:paraId="436CD222" w14:textId="77777777" w:rsidR="008E0E4F" w:rsidRPr="00F3075E" w:rsidRDefault="008E0E4F" w:rsidP="0002556B">
            <w:pPr>
              <w:pStyle w:val="SmallTextPara"/>
            </w:pPr>
          </w:p>
        </w:tc>
        <w:tc>
          <w:tcPr>
            <w:tcW w:w="5425" w:type="dxa"/>
            <w:gridSpan w:val="2"/>
            <w:shd w:val="clear" w:color="auto" w:fill="D9D9D9"/>
          </w:tcPr>
          <w:p w14:paraId="40C6361F" w14:textId="77777777" w:rsidR="008E0E4F" w:rsidRPr="00F3075E" w:rsidRDefault="008E0E4F" w:rsidP="0002556B">
            <w:pPr>
              <w:pStyle w:val="SmallTextPara"/>
            </w:pPr>
          </w:p>
        </w:tc>
        <w:tc>
          <w:tcPr>
            <w:tcW w:w="5967" w:type="dxa"/>
            <w:shd w:val="clear" w:color="auto" w:fill="D9D9D9"/>
          </w:tcPr>
          <w:p w14:paraId="0F171FF4" w14:textId="77777777" w:rsidR="008E0E4F" w:rsidRPr="00A15B43" w:rsidRDefault="008E0E4F" w:rsidP="0002556B">
            <w:pPr>
              <w:pStyle w:val="SmallTextPara"/>
              <w:rPr>
                <w:highlight w:val="yellow"/>
              </w:rPr>
            </w:pPr>
          </w:p>
        </w:tc>
      </w:tr>
      <w:tr w:rsidR="008E0E4F" w:rsidRPr="00A15B43" w14:paraId="085085A8" w14:textId="77777777" w:rsidTr="0002556B">
        <w:tc>
          <w:tcPr>
            <w:tcW w:w="1908" w:type="dxa"/>
          </w:tcPr>
          <w:p w14:paraId="56505022" w14:textId="77777777" w:rsidR="008E0E4F" w:rsidRPr="00F44CE2" w:rsidRDefault="008E0E4F" w:rsidP="0002556B">
            <w:pPr>
              <w:pStyle w:val="SmallTextPara"/>
            </w:pPr>
            <w:r w:rsidRPr="00F44CE2">
              <w:t>Authority Key Identifier</w:t>
            </w:r>
          </w:p>
        </w:tc>
        <w:tc>
          <w:tcPr>
            <w:tcW w:w="997" w:type="dxa"/>
          </w:tcPr>
          <w:p w14:paraId="621F04D0" w14:textId="77777777" w:rsidR="008E0E4F" w:rsidRPr="00F44CE2" w:rsidRDefault="008E0E4F" w:rsidP="0002556B">
            <w:pPr>
              <w:pStyle w:val="SmallTextPara"/>
            </w:pPr>
            <w:r w:rsidRPr="00F44CE2">
              <w:t>No</w:t>
            </w:r>
          </w:p>
        </w:tc>
        <w:tc>
          <w:tcPr>
            <w:tcW w:w="5392" w:type="dxa"/>
          </w:tcPr>
          <w:p w14:paraId="5B087EF2" w14:textId="77777777" w:rsidR="008E0E4F" w:rsidRPr="00F44CE2" w:rsidRDefault="008E0E4F" w:rsidP="0002556B">
            <w:pPr>
              <w:pStyle w:val="SmallTextPara"/>
            </w:pPr>
            <w:r w:rsidRPr="00F44CE2">
              <w:t>&lt;octet string&gt;</w:t>
            </w:r>
          </w:p>
        </w:tc>
        <w:tc>
          <w:tcPr>
            <w:tcW w:w="6000" w:type="dxa"/>
            <w:gridSpan w:val="2"/>
          </w:tcPr>
          <w:p w14:paraId="6FFAEC84" w14:textId="77777777" w:rsidR="008E0E4F" w:rsidRPr="00F44CE2" w:rsidRDefault="00C62E41" w:rsidP="00C62E41">
            <w:pPr>
              <w:pStyle w:val="SmallTextPara"/>
              <w:rPr>
                <w:b/>
              </w:rPr>
            </w:pPr>
            <w:r w:rsidRPr="00F44CE2">
              <w:t>256</w:t>
            </w:r>
            <w:r w:rsidR="008E0E4F" w:rsidRPr="00F44CE2">
              <w:t xml:space="preserve"> bit SHA</w:t>
            </w:r>
            <w:r w:rsidRPr="00F44CE2">
              <w:t>256</w:t>
            </w:r>
            <w:r w:rsidR="008E0E4F" w:rsidRPr="00F44CE2">
              <w:t xml:space="preserve"> hash of binary DER encoding of the issuing CA’s public key</w:t>
            </w:r>
          </w:p>
        </w:tc>
      </w:tr>
      <w:tr w:rsidR="008E0E4F" w:rsidRPr="00A15B43" w14:paraId="5AC1BF88" w14:textId="77777777" w:rsidTr="0002556B">
        <w:tc>
          <w:tcPr>
            <w:tcW w:w="1908" w:type="dxa"/>
          </w:tcPr>
          <w:p w14:paraId="142441B2" w14:textId="77777777" w:rsidR="008E0E4F" w:rsidRPr="00F44CE2" w:rsidRDefault="008E0E4F" w:rsidP="0002556B">
            <w:pPr>
              <w:pStyle w:val="SmallTextPara"/>
            </w:pPr>
            <w:r w:rsidRPr="00F44CE2">
              <w:t>Subject Key Identifier</w:t>
            </w:r>
          </w:p>
        </w:tc>
        <w:tc>
          <w:tcPr>
            <w:tcW w:w="997" w:type="dxa"/>
          </w:tcPr>
          <w:p w14:paraId="4DF8FDF7" w14:textId="77777777" w:rsidR="008E0E4F" w:rsidRPr="00F44CE2" w:rsidRDefault="008E0E4F" w:rsidP="0002556B">
            <w:pPr>
              <w:pStyle w:val="SmallTextPara"/>
            </w:pPr>
            <w:r w:rsidRPr="00F44CE2">
              <w:t>No</w:t>
            </w:r>
          </w:p>
        </w:tc>
        <w:tc>
          <w:tcPr>
            <w:tcW w:w="5392" w:type="dxa"/>
          </w:tcPr>
          <w:p w14:paraId="6433BE53" w14:textId="77777777" w:rsidR="008E0E4F" w:rsidRPr="00F44CE2" w:rsidRDefault="008E0E4F" w:rsidP="0002556B">
            <w:pPr>
              <w:pStyle w:val="SmallTextPara"/>
            </w:pPr>
            <w:r w:rsidRPr="00F44CE2">
              <w:t>&lt;octet string&gt;</w:t>
            </w:r>
          </w:p>
        </w:tc>
        <w:tc>
          <w:tcPr>
            <w:tcW w:w="6000" w:type="dxa"/>
            <w:gridSpan w:val="2"/>
          </w:tcPr>
          <w:p w14:paraId="30196EF0" w14:textId="77777777" w:rsidR="008E0E4F" w:rsidRPr="00F44CE2" w:rsidRDefault="00C62E41" w:rsidP="00C62E41">
            <w:pPr>
              <w:pStyle w:val="SmallTextPara"/>
            </w:pPr>
            <w:r w:rsidRPr="00F44CE2">
              <w:t>256</w:t>
            </w:r>
            <w:r w:rsidR="008E0E4F" w:rsidRPr="00F44CE2">
              <w:t xml:space="preserve"> bit SHA</w:t>
            </w:r>
            <w:r w:rsidRPr="00F44CE2">
              <w:t>256</w:t>
            </w:r>
            <w:r w:rsidR="008E0E4F" w:rsidRPr="00F44CE2">
              <w:t xml:space="preserve"> hash of binary DER encoding of subject’s public key </w:t>
            </w:r>
          </w:p>
        </w:tc>
      </w:tr>
      <w:tr w:rsidR="008E0E4F" w:rsidRPr="00A15B43" w14:paraId="76BA37D7" w14:textId="77777777" w:rsidTr="0002556B">
        <w:tc>
          <w:tcPr>
            <w:tcW w:w="1908" w:type="dxa"/>
          </w:tcPr>
          <w:p w14:paraId="55DDB625" w14:textId="77777777" w:rsidR="008E0E4F" w:rsidRPr="00F3075E" w:rsidRDefault="008E0E4F" w:rsidP="0002556B">
            <w:pPr>
              <w:pStyle w:val="SmallTextPara"/>
            </w:pPr>
            <w:r w:rsidRPr="00F3075E">
              <w:t>Key usage</w:t>
            </w:r>
          </w:p>
        </w:tc>
        <w:tc>
          <w:tcPr>
            <w:tcW w:w="997" w:type="dxa"/>
          </w:tcPr>
          <w:p w14:paraId="35A19F4E" w14:textId="77777777" w:rsidR="008E0E4F" w:rsidRPr="00F3075E" w:rsidRDefault="008E0E4F" w:rsidP="0002556B">
            <w:pPr>
              <w:pStyle w:val="SmallTextPara"/>
            </w:pPr>
            <w:r w:rsidRPr="00F3075E">
              <w:t>Yes</w:t>
            </w:r>
          </w:p>
        </w:tc>
        <w:tc>
          <w:tcPr>
            <w:tcW w:w="5392" w:type="dxa"/>
          </w:tcPr>
          <w:p w14:paraId="14694277" w14:textId="77777777" w:rsidR="008E0E4F" w:rsidRPr="00F3075E" w:rsidRDefault="008E0E4F" w:rsidP="0002556B">
            <w:pPr>
              <w:pStyle w:val="SmallTextPara"/>
            </w:pPr>
            <w:r w:rsidRPr="00F3075E">
              <w:t>digitalSignature, nonRepudiation, Certificate Signing, Off-line CRL Signing, CRL Signing</w:t>
            </w:r>
          </w:p>
        </w:tc>
        <w:tc>
          <w:tcPr>
            <w:tcW w:w="6000" w:type="dxa"/>
            <w:gridSpan w:val="2"/>
          </w:tcPr>
          <w:p w14:paraId="25277B84" w14:textId="77777777" w:rsidR="008E0E4F" w:rsidRPr="00F3075E" w:rsidRDefault="008E0E4F" w:rsidP="0002556B">
            <w:pPr>
              <w:pStyle w:val="SmallTextPara"/>
            </w:pPr>
            <w:r w:rsidRPr="00F3075E">
              <w:t>Digital signature and Non repudiation key usages only used for signing the CA’s own log entries.</w:t>
            </w:r>
          </w:p>
        </w:tc>
      </w:tr>
      <w:tr w:rsidR="008E0E4F" w:rsidRPr="00A15B43" w14:paraId="666F1D4B" w14:textId="77777777" w:rsidTr="0002556B">
        <w:tc>
          <w:tcPr>
            <w:tcW w:w="1908" w:type="dxa"/>
          </w:tcPr>
          <w:p w14:paraId="60FD187B" w14:textId="77777777" w:rsidR="008E0E4F" w:rsidRPr="00F3075E" w:rsidRDefault="008E0E4F" w:rsidP="0002556B">
            <w:pPr>
              <w:pStyle w:val="SmallTextPara"/>
            </w:pPr>
            <w:r w:rsidRPr="00F3075E">
              <w:t>Extended key usage</w:t>
            </w:r>
          </w:p>
        </w:tc>
        <w:tc>
          <w:tcPr>
            <w:tcW w:w="997" w:type="dxa"/>
          </w:tcPr>
          <w:p w14:paraId="68A11DBE" w14:textId="77777777" w:rsidR="008E0E4F" w:rsidRPr="00F3075E" w:rsidDel="00BF07B1" w:rsidRDefault="008E0E4F" w:rsidP="0002556B">
            <w:pPr>
              <w:pStyle w:val="SmallTextPara"/>
            </w:pPr>
          </w:p>
        </w:tc>
        <w:tc>
          <w:tcPr>
            <w:tcW w:w="5392" w:type="dxa"/>
          </w:tcPr>
          <w:p w14:paraId="07FEF3EB" w14:textId="77777777" w:rsidR="008E0E4F" w:rsidRPr="00F3075E" w:rsidDel="00BF07B1" w:rsidRDefault="008E0E4F" w:rsidP="0002556B">
            <w:pPr>
              <w:pStyle w:val="SmallTextPara"/>
            </w:pPr>
            <w:r w:rsidRPr="00F3075E">
              <w:t>Not Present</w:t>
            </w:r>
          </w:p>
        </w:tc>
        <w:tc>
          <w:tcPr>
            <w:tcW w:w="6000" w:type="dxa"/>
            <w:gridSpan w:val="2"/>
          </w:tcPr>
          <w:p w14:paraId="5AE03571" w14:textId="77777777" w:rsidR="008E0E4F" w:rsidRPr="00F3075E" w:rsidDel="00BF07B1" w:rsidRDefault="008E0E4F" w:rsidP="0002556B">
            <w:pPr>
              <w:pStyle w:val="SmallTextPara"/>
            </w:pPr>
          </w:p>
        </w:tc>
      </w:tr>
      <w:tr w:rsidR="008E0E4F" w:rsidRPr="00A15B43" w14:paraId="19D93DDB" w14:textId="77777777" w:rsidTr="0002556B">
        <w:tc>
          <w:tcPr>
            <w:tcW w:w="1908" w:type="dxa"/>
          </w:tcPr>
          <w:p w14:paraId="4FC3C001" w14:textId="77777777" w:rsidR="008E0E4F" w:rsidRPr="00F3075E" w:rsidRDefault="008E0E4F" w:rsidP="0002556B">
            <w:pPr>
              <w:pStyle w:val="SmallTextPara"/>
            </w:pPr>
            <w:r w:rsidRPr="00F3075E">
              <w:t>Private key usage period</w:t>
            </w:r>
          </w:p>
        </w:tc>
        <w:tc>
          <w:tcPr>
            <w:tcW w:w="997" w:type="dxa"/>
          </w:tcPr>
          <w:p w14:paraId="23A9C693" w14:textId="77777777" w:rsidR="008E0E4F" w:rsidRPr="00F3075E" w:rsidRDefault="008E0E4F" w:rsidP="0002556B">
            <w:pPr>
              <w:pStyle w:val="SmallTextPara"/>
            </w:pPr>
          </w:p>
        </w:tc>
        <w:tc>
          <w:tcPr>
            <w:tcW w:w="5392" w:type="dxa"/>
          </w:tcPr>
          <w:p w14:paraId="4333B192" w14:textId="77777777" w:rsidR="008E0E4F" w:rsidRPr="00F3075E" w:rsidRDefault="008E0E4F" w:rsidP="0002556B">
            <w:pPr>
              <w:pStyle w:val="SmallTextPara"/>
            </w:pPr>
            <w:r w:rsidRPr="00F3075E">
              <w:t>Not Present</w:t>
            </w:r>
          </w:p>
        </w:tc>
        <w:tc>
          <w:tcPr>
            <w:tcW w:w="6000" w:type="dxa"/>
            <w:gridSpan w:val="2"/>
          </w:tcPr>
          <w:p w14:paraId="31300269" w14:textId="77777777" w:rsidR="008E0E4F" w:rsidRPr="00F3075E" w:rsidRDefault="008E0E4F" w:rsidP="0002556B">
            <w:pPr>
              <w:pStyle w:val="SmallTextPara"/>
            </w:pPr>
          </w:p>
        </w:tc>
      </w:tr>
      <w:tr w:rsidR="008E0E4F" w:rsidRPr="00A15B43" w14:paraId="23E3C642" w14:textId="77777777" w:rsidTr="0002556B">
        <w:tc>
          <w:tcPr>
            <w:tcW w:w="1908" w:type="dxa"/>
          </w:tcPr>
          <w:p w14:paraId="3E26A784" w14:textId="77777777" w:rsidR="008E0E4F" w:rsidRPr="00F3075E" w:rsidRDefault="008E0E4F" w:rsidP="0002556B">
            <w:pPr>
              <w:pStyle w:val="SmallTextPara"/>
            </w:pPr>
            <w:r w:rsidRPr="00F3075E">
              <w:t>Certificate policies</w:t>
            </w:r>
          </w:p>
        </w:tc>
        <w:tc>
          <w:tcPr>
            <w:tcW w:w="997" w:type="dxa"/>
          </w:tcPr>
          <w:p w14:paraId="6BF54C31" w14:textId="77777777" w:rsidR="008E0E4F" w:rsidRPr="00F3075E" w:rsidRDefault="008E0E4F" w:rsidP="0002556B">
            <w:pPr>
              <w:pStyle w:val="SmallTextPara"/>
            </w:pPr>
            <w:r w:rsidRPr="00F3075E">
              <w:t>No</w:t>
            </w:r>
          </w:p>
        </w:tc>
        <w:tc>
          <w:tcPr>
            <w:tcW w:w="5392" w:type="dxa"/>
          </w:tcPr>
          <w:p w14:paraId="3C78DA74" w14:textId="772C0701" w:rsidR="008E0E4F" w:rsidRPr="00F3075E" w:rsidRDefault="008E0E4F" w:rsidP="0002556B">
            <w:pPr>
              <w:pStyle w:val="SmallTextPara"/>
            </w:pPr>
            <w:r w:rsidRPr="00F3075E">
              <w:t>[1] Policy OID: {</w:t>
            </w:r>
            <w:r w:rsidR="00683227" w:rsidRPr="00FE5EF7">
              <w:t>2.16.554.101.8.1.1.2.1</w:t>
            </w:r>
            <w:r w:rsidR="009D7015">
              <w:t>.1</w:t>
            </w:r>
            <w:r w:rsidRPr="00F3075E">
              <w:t>} (this CP/</w:t>
            </w:r>
            <w:r w:rsidR="00B63709">
              <w:t>Sub-CA</w:t>
            </w:r>
            <w:r w:rsidRPr="00F3075E">
              <w:t>s)</w:t>
            </w:r>
          </w:p>
          <w:p w14:paraId="0361684A" w14:textId="6FBE226B" w:rsidR="008E0E4F" w:rsidRPr="00F3075E" w:rsidRDefault="008E0E4F" w:rsidP="00D55386">
            <w:pPr>
              <w:pStyle w:val="SmallTextPara"/>
            </w:pPr>
            <w:r w:rsidRPr="00F3075E">
              <w:t>Policy Qualifier - CPS pointer</w:t>
            </w:r>
            <w:r w:rsidRPr="00D55386">
              <w:t xml:space="preserve">: </w:t>
            </w:r>
            <w:hyperlink r:id="rId29" w:history="1">
              <w:r w:rsidR="00D55386" w:rsidRPr="005508E5">
                <w:rPr>
                  <w:rStyle w:val="Hyperlink"/>
                </w:rPr>
                <w:t>https://www.pki.govt.nz/policy/</w:t>
              </w:r>
            </w:hyperlink>
            <w:r w:rsidR="00D55386">
              <w:t xml:space="preserve"> </w:t>
            </w:r>
          </w:p>
        </w:tc>
        <w:tc>
          <w:tcPr>
            <w:tcW w:w="6000" w:type="dxa"/>
            <w:gridSpan w:val="2"/>
          </w:tcPr>
          <w:p w14:paraId="4AEA91AF" w14:textId="77777777" w:rsidR="008E0E4F" w:rsidRPr="00F3075E" w:rsidRDefault="008E0E4F">
            <w:pPr>
              <w:pStyle w:val="SmallTextPara"/>
            </w:pPr>
            <w:r w:rsidRPr="00F3075E">
              <w:t>The OID of this CP (</w:t>
            </w:r>
            <w:r w:rsidR="00683227">
              <w:t>Policy</w:t>
            </w:r>
            <w:r w:rsidR="00683227" w:rsidRPr="001C135D">
              <w:t xml:space="preserve"> </w:t>
            </w:r>
            <w:r w:rsidR="00683227">
              <w:t>C</w:t>
            </w:r>
            <w:r w:rsidR="00683227" w:rsidRPr="001C135D">
              <w:t>A</w:t>
            </w:r>
            <w:r w:rsidRPr="00F3075E">
              <w:t>)</w:t>
            </w:r>
          </w:p>
        </w:tc>
      </w:tr>
      <w:tr w:rsidR="008E0E4F" w:rsidRPr="00A15B43" w14:paraId="07FDBBBC" w14:textId="77777777" w:rsidTr="0002556B">
        <w:tc>
          <w:tcPr>
            <w:tcW w:w="1908" w:type="dxa"/>
          </w:tcPr>
          <w:p w14:paraId="7439AA17" w14:textId="77777777" w:rsidR="008E0E4F" w:rsidRPr="00A15B43" w:rsidRDefault="008E0E4F" w:rsidP="0002556B">
            <w:pPr>
              <w:pStyle w:val="SmallTextPara"/>
              <w:rPr>
                <w:highlight w:val="yellow"/>
              </w:rPr>
            </w:pPr>
          </w:p>
        </w:tc>
        <w:tc>
          <w:tcPr>
            <w:tcW w:w="997" w:type="dxa"/>
          </w:tcPr>
          <w:p w14:paraId="633F2592" w14:textId="77777777" w:rsidR="008E0E4F" w:rsidRPr="00A15B43" w:rsidRDefault="008E0E4F" w:rsidP="0002556B">
            <w:pPr>
              <w:pStyle w:val="SmallTextPara"/>
              <w:rPr>
                <w:highlight w:val="yellow"/>
              </w:rPr>
            </w:pPr>
          </w:p>
        </w:tc>
        <w:tc>
          <w:tcPr>
            <w:tcW w:w="5392" w:type="dxa"/>
          </w:tcPr>
          <w:p w14:paraId="08913D91" w14:textId="77777777" w:rsidR="008E0E4F" w:rsidRPr="00F3075E" w:rsidRDefault="008E0E4F" w:rsidP="0002556B">
            <w:pPr>
              <w:pStyle w:val="SmallTextPara"/>
              <w:rPr>
                <w:highlight w:val="green"/>
              </w:rPr>
            </w:pPr>
            <w:r w:rsidRPr="00F3075E">
              <w:t xml:space="preserve">[2] Policy OID: {2.5.29.32.0}  </w:t>
            </w:r>
          </w:p>
        </w:tc>
        <w:tc>
          <w:tcPr>
            <w:tcW w:w="6000" w:type="dxa"/>
            <w:gridSpan w:val="2"/>
          </w:tcPr>
          <w:p w14:paraId="46F389E4" w14:textId="77777777" w:rsidR="008E0E4F" w:rsidRPr="00F3075E" w:rsidRDefault="008E0E4F" w:rsidP="0002556B">
            <w:pPr>
              <w:pStyle w:val="SmallTextPara"/>
            </w:pPr>
            <w:r w:rsidRPr="00F3075E">
              <w:t>OID for “anyPolicy”</w:t>
            </w:r>
          </w:p>
        </w:tc>
      </w:tr>
      <w:tr w:rsidR="008E0E4F" w:rsidRPr="00A15B43" w14:paraId="06569FB8" w14:textId="77777777" w:rsidTr="0002556B">
        <w:tc>
          <w:tcPr>
            <w:tcW w:w="1908" w:type="dxa"/>
          </w:tcPr>
          <w:p w14:paraId="2C17CED9" w14:textId="77777777" w:rsidR="008E0E4F" w:rsidRPr="00A15B43" w:rsidRDefault="008E0E4F" w:rsidP="0002556B">
            <w:pPr>
              <w:pStyle w:val="SmallTextPara"/>
              <w:rPr>
                <w:highlight w:val="yellow"/>
              </w:rPr>
            </w:pPr>
          </w:p>
        </w:tc>
        <w:tc>
          <w:tcPr>
            <w:tcW w:w="997" w:type="dxa"/>
          </w:tcPr>
          <w:p w14:paraId="28673379" w14:textId="77777777" w:rsidR="008E0E4F" w:rsidRPr="00A15B43" w:rsidRDefault="008E0E4F" w:rsidP="0002556B">
            <w:pPr>
              <w:pStyle w:val="SmallTextPara"/>
              <w:rPr>
                <w:highlight w:val="yellow"/>
              </w:rPr>
            </w:pPr>
          </w:p>
        </w:tc>
        <w:tc>
          <w:tcPr>
            <w:tcW w:w="5392" w:type="dxa"/>
          </w:tcPr>
          <w:p w14:paraId="1A2E7E3A" w14:textId="6C3B592E" w:rsidR="008E0E4F" w:rsidRPr="00F3075E" w:rsidRDefault="008E0E4F" w:rsidP="0002556B">
            <w:pPr>
              <w:pStyle w:val="SmallTextPara"/>
            </w:pPr>
            <w:r w:rsidRPr="00F3075E">
              <w:t>[</w:t>
            </w:r>
            <w:commentRangeStart w:id="1096"/>
            <w:r w:rsidRPr="00F3075E">
              <w:t>3] Policy OID: {</w:t>
            </w:r>
            <w:r w:rsidR="0088454E" w:rsidRPr="0088454E">
              <w:t>2.16.554.101.8</w:t>
            </w:r>
            <w:r w:rsidRPr="00F3075E">
              <w:t>.2.1.1</w:t>
            </w:r>
            <w:r w:rsidR="009D7015">
              <w:t>.</w:t>
            </w:r>
            <w:r w:rsidR="00D55386">
              <w:t>0.</w:t>
            </w:r>
            <w:r w:rsidR="009D7015">
              <w:t>1</w:t>
            </w:r>
            <w:r w:rsidRPr="00F3075E">
              <w:t>} (Individual – Low Assurance)</w:t>
            </w:r>
            <w:commentRangeEnd w:id="1096"/>
            <w:r w:rsidR="0072002D">
              <w:rPr>
                <w:rStyle w:val="CommentReference"/>
                <w:lang w:val="en-AU"/>
              </w:rPr>
              <w:commentReference w:id="1096"/>
            </w:r>
          </w:p>
        </w:tc>
        <w:tc>
          <w:tcPr>
            <w:tcW w:w="6000" w:type="dxa"/>
            <w:gridSpan w:val="2"/>
          </w:tcPr>
          <w:p w14:paraId="04AD45AD" w14:textId="77777777" w:rsidR="008E0E4F" w:rsidRPr="00A15B43" w:rsidRDefault="008E0E4F" w:rsidP="0002556B">
            <w:pPr>
              <w:pStyle w:val="SmallTextPara"/>
              <w:rPr>
                <w:highlight w:val="yellow"/>
              </w:rPr>
            </w:pPr>
          </w:p>
        </w:tc>
      </w:tr>
      <w:tr w:rsidR="008E0E4F" w:rsidRPr="00A15B43" w14:paraId="0961BED6" w14:textId="77777777" w:rsidTr="0002556B">
        <w:tc>
          <w:tcPr>
            <w:tcW w:w="1908" w:type="dxa"/>
          </w:tcPr>
          <w:p w14:paraId="443A0D37" w14:textId="77777777" w:rsidR="008E0E4F" w:rsidRPr="00A15B43" w:rsidRDefault="008E0E4F" w:rsidP="0002556B">
            <w:pPr>
              <w:pStyle w:val="SmallTextPara"/>
              <w:rPr>
                <w:highlight w:val="yellow"/>
              </w:rPr>
            </w:pPr>
          </w:p>
        </w:tc>
        <w:tc>
          <w:tcPr>
            <w:tcW w:w="997" w:type="dxa"/>
          </w:tcPr>
          <w:p w14:paraId="0219D9BD" w14:textId="77777777" w:rsidR="008E0E4F" w:rsidRPr="00A15B43" w:rsidRDefault="008E0E4F" w:rsidP="0002556B">
            <w:pPr>
              <w:pStyle w:val="SmallTextPara"/>
              <w:rPr>
                <w:highlight w:val="yellow"/>
              </w:rPr>
            </w:pPr>
          </w:p>
        </w:tc>
        <w:tc>
          <w:tcPr>
            <w:tcW w:w="5392" w:type="dxa"/>
          </w:tcPr>
          <w:p w14:paraId="34C2EA92" w14:textId="3BD932B9" w:rsidR="008E0E4F" w:rsidRPr="00F3075E" w:rsidRDefault="008E0E4F" w:rsidP="0002556B">
            <w:pPr>
              <w:pStyle w:val="SmallTextPara"/>
            </w:pPr>
            <w:r w:rsidRPr="00F3075E">
              <w:t>[4] Policy OID: {</w:t>
            </w:r>
            <w:r w:rsidR="0088454E" w:rsidRPr="0088454E">
              <w:t>2.16.554.101.8.2.1.2</w:t>
            </w:r>
            <w:r w:rsidR="009D7015">
              <w:t>.</w:t>
            </w:r>
            <w:r w:rsidR="00D55386">
              <w:t>0.</w:t>
            </w:r>
            <w:r w:rsidR="009D7015">
              <w:t>1</w:t>
            </w:r>
            <w:r w:rsidRPr="00F3075E">
              <w:t xml:space="preserve">} (Individual – Medium Assurance) </w:t>
            </w:r>
          </w:p>
        </w:tc>
        <w:tc>
          <w:tcPr>
            <w:tcW w:w="6000" w:type="dxa"/>
            <w:gridSpan w:val="2"/>
          </w:tcPr>
          <w:p w14:paraId="34ADC4C0" w14:textId="77777777" w:rsidR="008E0E4F" w:rsidRPr="00A15B43" w:rsidRDefault="008E0E4F" w:rsidP="0002556B">
            <w:pPr>
              <w:pStyle w:val="SmallTextPara"/>
              <w:rPr>
                <w:highlight w:val="yellow"/>
              </w:rPr>
            </w:pPr>
          </w:p>
        </w:tc>
      </w:tr>
      <w:tr w:rsidR="008E0E4F" w:rsidRPr="00A15B43" w14:paraId="354E3696" w14:textId="77777777" w:rsidTr="00D55386">
        <w:tc>
          <w:tcPr>
            <w:tcW w:w="1908" w:type="dxa"/>
          </w:tcPr>
          <w:p w14:paraId="05E2DD5B" w14:textId="77777777" w:rsidR="008E0E4F" w:rsidRPr="00A15B43" w:rsidRDefault="008E0E4F" w:rsidP="0002556B">
            <w:pPr>
              <w:pStyle w:val="SmallTextPara"/>
              <w:rPr>
                <w:highlight w:val="yellow"/>
              </w:rPr>
            </w:pPr>
          </w:p>
        </w:tc>
        <w:tc>
          <w:tcPr>
            <w:tcW w:w="997" w:type="dxa"/>
          </w:tcPr>
          <w:p w14:paraId="6B5295B7" w14:textId="77777777" w:rsidR="008E0E4F" w:rsidRPr="00A15B43" w:rsidRDefault="008E0E4F" w:rsidP="0002556B">
            <w:pPr>
              <w:pStyle w:val="SmallTextPara"/>
              <w:rPr>
                <w:highlight w:val="yellow"/>
              </w:rPr>
            </w:pPr>
          </w:p>
        </w:tc>
        <w:tc>
          <w:tcPr>
            <w:tcW w:w="5392" w:type="dxa"/>
            <w:shd w:val="clear" w:color="auto" w:fill="FFD966" w:themeFill="accent4" w:themeFillTint="99"/>
          </w:tcPr>
          <w:p w14:paraId="5A468D62" w14:textId="167BA42C" w:rsidR="008E0E4F" w:rsidRPr="00F3075E" w:rsidRDefault="008E0E4F" w:rsidP="0002556B">
            <w:pPr>
              <w:pStyle w:val="SmallTextPara"/>
            </w:pPr>
            <w:r w:rsidRPr="00F3075E">
              <w:t>[5] Policy OID: {</w:t>
            </w:r>
            <w:r w:rsidR="0088454E" w:rsidRPr="0088454E">
              <w:t>2.16.554.101.8</w:t>
            </w:r>
            <w:r w:rsidR="002D4C7E" w:rsidRPr="0088454E">
              <w:t>.2.1.3</w:t>
            </w:r>
            <w:r w:rsidR="009D7015">
              <w:t>.</w:t>
            </w:r>
            <w:r w:rsidR="00D55386">
              <w:t>0.</w:t>
            </w:r>
            <w:r w:rsidR="009D7015">
              <w:t>1</w:t>
            </w:r>
            <w:r w:rsidRPr="00F3075E">
              <w:t>} (Individual - High Assurance)</w:t>
            </w:r>
          </w:p>
        </w:tc>
        <w:tc>
          <w:tcPr>
            <w:tcW w:w="6000" w:type="dxa"/>
            <w:gridSpan w:val="2"/>
          </w:tcPr>
          <w:p w14:paraId="5FAAC4D6" w14:textId="77777777" w:rsidR="008E0E4F" w:rsidRPr="00A15B43" w:rsidRDefault="008E0E4F" w:rsidP="0002556B">
            <w:pPr>
              <w:pStyle w:val="SmallTextPara"/>
              <w:rPr>
                <w:highlight w:val="yellow"/>
              </w:rPr>
            </w:pPr>
          </w:p>
        </w:tc>
      </w:tr>
      <w:tr w:rsidR="008E0E4F" w:rsidRPr="00A15B43" w14:paraId="34C8DA39" w14:textId="77777777" w:rsidTr="00D55386">
        <w:tc>
          <w:tcPr>
            <w:tcW w:w="1908" w:type="dxa"/>
          </w:tcPr>
          <w:p w14:paraId="1490E11A" w14:textId="77777777" w:rsidR="008E0E4F" w:rsidRPr="00A15B43" w:rsidRDefault="008E0E4F" w:rsidP="0002556B">
            <w:pPr>
              <w:pStyle w:val="SmallTextPara"/>
              <w:rPr>
                <w:highlight w:val="yellow"/>
                <w:lang w:val="en-GB"/>
              </w:rPr>
            </w:pPr>
          </w:p>
        </w:tc>
        <w:tc>
          <w:tcPr>
            <w:tcW w:w="997" w:type="dxa"/>
          </w:tcPr>
          <w:p w14:paraId="1518564C" w14:textId="77777777" w:rsidR="008E0E4F" w:rsidRPr="00A15B43" w:rsidRDefault="008E0E4F" w:rsidP="0002556B">
            <w:pPr>
              <w:pStyle w:val="SmallTextPara"/>
              <w:rPr>
                <w:highlight w:val="yellow"/>
              </w:rPr>
            </w:pPr>
          </w:p>
        </w:tc>
        <w:tc>
          <w:tcPr>
            <w:tcW w:w="5392" w:type="dxa"/>
            <w:shd w:val="clear" w:color="auto" w:fill="FFD966" w:themeFill="accent4" w:themeFillTint="99"/>
          </w:tcPr>
          <w:p w14:paraId="61B36FC2" w14:textId="2055F1F8" w:rsidR="008E0E4F" w:rsidRPr="00F3075E" w:rsidRDefault="008E0E4F" w:rsidP="0088454E">
            <w:pPr>
              <w:pStyle w:val="SmallTextPara"/>
            </w:pPr>
            <w:commentRangeStart w:id="1097"/>
            <w:r w:rsidRPr="00F3075E">
              <w:t xml:space="preserve">[7] Policy OID: </w:t>
            </w:r>
            <w:r w:rsidR="0088454E" w:rsidRPr="0088454E">
              <w:t>{2.16.554.101.8</w:t>
            </w:r>
            <w:r w:rsidR="00416A42" w:rsidRPr="0088454E">
              <w:rPr>
                <w:lang w:val="en-GB"/>
              </w:rPr>
              <w:t>.2.2.1</w:t>
            </w:r>
            <w:r w:rsidR="009D7015">
              <w:rPr>
                <w:lang w:val="en-GB"/>
              </w:rPr>
              <w:t>.</w:t>
            </w:r>
            <w:r w:rsidR="00D55386">
              <w:rPr>
                <w:lang w:val="en-GB"/>
              </w:rPr>
              <w:t>0.</w:t>
            </w:r>
            <w:r w:rsidR="009D7015">
              <w:rPr>
                <w:lang w:val="en-GB"/>
              </w:rPr>
              <w:t>1</w:t>
            </w:r>
            <w:r w:rsidRPr="00F3075E">
              <w:t>} (Resource – Low Assurance)</w:t>
            </w:r>
            <w:commentRangeEnd w:id="1097"/>
            <w:r w:rsidR="00D55386">
              <w:rPr>
                <w:rStyle w:val="CommentReference"/>
                <w:lang w:val="en-AU"/>
              </w:rPr>
              <w:commentReference w:id="1097"/>
            </w:r>
          </w:p>
        </w:tc>
        <w:tc>
          <w:tcPr>
            <w:tcW w:w="6000" w:type="dxa"/>
            <w:gridSpan w:val="2"/>
          </w:tcPr>
          <w:p w14:paraId="3BD350A0" w14:textId="77777777" w:rsidR="008E0E4F" w:rsidRPr="00A15B43" w:rsidRDefault="008E0E4F" w:rsidP="0002556B">
            <w:pPr>
              <w:pStyle w:val="SmallTextPara"/>
              <w:rPr>
                <w:highlight w:val="yellow"/>
              </w:rPr>
            </w:pPr>
          </w:p>
        </w:tc>
      </w:tr>
      <w:tr w:rsidR="008E0E4F" w:rsidRPr="00A15B43" w14:paraId="27B47939" w14:textId="77777777" w:rsidTr="0002556B">
        <w:tc>
          <w:tcPr>
            <w:tcW w:w="1908" w:type="dxa"/>
          </w:tcPr>
          <w:p w14:paraId="18689D38" w14:textId="77777777" w:rsidR="008E0E4F" w:rsidRPr="00A15B43" w:rsidRDefault="008E0E4F" w:rsidP="0002556B">
            <w:pPr>
              <w:pStyle w:val="SmallTextPara"/>
              <w:rPr>
                <w:highlight w:val="yellow"/>
              </w:rPr>
            </w:pPr>
          </w:p>
        </w:tc>
        <w:tc>
          <w:tcPr>
            <w:tcW w:w="997" w:type="dxa"/>
          </w:tcPr>
          <w:p w14:paraId="00641F07" w14:textId="77777777" w:rsidR="008E0E4F" w:rsidRPr="00A15B43" w:rsidRDefault="008E0E4F" w:rsidP="0002556B">
            <w:pPr>
              <w:pStyle w:val="SmallTextPara"/>
              <w:rPr>
                <w:highlight w:val="yellow"/>
              </w:rPr>
            </w:pPr>
          </w:p>
        </w:tc>
        <w:tc>
          <w:tcPr>
            <w:tcW w:w="5392" w:type="dxa"/>
          </w:tcPr>
          <w:p w14:paraId="1C06ED11" w14:textId="1C308399" w:rsidR="008E0E4F" w:rsidRPr="00F3075E" w:rsidRDefault="008E0E4F" w:rsidP="0088454E">
            <w:pPr>
              <w:pStyle w:val="SmallTextPara"/>
            </w:pPr>
            <w:r w:rsidRPr="00F3075E">
              <w:t xml:space="preserve">[8] Policy OID: </w:t>
            </w:r>
            <w:r w:rsidR="0088454E" w:rsidRPr="0088454E">
              <w:t>{2.16.554.101.8</w:t>
            </w:r>
            <w:r w:rsidR="00416A42" w:rsidRPr="0088454E">
              <w:rPr>
                <w:lang w:val="en-GB"/>
              </w:rPr>
              <w:t>.2.2.2</w:t>
            </w:r>
            <w:r w:rsidR="009D7015">
              <w:rPr>
                <w:lang w:val="en-GB"/>
              </w:rPr>
              <w:t>.</w:t>
            </w:r>
            <w:r w:rsidR="00D55386">
              <w:rPr>
                <w:lang w:val="en-GB"/>
              </w:rPr>
              <w:t>0.</w:t>
            </w:r>
            <w:r w:rsidR="009D7015">
              <w:rPr>
                <w:lang w:val="en-GB"/>
              </w:rPr>
              <w:t>1</w:t>
            </w:r>
            <w:r w:rsidRPr="00F3075E">
              <w:t>} (Resource – Medium Assurance)</w:t>
            </w:r>
          </w:p>
        </w:tc>
        <w:tc>
          <w:tcPr>
            <w:tcW w:w="6000" w:type="dxa"/>
            <w:gridSpan w:val="2"/>
          </w:tcPr>
          <w:p w14:paraId="50C16E62" w14:textId="77777777" w:rsidR="008E0E4F" w:rsidRPr="00A15B43" w:rsidRDefault="008E0E4F" w:rsidP="0002556B">
            <w:pPr>
              <w:pStyle w:val="SmallTextPara"/>
              <w:rPr>
                <w:highlight w:val="yellow"/>
              </w:rPr>
            </w:pPr>
          </w:p>
        </w:tc>
      </w:tr>
      <w:tr w:rsidR="008E0E4F" w:rsidRPr="00A15B43" w14:paraId="03B33B63" w14:textId="77777777" w:rsidTr="0002556B">
        <w:tc>
          <w:tcPr>
            <w:tcW w:w="1908" w:type="dxa"/>
          </w:tcPr>
          <w:p w14:paraId="519B4E75" w14:textId="77777777" w:rsidR="008E0E4F" w:rsidRPr="00F3075E" w:rsidRDefault="008E0E4F" w:rsidP="0002556B">
            <w:pPr>
              <w:pStyle w:val="SmallTextPara"/>
            </w:pPr>
          </w:p>
        </w:tc>
        <w:tc>
          <w:tcPr>
            <w:tcW w:w="997" w:type="dxa"/>
          </w:tcPr>
          <w:p w14:paraId="4E1DB4AC" w14:textId="77777777" w:rsidR="008E0E4F" w:rsidRPr="00F3075E" w:rsidRDefault="008E0E4F" w:rsidP="0002556B">
            <w:pPr>
              <w:pStyle w:val="SmallTextPara"/>
            </w:pPr>
          </w:p>
        </w:tc>
        <w:tc>
          <w:tcPr>
            <w:tcW w:w="5392" w:type="dxa"/>
          </w:tcPr>
          <w:p w14:paraId="64A8FFFA" w14:textId="0C354985" w:rsidR="008E0E4F" w:rsidRPr="00F3075E" w:rsidRDefault="008E0E4F" w:rsidP="0088454E">
            <w:pPr>
              <w:pStyle w:val="SmallTextPara"/>
            </w:pPr>
            <w:r w:rsidRPr="00F3075E">
              <w:t>[9] Policy OID:</w:t>
            </w:r>
            <w:r w:rsidR="0088454E" w:rsidRPr="0088454E">
              <w:t xml:space="preserve"> {2.16.554.101.8</w:t>
            </w:r>
            <w:r w:rsidR="00416A42" w:rsidRPr="0088454E">
              <w:rPr>
                <w:lang w:val="en-GB"/>
              </w:rPr>
              <w:t>.2.2.3</w:t>
            </w:r>
            <w:r w:rsidR="009D7015">
              <w:rPr>
                <w:lang w:val="en-GB"/>
              </w:rPr>
              <w:t>.</w:t>
            </w:r>
            <w:r w:rsidR="00D55386">
              <w:rPr>
                <w:lang w:val="en-GB"/>
              </w:rPr>
              <w:t>0.</w:t>
            </w:r>
            <w:r w:rsidR="009D7015">
              <w:rPr>
                <w:lang w:val="en-GB"/>
              </w:rPr>
              <w:t>1</w:t>
            </w:r>
            <w:r w:rsidRPr="00F3075E">
              <w:t>} (Resource – High Assurance)</w:t>
            </w:r>
          </w:p>
        </w:tc>
        <w:tc>
          <w:tcPr>
            <w:tcW w:w="6000" w:type="dxa"/>
            <w:gridSpan w:val="2"/>
          </w:tcPr>
          <w:p w14:paraId="4270FD53" w14:textId="77777777" w:rsidR="008E0E4F" w:rsidRPr="00A15B43" w:rsidRDefault="008E0E4F" w:rsidP="0002556B">
            <w:pPr>
              <w:pStyle w:val="SmallTextPara"/>
              <w:rPr>
                <w:highlight w:val="yellow"/>
              </w:rPr>
            </w:pPr>
          </w:p>
        </w:tc>
      </w:tr>
      <w:tr w:rsidR="008E0E4F" w:rsidRPr="00A15B43" w14:paraId="3715F7AD" w14:textId="77777777" w:rsidTr="0002556B">
        <w:tc>
          <w:tcPr>
            <w:tcW w:w="1908" w:type="dxa"/>
          </w:tcPr>
          <w:p w14:paraId="0DF9FD77" w14:textId="77777777" w:rsidR="008E0E4F" w:rsidRPr="00F3075E" w:rsidRDefault="008E0E4F" w:rsidP="0002556B">
            <w:pPr>
              <w:pStyle w:val="SmallTextPara"/>
            </w:pPr>
            <w:r w:rsidRPr="00F3075E">
              <w:t>Policy Mapping</w:t>
            </w:r>
          </w:p>
        </w:tc>
        <w:tc>
          <w:tcPr>
            <w:tcW w:w="997" w:type="dxa"/>
          </w:tcPr>
          <w:p w14:paraId="4A7D700F" w14:textId="77777777" w:rsidR="008E0E4F" w:rsidRPr="00F3075E" w:rsidRDefault="008E0E4F" w:rsidP="0002556B">
            <w:pPr>
              <w:pStyle w:val="SmallTextPara"/>
            </w:pPr>
          </w:p>
        </w:tc>
        <w:tc>
          <w:tcPr>
            <w:tcW w:w="5392" w:type="dxa"/>
          </w:tcPr>
          <w:p w14:paraId="4940C145" w14:textId="77777777" w:rsidR="008E0E4F" w:rsidRPr="00F3075E" w:rsidRDefault="008E0E4F" w:rsidP="0002556B">
            <w:pPr>
              <w:pStyle w:val="SmallTextPara"/>
            </w:pPr>
            <w:r w:rsidRPr="00F3075E">
              <w:t>Not Present</w:t>
            </w:r>
          </w:p>
        </w:tc>
        <w:tc>
          <w:tcPr>
            <w:tcW w:w="6000" w:type="dxa"/>
            <w:gridSpan w:val="2"/>
          </w:tcPr>
          <w:p w14:paraId="54435B64" w14:textId="77777777" w:rsidR="008E0E4F" w:rsidRPr="00A15B43" w:rsidRDefault="008E0E4F" w:rsidP="0002556B">
            <w:pPr>
              <w:pStyle w:val="SmallTextPara"/>
              <w:rPr>
                <w:highlight w:val="yellow"/>
              </w:rPr>
            </w:pPr>
          </w:p>
        </w:tc>
      </w:tr>
      <w:tr w:rsidR="008E0E4F" w:rsidRPr="00A15B43" w14:paraId="79D41F92" w14:textId="77777777" w:rsidTr="0002556B">
        <w:tc>
          <w:tcPr>
            <w:tcW w:w="1908" w:type="dxa"/>
          </w:tcPr>
          <w:p w14:paraId="60CB7459" w14:textId="77777777" w:rsidR="008E0E4F" w:rsidRPr="00F3075E" w:rsidRDefault="008E0E4F" w:rsidP="0002556B">
            <w:pPr>
              <w:pStyle w:val="SmallTextPara"/>
            </w:pPr>
            <w:r w:rsidRPr="00F3075E">
              <w:t>Subject Alternative Name</w:t>
            </w:r>
          </w:p>
        </w:tc>
        <w:tc>
          <w:tcPr>
            <w:tcW w:w="997" w:type="dxa"/>
          </w:tcPr>
          <w:p w14:paraId="783B65A0" w14:textId="77777777" w:rsidR="008E0E4F" w:rsidRPr="00F3075E" w:rsidRDefault="008E0E4F" w:rsidP="0002556B">
            <w:pPr>
              <w:pStyle w:val="SmallTextPara"/>
            </w:pPr>
          </w:p>
        </w:tc>
        <w:tc>
          <w:tcPr>
            <w:tcW w:w="5392" w:type="dxa"/>
          </w:tcPr>
          <w:p w14:paraId="19B6AF87" w14:textId="77777777" w:rsidR="008E0E4F" w:rsidRPr="00F3075E" w:rsidRDefault="008E0E4F" w:rsidP="0002556B">
            <w:pPr>
              <w:pStyle w:val="SmallTextPara"/>
            </w:pPr>
            <w:r w:rsidRPr="00F3075E">
              <w:t>Not Present</w:t>
            </w:r>
          </w:p>
        </w:tc>
        <w:tc>
          <w:tcPr>
            <w:tcW w:w="6000" w:type="dxa"/>
            <w:gridSpan w:val="2"/>
          </w:tcPr>
          <w:p w14:paraId="10788006" w14:textId="77777777" w:rsidR="008E0E4F" w:rsidRPr="00A15B43" w:rsidRDefault="008E0E4F" w:rsidP="0002556B">
            <w:pPr>
              <w:pStyle w:val="SmallTextPara"/>
              <w:rPr>
                <w:highlight w:val="yellow"/>
              </w:rPr>
            </w:pPr>
          </w:p>
        </w:tc>
      </w:tr>
      <w:tr w:rsidR="008E0E4F" w:rsidRPr="00A15B43" w14:paraId="5C9A0B6C" w14:textId="77777777" w:rsidTr="0002556B">
        <w:tc>
          <w:tcPr>
            <w:tcW w:w="1908" w:type="dxa"/>
          </w:tcPr>
          <w:p w14:paraId="59CC297C" w14:textId="77777777" w:rsidR="008E0E4F" w:rsidRPr="00F3075E" w:rsidRDefault="008E0E4F" w:rsidP="0002556B">
            <w:pPr>
              <w:pStyle w:val="SmallTextPara"/>
            </w:pPr>
            <w:r w:rsidRPr="00F3075E">
              <w:t>Issuer Alternative Name</w:t>
            </w:r>
          </w:p>
        </w:tc>
        <w:tc>
          <w:tcPr>
            <w:tcW w:w="997" w:type="dxa"/>
          </w:tcPr>
          <w:p w14:paraId="08606739" w14:textId="77777777" w:rsidR="008E0E4F" w:rsidRPr="00F3075E" w:rsidRDefault="008E0E4F" w:rsidP="0002556B">
            <w:pPr>
              <w:pStyle w:val="SmallTextPara"/>
            </w:pPr>
          </w:p>
        </w:tc>
        <w:tc>
          <w:tcPr>
            <w:tcW w:w="5392" w:type="dxa"/>
          </w:tcPr>
          <w:p w14:paraId="75649BC5" w14:textId="77777777" w:rsidR="008E0E4F" w:rsidRPr="00F3075E" w:rsidRDefault="008E0E4F" w:rsidP="0002556B">
            <w:pPr>
              <w:pStyle w:val="SmallTextPara"/>
            </w:pPr>
            <w:r w:rsidRPr="00F3075E">
              <w:t>Not Present</w:t>
            </w:r>
          </w:p>
        </w:tc>
        <w:tc>
          <w:tcPr>
            <w:tcW w:w="6000" w:type="dxa"/>
            <w:gridSpan w:val="2"/>
          </w:tcPr>
          <w:p w14:paraId="2FB8B8E6" w14:textId="77777777" w:rsidR="008E0E4F" w:rsidRPr="00A15B43" w:rsidRDefault="008E0E4F" w:rsidP="0002556B">
            <w:pPr>
              <w:pStyle w:val="SmallTextPara"/>
              <w:rPr>
                <w:highlight w:val="yellow"/>
              </w:rPr>
            </w:pPr>
          </w:p>
        </w:tc>
      </w:tr>
      <w:tr w:rsidR="008E0E4F" w:rsidRPr="00A15B43" w14:paraId="7657E8EE" w14:textId="77777777" w:rsidTr="0002556B">
        <w:tc>
          <w:tcPr>
            <w:tcW w:w="1908" w:type="dxa"/>
          </w:tcPr>
          <w:p w14:paraId="1CB50D19" w14:textId="77777777" w:rsidR="008E0E4F" w:rsidRPr="00F3075E" w:rsidRDefault="008E0E4F" w:rsidP="0002556B">
            <w:pPr>
              <w:pStyle w:val="SmallTextPara"/>
            </w:pPr>
            <w:r w:rsidRPr="00F3075E">
              <w:t>Subject Directory Attributes</w:t>
            </w:r>
          </w:p>
        </w:tc>
        <w:tc>
          <w:tcPr>
            <w:tcW w:w="997" w:type="dxa"/>
          </w:tcPr>
          <w:p w14:paraId="68C429E8" w14:textId="77777777" w:rsidR="008E0E4F" w:rsidRPr="00F3075E" w:rsidRDefault="008E0E4F" w:rsidP="0002556B">
            <w:pPr>
              <w:pStyle w:val="SmallTextPara"/>
            </w:pPr>
          </w:p>
        </w:tc>
        <w:tc>
          <w:tcPr>
            <w:tcW w:w="5392" w:type="dxa"/>
          </w:tcPr>
          <w:p w14:paraId="4888A177" w14:textId="77777777" w:rsidR="008E0E4F" w:rsidRPr="00F3075E" w:rsidRDefault="008E0E4F" w:rsidP="0002556B">
            <w:pPr>
              <w:pStyle w:val="SmallTextPara"/>
            </w:pPr>
            <w:r w:rsidRPr="00F3075E">
              <w:t>Not Present</w:t>
            </w:r>
          </w:p>
        </w:tc>
        <w:tc>
          <w:tcPr>
            <w:tcW w:w="6000" w:type="dxa"/>
            <w:gridSpan w:val="2"/>
          </w:tcPr>
          <w:p w14:paraId="3CA7398F" w14:textId="77777777" w:rsidR="008E0E4F" w:rsidRPr="00A15B43" w:rsidRDefault="008E0E4F" w:rsidP="0002556B">
            <w:pPr>
              <w:pStyle w:val="SmallTextPara"/>
              <w:rPr>
                <w:highlight w:val="yellow"/>
              </w:rPr>
            </w:pPr>
          </w:p>
        </w:tc>
      </w:tr>
      <w:tr w:rsidR="008E0E4F" w:rsidRPr="00A15B43" w14:paraId="37326202" w14:textId="77777777" w:rsidTr="0002556B">
        <w:tc>
          <w:tcPr>
            <w:tcW w:w="1908" w:type="dxa"/>
          </w:tcPr>
          <w:p w14:paraId="258FE554" w14:textId="77777777" w:rsidR="008E0E4F" w:rsidRPr="00F3075E" w:rsidRDefault="008E0E4F" w:rsidP="0002556B">
            <w:pPr>
              <w:pStyle w:val="SmallTextPara"/>
            </w:pPr>
            <w:r w:rsidRPr="00F3075E">
              <w:t>Basic Constraints</w:t>
            </w:r>
          </w:p>
        </w:tc>
        <w:tc>
          <w:tcPr>
            <w:tcW w:w="997" w:type="dxa"/>
          </w:tcPr>
          <w:p w14:paraId="1C5D8C87" w14:textId="77777777" w:rsidR="008E0E4F" w:rsidRPr="00F3075E" w:rsidRDefault="008E0E4F" w:rsidP="0002556B">
            <w:pPr>
              <w:pStyle w:val="SmallTextPara"/>
            </w:pPr>
            <w:r w:rsidRPr="00F3075E">
              <w:t>Yes</w:t>
            </w:r>
          </w:p>
        </w:tc>
        <w:tc>
          <w:tcPr>
            <w:tcW w:w="5392" w:type="dxa"/>
          </w:tcPr>
          <w:p w14:paraId="4BE4D5AF" w14:textId="77777777" w:rsidR="008E0E4F" w:rsidRPr="00F3075E" w:rsidRDefault="008E0E4F" w:rsidP="0002556B">
            <w:pPr>
              <w:pStyle w:val="SmallTextPara"/>
            </w:pPr>
            <w:r w:rsidRPr="00F3075E">
              <w:t>CA=True, Path length constraint=</w:t>
            </w:r>
            <w:r w:rsidR="00942717">
              <w:t>1</w:t>
            </w:r>
          </w:p>
        </w:tc>
        <w:tc>
          <w:tcPr>
            <w:tcW w:w="6000" w:type="dxa"/>
            <w:gridSpan w:val="2"/>
          </w:tcPr>
          <w:p w14:paraId="24E66EB8" w14:textId="77777777" w:rsidR="008E0E4F" w:rsidRPr="00A15B43" w:rsidRDefault="008E0E4F" w:rsidP="0002556B">
            <w:pPr>
              <w:pStyle w:val="SmallTextPara"/>
              <w:rPr>
                <w:highlight w:val="yellow"/>
              </w:rPr>
            </w:pPr>
          </w:p>
        </w:tc>
      </w:tr>
      <w:tr w:rsidR="008E0E4F" w:rsidRPr="00A15B43" w14:paraId="6DD37ADB" w14:textId="77777777" w:rsidTr="0002556B">
        <w:tc>
          <w:tcPr>
            <w:tcW w:w="1908" w:type="dxa"/>
          </w:tcPr>
          <w:p w14:paraId="22E6C669" w14:textId="77777777" w:rsidR="008E0E4F" w:rsidRPr="00F3075E" w:rsidRDefault="008E0E4F" w:rsidP="0002556B">
            <w:pPr>
              <w:pStyle w:val="SmallTextPara"/>
            </w:pPr>
            <w:r w:rsidRPr="00F3075E">
              <w:t>Name Constraints</w:t>
            </w:r>
          </w:p>
        </w:tc>
        <w:tc>
          <w:tcPr>
            <w:tcW w:w="997" w:type="dxa"/>
          </w:tcPr>
          <w:p w14:paraId="0A568244" w14:textId="77777777" w:rsidR="008E0E4F" w:rsidRPr="00F3075E" w:rsidRDefault="008E0E4F" w:rsidP="0002556B">
            <w:pPr>
              <w:pStyle w:val="SmallTextPara"/>
            </w:pPr>
          </w:p>
        </w:tc>
        <w:tc>
          <w:tcPr>
            <w:tcW w:w="5392" w:type="dxa"/>
          </w:tcPr>
          <w:p w14:paraId="33D00F32" w14:textId="77777777" w:rsidR="008E0E4F" w:rsidRPr="00F3075E" w:rsidRDefault="008E0E4F" w:rsidP="0002556B">
            <w:pPr>
              <w:pStyle w:val="SmallTextPara"/>
            </w:pPr>
            <w:r w:rsidRPr="00F3075E">
              <w:t>Not Present</w:t>
            </w:r>
          </w:p>
        </w:tc>
        <w:tc>
          <w:tcPr>
            <w:tcW w:w="6000" w:type="dxa"/>
            <w:gridSpan w:val="2"/>
          </w:tcPr>
          <w:p w14:paraId="4FE3B63F" w14:textId="77777777" w:rsidR="008E0E4F" w:rsidRPr="00A15B43" w:rsidRDefault="008E0E4F" w:rsidP="0002556B">
            <w:pPr>
              <w:pStyle w:val="SmallTextPara"/>
              <w:rPr>
                <w:highlight w:val="yellow"/>
              </w:rPr>
            </w:pPr>
          </w:p>
        </w:tc>
      </w:tr>
      <w:tr w:rsidR="008E0E4F" w:rsidRPr="00A15B43" w14:paraId="2413C090" w14:textId="77777777" w:rsidTr="0002556B">
        <w:tc>
          <w:tcPr>
            <w:tcW w:w="1908" w:type="dxa"/>
          </w:tcPr>
          <w:p w14:paraId="651D19F1" w14:textId="77777777" w:rsidR="008E0E4F" w:rsidRPr="00F3075E" w:rsidRDefault="008E0E4F" w:rsidP="0002556B">
            <w:pPr>
              <w:pStyle w:val="SmallTextPara"/>
            </w:pPr>
            <w:r w:rsidRPr="00F3075E">
              <w:t>Policy Constraints</w:t>
            </w:r>
          </w:p>
        </w:tc>
        <w:tc>
          <w:tcPr>
            <w:tcW w:w="997" w:type="dxa"/>
          </w:tcPr>
          <w:p w14:paraId="28793275" w14:textId="77777777" w:rsidR="008E0E4F" w:rsidRPr="00F3075E" w:rsidRDefault="008E0E4F" w:rsidP="0002556B">
            <w:pPr>
              <w:pStyle w:val="SmallTextPara"/>
            </w:pPr>
          </w:p>
        </w:tc>
        <w:tc>
          <w:tcPr>
            <w:tcW w:w="5392" w:type="dxa"/>
          </w:tcPr>
          <w:p w14:paraId="4C91684D" w14:textId="77777777" w:rsidR="008E0E4F" w:rsidRPr="00F3075E" w:rsidRDefault="008E0E4F" w:rsidP="0002556B">
            <w:pPr>
              <w:pStyle w:val="SmallTextPara"/>
            </w:pPr>
            <w:r w:rsidRPr="00F3075E">
              <w:t>Not Present</w:t>
            </w:r>
          </w:p>
        </w:tc>
        <w:tc>
          <w:tcPr>
            <w:tcW w:w="6000" w:type="dxa"/>
            <w:gridSpan w:val="2"/>
          </w:tcPr>
          <w:p w14:paraId="015B3BDA" w14:textId="77777777" w:rsidR="008E0E4F" w:rsidRPr="00A15B43" w:rsidRDefault="008E0E4F" w:rsidP="0002556B">
            <w:pPr>
              <w:pStyle w:val="SmallTextPara"/>
              <w:rPr>
                <w:highlight w:val="yellow"/>
              </w:rPr>
            </w:pPr>
          </w:p>
        </w:tc>
      </w:tr>
      <w:tr w:rsidR="008E0E4F" w:rsidRPr="00A15B43" w14:paraId="29483137" w14:textId="77777777" w:rsidTr="00D55386">
        <w:tc>
          <w:tcPr>
            <w:tcW w:w="1908" w:type="dxa"/>
          </w:tcPr>
          <w:p w14:paraId="24CF07CB" w14:textId="77777777" w:rsidR="008E0E4F" w:rsidRPr="00F3075E" w:rsidRDefault="008E0E4F" w:rsidP="0002556B">
            <w:pPr>
              <w:pStyle w:val="SmallTextPara"/>
            </w:pPr>
            <w:r w:rsidRPr="00F3075E">
              <w:t>Authority Information Access</w:t>
            </w:r>
          </w:p>
        </w:tc>
        <w:tc>
          <w:tcPr>
            <w:tcW w:w="997" w:type="dxa"/>
          </w:tcPr>
          <w:p w14:paraId="356AAD8F" w14:textId="77777777" w:rsidR="008E0E4F" w:rsidRPr="00F3075E" w:rsidRDefault="008E0E4F" w:rsidP="0002556B">
            <w:pPr>
              <w:pStyle w:val="SmallTextPara"/>
            </w:pPr>
            <w:r w:rsidRPr="00F3075E">
              <w:t>No</w:t>
            </w:r>
          </w:p>
        </w:tc>
        <w:tc>
          <w:tcPr>
            <w:tcW w:w="5392" w:type="dxa"/>
            <w:shd w:val="clear" w:color="auto" w:fill="auto"/>
          </w:tcPr>
          <w:p w14:paraId="5891089F" w14:textId="7A543CD6" w:rsidR="008E0E4F" w:rsidRPr="00D55386" w:rsidRDefault="008E0E4F" w:rsidP="0002556B">
            <w:pPr>
              <w:pStyle w:val="SmallTextPara"/>
            </w:pPr>
            <w:r w:rsidRPr="00D55386">
              <w:t>[1] Access method: CAIssuer</w:t>
            </w:r>
            <w:r w:rsidR="00D55386">
              <w:t xml:space="preserve"> </w:t>
            </w:r>
            <w:r w:rsidRPr="00D55386">
              <w:t>{1.3.6.1.5.5.7.48.2}</w:t>
            </w:r>
            <w:r w:rsidRPr="00D55386">
              <w:br/>
              <w:t xml:space="preserve">Access location: </w:t>
            </w:r>
            <w:hyperlink r:id="rId30" w:history="1">
              <w:r w:rsidR="00D55386" w:rsidRPr="005508E5">
                <w:rPr>
                  <w:rStyle w:val="Hyperlink"/>
                </w:rPr>
                <w:t>http://cert.pki.govt.nz/Certificates/NZGovtCA&lt;serial&gt;.crt</w:t>
              </w:r>
            </w:hyperlink>
            <w:r w:rsidR="00D55386">
              <w:t xml:space="preserve"> </w:t>
            </w:r>
          </w:p>
          <w:p w14:paraId="4F04B0CD" w14:textId="50E9A526" w:rsidR="008E0E4F" w:rsidRPr="00D55386" w:rsidRDefault="008E0E4F" w:rsidP="0002556B">
            <w:pPr>
              <w:pStyle w:val="SmallTextPara"/>
            </w:pPr>
            <w:r w:rsidRPr="00D55386">
              <w:t>[2] Access method: CAIssuer</w:t>
            </w:r>
            <w:r w:rsidR="00D55386">
              <w:t xml:space="preserve"> </w:t>
            </w:r>
            <w:r w:rsidRPr="00D55386">
              <w:t>{1.3.6.1.5.5.7.48.2}</w:t>
            </w:r>
            <w:r w:rsidRPr="00D55386">
              <w:br/>
              <w:t xml:space="preserve">Access location: </w:t>
            </w:r>
            <w:hyperlink r:id="rId31" w:history="1">
              <w:r w:rsidR="00D55386" w:rsidRPr="005508E5">
                <w:rPr>
                  <w:rStyle w:val="Hyperlink"/>
                </w:rPr>
                <w:t>http://cert.pki.govt.nz/pki/Certificates/NZGovtCA&lt;serial&gt;.p7c</w:t>
              </w:r>
            </w:hyperlink>
            <w:r w:rsidR="00D55386">
              <w:t xml:space="preserve"> </w:t>
            </w:r>
          </w:p>
          <w:p w14:paraId="01FF77AD" w14:textId="2F6FAC9E" w:rsidR="008E0E4F" w:rsidRPr="00D55386" w:rsidRDefault="008E0E4F">
            <w:pPr>
              <w:pStyle w:val="SmallTextPara"/>
            </w:pPr>
            <w:r w:rsidRPr="00D55386">
              <w:t>[</w:t>
            </w:r>
            <w:r w:rsidR="00942717" w:rsidRPr="00D55386">
              <w:t>3</w:t>
            </w:r>
            <w:r w:rsidRPr="00D55386">
              <w:t>] Access method: OCSP {1.3.6.1.5.5.7.48.1}</w:t>
            </w:r>
            <w:r w:rsidRPr="00D55386">
              <w:br/>
              <w:t xml:space="preserve">Access location: </w:t>
            </w:r>
            <w:hyperlink r:id="rId32" w:history="1">
              <w:r w:rsidR="00D55386" w:rsidRPr="005508E5">
                <w:rPr>
                  <w:rStyle w:val="Hyperlink"/>
                </w:rPr>
                <w:t>http://ocsp.pki.govt.nz/</w:t>
              </w:r>
            </w:hyperlink>
            <w:r w:rsidR="00D55386">
              <w:t xml:space="preserve"> </w:t>
            </w:r>
          </w:p>
        </w:tc>
        <w:tc>
          <w:tcPr>
            <w:tcW w:w="6000" w:type="dxa"/>
            <w:gridSpan w:val="2"/>
          </w:tcPr>
          <w:p w14:paraId="409EDB19" w14:textId="77777777" w:rsidR="008E0E4F" w:rsidRPr="00A15B43" w:rsidRDefault="008E0E4F" w:rsidP="00893973">
            <w:pPr>
              <w:pStyle w:val="SmallTextPara"/>
              <w:rPr>
                <w:highlight w:val="yellow"/>
              </w:rPr>
            </w:pPr>
          </w:p>
        </w:tc>
      </w:tr>
      <w:tr w:rsidR="008E0E4F" w:rsidRPr="00365A4B" w14:paraId="0BF2AE2C" w14:textId="77777777" w:rsidTr="00D55386">
        <w:tc>
          <w:tcPr>
            <w:tcW w:w="1908" w:type="dxa"/>
          </w:tcPr>
          <w:p w14:paraId="5194E15F" w14:textId="77777777" w:rsidR="008E0E4F" w:rsidRPr="00F3075E" w:rsidRDefault="008E0E4F" w:rsidP="0002556B">
            <w:pPr>
              <w:pStyle w:val="SmallTextPara"/>
            </w:pPr>
            <w:bookmarkStart w:id="1098" w:name="OLE_LINK1"/>
            <w:bookmarkStart w:id="1099" w:name="OLE_LINK2"/>
            <w:r w:rsidRPr="00F3075E">
              <w:t>CRL Distribution Points</w:t>
            </w:r>
          </w:p>
        </w:tc>
        <w:tc>
          <w:tcPr>
            <w:tcW w:w="997" w:type="dxa"/>
          </w:tcPr>
          <w:p w14:paraId="5796E3E9" w14:textId="77777777" w:rsidR="008E0E4F" w:rsidRPr="00F3075E" w:rsidRDefault="008E0E4F" w:rsidP="0002556B">
            <w:pPr>
              <w:pStyle w:val="SmallTextPara"/>
            </w:pPr>
            <w:r w:rsidRPr="00F3075E">
              <w:t>No</w:t>
            </w:r>
          </w:p>
        </w:tc>
        <w:tc>
          <w:tcPr>
            <w:tcW w:w="5392" w:type="dxa"/>
            <w:shd w:val="clear" w:color="auto" w:fill="auto"/>
          </w:tcPr>
          <w:p w14:paraId="52B238C9" w14:textId="77777777" w:rsidR="008E0E4F" w:rsidRPr="00D55386" w:rsidRDefault="008E0E4F" w:rsidP="0002556B">
            <w:pPr>
              <w:pStyle w:val="SmallTextPara"/>
              <w:rPr>
                <w:lang w:val="fr-FR"/>
              </w:rPr>
            </w:pPr>
            <w:r w:rsidRPr="00D55386">
              <w:rPr>
                <w:lang w:val="fr-FR"/>
              </w:rPr>
              <w:t xml:space="preserve">Distribution Point: </w:t>
            </w:r>
          </w:p>
          <w:p w14:paraId="1A395A61" w14:textId="6A3DE63D" w:rsidR="008E0E4F" w:rsidRPr="00D55386" w:rsidRDefault="008E0E4F" w:rsidP="0002556B">
            <w:pPr>
              <w:pStyle w:val="SmallTextPara"/>
              <w:rPr>
                <w:lang w:val="fr-FR"/>
              </w:rPr>
            </w:pPr>
            <w:r w:rsidRPr="00D55386">
              <w:rPr>
                <w:lang w:val="fr-FR"/>
              </w:rPr>
              <w:t>[1] URL=http://</w:t>
            </w:r>
            <w:r w:rsidR="005901EA" w:rsidRPr="00D55386">
              <w:rPr>
                <w:lang w:val="fr-FR"/>
              </w:rPr>
              <w:t>crl</w:t>
            </w:r>
            <w:r w:rsidR="007A59E7" w:rsidRPr="00D55386">
              <w:rPr>
                <w:lang w:val="fr-FR"/>
              </w:rPr>
              <w:t>.pki.govt.nz</w:t>
            </w:r>
            <w:r w:rsidRPr="00D55386">
              <w:rPr>
                <w:lang w:val="fr-FR"/>
              </w:rPr>
              <w:t>/crl/</w:t>
            </w:r>
            <w:r w:rsidR="002B7BDF" w:rsidRPr="00D55386">
              <w:rPr>
                <w:lang w:val="fr-FR"/>
              </w:rPr>
              <w:t>NZGovtCA</w:t>
            </w:r>
            <w:r w:rsidRPr="00D55386">
              <w:rPr>
                <w:lang w:val="fr-FR"/>
              </w:rPr>
              <w:t>&lt;Serial&gt;.crl</w:t>
            </w:r>
            <w:r w:rsidR="00D55386">
              <w:rPr>
                <w:lang w:val="fr-FR"/>
              </w:rPr>
              <w:t xml:space="preserve"> </w:t>
            </w:r>
          </w:p>
          <w:p w14:paraId="254CE92C" w14:textId="7DF36146" w:rsidR="008E0E4F" w:rsidRPr="00D55386" w:rsidRDefault="0072002D" w:rsidP="0002556B">
            <w:pPr>
              <w:pStyle w:val="SmallTextPara"/>
              <w:rPr>
                <w:lang w:val="fr-FR"/>
              </w:rPr>
            </w:pPr>
            <w:r>
              <w:rPr>
                <w:lang w:val="fr-FR"/>
              </w:rPr>
              <w:t>[</w:t>
            </w:r>
            <w:r w:rsidR="008E0E4F" w:rsidRPr="00D55386">
              <w:rPr>
                <w:lang w:val="fr-FR"/>
              </w:rPr>
              <w:t>2] Distribution Point Name (ldap): ldap://dir.</w:t>
            </w:r>
            <w:r w:rsidR="005901EA" w:rsidRPr="00D55386">
              <w:rPr>
                <w:lang w:val="fr-FR"/>
              </w:rPr>
              <w:t>pki.</w:t>
            </w:r>
            <w:r w:rsidR="00A457F1" w:rsidRPr="00D55386">
              <w:rPr>
                <w:lang w:val="fr-FR"/>
              </w:rPr>
              <w:t>govt</w:t>
            </w:r>
            <w:r w:rsidR="00F56ED4" w:rsidRPr="00D55386">
              <w:rPr>
                <w:lang w:val="fr-FR"/>
              </w:rPr>
              <w:t>.nz</w:t>
            </w:r>
            <w:r w:rsidR="008E0E4F" w:rsidRPr="00D55386">
              <w:rPr>
                <w:lang w:val="fr-FR"/>
              </w:rPr>
              <w:t>/cn=</w:t>
            </w:r>
            <w:r w:rsidR="002B7BDF" w:rsidRPr="00D55386">
              <w:rPr>
                <w:lang w:val="fr-FR"/>
              </w:rPr>
              <w:t>NZGovtCA</w:t>
            </w:r>
            <w:r w:rsidR="008E0E4F" w:rsidRPr="00D55386">
              <w:rPr>
                <w:lang w:val="fr-FR"/>
              </w:rPr>
              <w:t>&lt;serial&gt;,ou=CAs,ou=PKI,o=</w:t>
            </w:r>
            <w:r w:rsidR="00F56ED4" w:rsidRPr="00D55386">
              <w:rPr>
                <w:lang w:val="fr-FR"/>
              </w:rPr>
              <w:t>Govt</w:t>
            </w:r>
            <w:r w:rsidR="008E0E4F" w:rsidRPr="00D55386">
              <w:rPr>
                <w:lang w:val="fr-FR"/>
              </w:rPr>
              <w:t>,c=</w:t>
            </w:r>
            <w:r w:rsidR="00A457F1" w:rsidRPr="00D55386">
              <w:rPr>
                <w:lang w:val="fr-FR"/>
              </w:rPr>
              <w:t>NZ</w:t>
            </w:r>
            <w:r w:rsidR="008E0E4F" w:rsidRPr="00D55386">
              <w:rPr>
                <w:lang w:val="fr-FR"/>
              </w:rPr>
              <w:t>?certificateRevocationList</w:t>
            </w:r>
            <w:r w:rsidR="00D55386">
              <w:rPr>
                <w:lang w:val="fr-FR"/>
              </w:rPr>
              <w:t xml:space="preserve"> </w:t>
            </w:r>
          </w:p>
          <w:p w14:paraId="1299FDBA" w14:textId="77777777" w:rsidR="008E0E4F" w:rsidRPr="00D55386" w:rsidRDefault="008E0E4F" w:rsidP="0002556B">
            <w:pPr>
              <w:pStyle w:val="SmallTextPara"/>
              <w:rPr>
                <w:lang w:val="fr-FR"/>
              </w:rPr>
            </w:pPr>
          </w:p>
        </w:tc>
        <w:tc>
          <w:tcPr>
            <w:tcW w:w="6000" w:type="dxa"/>
            <w:gridSpan w:val="2"/>
          </w:tcPr>
          <w:p w14:paraId="38A779A6" w14:textId="77777777" w:rsidR="008E0E4F" w:rsidRPr="00B925C0" w:rsidRDefault="008E0E4F" w:rsidP="0002556B">
            <w:pPr>
              <w:pStyle w:val="SmallTextPara"/>
            </w:pPr>
            <w:r w:rsidRPr="00F3075E">
              <w:t>The CRL distribution point extension shall only populate the distributionPoint field.  The field shall only contain the URI name form.  The reason field may be populated.  The CRL shall point to a full and complete CRL only (i.e., a CRL that does NOT contain the issuer distribution point extension).</w:t>
            </w:r>
          </w:p>
        </w:tc>
      </w:tr>
    </w:tbl>
    <w:p w14:paraId="781091CB" w14:textId="77777777" w:rsidR="008E0E4F" w:rsidRPr="00365A4B" w:rsidRDefault="008E0E4F" w:rsidP="008E0E4F">
      <w:pPr>
        <w:pStyle w:val="Caption"/>
      </w:pPr>
      <w:bookmarkStart w:id="1100" w:name="_Toc296943554"/>
      <w:bookmarkStart w:id="1101" w:name="_Toc450489423"/>
      <w:bookmarkEnd w:id="1098"/>
      <w:bookmarkEnd w:id="1099"/>
      <w:r w:rsidRPr="00365A4B">
        <w:t xml:space="preserve">Table </w:t>
      </w:r>
      <w:r w:rsidRPr="00365A4B">
        <w:fldChar w:fldCharType="begin"/>
      </w:r>
      <w:r w:rsidRPr="00365A4B">
        <w:instrText xml:space="preserve"> SEQ Table \* ARABIC </w:instrText>
      </w:r>
      <w:r w:rsidRPr="00365A4B">
        <w:fldChar w:fldCharType="separate"/>
      </w:r>
      <w:r w:rsidR="00A43174">
        <w:rPr>
          <w:noProof/>
        </w:rPr>
        <w:t>7</w:t>
      </w:r>
      <w:r w:rsidRPr="00365A4B">
        <w:fldChar w:fldCharType="end"/>
      </w:r>
      <w:r w:rsidRPr="00365A4B">
        <w:t xml:space="preserve"> – </w:t>
      </w:r>
      <w:r w:rsidR="00886E4B">
        <w:t xml:space="preserve">Policy </w:t>
      </w:r>
      <w:r w:rsidRPr="00365A4B">
        <w:t>CA Signature/Authentication Certificate Profile</w:t>
      </w:r>
      <w:bookmarkEnd w:id="1100"/>
      <w:bookmarkEnd w:id="1101"/>
    </w:p>
    <w:p w14:paraId="2EB60159" w14:textId="77777777" w:rsidR="008E0E4F" w:rsidRDefault="008E0E4F" w:rsidP="008E0E4F">
      <w:pPr>
        <w:rPr>
          <w:lang w:val="en-GB"/>
        </w:rPr>
      </w:pPr>
      <w:r w:rsidRPr="00365A4B">
        <w:rPr>
          <w:lang w:val="en-GB"/>
        </w:rPr>
        <w:br w:type="page"/>
      </w:r>
    </w:p>
    <w:p w14:paraId="175E7CB1" w14:textId="3CD96518" w:rsidR="00942717" w:rsidRPr="00365A4B" w:rsidRDefault="001C1BD3" w:rsidP="00942717">
      <w:pPr>
        <w:pStyle w:val="Appendix2"/>
        <w:rPr>
          <w:lang w:val="en-GB"/>
        </w:rPr>
      </w:pPr>
      <w:bookmarkStart w:id="1102" w:name="_Toc450489415"/>
      <w:r>
        <w:rPr>
          <w:lang w:val="en-GB"/>
        </w:rPr>
        <w:lastRenderedPageBreak/>
        <w:t xml:space="preserve">RSA </w:t>
      </w:r>
      <w:r w:rsidR="00942717">
        <w:rPr>
          <w:lang w:val="en-GB"/>
        </w:rPr>
        <w:t>ISSUING</w:t>
      </w:r>
      <w:r>
        <w:rPr>
          <w:lang w:val="en-GB"/>
        </w:rPr>
        <w:t xml:space="preserve"> </w:t>
      </w:r>
      <w:r w:rsidR="00942717">
        <w:rPr>
          <w:lang w:val="en-GB"/>
        </w:rPr>
        <w:t>CA</w:t>
      </w:r>
      <w:r w:rsidR="00942717" w:rsidRPr="00365A4B">
        <w:rPr>
          <w:lang w:val="en-GB"/>
        </w:rPr>
        <w:t xml:space="preserve"> SIGNATURE/AUTHENTICATION CERTIFICATE</w:t>
      </w:r>
      <w:bookmarkEnd w:id="1102"/>
    </w:p>
    <w:tbl>
      <w:tblPr>
        <w:tblW w:w="14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97"/>
        <w:gridCol w:w="5392"/>
        <w:gridCol w:w="33"/>
        <w:gridCol w:w="5967"/>
      </w:tblGrid>
      <w:tr w:rsidR="00942717" w:rsidRPr="00A15B43" w14:paraId="57977752" w14:textId="77777777" w:rsidTr="00942717">
        <w:trPr>
          <w:tblHeader/>
        </w:trPr>
        <w:tc>
          <w:tcPr>
            <w:tcW w:w="1908" w:type="dxa"/>
            <w:shd w:val="clear" w:color="auto" w:fill="D9D9D9"/>
          </w:tcPr>
          <w:p w14:paraId="1EE23F1C" w14:textId="77777777" w:rsidR="00942717" w:rsidRPr="001A51C3" w:rsidRDefault="00942717" w:rsidP="00942717">
            <w:pPr>
              <w:rPr>
                <w:b/>
                <w:lang w:val="en-GB"/>
              </w:rPr>
            </w:pPr>
            <w:r w:rsidRPr="001A51C3">
              <w:rPr>
                <w:b/>
                <w:lang w:val="en-GB"/>
              </w:rPr>
              <w:t>Field</w:t>
            </w:r>
          </w:p>
        </w:tc>
        <w:tc>
          <w:tcPr>
            <w:tcW w:w="997" w:type="dxa"/>
            <w:shd w:val="clear" w:color="auto" w:fill="D9D9D9"/>
          </w:tcPr>
          <w:p w14:paraId="689BE079" w14:textId="77777777" w:rsidR="00942717" w:rsidRPr="001A51C3" w:rsidRDefault="00942717" w:rsidP="00942717">
            <w:pPr>
              <w:rPr>
                <w:b/>
                <w:lang w:val="en-GB"/>
              </w:rPr>
            </w:pPr>
            <w:r w:rsidRPr="001A51C3">
              <w:rPr>
                <w:b/>
                <w:lang w:val="en-GB"/>
              </w:rPr>
              <w:t>Critical</w:t>
            </w:r>
          </w:p>
        </w:tc>
        <w:tc>
          <w:tcPr>
            <w:tcW w:w="5392" w:type="dxa"/>
            <w:shd w:val="clear" w:color="auto" w:fill="D9D9D9"/>
          </w:tcPr>
          <w:p w14:paraId="3EFF70DA" w14:textId="77E5902F" w:rsidR="00942717" w:rsidRPr="001A51C3" w:rsidRDefault="00942717" w:rsidP="001C1BD3">
            <w:pPr>
              <w:rPr>
                <w:b/>
                <w:lang w:val="en-GB"/>
              </w:rPr>
            </w:pPr>
            <w:r>
              <w:rPr>
                <w:b/>
                <w:lang w:val="en-GB"/>
              </w:rPr>
              <w:t>NZ Govt RSA</w:t>
            </w:r>
            <w:r w:rsidRPr="001A51C3">
              <w:rPr>
                <w:b/>
                <w:lang w:val="en-GB"/>
              </w:rPr>
              <w:t xml:space="preserve"> </w:t>
            </w:r>
            <w:r w:rsidR="001C1BD3">
              <w:rPr>
                <w:b/>
                <w:lang w:val="en-GB"/>
              </w:rPr>
              <w:t>Issuing Certificate</w:t>
            </w:r>
            <w:r w:rsidRPr="001A51C3">
              <w:rPr>
                <w:b/>
                <w:lang w:val="en-GB"/>
              </w:rPr>
              <w:t xml:space="preserve"> Authority Certificate Value</w:t>
            </w:r>
          </w:p>
        </w:tc>
        <w:tc>
          <w:tcPr>
            <w:tcW w:w="6000" w:type="dxa"/>
            <w:gridSpan w:val="2"/>
            <w:shd w:val="clear" w:color="auto" w:fill="D9D9D9"/>
          </w:tcPr>
          <w:p w14:paraId="68992E70" w14:textId="77777777" w:rsidR="00942717" w:rsidRPr="001A51C3" w:rsidRDefault="00942717" w:rsidP="00942717">
            <w:pPr>
              <w:rPr>
                <w:b/>
                <w:lang w:val="en-GB"/>
              </w:rPr>
            </w:pPr>
            <w:r w:rsidRPr="001A51C3">
              <w:rPr>
                <w:b/>
                <w:lang w:val="en-GB"/>
              </w:rPr>
              <w:t>Notes</w:t>
            </w:r>
          </w:p>
        </w:tc>
      </w:tr>
      <w:tr w:rsidR="00942717" w:rsidRPr="00A15B43" w14:paraId="486B7888" w14:textId="77777777" w:rsidTr="00942717">
        <w:tc>
          <w:tcPr>
            <w:tcW w:w="1908" w:type="dxa"/>
          </w:tcPr>
          <w:p w14:paraId="68C96F8F" w14:textId="77777777" w:rsidR="00942717" w:rsidRPr="001A51C3" w:rsidRDefault="00942717" w:rsidP="00942717">
            <w:pPr>
              <w:pStyle w:val="SmallTextPara"/>
            </w:pPr>
            <w:r w:rsidRPr="001A51C3">
              <w:t>Version</w:t>
            </w:r>
          </w:p>
        </w:tc>
        <w:tc>
          <w:tcPr>
            <w:tcW w:w="997" w:type="dxa"/>
          </w:tcPr>
          <w:p w14:paraId="12C9BAF0" w14:textId="77777777" w:rsidR="00942717" w:rsidRPr="001A51C3" w:rsidRDefault="00942717" w:rsidP="00942717">
            <w:pPr>
              <w:pStyle w:val="SmallTextPara"/>
            </w:pPr>
          </w:p>
        </w:tc>
        <w:tc>
          <w:tcPr>
            <w:tcW w:w="5392" w:type="dxa"/>
          </w:tcPr>
          <w:p w14:paraId="60153192" w14:textId="77777777" w:rsidR="00942717" w:rsidRPr="001A51C3" w:rsidRDefault="00942717" w:rsidP="00942717">
            <w:pPr>
              <w:pStyle w:val="SmallTextPara"/>
            </w:pPr>
            <w:r w:rsidRPr="001A51C3">
              <w:t>V3 (2)</w:t>
            </w:r>
          </w:p>
        </w:tc>
        <w:tc>
          <w:tcPr>
            <w:tcW w:w="6000" w:type="dxa"/>
            <w:gridSpan w:val="2"/>
          </w:tcPr>
          <w:p w14:paraId="281BAA92" w14:textId="77777777" w:rsidR="00942717" w:rsidRPr="001A51C3" w:rsidRDefault="00942717" w:rsidP="00942717">
            <w:pPr>
              <w:pStyle w:val="SmallTextPara"/>
            </w:pPr>
            <w:r w:rsidRPr="001A51C3">
              <w:t xml:space="preserve">Version 3 of X.509 </w:t>
            </w:r>
          </w:p>
        </w:tc>
      </w:tr>
      <w:tr w:rsidR="00942717" w:rsidRPr="00A15B43" w14:paraId="7356A4CE" w14:textId="77777777" w:rsidTr="00942717">
        <w:tc>
          <w:tcPr>
            <w:tcW w:w="1908" w:type="dxa"/>
          </w:tcPr>
          <w:p w14:paraId="5DFBDCE9" w14:textId="77777777" w:rsidR="00942717" w:rsidRPr="001A51C3" w:rsidRDefault="00942717" w:rsidP="00942717">
            <w:pPr>
              <w:pStyle w:val="SmallTextPara"/>
            </w:pPr>
            <w:r w:rsidRPr="001A51C3">
              <w:t>Serial</w:t>
            </w:r>
          </w:p>
        </w:tc>
        <w:tc>
          <w:tcPr>
            <w:tcW w:w="997" w:type="dxa"/>
          </w:tcPr>
          <w:p w14:paraId="2256B8E1" w14:textId="77777777" w:rsidR="00942717" w:rsidRPr="001A51C3" w:rsidRDefault="00942717" w:rsidP="00942717">
            <w:pPr>
              <w:pStyle w:val="SmallTextPara"/>
            </w:pPr>
          </w:p>
        </w:tc>
        <w:tc>
          <w:tcPr>
            <w:tcW w:w="5392" w:type="dxa"/>
          </w:tcPr>
          <w:p w14:paraId="73FF483B" w14:textId="77777777" w:rsidR="00942717" w:rsidRPr="001A51C3" w:rsidRDefault="00942717" w:rsidP="00942717">
            <w:pPr>
              <w:pStyle w:val="SmallTextPara"/>
            </w:pPr>
            <w:r w:rsidRPr="001A51C3">
              <w:t>&lt;octet string&gt;</w:t>
            </w:r>
          </w:p>
        </w:tc>
        <w:tc>
          <w:tcPr>
            <w:tcW w:w="6000" w:type="dxa"/>
            <w:gridSpan w:val="2"/>
          </w:tcPr>
          <w:p w14:paraId="2382FDFD" w14:textId="77777777" w:rsidR="00942717" w:rsidRPr="001A51C3" w:rsidRDefault="00942717" w:rsidP="00942717">
            <w:pPr>
              <w:pStyle w:val="SmallTextPara"/>
            </w:pPr>
            <w:r w:rsidRPr="001A51C3">
              <w:t xml:space="preserve">Must be unique within </w:t>
            </w:r>
            <w:r>
              <w:t>the NZ Govt</w:t>
            </w:r>
            <w:r w:rsidRPr="001A51C3">
              <w:t xml:space="preserve"> namespace</w:t>
            </w:r>
          </w:p>
        </w:tc>
      </w:tr>
      <w:tr w:rsidR="00942717" w:rsidRPr="00A15B43" w14:paraId="7B9F2EAB" w14:textId="77777777" w:rsidTr="00942717">
        <w:tc>
          <w:tcPr>
            <w:tcW w:w="1908" w:type="dxa"/>
          </w:tcPr>
          <w:p w14:paraId="5DFD6121" w14:textId="77777777" w:rsidR="00942717" w:rsidRPr="00C62E41" w:rsidRDefault="00942717" w:rsidP="00942717">
            <w:pPr>
              <w:pStyle w:val="SmallTextPara"/>
            </w:pPr>
            <w:r w:rsidRPr="00C62E41">
              <w:t>Issuer Signature Algorithm</w:t>
            </w:r>
          </w:p>
        </w:tc>
        <w:tc>
          <w:tcPr>
            <w:tcW w:w="997" w:type="dxa"/>
          </w:tcPr>
          <w:p w14:paraId="5C841736" w14:textId="77777777" w:rsidR="00942717" w:rsidRPr="00C62E41" w:rsidRDefault="00942717" w:rsidP="00942717">
            <w:pPr>
              <w:pStyle w:val="SmallTextPara"/>
            </w:pPr>
          </w:p>
        </w:tc>
        <w:tc>
          <w:tcPr>
            <w:tcW w:w="5392" w:type="dxa"/>
          </w:tcPr>
          <w:p w14:paraId="527B65DB" w14:textId="77777777" w:rsidR="00942717" w:rsidRPr="00C62E41" w:rsidRDefault="00942717" w:rsidP="00942717">
            <w:pPr>
              <w:pStyle w:val="SmallTextPara"/>
            </w:pPr>
            <w:r w:rsidRPr="00C62E41">
              <w:t>SHA256WithRSAEncryption</w:t>
            </w:r>
          </w:p>
        </w:tc>
        <w:tc>
          <w:tcPr>
            <w:tcW w:w="6000" w:type="dxa"/>
            <w:gridSpan w:val="2"/>
          </w:tcPr>
          <w:p w14:paraId="62FF6A55" w14:textId="77777777" w:rsidR="00942717" w:rsidRPr="00A15B43" w:rsidRDefault="00942717" w:rsidP="00942717">
            <w:pPr>
              <w:pStyle w:val="SmallTextPara"/>
              <w:rPr>
                <w:highlight w:val="yellow"/>
              </w:rPr>
            </w:pPr>
          </w:p>
        </w:tc>
      </w:tr>
      <w:tr w:rsidR="00942717" w:rsidRPr="00A15B43" w14:paraId="2826AC62" w14:textId="77777777" w:rsidTr="00942717">
        <w:tc>
          <w:tcPr>
            <w:tcW w:w="1908" w:type="dxa"/>
          </w:tcPr>
          <w:p w14:paraId="24CE56A0" w14:textId="77777777" w:rsidR="00942717" w:rsidRPr="00985ECE" w:rsidRDefault="00942717" w:rsidP="00942717">
            <w:pPr>
              <w:pStyle w:val="SmallTextPara"/>
            </w:pPr>
            <w:r w:rsidRPr="00985ECE">
              <w:t>Issuer Distinguished Name</w:t>
            </w:r>
          </w:p>
        </w:tc>
        <w:tc>
          <w:tcPr>
            <w:tcW w:w="997" w:type="dxa"/>
          </w:tcPr>
          <w:p w14:paraId="1ADDFF62" w14:textId="77777777" w:rsidR="00942717" w:rsidRPr="00985ECE" w:rsidRDefault="00942717" w:rsidP="00942717">
            <w:pPr>
              <w:pStyle w:val="SmallTextPara"/>
              <w:rPr>
                <w:lang w:val="fr-FR"/>
              </w:rPr>
            </w:pPr>
          </w:p>
        </w:tc>
        <w:tc>
          <w:tcPr>
            <w:tcW w:w="5392" w:type="dxa"/>
          </w:tcPr>
          <w:p w14:paraId="519B2279" w14:textId="77777777" w:rsidR="00942717" w:rsidRPr="00985ECE" w:rsidRDefault="00942717" w:rsidP="00942717">
            <w:pPr>
              <w:pStyle w:val="SmallTextPara"/>
              <w:rPr>
                <w:lang w:val="fr-FR"/>
              </w:rPr>
            </w:pPr>
            <w:r w:rsidRPr="00985ECE">
              <w:rPr>
                <w:lang w:val="fr-FR"/>
              </w:rPr>
              <w:t xml:space="preserve">CN= </w:t>
            </w:r>
            <w:r>
              <w:rPr>
                <w:lang w:val="fr-FR"/>
              </w:rPr>
              <w:t>NZGovtCA</w:t>
            </w:r>
            <w:r w:rsidRPr="00985ECE">
              <w:rPr>
                <w:lang w:val="fr-FR"/>
              </w:rPr>
              <w:t>&lt;Serial&gt;</w:t>
            </w:r>
          </w:p>
          <w:p w14:paraId="47866DEC" w14:textId="77777777" w:rsidR="00942717" w:rsidRPr="00985ECE" w:rsidRDefault="00942717" w:rsidP="00942717">
            <w:pPr>
              <w:pStyle w:val="SmallTextPara"/>
              <w:rPr>
                <w:lang w:val="fr-FR"/>
              </w:rPr>
            </w:pPr>
            <w:r w:rsidRPr="00985ECE">
              <w:rPr>
                <w:lang w:val="fr-FR"/>
              </w:rPr>
              <w:t xml:space="preserve">OU= CAs </w:t>
            </w:r>
          </w:p>
          <w:p w14:paraId="0B33DB24" w14:textId="77777777" w:rsidR="00942717" w:rsidRPr="00985ECE" w:rsidRDefault="00942717" w:rsidP="00942717">
            <w:pPr>
              <w:pStyle w:val="SmallTextPara"/>
              <w:rPr>
                <w:lang w:val="fr-FR"/>
              </w:rPr>
            </w:pPr>
            <w:r w:rsidRPr="00985ECE">
              <w:rPr>
                <w:lang w:val="fr-FR"/>
              </w:rPr>
              <w:t>OU= PKI</w:t>
            </w:r>
          </w:p>
          <w:p w14:paraId="5F6AB6D6" w14:textId="77777777" w:rsidR="00942717" w:rsidRPr="00985ECE" w:rsidRDefault="00942717" w:rsidP="00942717">
            <w:pPr>
              <w:pStyle w:val="SmallTextPara"/>
              <w:rPr>
                <w:lang w:val="fr-FR"/>
              </w:rPr>
            </w:pPr>
            <w:r w:rsidRPr="00985ECE">
              <w:rPr>
                <w:lang w:val="fr-FR"/>
              </w:rPr>
              <w:t xml:space="preserve">O= </w:t>
            </w:r>
            <w:r>
              <w:rPr>
                <w:lang w:val="fr-FR"/>
              </w:rPr>
              <w:t>GOVT</w:t>
            </w:r>
          </w:p>
          <w:p w14:paraId="1BF529E1" w14:textId="77777777" w:rsidR="00942717" w:rsidRPr="00985ECE" w:rsidRDefault="00942717" w:rsidP="00942717">
            <w:pPr>
              <w:pStyle w:val="SmallTextPara"/>
              <w:rPr>
                <w:lang w:val="fr-FR"/>
              </w:rPr>
            </w:pPr>
            <w:r w:rsidRPr="00985ECE">
              <w:rPr>
                <w:lang w:val="fr-FR"/>
              </w:rPr>
              <w:t xml:space="preserve">C= </w:t>
            </w:r>
            <w:r>
              <w:rPr>
                <w:lang w:val="fr-FR"/>
              </w:rPr>
              <w:t>NZ</w:t>
            </w:r>
          </w:p>
        </w:tc>
        <w:tc>
          <w:tcPr>
            <w:tcW w:w="6000" w:type="dxa"/>
            <w:gridSpan w:val="2"/>
          </w:tcPr>
          <w:p w14:paraId="27545310" w14:textId="77777777" w:rsidR="00942717" w:rsidRPr="00985ECE" w:rsidRDefault="00942717" w:rsidP="00942717">
            <w:pPr>
              <w:pStyle w:val="SmallTextPara"/>
            </w:pPr>
            <w:r w:rsidRPr="00985ECE">
              <w:t>Encoded as printable string.</w:t>
            </w:r>
          </w:p>
          <w:p w14:paraId="69035ABC" w14:textId="77777777" w:rsidR="00942717" w:rsidRPr="00985ECE" w:rsidRDefault="00942717" w:rsidP="00942717">
            <w:pPr>
              <w:pStyle w:val="SmallTextPara"/>
            </w:pPr>
            <w:r w:rsidRPr="00985ECE">
              <w:t>&lt;Serial&gt; denotes the number after “</w:t>
            </w:r>
            <w:r>
              <w:t>NZGovtCA</w:t>
            </w:r>
            <w:r w:rsidRPr="00985ECE">
              <w:t>” that represents the issuing CA. and is expected to start at “</w:t>
            </w:r>
            <w:r w:rsidR="007A59E7">
              <w:t>301</w:t>
            </w:r>
            <w:r w:rsidRPr="00985ECE">
              <w:t>”.</w:t>
            </w:r>
          </w:p>
          <w:p w14:paraId="40BCDAE7" w14:textId="77777777" w:rsidR="00942717" w:rsidRPr="00985ECE" w:rsidRDefault="00942717" w:rsidP="00942717">
            <w:pPr>
              <w:pStyle w:val="SmallTextPara"/>
              <w:rPr>
                <w:lang w:val="en-AU"/>
              </w:rPr>
            </w:pPr>
          </w:p>
        </w:tc>
      </w:tr>
      <w:tr w:rsidR="00942717" w:rsidRPr="00A15B43" w14:paraId="0D6DEB7E" w14:textId="77777777" w:rsidTr="00942717">
        <w:tc>
          <w:tcPr>
            <w:tcW w:w="1908" w:type="dxa"/>
          </w:tcPr>
          <w:p w14:paraId="6EAFE49F" w14:textId="77777777" w:rsidR="00942717" w:rsidRPr="001A51C3" w:rsidRDefault="00942717" w:rsidP="00942717">
            <w:pPr>
              <w:pStyle w:val="SmallTextPara"/>
            </w:pPr>
            <w:r w:rsidRPr="001A51C3">
              <w:t>Validity Period</w:t>
            </w:r>
          </w:p>
        </w:tc>
        <w:tc>
          <w:tcPr>
            <w:tcW w:w="997" w:type="dxa"/>
          </w:tcPr>
          <w:p w14:paraId="6CE28A5D" w14:textId="77777777" w:rsidR="00942717" w:rsidRPr="001A51C3" w:rsidRDefault="00942717" w:rsidP="00942717">
            <w:pPr>
              <w:pStyle w:val="SmallTextPara"/>
            </w:pPr>
          </w:p>
        </w:tc>
        <w:tc>
          <w:tcPr>
            <w:tcW w:w="5392" w:type="dxa"/>
          </w:tcPr>
          <w:p w14:paraId="49E3137C" w14:textId="77777777" w:rsidR="00942717" w:rsidRPr="001A51C3" w:rsidRDefault="00942717" w:rsidP="00942717">
            <w:pPr>
              <w:pStyle w:val="SmallTextPara"/>
            </w:pPr>
            <w:r w:rsidRPr="001A51C3">
              <w:t>Not before &lt;UTCtime&gt;</w:t>
            </w:r>
          </w:p>
          <w:p w14:paraId="276F6612" w14:textId="77777777" w:rsidR="00942717" w:rsidRPr="001A51C3" w:rsidRDefault="00942717" w:rsidP="00942717">
            <w:pPr>
              <w:pStyle w:val="SmallTextPara"/>
            </w:pPr>
            <w:r w:rsidRPr="001A51C3">
              <w:t>Not after &lt;UTCtime&gt;</w:t>
            </w:r>
          </w:p>
        </w:tc>
        <w:tc>
          <w:tcPr>
            <w:tcW w:w="6000" w:type="dxa"/>
            <w:gridSpan w:val="2"/>
          </w:tcPr>
          <w:p w14:paraId="77AB9B33" w14:textId="77777777" w:rsidR="00942717" w:rsidRPr="001A51C3" w:rsidRDefault="00942717" w:rsidP="00942717">
            <w:pPr>
              <w:pStyle w:val="SmallTextPara"/>
            </w:pPr>
            <w:r>
              <w:t>Maximum 5</w:t>
            </w:r>
            <w:r w:rsidRPr="001A51C3">
              <w:t xml:space="preserve"> years from date of issue</w:t>
            </w:r>
          </w:p>
        </w:tc>
      </w:tr>
      <w:tr w:rsidR="00942717" w:rsidRPr="00A15B43" w14:paraId="6CF01113" w14:textId="77777777" w:rsidTr="00942717">
        <w:tc>
          <w:tcPr>
            <w:tcW w:w="1908" w:type="dxa"/>
          </w:tcPr>
          <w:p w14:paraId="4CEFECE8" w14:textId="77777777" w:rsidR="00942717" w:rsidRPr="00985ECE" w:rsidRDefault="00942717" w:rsidP="00942717">
            <w:pPr>
              <w:pStyle w:val="SmallTextPara"/>
            </w:pPr>
            <w:r w:rsidRPr="00985ECE">
              <w:t>Subject Distinguished Name</w:t>
            </w:r>
          </w:p>
        </w:tc>
        <w:tc>
          <w:tcPr>
            <w:tcW w:w="997" w:type="dxa"/>
          </w:tcPr>
          <w:p w14:paraId="2B605999" w14:textId="77777777" w:rsidR="00942717" w:rsidRPr="00985ECE" w:rsidRDefault="00942717" w:rsidP="00942717">
            <w:pPr>
              <w:pStyle w:val="SmallTextPara"/>
              <w:rPr>
                <w:lang w:val="fr-FR"/>
              </w:rPr>
            </w:pPr>
          </w:p>
        </w:tc>
        <w:tc>
          <w:tcPr>
            <w:tcW w:w="5392" w:type="dxa"/>
          </w:tcPr>
          <w:p w14:paraId="2A5A09D7" w14:textId="77777777" w:rsidR="00942717" w:rsidRPr="00985ECE" w:rsidRDefault="00942717" w:rsidP="00942717">
            <w:pPr>
              <w:pStyle w:val="SmallTextPara"/>
              <w:rPr>
                <w:lang w:val="fr-FR"/>
              </w:rPr>
            </w:pPr>
            <w:r w:rsidRPr="00985ECE">
              <w:rPr>
                <w:lang w:val="fr-FR"/>
              </w:rPr>
              <w:t xml:space="preserve">CN= </w:t>
            </w:r>
            <w:r>
              <w:rPr>
                <w:lang w:val="fr-FR"/>
              </w:rPr>
              <w:t>NZGovtCA</w:t>
            </w:r>
            <w:r w:rsidRPr="00985ECE">
              <w:rPr>
                <w:lang w:val="fr-FR"/>
              </w:rPr>
              <w:t>&lt;Serial&gt;</w:t>
            </w:r>
          </w:p>
          <w:p w14:paraId="5B384CFA" w14:textId="77777777" w:rsidR="00942717" w:rsidRPr="00985ECE" w:rsidRDefault="00942717" w:rsidP="00942717">
            <w:pPr>
              <w:pStyle w:val="SmallTextPara"/>
              <w:rPr>
                <w:lang w:val="fr-FR"/>
              </w:rPr>
            </w:pPr>
            <w:r w:rsidRPr="00985ECE">
              <w:rPr>
                <w:lang w:val="fr-FR"/>
              </w:rPr>
              <w:t>OU= CAs</w:t>
            </w:r>
          </w:p>
          <w:p w14:paraId="19EE04CA" w14:textId="77777777" w:rsidR="00942717" w:rsidRPr="00985ECE" w:rsidRDefault="00942717" w:rsidP="00942717">
            <w:pPr>
              <w:pStyle w:val="SmallTextPara"/>
              <w:rPr>
                <w:lang w:val="fr-FR"/>
              </w:rPr>
            </w:pPr>
            <w:r w:rsidRPr="00985ECE">
              <w:rPr>
                <w:lang w:val="fr-FR"/>
              </w:rPr>
              <w:t>OU= PKI</w:t>
            </w:r>
          </w:p>
          <w:p w14:paraId="5B3A776C" w14:textId="77777777" w:rsidR="00942717" w:rsidRPr="00985ECE" w:rsidRDefault="00942717" w:rsidP="00942717">
            <w:pPr>
              <w:pStyle w:val="SmallTextPara"/>
              <w:rPr>
                <w:lang w:val="fr-FR"/>
              </w:rPr>
            </w:pPr>
            <w:r w:rsidRPr="00985ECE">
              <w:rPr>
                <w:lang w:val="fr-FR"/>
              </w:rPr>
              <w:t xml:space="preserve">O= </w:t>
            </w:r>
            <w:r>
              <w:rPr>
                <w:lang w:val="fr-FR"/>
              </w:rPr>
              <w:t>GOVT</w:t>
            </w:r>
          </w:p>
          <w:p w14:paraId="6D04535B" w14:textId="77777777" w:rsidR="00942717" w:rsidRPr="00985ECE" w:rsidRDefault="00942717" w:rsidP="00942717">
            <w:pPr>
              <w:pStyle w:val="SmallTextPara"/>
              <w:rPr>
                <w:lang w:val="fr-FR"/>
              </w:rPr>
            </w:pPr>
            <w:r w:rsidRPr="00985ECE">
              <w:rPr>
                <w:lang w:val="fr-FR"/>
              </w:rPr>
              <w:t xml:space="preserve">C= </w:t>
            </w:r>
            <w:r>
              <w:rPr>
                <w:lang w:val="fr-FR"/>
              </w:rPr>
              <w:t>NZ</w:t>
            </w:r>
          </w:p>
        </w:tc>
        <w:tc>
          <w:tcPr>
            <w:tcW w:w="6000" w:type="dxa"/>
            <w:gridSpan w:val="2"/>
          </w:tcPr>
          <w:p w14:paraId="59FEC431" w14:textId="77777777" w:rsidR="00942717" w:rsidRPr="00985ECE" w:rsidRDefault="00942717" w:rsidP="00942717">
            <w:pPr>
              <w:pStyle w:val="SmallTextPara"/>
            </w:pPr>
            <w:r w:rsidRPr="00985ECE">
              <w:t>Encoded as printable string.</w:t>
            </w:r>
          </w:p>
          <w:p w14:paraId="1DB968A4" w14:textId="77777777" w:rsidR="00942717" w:rsidRPr="00985ECE" w:rsidRDefault="00942717" w:rsidP="00942717">
            <w:pPr>
              <w:pStyle w:val="SmallTextPara"/>
              <w:rPr>
                <w:lang w:val="fr-FR"/>
              </w:rPr>
            </w:pPr>
          </w:p>
        </w:tc>
      </w:tr>
      <w:tr w:rsidR="00942717" w:rsidRPr="00A15B43" w14:paraId="72418BB7" w14:textId="77777777" w:rsidTr="00942717">
        <w:tc>
          <w:tcPr>
            <w:tcW w:w="1908" w:type="dxa"/>
          </w:tcPr>
          <w:p w14:paraId="50CBFA44" w14:textId="77777777" w:rsidR="00942717" w:rsidRPr="001A51C3" w:rsidRDefault="00942717" w:rsidP="00942717">
            <w:pPr>
              <w:pStyle w:val="SmallTextPara"/>
            </w:pPr>
            <w:r w:rsidRPr="001A51C3">
              <w:t>Subject Public Key Information</w:t>
            </w:r>
          </w:p>
        </w:tc>
        <w:tc>
          <w:tcPr>
            <w:tcW w:w="997" w:type="dxa"/>
          </w:tcPr>
          <w:p w14:paraId="3C4CDFFD" w14:textId="77777777" w:rsidR="00942717" w:rsidRPr="001A51C3" w:rsidRDefault="00942717" w:rsidP="00942717">
            <w:pPr>
              <w:pStyle w:val="SmallTextPara"/>
            </w:pPr>
          </w:p>
        </w:tc>
        <w:tc>
          <w:tcPr>
            <w:tcW w:w="5392" w:type="dxa"/>
          </w:tcPr>
          <w:p w14:paraId="6C39CC37" w14:textId="77777777" w:rsidR="00942717" w:rsidRPr="001A51C3" w:rsidRDefault="00942717" w:rsidP="00942717">
            <w:pPr>
              <w:pStyle w:val="SmallTextPara"/>
            </w:pPr>
            <w:r>
              <w:t xml:space="preserve">Minimum 4096 </w:t>
            </w:r>
            <w:r w:rsidRPr="001A51C3">
              <w:t>bit RSA key modulus, rsaEncryption</w:t>
            </w:r>
          </w:p>
        </w:tc>
        <w:tc>
          <w:tcPr>
            <w:tcW w:w="6000" w:type="dxa"/>
            <w:gridSpan w:val="2"/>
          </w:tcPr>
          <w:p w14:paraId="005C5BFC" w14:textId="77777777" w:rsidR="00942717" w:rsidRPr="00A15B43" w:rsidRDefault="00942717" w:rsidP="00942717">
            <w:pPr>
              <w:pStyle w:val="SmallTextPara"/>
              <w:rPr>
                <w:highlight w:val="yellow"/>
              </w:rPr>
            </w:pPr>
          </w:p>
        </w:tc>
      </w:tr>
      <w:tr w:rsidR="00942717" w:rsidRPr="00A15B43" w14:paraId="581D7474" w14:textId="77777777" w:rsidTr="00942717">
        <w:tc>
          <w:tcPr>
            <w:tcW w:w="1908" w:type="dxa"/>
          </w:tcPr>
          <w:p w14:paraId="5799DC06" w14:textId="77777777" w:rsidR="00942717" w:rsidRPr="001A51C3" w:rsidRDefault="00942717" w:rsidP="00942717">
            <w:pPr>
              <w:pStyle w:val="SmallTextPara"/>
            </w:pPr>
            <w:r w:rsidRPr="001A51C3">
              <w:t>Issuer Unique Identifier</w:t>
            </w:r>
          </w:p>
        </w:tc>
        <w:tc>
          <w:tcPr>
            <w:tcW w:w="997" w:type="dxa"/>
          </w:tcPr>
          <w:p w14:paraId="449AB3A9" w14:textId="77777777" w:rsidR="00942717" w:rsidRPr="001A51C3" w:rsidRDefault="00942717" w:rsidP="00942717">
            <w:pPr>
              <w:pStyle w:val="SmallTextPara"/>
            </w:pPr>
          </w:p>
        </w:tc>
        <w:tc>
          <w:tcPr>
            <w:tcW w:w="5392" w:type="dxa"/>
          </w:tcPr>
          <w:p w14:paraId="7DEB404B" w14:textId="77777777" w:rsidR="00942717" w:rsidRPr="001A51C3" w:rsidRDefault="00942717" w:rsidP="00942717">
            <w:pPr>
              <w:pStyle w:val="SmallTextPara"/>
            </w:pPr>
            <w:r w:rsidRPr="001A51C3">
              <w:t>Not Present</w:t>
            </w:r>
          </w:p>
        </w:tc>
        <w:tc>
          <w:tcPr>
            <w:tcW w:w="6000" w:type="dxa"/>
            <w:gridSpan w:val="2"/>
          </w:tcPr>
          <w:p w14:paraId="450E7EA6" w14:textId="77777777" w:rsidR="00942717" w:rsidRPr="00A15B43" w:rsidRDefault="00942717" w:rsidP="00942717">
            <w:pPr>
              <w:pStyle w:val="SmallTextPara"/>
              <w:rPr>
                <w:highlight w:val="yellow"/>
              </w:rPr>
            </w:pPr>
          </w:p>
        </w:tc>
      </w:tr>
      <w:tr w:rsidR="00942717" w:rsidRPr="00A15B43" w14:paraId="68E547B0" w14:textId="77777777" w:rsidTr="00942717">
        <w:tc>
          <w:tcPr>
            <w:tcW w:w="1908" w:type="dxa"/>
          </w:tcPr>
          <w:p w14:paraId="7D097149" w14:textId="77777777" w:rsidR="00942717" w:rsidRPr="001A51C3" w:rsidRDefault="00942717" w:rsidP="00942717">
            <w:pPr>
              <w:pStyle w:val="SmallTextPara"/>
            </w:pPr>
            <w:r w:rsidRPr="001A51C3">
              <w:t>Subject Unique Identifier</w:t>
            </w:r>
          </w:p>
        </w:tc>
        <w:tc>
          <w:tcPr>
            <w:tcW w:w="997" w:type="dxa"/>
          </w:tcPr>
          <w:p w14:paraId="6E4BF3FB" w14:textId="77777777" w:rsidR="00942717" w:rsidRPr="001A51C3" w:rsidRDefault="00942717" w:rsidP="00942717">
            <w:pPr>
              <w:pStyle w:val="SmallTextPara"/>
            </w:pPr>
          </w:p>
        </w:tc>
        <w:tc>
          <w:tcPr>
            <w:tcW w:w="5392" w:type="dxa"/>
          </w:tcPr>
          <w:p w14:paraId="72DBC4C3" w14:textId="77777777" w:rsidR="00942717" w:rsidRPr="001A51C3" w:rsidRDefault="00942717" w:rsidP="00942717">
            <w:pPr>
              <w:pStyle w:val="SmallTextPara"/>
            </w:pPr>
            <w:r w:rsidRPr="001A51C3">
              <w:t>Not Present</w:t>
            </w:r>
          </w:p>
        </w:tc>
        <w:tc>
          <w:tcPr>
            <w:tcW w:w="6000" w:type="dxa"/>
            <w:gridSpan w:val="2"/>
          </w:tcPr>
          <w:p w14:paraId="74187249" w14:textId="77777777" w:rsidR="00942717" w:rsidRPr="00A15B43" w:rsidRDefault="00942717" w:rsidP="00942717">
            <w:pPr>
              <w:pStyle w:val="SmallTextPara"/>
              <w:rPr>
                <w:highlight w:val="yellow"/>
              </w:rPr>
            </w:pPr>
          </w:p>
        </w:tc>
      </w:tr>
      <w:tr w:rsidR="00942717" w:rsidRPr="00A15B43" w14:paraId="3C394368" w14:textId="77777777" w:rsidTr="00942717">
        <w:tc>
          <w:tcPr>
            <w:tcW w:w="1908" w:type="dxa"/>
            <w:shd w:val="clear" w:color="auto" w:fill="D9D9D9"/>
          </w:tcPr>
          <w:p w14:paraId="3EFC1DCE" w14:textId="77777777" w:rsidR="00942717" w:rsidRPr="001A51C3" w:rsidRDefault="00942717" w:rsidP="00942717">
            <w:pPr>
              <w:pStyle w:val="SmallTextPara"/>
            </w:pPr>
            <w:r w:rsidRPr="001A51C3">
              <w:t>X.509 V3 extensions:</w:t>
            </w:r>
          </w:p>
        </w:tc>
        <w:tc>
          <w:tcPr>
            <w:tcW w:w="997" w:type="dxa"/>
            <w:shd w:val="clear" w:color="auto" w:fill="D9D9D9"/>
          </w:tcPr>
          <w:p w14:paraId="69102CC5" w14:textId="77777777" w:rsidR="00942717" w:rsidRPr="001A51C3" w:rsidRDefault="00942717" w:rsidP="00942717">
            <w:pPr>
              <w:pStyle w:val="SmallTextPara"/>
            </w:pPr>
          </w:p>
        </w:tc>
        <w:tc>
          <w:tcPr>
            <w:tcW w:w="5425" w:type="dxa"/>
            <w:gridSpan w:val="2"/>
            <w:shd w:val="clear" w:color="auto" w:fill="D9D9D9"/>
          </w:tcPr>
          <w:p w14:paraId="2C925F9A" w14:textId="77777777" w:rsidR="00942717" w:rsidRPr="001A51C3" w:rsidRDefault="00942717" w:rsidP="00942717">
            <w:pPr>
              <w:pStyle w:val="SmallTextPara"/>
            </w:pPr>
          </w:p>
        </w:tc>
        <w:tc>
          <w:tcPr>
            <w:tcW w:w="5967" w:type="dxa"/>
            <w:shd w:val="clear" w:color="auto" w:fill="D9D9D9"/>
          </w:tcPr>
          <w:p w14:paraId="066A6F37" w14:textId="77777777" w:rsidR="00942717" w:rsidRPr="00A15B43" w:rsidRDefault="00942717" w:rsidP="00942717">
            <w:pPr>
              <w:pStyle w:val="SmallTextPara"/>
              <w:rPr>
                <w:highlight w:val="yellow"/>
              </w:rPr>
            </w:pPr>
          </w:p>
        </w:tc>
      </w:tr>
      <w:tr w:rsidR="00942717" w:rsidRPr="00A15B43" w14:paraId="61DB02AB" w14:textId="77777777" w:rsidTr="00942717">
        <w:tc>
          <w:tcPr>
            <w:tcW w:w="1908" w:type="dxa"/>
          </w:tcPr>
          <w:p w14:paraId="7BDBCFFC" w14:textId="77777777" w:rsidR="00942717" w:rsidRPr="00F44CE2" w:rsidRDefault="00942717" w:rsidP="00942717">
            <w:pPr>
              <w:pStyle w:val="SmallTextPara"/>
            </w:pPr>
            <w:r w:rsidRPr="00F44CE2">
              <w:t>Authority Key Identifier</w:t>
            </w:r>
          </w:p>
        </w:tc>
        <w:tc>
          <w:tcPr>
            <w:tcW w:w="997" w:type="dxa"/>
          </w:tcPr>
          <w:p w14:paraId="3AC6E345" w14:textId="77777777" w:rsidR="00942717" w:rsidRPr="00F44CE2" w:rsidRDefault="00942717" w:rsidP="00942717">
            <w:pPr>
              <w:pStyle w:val="SmallTextPara"/>
            </w:pPr>
            <w:r w:rsidRPr="00F44CE2">
              <w:t>No</w:t>
            </w:r>
          </w:p>
        </w:tc>
        <w:tc>
          <w:tcPr>
            <w:tcW w:w="5392" w:type="dxa"/>
          </w:tcPr>
          <w:p w14:paraId="7B09971E" w14:textId="77777777" w:rsidR="00942717" w:rsidRPr="00F44CE2" w:rsidRDefault="00942717" w:rsidP="00942717">
            <w:pPr>
              <w:pStyle w:val="SmallTextPara"/>
            </w:pPr>
            <w:r w:rsidRPr="00F44CE2">
              <w:t>&lt;octet string&gt;</w:t>
            </w:r>
          </w:p>
        </w:tc>
        <w:tc>
          <w:tcPr>
            <w:tcW w:w="6000" w:type="dxa"/>
            <w:gridSpan w:val="2"/>
          </w:tcPr>
          <w:p w14:paraId="39F75DEC" w14:textId="77777777" w:rsidR="00942717" w:rsidRPr="00F44CE2" w:rsidRDefault="00942717" w:rsidP="00942717">
            <w:pPr>
              <w:pStyle w:val="SmallTextPara"/>
              <w:rPr>
                <w:b/>
              </w:rPr>
            </w:pPr>
            <w:r w:rsidRPr="00F44CE2">
              <w:t>256 bit SHA256 hash of binary DER encoding of the issuing CA’s public key</w:t>
            </w:r>
          </w:p>
        </w:tc>
      </w:tr>
      <w:tr w:rsidR="00942717" w:rsidRPr="00A15B43" w14:paraId="6BA0C279" w14:textId="77777777" w:rsidTr="00942717">
        <w:tc>
          <w:tcPr>
            <w:tcW w:w="1908" w:type="dxa"/>
          </w:tcPr>
          <w:p w14:paraId="2A025574" w14:textId="77777777" w:rsidR="00942717" w:rsidRPr="00F44CE2" w:rsidRDefault="00942717" w:rsidP="00942717">
            <w:pPr>
              <w:pStyle w:val="SmallTextPara"/>
            </w:pPr>
            <w:r w:rsidRPr="00F44CE2">
              <w:t>Subject Key Identifier</w:t>
            </w:r>
          </w:p>
        </w:tc>
        <w:tc>
          <w:tcPr>
            <w:tcW w:w="997" w:type="dxa"/>
          </w:tcPr>
          <w:p w14:paraId="36951C3B" w14:textId="77777777" w:rsidR="00942717" w:rsidRPr="00F44CE2" w:rsidRDefault="00942717" w:rsidP="00942717">
            <w:pPr>
              <w:pStyle w:val="SmallTextPara"/>
            </w:pPr>
            <w:r w:rsidRPr="00F44CE2">
              <w:t>No</w:t>
            </w:r>
          </w:p>
        </w:tc>
        <w:tc>
          <w:tcPr>
            <w:tcW w:w="5392" w:type="dxa"/>
          </w:tcPr>
          <w:p w14:paraId="1168DC27" w14:textId="77777777" w:rsidR="00942717" w:rsidRPr="00F44CE2" w:rsidRDefault="00942717" w:rsidP="00942717">
            <w:pPr>
              <w:pStyle w:val="SmallTextPara"/>
            </w:pPr>
            <w:r w:rsidRPr="00F44CE2">
              <w:t>&lt;octet string&gt;</w:t>
            </w:r>
          </w:p>
        </w:tc>
        <w:tc>
          <w:tcPr>
            <w:tcW w:w="6000" w:type="dxa"/>
            <w:gridSpan w:val="2"/>
          </w:tcPr>
          <w:p w14:paraId="7ED27A0A" w14:textId="77777777" w:rsidR="00942717" w:rsidRPr="00F44CE2" w:rsidRDefault="00942717" w:rsidP="00942717">
            <w:pPr>
              <w:pStyle w:val="SmallTextPara"/>
            </w:pPr>
            <w:r w:rsidRPr="00F44CE2">
              <w:t xml:space="preserve">256 bit SHA256 hash of binary DER encoding of subject’s public key </w:t>
            </w:r>
          </w:p>
        </w:tc>
      </w:tr>
      <w:tr w:rsidR="00942717" w:rsidRPr="00A15B43" w14:paraId="2775D9A1" w14:textId="77777777" w:rsidTr="00942717">
        <w:tc>
          <w:tcPr>
            <w:tcW w:w="1908" w:type="dxa"/>
          </w:tcPr>
          <w:p w14:paraId="11518B14" w14:textId="77777777" w:rsidR="00942717" w:rsidRPr="001A51C3" w:rsidRDefault="00942717" w:rsidP="00942717">
            <w:pPr>
              <w:pStyle w:val="SmallTextPara"/>
            </w:pPr>
            <w:r w:rsidRPr="001A51C3">
              <w:t>Key usage</w:t>
            </w:r>
          </w:p>
        </w:tc>
        <w:tc>
          <w:tcPr>
            <w:tcW w:w="997" w:type="dxa"/>
          </w:tcPr>
          <w:p w14:paraId="00514022" w14:textId="77777777" w:rsidR="00942717" w:rsidRPr="001A51C3" w:rsidRDefault="00942717" w:rsidP="00942717">
            <w:pPr>
              <w:pStyle w:val="SmallTextPara"/>
            </w:pPr>
            <w:r w:rsidRPr="001A51C3">
              <w:t>Yes</w:t>
            </w:r>
          </w:p>
        </w:tc>
        <w:tc>
          <w:tcPr>
            <w:tcW w:w="5392" w:type="dxa"/>
          </w:tcPr>
          <w:p w14:paraId="4815FEDD" w14:textId="77777777" w:rsidR="00942717" w:rsidRPr="001A51C3" w:rsidRDefault="00942717" w:rsidP="00942717">
            <w:pPr>
              <w:pStyle w:val="SmallTextPara"/>
            </w:pPr>
            <w:r w:rsidRPr="001A51C3">
              <w:t>digitalSignature, nonRepudiation, Certificate Signing, Off-line CRL Signing, CRL Signing</w:t>
            </w:r>
          </w:p>
        </w:tc>
        <w:tc>
          <w:tcPr>
            <w:tcW w:w="6000" w:type="dxa"/>
            <w:gridSpan w:val="2"/>
          </w:tcPr>
          <w:p w14:paraId="0EDF4C11" w14:textId="77777777" w:rsidR="00942717" w:rsidRPr="001A51C3" w:rsidRDefault="00942717" w:rsidP="00942717">
            <w:pPr>
              <w:pStyle w:val="SmallTextPara"/>
            </w:pPr>
            <w:r w:rsidRPr="001A51C3">
              <w:t>Digital signature and Non repudiation key usages only used for signing the CA’s own log entries.</w:t>
            </w:r>
          </w:p>
        </w:tc>
      </w:tr>
      <w:tr w:rsidR="00942717" w:rsidRPr="00A15B43" w14:paraId="5F0CB7EA" w14:textId="77777777" w:rsidTr="00942717">
        <w:tc>
          <w:tcPr>
            <w:tcW w:w="1908" w:type="dxa"/>
          </w:tcPr>
          <w:p w14:paraId="6F2ACAD4" w14:textId="77777777" w:rsidR="00942717" w:rsidRPr="001A51C3" w:rsidRDefault="00942717" w:rsidP="00942717">
            <w:pPr>
              <w:pStyle w:val="SmallTextPara"/>
            </w:pPr>
            <w:r w:rsidRPr="001A51C3">
              <w:t>Extended key usage</w:t>
            </w:r>
          </w:p>
        </w:tc>
        <w:tc>
          <w:tcPr>
            <w:tcW w:w="997" w:type="dxa"/>
          </w:tcPr>
          <w:p w14:paraId="57B422F2" w14:textId="77777777" w:rsidR="00942717" w:rsidRPr="001A51C3" w:rsidDel="00BF07B1" w:rsidRDefault="00942717" w:rsidP="00942717">
            <w:pPr>
              <w:pStyle w:val="SmallTextPara"/>
            </w:pPr>
          </w:p>
        </w:tc>
        <w:tc>
          <w:tcPr>
            <w:tcW w:w="5392" w:type="dxa"/>
          </w:tcPr>
          <w:p w14:paraId="34AD888A" w14:textId="77777777" w:rsidR="00942717" w:rsidRPr="001A51C3" w:rsidDel="00BF07B1" w:rsidRDefault="00942717" w:rsidP="00942717">
            <w:pPr>
              <w:pStyle w:val="SmallTextPara"/>
            </w:pPr>
            <w:r w:rsidRPr="001A51C3">
              <w:t>Not Present</w:t>
            </w:r>
          </w:p>
        </w:tc>
        <w:tc>
          <w:tcPr>
            <w:tcW w:w="6000" w:type="dxa"/>
            <w:gridSpan w:val="2"/>
          </w:tcPr>
          <w:p w14:paraId="005BDBD2" w14:textId="77777777" w:rsidR="00942717" w:rsidRPr="001A51C3" w:rsidDel="00BF07B1" w:rsidRDefault="00942717" w:rsidP="00942717">
            <w:pPr>
              <w:pStyle w:val="SmallTextPara"/>
            </w:pPr>
          </w:p>
        </w:tc>
      </w:tr>
      <w:tr w:rsidR="00942717" w:rsidRPr="00A15B43" w14:paraId="249304F2" w14:textId="77777777" w:rsidTr="00942717">
        <w:tc>
          <w:tcPr>
            <w:tcW w:w="1908" w:type="dxa"/>
          </w:tcPr>
          <w:p w14:paraId="05F887CB" w14:textId="77777777" w:rsidR="00942717" w:rsidRPr="001A51C3" w:rsidRDefault="00942717" w:rsidP="00942717">
            <w:pPr>
              <w:pStyle w:val="SmallTextPara"/>
            </w:pPr>
            <w:r w:rsidRPr="001A51C3">
              <w:t>Private key usage period</w:t>
            </w:r>
          </w:p>
        </w:tc>
        <w:tc>
          <w:tcPr>
            <w:tcW w:w="997" w:type="dxa"/>
          </w:tcPr>
          <w:p w14:paraId="2A7E3B4F" w14:textId="77777777" w:rsidR="00942717" w:rsidRPr="001A51C3" w:rsidRDefault="00942717" w:rsidP="00942717">
            <w:pPr>
              <w:pStyle w:val="SmallTextPara"/>
            </w:pPr>
          </w:p>
        </w:tc>
        <w:tc>
          <w:tcPr>
            <w:tcW w:w="5392" w:type="dxa"/>
          </w:tcPr>
          <w:p w14:paraId="47B600E4" w14:textId="77777777" w:rsidR="00942717" w:rsidRPr="001A51C3" w:rsidRDefault="00942717" w:rsidP="00942717">
            <w:pPr>
              <w:pStyle w:val="SmallTextPara"/>
            </w:pPr>
            <w:r w:rsidRPr="001A51C3">
              <w:t>Not Present</w:t>
            </w:r>
          </w:p>
        </w:tc>
        <w:tc>
          <w:tcPr>
            <w:tcW w:w="6000" w:type="dxa"/>
            <w:gridSpan w:val="2"/>
          </w:tcPr>
          <w:p w14:paraId="2C4D17B3" w14:textId="77777777" w:rsidR="00942717" w:rsidRPr="001A51C3" w:rsidRDefault="00942717" w:rsidP="00942717">
            <w:pPr>
              <w:pStyle w:val="SmallTextPara"/>
            </w:pPr>
          </w:p>
        </w:tc>
      </w:tr>
      <w:tr w:rsidR="00942717" w:rsidRPr="00A15B43" w14:paraId="76325F32" w14:textId="77777777" w:rsidTr="00942717">
        <w:tc>
          <w:tcPr>
            <w:tcW w:w="1908" w:type="dxa"/>
          </w:tcPr>
          <w:p w14:paraId="3731865D" w14:textId="77777777" w:rsidR="00942717" w:rsidRPr="001A51C3" w:rsidRDefault="00942717" w:rsidP="00942717">
            <w:pPr>
              <w:pStyle w:val="SmallTextPara"/>
            </w:pPr>
            <w:r w:rsidRPr="001A51C3">
              <w:t>Certificate policies</w:t>
            </w:r>
          </w:p>
        </w:tc>
        <w:tc>
          <w:tcPr>
            <w:tcW w:w="997" w:type="dxa"/>
          </w:tcPr>
          <w:p w14:paraId="01FC7E72" w14:textId="77777777" w:rsidR="00942717" w:rsidRPr="001A51C3" w:rsidRDefault="00942717" w:rsidP="00942717">
            <w:pPr>
              <w:pStyle w:val="SmallTextPara"/>
            </w:pPr>
            <w:r w:rsidRPr="001A51C3">
              <w:t>No</w:t>
            </w:r>
          </w:p>
        </w:tc>
        <w:tc>
          <w:tcPr>
            <w:tcW w:w="5392" w:type="dxa"/>
          </w:tcPr>
          <w:p w14:paraId="4E8B9B07" w14:textId="42654357" w:rsidR="00942717" w:rsidRPr="001A51C3" w:rsidRDefault="00942717" w:rsidP="00942717">
            <w:pPr>
              <w:pStyle w:val="SmallTextPara"/>
            </w:pPr>
            <w:r w:rsidRPr="001A51C3">
              <w:t>[1] Policy OID: {</w:t>
            </w:r>
            <w:r w:rsidR="000D7B0A" w:rsidRPr="00FE5EF7">
              <w:t>2.16.554.101.8.1.1.2.2</w:t>
            </w:r>
            <w:r w:rsidR="009D7015">
              <w:t>.1</w:t>
            </w:r>
            <w:r w:rsidRPr="001A51C3">
              <w:t>} (this CP/</w:t>
            </w:r>
            <w:r w:rsidR="00B63709">
              <w:t>Sub-CA</w:t>
            </w:r>
            <w:r w:rsidRPr="001A51C3">
              <w:t>s)</w:t>
            </w:r>
          </w:p>
          <w:p w14:paraId="5CC73D8D" w14:textId="61099927" w:rsidR="00942717" w:rsidRPr="001A51C3" w:rsidRDefault="00942717" w:rsidP="00942717">
            <w:pPr>
              <w:pStyle w:val="SmallTextPara"/>
            </w:pPr>
            <w:r w:rsidRPr="001A51C3">
              <w:t>Policy Qualifier - CPS pointer</w:t>
            </w:r>
            <w:r w:rsidRPr="001C1BD3">
              <w:t xml:space="preserve">: </w:t>
            </w:r>
            <w:hyperlink r:id="rId33" w:history="1">
              <w:r w:rsidR="001C1BD3" w:rsidRPr="005508E5">
                <w:rPr>
                  <w:rStyle w:val="Hyperlink"/>
                </w:rPr>
                <w:t>https://www.pki.govt.nz/policy/</w:t>
              </w:r>
            </w:hyperlink>
            <w:r w:rsidR="001C1BD3">
              <w:t xml:space="preserve"> </w:t>
            </w:r>
          </w:p>
        </w:tc>
        <w:tc>
          <w:tcPr>
            <w:tcW w:w="6000" w:type="dxa"/>
            <w:gridSpan w:val="2"/>
          </w:tcPr>
          <w:p w14:paraId="62912B2E" w14:textId="2C4F97AA" w:rsidR="00942717" w:rsidRPr="001A51C3" w:rsidRDefault="00942717" w:rsidP="00942717">
            <w:pPr>
              <w:pStyle w:val="SmallTextPara"/>
            </w:pPr>
            <w:r w:rsidRPr="001A51C3">
              <w:t>The OID of this CP (</w:t>
            </w:r>
            <w:r w:rsidR="00B63709">
              <w:t>Sub-CA</w:t>
            </w:r>
            <w:r w:rsidRPr="001A51C3">
              <w:t>)</w:t>
            </w:r>
          </w:p>
        </w:tc>
      </w:tr>
      <w:tr w:rsidR="00942717" w:rsidRPr="00A15B43" w14:paraId="624FDC8E" w14:textId="77777777" w:rsidTr="00942717">
        <w:tc>
          <w:tcPr>
            <w:tcW w:w="1908" w:type="dxa"/>
          </w:tcPr>
          <w:p w14:paraId="057AF90E" w14:textId="77777777" w:rsidR="00942717" w:rsidRPr="00A15B43" w:rsidRDefault="00942717" w:rsidP="00942717">
            <w:pPr>
              <w:pStyle w:val="SmallTextPara"/>
              <w:rPr>
                <w:highlight w:val="yellow"/>
              </w:rPr>
            </w:pPr>
          </w:p>
        </w:tc>
        <w:tc>
          <w:tcPr>
            <w:tcW w:w="997" w:type="dxa"/>
          </w:tcPr>
          <w:p w14:paraId="59B1332D" w14:textId="77777777" w:rsidR="00942717" w:rsidRPr="00A15B43" w:rsidRDefault="00942717" w:rsidP="00942717">
            <w:pPr>
              <w:pStyle w:val="SmallTextPara"/>
              <w:rPr>
                <w:highlight w:val="yellow"/>
              </w:rPr>
            </w:pPr>
          </w:p>
        </w:tc>
        <w:tc>
          <w:tcPr>
            <w:tcW w:w="5392" w:type="dxa"/>
          </w:tcPr>
          <w:p w14:paraId="7E051BD0" w14:textId="77777777" w:rsidR="00942717" w:rsidRPr="001A51C3" w:rsidRDefault="00942717" w:rsidP="00942717">
            <w:pPr>
              <w:pStyle w:val="SmallTextPara"/>
              <w:rPr>
                <w:highlight w:val="green"/>
              </w:rPr>
            </w:pPr>
            <w:r w:rsidRPr="001A51C3">
              <w:t xml:space="preserve">[2] Policy OID: {2.5.29.32.0}  </w:t>
            </w:r>
          </w:p>
        </w:tc>
        <w:tc>
          <w:tcPr>
            <w:tcW w:w="6000" w:type="dxa"/>
            <w:gridSpan w:val="2"/>
          </w:tcPr>
          <w:p w14:paraId="2508EBEE" w14:textId="77777777" w:rsidR="00942717" w:rsidRPr="001A51C3" w:rsidRDefault="00942717" w:rsidP="00942717">
            <w:pPr>
              <w:pStyle w:val="SmallTextPara"/>
            </w:pPr>
            <w:r w:rsidRPr="001A51C3">
              <w:t>OID for “anyPolicy”</w:t>
            </w:r>
          </w:p>
        </w:tc>
      </w:tr>
      <w:tr w:rsidR="00942717" w:rsidRPr="00A15B43" w14:paraId="23A069CA" w14:textId="77777777" w:rsidTr="00942717">
        <w:tc>
          <w:tcPr>
            <w:tcW w:w="1908" w:type="dxa"/>
          </w:tcPr>
          <w:p w14:paraId="2CCD1E49" w14:textId="77777777" w:rsidR="00942717" w:rsidRPr="00A15B43" w:rsidRDefault="00942717" w:rsidP="00942717">
            <w:pPr>
              <w:pStyle w:val="SmallTextPara"/>
              <w:rPr>
                <w:highlight w:val="yellow"/>
              </w:rPr>
            </w:pPr>
          </w:p>
        </w:tc>
        <w:tc>
          <w:tcPr>
            <w:tcW w:w="997" w:type="dxa"/>
          </w:tcPr>
          <w:p w14:paraId="540FA32C" w14:textId="77777777" w:rsidR="00942717" w:rsidRPr="00A15B43" w:rsidRDefault="00942717" w:rsidP="00942717">
            <w:pPr>
              <w:pStyle w:val="SmallTextPara"/>
              <w:rPr>
                <w:highlight w:val="yellow"/>
              </w:rPr>
            </w:pPr>
          </w:p>
        </w:tc>
        <w:tc>
          <w:tcPr>
            <w:tcW w:w="5392" w:type="dxa"/>
          </w:tcPr>
          <w:p w14:paraId="76F3A1DA" w14:textId="3696D44E" w:rsidR="00942717" w:rsidRPr="001A51C3" w:rsidRDefault="00942717" w:rsidP="00942717">
            <w:pPr>
              <w:pStyle w:val="SmallTextPara"/>
            </w:pPr>
            <w:r w:rsidRPr="001A51C3">
              <w:t>[</w:t>
            </w:r>
            <w:commentRangeStart w:id="1103"/>
            <w:r w:rsidRPr="001A51C3">
              <w:t>3] Policy OID: {</w:t>
            </w:r>
            <w:r w:rsidRPr="0088454E">
              <w:t>2.16.554.101.8</w:t>
            </w:r>
            <w:r w:rsidRPr="001A51C3">
              <w:t>.2.1.1</w:t>
            </w:r>
            <w:r w:rsidR="009D7015">
              <w:t>.</w:t>
            </w:r>
            <w:r w:rsidR="0072002D">
              <w:t>0.</w:t>
            </w:r>
            <w:r w:rsidR="009D7015">
              <w:t>1</w:t>
            </w:r>
            <w:r w:rsidRPr="001A51C3">
              <w:t>} (Individual – Low Assurance)</w:t>
            </w:r>
            <w:commentRangeEnd w:id="1103"/>
            <w:r w:rsidR="0072002D">
              <w:rPr>
                <w:rStyle w:val="CommentReference"/>
                <w:lang w:val="en-AU"/>
              </w:rPr>
              <w:commentReference w:id="1103"/>
            </w:r>
          </w:p>
        </w:tc>
        <w:tc>
          <w:tcPr>
            <w:tcW w:w="6000" w:type="dxa"/>
            <w:gridSpan w:val="2"/>
          </w:tcPr>
          <w:p w14:paraId="7B952459" w14:textId="77777777" w:rsidR="00942717" w:rsidRPr="00A15B43" w:rsidRDefault="00942717" w:rsidP="00942717">
            <w:pPr>
              <w:pStyle w:val="SmallTextPara"/>
              <w:rPr>
                <w:highlight w:val="yellow"/>
              </w:rPr>
            </w:pPr>
          </w:p>
        </w:tc>
      </w:tr>
      <w:tr w:rsidR="00942717" w:rsidRPr="00A15B43" w14:paraId="0BDB6C25" w14:textId="77777777" w:rsidTr="00942717">
        <w:tc>
          <w:tcPr>
            <w:tcW w:w="1908" w:type="dxa"/>
          </w:tcPr>
          <w:p w14:paraId="5C071CCF" w14:textId="77777777" w:rsidR="00942717" w:rsidRPr="00A15B43" w:rsidRDefault="00942717" w:rsidP="00942717">
            <w:pPr>
              <w:pStyle w:val="SmallTextPara"/>
              <w:rPr>
                <w:highlight w:val="yellow"/>
              </w:rPr>
            </w:pPr>
          </w:p>
        </w:tc>
        <w:tc>
          <w:tcPr>
            <w:tcW w:w="997" w:type="dxa"/>
          </w:tcPr>
          <w:p w14:paraId="17E91468" w14:textId="77777777" w:rsidR="00942717" w:rsidRPr="00A15B43" w:rsidRDefault="00942717" w:rsidP="00942717">
            <w:pPr>
              <w:pStyle w:val="SmallTextPara"/>
              <w:rPr>
                <w:highlight w:val="yellow"/>
              </w:rPr>
            </w:pPr>
          </w:p>
        </w:tc>
        <w:tc>
          <w:tcPr>
            <w:tcW w:w="5392" w:type="dxa"/>
          </w:tcPr>
          <w:p w14:paraId="63C0A023" w14:textId="535B8D33" w:rsidR="00942717" w:rsidRPr="001A51C3" w:rsidRDefault="00942717" w:rsidP="00942717">
            <w:pPr>
              <w:pStyle w:val="SmallTextPara"/>
            </w:pPr>
            <w:r w:rsidRPr="001A51C3">
              <w:t>[4] Policy OID: {</w:t>
            </w:r>
            <w:r w:rsidRPr="0088454E">
              <w:t>2.16.554.101.8.2.1.2</w:t>
            </w:r>
            <w:r w:rsidR="009D7015">
              <w:t>.</w:t>
            </w:r>
            <w:r w:rsidR="0072002D">
              <w:t>0.</w:t>
            </w:r>
            <w:r w:rsidR="009D7015">
              <w:t>1</w:t>
            </w:r>
            <w:r w:rsidRPr="001A51C3">
              <w:t xml:space="preserve">} (Individual – Medium Assurance) </w:t>
            </w:r>
          </w:p>
        </w:tc>
        <w:tc>
          <w:tcPr>
            <w:tcW w:w="6000" w:type="dxa"/>
            <w:gridSpan w:val="2"/>
          </w:tcPr>
          <w:p w14:paraId="6FCC4E0E" w14:textId="77777777" w:rsidR="00942717" w:rsidRPr="00A15B43" w:rsidRDefault="00942717" w:rsidP="00942717">
            <w:pPr>
              <w:pStyle w:val="SmallTextPara"/>
              <w:rPr>
                <w:highlight w:val="yellow"/>
              </w:rPr>
            </w:pPr>
          </w:p>
        </w:tc>
      </w:tr>
      <w:tr w:rsidR="00942717" w:rsidRPr="00A15B43" w14:paraId="116231D0" w14:textId="77777777" w:rsidTr="00942717">
        <w:tc>
          <w:tcPr>
            <w:tcW w:w="1908" w:type="dxa"/>
          </w:tcPr>
          <w:p w14:paraId="7BD0810F" w14:textId="77777777" w:rsidR="00942717" w:rsidRPr="00A15B43" w:rsidRDefault="00942717" w:rsidP="00942717">
            <w:pPr>
              <w:pStyle w:val="SmallTextPara"/>
              <w:rPr>
                <w:highlight w:val="yellow"/>
              </w:rPr>
            </w:pPr>
          </w:p>
        </w:tc>
        <w:tc>
          <w:tcPr>
            <w:tcW w:w="997" w:type="dxa"/>
          </w:tcPr>
          <w:p w14:paraId="08F41071" w14:textId="77777777" w:rsidR="00942717" w:rsidRPr="00A15B43" w:rsidRDefault="00942717" w:rsidP="00942717">
            <w:pPr>
              <w:pStyle w:val="SmallTextPara"/>
              <w:rPr>
                <w:highlight w:val="yellow"/>
              </w:rPr>
            </w:pPr>
          </w:p>
        </w:tc>
        <w:tc>
          <w:tcPr>
            <w:tcW w:w="5392" w:type="dxa"/>
          </w:tcPr>
          <w:p w14:paraId="1627796C" w14:textId="7A44C7B3" w:rsidR="00942717" w:rsidRPr="001A51C3" w:rsidRDefault="00942717" w:rsidP="00942717">
            <w:pPr>
              <w:pStyle w:val="SmallTextPara"/>
            </w:pPr>
            <w:r w:rsidRPr="001A51C3">
              <w:t>[5] Policy OID: {</w:t>
            </w:r>
            <w:r w:rsidRPr="0088454E">
              <w:t>2.16.554.101.8.2.1.3</w:t>
            </w:r>
            <w:r w:rsidR="009D7015">
              <w:t>.</w:t>
            </w:r>
            <w:r w:rsidR="0072002D">
              <w:t>0.</w:t>
            </w:r>
            <w:r w:rsidR="009D7015">
              <w:t>1</w:t>
            </w:r>
            <w:r w:rsidRPr="001A51C3">
              <w:t>} (Individual - High Assurance)</w:t>
            </w:r>
          </w:p>
        </w:tc>
        <w:tc>
          <w:tcPr>
            <w:tcW w:w="6000" w:type="dxa"/>
            <w:gridSpan w:val="2"/>
          </w:tcPr>
          <w:p w14:paraId="0369EAD2" w14:textId="77777777" w:rsidR="00942717" w:rsidRPr="00A15B43" w:rsidRDefault="00942717" w:rsidP="00942717">
            <w:pPr>
              <w:pStyle w:val="SmallTextPara"/>
              <w:rPr>
                <w:highlight w:val="yellow"/>
              </w:rPr>
            </w:pPr>
          </w:p>
        </w:tc>
      </w:tr>
      <w:tr w:rsidR="00942717" w:rsidRPr="00A15B43" w14:paraId="21ECCA73" w14:textId="77777777" w:rsidTr="00942717">
        <w:tc>
          <w:tcPr>
            <w:tcW w:w="1908" w:type="dxa"/>
          </w:tcPr>
          <w:p w14:paraId="7F1DC2E3" w14:textId="77777777" w:rsidR="00942717" w:rsidRPr="00A15B43" w:rsidRDefault="00942717" w:rsidP="00942717">
            <w:pPr>
              <w:pStyle w:val="SmallTextPara"/>
              <w:rPr>
                <w:highlight w:val="yellow"/>
                <w:lang w:val="en-GB"/>
              </w:rPr>
            </w:pPr>
          </w:p>
        </w:tc>
        <w:tc>
          <w:tcPr>
            <w:tcW w:w="997" w:type="dxa"/>
          </w:tcPr>
          <w:p w14:paraId="33CA85DD" w14:textId="77777777" w:rsidR="00942717" w:rsidRPr="00A15B43" w:rsidRDefault="00942717" w:rsidP="00942717">
            <w:pPr>
              <w:pStyle w:val="SmallTextPara"/>
              <w:rPr>
                <w:highlight w:val="yellow"/>
              </w:rPr>
            </w:pPr>
          </w:p>
        </w:tc>
        <w:tc>
          <w:tcPr>
            <w:tcW w:w="5392" w:type="dxa"/>
          </w:tcPr>
          <w:p w14:paraId="7B7E2B73" w14:textId="3BAE06A1" w:rsidR="00942717" w:rsidRPr="001A51C3" w:rsidRDefault="00942717" w:rsidP="00942717">
            <w:pPr>
              <w:pStyle w:val="SmallTextPara"/>
            </w:pPr>
            <w:r w:rsidRPr="001A51C3">
              <w:t>[</w:t>
            </w:r>
            <w:commentRangeStart w:id="1104"/>
            <w:r w:rsidRPr="001A51C3">
              <w:t xml:space="preserve">7] Policy OID: </w:t>
            </w:r>
            <w:r w:rsidRPr="0088454E">
              <w:t>{2.16.554.101.8</w:t>
            </w:r>
            <w:r w:rsidRPr="0088454E">
              <w:rPr>
                <w:lang w:val="en-GB"/>
              </w:rPr>
              <w:t>.2.2.1</w:t>
            </w:r>
            <w:r w:rsidR="009D7015">
              <w:rPr>
                <w:lang w:val="en-GB"/>
              </w:rPr>
              <w:t>.</w:t>
            </w:r>
            <w:r w:rsidR="0072002D">
              <w:rPr>
                <w:lang w:val="en-GB"/>
              </w:rPr>
              <w:t>0.</w:t>
            </w:r>
            <w:r w:rsidR="009D7015">
              <w:rPr>
                <w:lang w:val="en-GB"/>
              </w:rPr>
              <w:t>1</w:t>
            </w:r>
            <w:r w:rsidRPr="001A51C3">
              <w:t>} (Resource – Low Assurance)</w:t>
            </w:r>
            <w:commentRangeEnd w:id="1104"/>
            <w:r w:rsidR="001C1BD3">
              <w:rPr>
                <w:rStyle w:val="CommentReference"/>
                <w:lang w:val="en-AU"/>
              </w:rPr>
              <w:commentReference w:id="1104"/>
            </w:r>
          </w:p>
        </w:tc>
        <w:tc>
          <w:tcPr>
            <w:tcW w:w="6000" w:type="dxa"/>
            <w:gridSpan w:val="2"/>
          </w:tcPr>
          <w:p w14:paraId="3255D583" w14:textId="77777777" w:rsidR="00942717" w:rsidRPr="00A15B43" w:rsidRDefault="00942717" w:rsidP="00942717">
            <w:pPr>
              <w:pStyle w:val="SmallTextPara"/>
              <w:rPr>
                <w:highlight w:val="yellow"/>
              </w:rPr>
            </w:pPr>
          </w:p>
        </w:tc>
      </w:tr>
      <w:tr w:rsidR="00942717" w:rsidRPr="00A15B43" w14:paraId="186A154C" w14:textId="77777777" w:rsidTr="00942717">
        <w:tc>
          <w:tcPr>
            <w:tcW w:w="1908" w:type="dxa"/>
          </w:tcPr>
          <w:p w14:paraId="141F58AD" w14:textId="77777777" w:rsidR="00942717" w:rsidRPr="00A15B43" w:rsidRDefault="00942717" w:rsidP="00942717">
            <w:pPr>
              <w:pStyle w:val="SmallTextPara"/>
              <w:rPr>
                <w:highlight w:val="yellow"/>
              </w:rPr>
            </w:pPr>
          </w:p>
        </w:tc>
        <w:tc>
          <w:tcPr>
            <w:tcW w:w="997" w:type="dxa"/>
          </w:tcPr>
          <w:p w14:paraId="11998F7C" w14:textId="77777777" w:rsidR="00942717" w:rsidRPr="00A15B43" w:rsidRDefault="00942717" w:rsidP="00942717">
            <w:pPr>
              <w:pStyle w:val="SmallTextPara"/>
              <w:rPr>
                <w:highlight w:val="yellow"/>
              </w:rPr>
            </w:pPr>
          </w:p>
        </w:tc>
        <w:tc>
          <w:tcPr>
            <w:tcW w:w="5392" w:type="dxa"/>
          </w:tcPr>
          <w:p w14:paraId="4B224916" w14:textId="1E4117D8" w:rsidR="00942717" w:rsidRPr="001A51C3" w:rsidRDefault="00942717" w:rsidP="00942717">
            <w:pPr>
              <w:pStyle w:val="SmallTextPara"/>
            </w:pPr>
            <w:r w:rsidRPr="001A51C3">
              <w:t xml:space="preserve">[8] Policy OID: </w:t>
            </w:r>
            <w:r w:rsidRPr="0088454E">
              <w:t>{2.16.554.101.8</w:t>
            </w:r>
            <w:r w:rsidRPr="0088454E">
              <w:rPr>
                <w:lang w:val="en-GB"/>
              </w:rPr>
              <w:t>.2.2.2</w:t>
            </w:r>
            <w:r w:rsidR="009D7015">
              <w:rPr>
                <w:lang w:val="en-GB"/>
              </w:rPr>
              <w:t>.</w:t>
            </w:r>
            <w:r w:rsidR="0072002D">
              <w:rPr>
                <w:lang w:val="en-GB"/>
              </w:rPr>
              <w:t>0.</w:t>
            </w:r>
            <w:r w:rsidR="009D7015">
              <w:rPr>
                <w:lang w:val="en-GB"/>
              </w:rPr>
              <w:t>1</w:t>
            </w:r>
            <w:r w:rsidRPr="001A51C3">
              <w:t>} (Resource – Medium Assurance)</w:t>
            </w:r>
          </w:p>
        </w:tc>
        <w:tc>
          <w:tcPr>
            <w:tcW w:w="6000" w:type="dxa"/>
            <w:gridSpan w:val="2"/>
          </w:tcPr>
          <w:p w14:paraId="7D5A9DF1" w14:textId="77777777" w:rsidR="00942717" w:rsidRPr="00A15B43" w:rsidRDefault="00942717" w:rsidP="00942717">
            <w:pPr>
              <w:pStyle w:val="SmallTextPara"/>
              <w:rPr>
                <w:highlight w:val="yellow"/>
              </w:rPr>
            </w:pPr>
          </w:p>
        </w:tc>
      </w:tr>
      <w:tr w:rsidR="00942717" w:rsidRPr="00A15B43" w14:paraId="6C745B37" w14:textId="77777777" w:rsidTr="00942717">
        <w:tc>
          <w:tcPr>
            <w:tcW w:w="1908" w:type="dxa"/>
          </w:tcPr>
          <w:p w14:paraId="38BFCA12" w14:textId="77777777" w:rsidR="00942717" w:rsidRPr="001A51C3" w:rsidRDefault="00942717" w:rsidP="00942717">
            <w:pPr>
              <w:pStyle w:val="SmallTextPara"/>
            </w:pPr>
          </w:p>
        </w:tc>
        <w:tc>
          <w:tcPr>
            <w:tcW w:w="997" w:type="dxa"/>
          </w:tcPr>
          <w:p w14:paraId="30B7D6A1" w14:textId="77777777" w:rsidR="00942717" w:rsidRPr="001A51C3" w:rsidRDefault="00942717" w:rsidP="00942717">
            <w:pPr>
              <w:pStyle w:val="SmallTextPara"/>
            </w:pPr>
          </w:p>
        </w:tc>
        <w:tc>
          <w:tcPr>
            <w:tcW w:w="5392" w:type="dxa"/>
          </w:tcPr>
          <w:p w14:paraId="17B199E9" w14:textId="423C8CA4" w:rsidR="00942717" w:rsidRPr="001A51C3" w:rsidRDefault="00942717" w:rsidP="00942717">
            <w:pPr>
              <w:pStyle w:val="SmallTextPara"/>
            </w:pPr>
            <w:r w:rsidRPr="001A51C3">
              <w:t>[9] Policy OID:</w:t>
            </w:r>
            <w:r w:rsidRPr="0088454E">
              <w:t xml:space="preserve"> {2.16.554.101.8</w:t>
            </w:r>
            <w:r w:rsidRPr="0088454E">
              <w:rPr>
                <w:lang w:val="en-GB"/>
              </w:rPr>
              <w:t>.2.2.3</w:t>
            </w:r>
            <w:r w:rsidR="009D7015">
              <w:rPr>
                <w:lang w:val="en-GB"/>
              </w:rPr>
              <w:t>.</w:t>
            </w:r>
            <w:r w:rsidR="0072002D">
              <w:rPr>
                <w:lang w:val="en-GB"/>
              </w:rPr>
              <w:t>0.</w:t>
            </w:r>
            <w:r w:rsidR="009D7015">
              <w:rPr>
                <w:lang w:val="en-GB"/>
              </w:rPr>
              <w:t>1</w:t>
            </w:r>
            <w:r w:rsidRPr="001A51C3">
              <w:t>} (Resource – High Assurance)</w:t>
            </w:r>
          </w:p>
        </w:tc>
        <w:tc>
          <w:tcPr>
            <w:tcW w:w="6000" w:type="dxa"/>
            <w:gridSpan w:val="2"/>
          </w:tcPr>
          <w:p w14:paraId="136A34B2" w14:textId="77777777" w:rsidR="00942717" w:rsidRPr="00A15B43" w:rsidRDefault="00942717" w:rsidP="00942717">
            <w:pPr>
              <w:pStyle w:val="SmallTextPara"/>
              <w:rPr>
                <w:highlight w:val="yellow"/>
              </w:rPr>
            </w:pPr>
          </w:p>
        </w:tc>
      </w:tr>
      <w:tr w:rsidR="00942717" w:rsidRPr="00A15B43" w14:paraId="3D2299EC" w14:textId="77777777" w:rsidTr="00942717">
        <w:tc>
          <w:tcPr>
            <w:tcW w:w="1908" w:type="dxa"/>
          </w:tcPr>
          <w:p w14:paraId="46DC42EB" w14:textId="77777777" w:rsidR="00942717" w:rsidRPr="001A51C3" w:rsidRDefault="00942717" w:rsidP="00942717">
            <w:pPr>
              <w:pStyle w:val="SmallTextPara"/>
            </w:pPr>
            <w:r w:rsidRPr="001A51C3">
              <w:t>Policy Mapping</w:t>
            </w:r>
          </w:p>
        </w:tc>
        <w:tc>
          <w:tcPr>
            <w:tcW w:w="997" w:type="dxa"/>
          </w:tcPr>
          <w:p w14:paraId="0B00079E" w14:textId="77777777" w:rsidR="00942717" w:rsidRPr="001A51C3" w:rsidRDefault="00942717" w:rsidP="00942717">
            <w:pPr>
              <w:pStyle w:val="SmallTextPara"/>
            </w:pPr>
          </w:p>
        </w:tc>
        <w:tc>
          <w:tcPr>
            <w:tcW w:w="5392" w:type="dxa"/>
          </w:tcPr>
          <w:p w14:paraId="1B30EE80" w14:textId="77777777" w:rsidR="00942717" w:rsidRPr="001A51C3" w:rsidRDefault="00942717" w:rsidP="00942717">
            <w:pPr>
              <w:pStyle w:val="SmallTextPara"/>
            </w:pPr>
            <w:r w:rsidRPr="001A51C3">
              <w:t>Not Present</w:t>
            </w:r>
          </w:p>
        </w:tc>
        <w:tc>
          <w:tcPr>
            <w:tcW w:w="6000" w:type="dxa"/>
            <w:gridSpan w:val="2"/>
          </w:tcPr>
          <w:p w14:paraId="3F3A5D85" w14:textId="77777777" w:rsidR="00942717" w:rsidRPr="00A15B43" w:rsidRDefault="00942717" w:rsidP="00942717">
            <w:pPr>
              <w:pStyle w:val="SmallTextPara"/>
              <w:rPr>
                <w:highlight w:val="yellow"/>
              </w:rPr>
            </w:pPr>
          </w:p>
        </w:tc>
      </w:tr>
      <w:tr w:rsidR="00942717" w:rsidRPr="00A15B43" w14:paraId="1D6F1EE0" w14:textId="77777777" w:rsidTr="00942717">
        <w:tc>
          <w:tcPr>
            <w:tcW w:w="1908" w:type="dxa"/>
          </w:tcPr>
          <w:p w14:paraId="7377CE12" w14:textId="77777777" w:rsidR="00942717" w:rsidRPr="001A51C3" w:rsidRDefault="00942717" w:rsidP="00942717">
            <w:pPr>
              <w:pStyle w:val="SmallTextPara"/>
            </w:pPr>
            <w:r w:rsidRPr="001A51C3">
              <w:t>Subject Alternative Name</w:t>
            </w:r>
          </w:p>
        </w:tc>
        <w:tc>
          <w:tcPr>
            <w:tcW w:w="997" w:type="dxa"/>
          </w:tcPr>
          <w:p w14:paraId="5629727D" w14:textId="77777777" w:rsidR="00942717" w:rsidRPr="001A51C3" w:rsidRDefault="00942717" w:rsidP="00942717">
            <w:pPr>
              <w:pStyle w:val="SmallTextPara"/>
            </w:pPr>
          </w:p>
        </w:tc>
        <w:tc>
          <w:tcPr>
            <w:tcW w:w="5392" w:type="dxa"/>
          </w:tcPr>
          <w:p w14:paraId="0F19F942" w14:textId="77777777" w:rsidR="00942717" w:rsidRPr="001A51C3" w:rsidRDefault="00942717" w:rsidP="00942717">
            <w:pPr>
              <w:pStyle w:val="SmallTextPara"/>
            </w:pPr>
            <w:r w:rsidRPr="001A51C3">
              <w:t>Not Present</w:t>
            </w:r>
          </w:p>
        </w:tc>
        <w:tc>
          <w:tcPr>
            <w:tcW w:w="6000" w:type="dxa"/>
            <w:gridSpan w:val="2"/>
          </w:tcPr>
          <w:p w14:paraId="727C1644" w14:textId="77777777" w:rsidR="00942717" w:rsidRPr="00A15B43" w:rsidRDefault="00942717" w:rsidP="00942717">
            <w:pPr>
              <w:pStyle w:val="SmallTextPara"/>
              <w:rPr>
                <w:highlight w:val="yellow"/>
              </w:rPr>
            </w:pPr>
          </w:p>
        </w:tc>
      </w:tr>
      <w:tr w:rsidR="00942717" w:rsidRPr="00A15B43" w14:paraId="0E91AB54" w14:textId="77777777" w:rsidTr="00942717">
        <w:tc>
          <w:tcPr>
            <w:tcW w:w="1908" w:type="dxa"/>
          </w:tcPr>
          <w:p w14:paraId="4B0027B4" w14:textId="77777777" w:rsidR="00942717" w:rsidRPr="001A51C3" w:rsidRDefault="00942717" w:rsidP="00942717">
            <w:pPr>
              <w:pStyle w:val="SmallTextPara"/>
            </w:pPr>
            <w:r w:rsidRPr="001A51C3">
              <w:t>Issuer Alternative Name</w:t>
            </w:r>
          </w:p>
        </w:tc>
        <w:tc>
          <w:tcPr>
            <w:tcW w:w="997" w:type="dxa"/>
          </w:tcPr>
          <w:p w14:paraId="6000044C" w14:textId="77777777" w:rsidR="00942717" w:rsidRPr="001A51C3" w:rsidRDefault="00942717" w:rsidP="00942717">
            <w:pPr>
              <w:pStyle w:val="SmallTextPara"/>
            </w:pPr>
          </w:p>
        </w:tc>
        <w:tc>
          <w:tcPr>
            <w:tcW w:w="5392" w:type="dxa"/>
          </w:tcPr>
          <w:p w14:paraId="7BB1C4A0" w14:textId="77777777" w:rsidR="00942717" w:rsidRPr="001A51C3" w:rsidRDefault="00942717" w:rsidP="00942717">
            <w:pPr>
              <w:pStyle w:val="SmallTextPara"/>
            </w:pPr>
            <w:r w:rsidRPr="001A51C3">
              <w:t>Not Present</w:t>
            </w:r>
          </w:p>
        </w:tc>
        <w:tc>
          <w:tcPr>
            <w:tcW w:w="6000" w:type="dxa"/>
            <w:gridSpan w:val="2"/>
          </w:tcPr>
          <w:p w14:paraId="6DD13957" w14:textId="77777777" w:rsidR="00942717" w:rsidRPr="00A15B43" w:rsidRDefault="00942717" w:rsidP="00942717">
            <w:pPr>
              <w:pStyle w:val="SmallTextPara"/>
              <w:rPr>
                <w:highlight w:val="yellow"/>
              </w:rPr>
            </w:pPr>
          </w:p>
        </w:tc>
      </w:tr>
      <w:tr w:rsidR="00942717" w:rsidRPr="00A15B43" w14:paraId="20E08257" w14:textId="77777777" w:rsidTr="00942717">
        <w:tc>
          <w:tcPr>
            <w:tcW w:w="1908" w:type="dxa"/>
          </w:tcPr>
          <w:p w14:paraId="05667E93" w14:textId="77777777" w:rsidR="00942717" w:rsidRPr="001A51C3" w:rsidRDefault="00942717" w:rsidP="00942717">
            <w:pPr>
              <w:pStyle w:val="SmallTextPara"/>
            </w:pPr>
            <w:r w:rsidRPr="001A51C3">
              <w:t>Subject Directory Attributes</w:t>
            </w:r>
          </w:p>
        </w:tc>
        <w:tc>
          <w:tcPr>
            <w:tcW w:w="997" w:type="dxa"/>
          </w:tcPr>
          <w:p w14:paraId="481284B3" w14:textId="77777777" w:rsidR="00942717" w:rsidRPr="001A51C3" w:rsidRDefault="00942717" w:rsidP="00942717">
            <w:pPr>
              <w:pStyle w:val="SmallTextPara"/>
            </w:pPr>
          </w:p>
        </w:tc>
        <w:tc>
          <w:tcPr>
            <w:tcW w:w="5392" w:type="dxa"/>
          </w:tcPr>
          <w:p w14:paraId="0979A2D1" w14:textId="77777777" w:rsidR="00942717" w:rsidRPr="001A51C3" w:rsidRDefault="00942717" w:rsidP="00942717">
            <w:pPr>
              <w:pStyle w:val="SmallTextPara"/>
            </w:pPr>
            <w:r w:rsidRPr="001A51C3">
              <w:t>Not Present</w:t>
            </w:r>
          </w:p>
        </w:tc>
        <w:tc>
          <w:tcPr>
            <w:tcW w:w="6000" w:type="dxa"/>
            <w:gridSpan w:val="2"/>
          </w:tcPr>
          <w:p w14:paraId="1A67F2F6" w14:textId="77777777" w:rsidR="00942717" w:rsidRPr="00A15B43" w:rsidRDefault="00942717" w:rsidP="00942717">
            <w:pPr>
              <w:pStyle w:val="SmallTextPara"/>
              <w:rPr>
                <w:highlight w:val="yellow"/>
              </w:rPr>
            </w:pPr>
          </w:p>
        </w:tc>
      </w:tr>
      <w:tr w:rsidR="00942717" w:rsidRPr="00A15B43" w14:paraId="4626719E" w14:textId="77777777" w:rsidTr="00942717">
        <w:tc>
          <w:tcPr>
            <w:tcW w:w="1908" w:type="dxa"/>
          </w:tcPr>
          <w:p w14:paraId="5FF4F535" w14:textId="77777777" w:rsidR="00942717" w:rsidRPr="001A51C3" w:rsidRDefault="00942717" w:rsidP="00942717">
            <w:pPr>
              <w:pStyle w:val="SmallTextPara"/>
            </w:pPr>
            <w:r w:rsidRPr="001A51C3">
              <w:t>Basic Constraints</w:t>
            </w:r>
          </w:p>
        </w:tc>
        <w:tc>
          <w:tcPr>
            <w:tcW w:w="997" w:type="dxa"/>
          </w:tcPr>
          <w:p w14:paraId="536FD588" w14:textId="77777777" w:rsidR="00942717" w:rsidRPr="001A51C3" w:rsidRDefault="00942717" w:rsidP="00942717">
            <w:pPr>
              <w:pStyle w:val="SmallTextPara"/>
            </w:pPr>
            <w:r w:rsidRPr="001A51C3">
              <w:t>Yes</w:t>
            </w:r>
          </w:p>
        </w:tc>
        <w:tc>
          <w:tcPr>
            <w:tcW w:w="5392" w:type="dxa"/>
          </w:tcPr>
          <w:p w14:paraId="045FB619" w14:textId="77777777" w:rsidR="00942717" w:rsidRPr="001A51C3" w:rsidRDefault="00942717" w:rsidP="00942717">
            <w:pPr>
              <w:pStyle w:val="SmallTextPara"/>
            </w:pPr>
            <w:r w:rsidRPr="001A51C3">
              <w:t xml:space="preserve">CA=True, </w:t>
            </w:r>
            <w:commentRangeStart w:id="1105"/>
            <w:commentRangeStart w:id="1106"/>
            <w:r w:rsidRPr="001A51C3">
              <w:t>Path length constraint=0</w:t>
            </w:r>
            <w:commentRangeEnd w:id="1105"/>
            <w:r>
              <w:rPr>
                <w:rStyle w:val="CommentReference"/>
                <w:lang w:val="en-AU"/>
              </w:rPr>
              <w:commentReference w:id="1105"/>
            </w:r>
            <w:commentRangeEnd w:id="1106"/>
            <w:r w:rsidR="001C1BD3">
              <w:rPr>
                <w:rStyle w:val="CommentReference"/>
                <w:lang w:val="en-AU"/>
              </w:rPr>
              <w:commentReference w:id="1106"/>
            </w:r>
          </w:p>
        </w:tc>
        <w:tc>
          <w:tcPr>
            <w:tcW w:w="6000" w:type="dxa"/>
            <w:gridSpan w:val="2"/>
          </w:tcPr>
          <w:p w14:paraId="66D9A1F0" w14:textId="77777777" w:rsidR="00942717" w:rsidRPr="00A15B43" w:rsidRDefault="00942717" w:rsidP="00942717">
            <w:pPr>
              <w:pStyle w:val="SmallTextPara"/>
              <w:rPr>
                <w:highlight w:val="yellow"/>
              </w:rPr>
            </w:pPr>
          </w:p>
        </w:tc>
      </w:tr>
      <w:tr w:rsidR="00942717" w:rsidRPr="00A15B43" w14:paraId="159F7A0C" w14:textId="77777777" w:rsidTr="00942717">
        <w:tc>
          <w:tcPr>
            <w:tcW w:w="1908" w:type="dxa"/>
          </w:tcPr>
          <w:p w14:paraId="4BE196C9" w14:textId="77777777" w:rsidR="00942717" w:rsidRPr="001A51C3" w:rsidRDefault="00942717" w:rsidP="00942717">
            <w:pPr>
              <w:pStyle w:val="SmallTextPara"/>
            </w:pPr>
            <w:r w:rsidRPr="001A51C3">
              <w:t>Name Constraints</w:t>
            </w:r>
          </w:p>
        </w:tc>
        <w:tc>
          <w:tcPr>
            <w:tcW w:w="997" w:type="dxa"/>
          </w:tcPr>
          <w:p w14:paraId="28627570" w14:textId="77777777" w:rsidR="00942717" w:rsidRPr="001A51C3" w:rsidRDefault="00942717" w:rsidP="00942717">
            <w:pPr>
              <w:pStyle w:val="SmallTextPara"/>
            </w:pPr>
          </w:p>
        </w:tc>
        <w:tc>
          <w:tcPr>
            <w:tcW w:w="5392" w:type="dxa"/>
          </w:tcPr>
          <w:p w14:paraId="64400A0D" w14:textId="77777777" w:rsidR="00942717" w:rsidRPr="001A51C3" w:rsidRDefault="00942717" w:rsidP="00942717">
            <w:pPr>
              <w:pStyle w:val="SmallTextPara"/>
            </w:pPr>
            <w:r w:rsidRPr="001A51C3">
              <w:t>Not Present</w:t>
            </w:r>
          </w:p>
        </w:tc>
        <w:tc>
          <w:tcPr>
            <w:tcW w:w="6000" w:type="dxa"/>
            <w:gridSpan w:val="2"/>
          </w:tcPr>
          <w:p w14:paraId="07CE6FB0" w14:textId="77777777" w:rsidR="00942717" w:rsidRPr="00A15B43" w:rsidRDefault="00942717" w:rsidP="00942717">
            <w:pPr>
              <w:pStyle w:val="SmallTextPara"/>
              <w:rPr>
                <w:highlight w:val="yellow"/>
              </w:rPr>
            </w:pPr>
          </w:p>
        </w:tc>
      </w:tr>
      <w:tr w:rsidR="00942717" w:rsidRPr="00A15B43" w14:paraId="0FD816A1" w14:textId="77777777" w:rsidTr="00942717">
        <w:tc>
          <w:tcPr>
            <w:tcW w:w="1908" w:type="dxa"/>
          </w:tcPr>
          <w:p w14:paraId="2219E04C" w14:textId="77777777" w:rsidR="00942717" w:rsidRPr="001A51C3" w:rsidRDefault="00942717" w:rsidP="00942717">
            <w:pPr>
              <w:pStyle w:val="SmallTextPara"/>
            </w:pPr>
            <w:r w:rsidRPr="001A51C3">
              <w:t>Policy Constraints</w:t>
            </w:r>
          </w:p>
        </w:tc>
        <w:tc>
          <w:tcPr>
            <w:tcW w:w="997" w:type="dxa"/>
          </w:tcPr>
          <w:p w14:paraId="55BE9774" w14:textId="77777777" w:rsidR="00942717" w:rsidRPr="001A51C3" w:rsidRDefault="00942717" w:rsidP="00942717">
            <w:pPr>
              <w:pStyle w:val="SmallTextPara"/>
            </w:pPr>
          </w:p>
        </w:tc>
        <w:tc>
          <w:tcPr>
            <w:tcW w:w="5392" w:type="dxa"/>
          </w:tcPr>
          <w:p w14:paraId="0BC520CC" w14:textId="77777777" w:rsidR="00942717" w:rsidRPr="001A51C3" w:rsidRDefault="00942717" w:rsidP="00942717">
            <w:pPr>
              <w:pStyle w:val="SmallTextPara"/>
            </w:pPr>
            <w:r w:rsidRPr="001A51C3">
              <w:t>Not Present</w:t>
            </w:r>
          </w:p>
        </w:tc>
        <w:tc>
          <w:tcPr>
            <w:tcW w:w="6000" w:type="dxa"/>
            <w:gridSpan w:val="2"/>
          </w:tcPr>
          <w:p w14:paraId="2487FBEA" w14:textId="77777777" w:rsidR="00942717" w:rsidRPr="00A15B43" w:rsidRDefault="00942717" w:rsidP="00942717">
            <w:pPr>
              <w:pStyle w:val="SmallTextPara"/>
              <w:rPr>
                <w:highlight w:val="yellow"/>
              </w:rPr>
            </w:pPr>
          </w:p>
        </w:tc>
      </w:tr>
      <w:tr w:rsidR="00942717" w:rsidRPr="00A15B43" w14:paraId="75C3E640" w14:textId="77777777" w:rsidTr="00942717">
        <w:tc>
          <w:tcPr>
            <w:tcW w:w="1908" w:type="dxa"/>
          </w:tcPr>
          <w:p w14:paraId="6FE8D110" w14:textId="77777777" w:rsidR="00942717" w:rsidRPr="001A51C3" w:rsidRDefault="00942717" w:rsidP="00942717">
            <w:pPr>
              <w:pStyle w:val="SmallTextPara"/>
            </w:pPr>
            <w:r w:rsidRPr="001A51C3">
              <w:t>Authority Information Access</w:t>
            </w:r>
          </w:p>
        </w:tc>
        <w:tc>
          <w:tcPr>
            <w:tcW w:w="997" w:type="dxa"/>
          </w:tcPr>
          <w:p w14:paraId="51A943F4" w14:textId="77777777" w:rsidR="00942717" w:rsidRPr="001A51C3" w:rsidRDefault="00942717" w:rsidP="00942717">
            <w:pPr>
              <w:pStyle w:val="SmallTextPara"/>
            </w:pPr>
            <w:r w:rsidRPr="001A51C3">
              <w:t>No</w:t>
            </w:r>
          </w:p>
        </w:tc>
        <w:tc>
          <w:tcPr>
            <w:tcW w:w="5392" w:type="dxa"/>
          </w:tcPr>
          <w:p w14:paraId="65A0CC44" w14:textId="00BE0294" w:rsidR="00942717" w:rsidRPr="0072002D" w:rsidRDefault="00942717" w:rsidP="00942717">
            <w:pPr>
              <w:pStyle w:val="SmallTextPara"/>
            </w:pPr>
            <w:r w:rsidRPr="0072002D">
              <w:t>[1] Access method: CAIssuer</w:t>
            </w:r>
            <w:r w:rsidR="0072002D">
              <w:t xml:space="preserve"> </w:t>
            </w:r>
            <w:r w:rsidRPr="0072002D">
              <w:t>{1.3.6.1.5.5.7.48.2}</w:t>
            </w:r>
            <w:r w:rsidRPr="0072002D">
              <w:br/>
              <w:t xml:space="preserve">Access location: </w:t>
            </w:r>
            <w:hyperlink r:id="rId34" w:history="1">
              <w:r w:rsidR="0072002D" w:rsidRPr="005508E5">
                <w:rPr>
                  <w:rStyle w:val="Hyperlink"/>
                </w:rPr>
                <w:t>http://cert.pki.govt.nz/Certificates/NZGovtCA&lt;serial&gt;.crt</w:t>
              </w:r>
            </w:hyperlink>
            <w:r w:rsidR="0072002D">
              <w:t xml:space="preserve"> </w:t>
            </w:r>
          </w:p>
          <w:p w14:paraId="64C94ABB" w14:textId="4F95BD5C" w:rsidR="00942717" w:rsidRPr="0072002D" w:rsidRDefault="00942717" w:rsidP="00942717">
            <w:pPr>
              <w:pStyle w:val="SmallTextPara"/>
            </w:pPr>
            <w:r w:rsidRPr="0072002D">
              <w:t>[2] Access method: CAIssuer</w:t>
            </w:r>
            <w:r w:rsidR="0072002D">
              <w:t xml:space="preserve"> </w:t>
            </w:r>
            <w:r w:rsidRPr="0072002D">
              <w:t>{1.3.6.1.5.5.7.48.2}</w:t>
            </w:r>
            <w:r w:rsidRPr="0072002D">
              <w:br/>
              <w:t xml:space="preserve">Access location: </w:t>
            </w:r>
            <w:hyperlink r:id="rId35" w:history="1">
              <w:r w:rsidR="0072002D" w:rsidRPr="005508E5">
                <w:rPr>
                  <w:rStyle w:val="Hyperlink"/>
                </w:rPr>
                <w:t>http://cert.pki.govt.nz/pki/Certificates/NZGovtCA&lt;serial&gt;.p7c</w:t>
              </w:r>
            </w:hyperlink>
            <w:r w:rsidR="0072002D">
              <w:t xml:space="preserve"> </w:t>
            </w:r>
          </w:p>
          <w:p w14:paraId="1944D5B5" w14:textId="2D51EAA1" w:rsidR="00942717" w:rsidRPr="0072002D" w:rsidRDefault="00942717">
            <w:pPr>
              <w:pStyle w:val="SmallTextPara"/>
            </w:pPr>
            <w:r w:rsidRPr="0072002D">
              <w:t>[3] Access method: OCSP {1.3.6.1.5.5.7.48.1}</w:t>
            </w:r>
            <w:r w:rsidRPr="0072002D">
              <w:br/>
              <w:t xml:space="preserve">Access location: </w:t>
            </w:r>
            <w:hyperlink r:id="rId36" w:history="1">
              <w:r w:rsidR="0072002D" w:rsidRPr="005508E5">
                <w:rPr>
                  <w:rStyle w:val="Hyperlink"/>
                </w:rPr>
                <w:t>http://ocsp.pki.govt.nz/</w:t>
              </w:r>
            </w:hyperlink>
            <w:r w:rsidR="0072002D">
              <w:t xml:space="preserve"> </w:t>
            </w:r>
          </w:p>
        </w:tc>
        <w:tc>
          <w:tcPr>
            <w:tcW w:w="6000" w:type="dxa"/>
            <w:gridSpan w:val="2"/>
          </w:tcPr>
          <w:p w14:paraId="00C73834" w14:textId="77777777" w:rsidR="00942717" w:rsidRPr="00A15B43" w:rsidRDefault="00942717" w:rsidP="00942717">
            <w:pPr>
              <w:pStyle w:val="SmallTextPara"/>
              <w:rPr>
                <w:highlight w:val="yellow"/>
              </w:rPr>
            </w:pPr>
          </w:p>
        </w:tc>
      </w:tr>
      <w:tr w:rsidR="00942717" w:rsidRPr="00365A4B" w14:paraId="2D7F3506" w14:textId="77777777" w:rsidTr="00942717">
        <w:tc>
          <w:tcPr>
            <w:tcW w:w="1908" w:type="dxa"/>
          </w:tcPr>
          <w:p w14:paraId="77650A67" w14:textId="77777777" w:rsidR="00942717" w:rsidRPr="001A51C3" w:rsidRDefault="00942717" w:rsidP="00942717">
            <w:pPr>
              <w:pStyle w:val="SmallTextPara"/>
            </w:pPr>
            <w:r w:rsidRPr="001A51C3">
              <w:t>CRL Distribution Points</w:t>
            </w:r>
          </w:p>
        </w:tc>
        <w:tc>
          <w:tcPr>
            <w:tcW w:w="997" w:type="dxa"/>
          </w:tcPr>
          <w:p w14:paraId="7A4CFF09" w14:textId="77777777" w:rsidR="00942717" w:rsidRPr="001A51C3" w:rsidRDefault="00942717" w:rsidP="00942717">
            <w:pPr>
              <w:pStyle w:val="SmallTextPara"/>
            </w:pPr>
            <w:r w:rsidRPr="001A51C3">
              <w:t>No</w:t>
            </w:r>
          </w:p>
        </w:tc>
        <w:tc>
          <w:tcPr>
            <w:tcW w:w="5392" w:type="dxa"/>
          </w:tcPr>
          <w:p w14:paraId="76E0F294" w14:textId="77777777" w:rsidR="00942717" w:rsidRPr="0072002D" w:rsidRDefault="00942717" w:rsidP="00942717">
            <w:pPr>
              <w:pStyle w:val="SmallTextPara"/>
              <w:rPr>
                <w:lang w:val="fr-FR"/>
              </w:rPr>
            </w:pPr>
            <w:r w:rsidRPr="0072002D">
              <w:rPr>
                <w:lang w:val="fr-FR"/>
              </w:rPr>
              <w:t xml:space="preserve">Distribution Point: </w:t>
            </w:r>
          </w:p>
          <w:p w14:paraId="2EC710C7" w14:textId="068FF080" w:rsidR="00942717" w:rsidRPr="0072002D" w:rsidRDefault="00942717" w:rsidP="00942717">
            <w:pPr>
              <w:pStyle w:val="SmallTextPara"/>
              <w:rPr>
                <w:lang w:val="fr-FR"/>
              </w:rPr>
            </w:pPr>
            <w:r w:rsidRPr="0072002D">
              <w:rPr>
                <w:lang w:val="fr-FR"/>
              </w:rPr>
              <w:t>[1] URL=http://</w:t>
            </w:r>
            <w:r w:rsidR="005901EA" w:rsidRPr="0072002D">
              <w:rPr>
                <w:lang w:val="fr-FR"/>
              </w:rPr>
              <w:t>crl</w:t>
            </w:r>
            <w:r w:rsidR="007A59E7" w:rsidRPr="0072002D">
              <w:rPr>
                <w:lang w:val="fr-FR"/>
              </w:rPr>
              <w:t>.pki.govt.nz</w:t>
            </w:r>
            <w:r w:rsidRPr="0072002D">
              <w:rPr>
                <w:lang w:val="fr-FR"/>
              </w:rPr>
              <w:t>/crl/NZGovtCA&lt;Serial&gt;.crl</w:t>
            </w:r>
            <w:r w:rsidR="0072002D">
              <w:rPr>
                <w:lang w:val="fr-FR"/>
              </w:rPr>
              <w:t xml:space="preserve"> </w:t>
            </w:r>
          </w:p>
          <w:p w14:paraId="25DB6342" w14:textId="5B0A1845" w:rsidR="00942717" w:rsidRPr="0072002D" w:rsidRDefault="0072002D" w:rsidP="00942717">
            <w:pPr>
              <w:pStyle w:val="SmallTextPara"/>
              <w:rPr>
                <w:lang w:val="fr-FR"/>
              </w:rPr>
            </w:pPr>
            <w:r>
              <w:rPr>
                <w:lang w:val="fr-FR"/>
              </w:rPr>
              <w:t>[</w:t>
            </w:r>
            <w:r w:rsidR="00942717" w:rsidRPr="0072002D">
              <w:rPr>
                <w:lang w:val="fr-FR"/>
              </w:rPr>
              <w:t>2] Distribution Point Name (ldap): ldap://dir.</w:t>
            </w:r>
            <w:r w:rsidR="005901EA" w:rsidRPr="0072002D">
              <w:rPr>
                <w:lang w:val="fr-FR"/>
              </w:rPr>
              <w:t>pki.</w:t>
            </w:r>
            <w:r w:rsidR="00A457F1" w:rsidRPr="0072002D">
              <w:rPr>
                <w:lang w:val="fr-FR"/>
              </w:rPr>
              <w:t>govt</w:t>
            </w:r>
            <w:r w:rsidR="00942717" w:rsidRPr="0072002D">
              <w:rPr>
                <w:lang w:val="fr-FR"/>
              </w:rPr>
              <w:t>.nz/cn=NZGovtCA&lt;serial&gt;,ou=CAs,ou=PKI,o=Govt,c=</w:t>
            </w:r>
            <w:r w:rsidR="00A457F1" w:rsidRPr="0072002D">
              <w:rPr>
                <w:lang w:val="fr-FR"/>
              </w:rPr>
              <w:t>NZ</w:t>
            </w:r>
            <w:r w:rsidR="00942717" w:rsidRPr="0072002D">
              <w:rPr>
                <w:lang w:val="fr-FR"/>
              </w:rPr>
              <w:t>?certificateRevocationList</w:t>
            </w:r>
          </w:p>
          <w:p w14:paraId="6C7BA0F5" w14:textId="77777777" w:rsidR="00942717" w:rsidRPr="0072002D" w:rsidRDefault="00942717" w:rsidP="00942717">
            <w:pPr>
              <w:pStyle w:val="SmallTextPara"/>
              <w:rPr>
                <w:lang w:val="fr-FR"/>
              </w:rPr>
            </w:pPr>
          </w:p>
        </w:tc>
        <w:tc>
          <w:tcPr>
            <w:tcW w:w="6000" w:type="dxa"/>
            <w:gridSpan w:val="2"/>
          </w:tcPr>
          <w:p w14:paraId="5DDAC9DE" w14:textId="77777777" w:rsidR="00942717" w:rsidRPr="00B925C0" w:rsidRDefault="00942717" w:rsidP="00942717">
            <w:pPr>
              <w:pStyle w:val="SmallTextPara"/>
            </w:pPr>
            <w:r w:rsidRPr="001A51C3">
              <w:t>The CRL distribution point extension shall only populate the distributionPoint field.  The field shall only contain the URI name form.  The reason field may be populated.  The CRL shall point to a full and complete CRL only (i.e., a CRL that does NOT contain the issuer distribution point extension).</w:t>
            </w:r>
          </w:p>
        </w:tc>
      </w:tr>
    </w:tbl>
    <w:p w14:paraId="0421E5D3" w14:textId="64A7CAF1" w:rsidR="00942717" w:rsidRDefault="00942717" w:rsidP="00F3075E">
      <w:pPr>
        <w:pStyle w:val="Caption"/>
      </w:pPr>
      <w:bookmarkStart w:id="1107" w:name="_Toc450489424"/>
      <w:r w:rsidRPr="00365A4B">
        <w:t xml:space="preserve">Table </w:t>
      </w:r>
      <w:r w:rsidRPr="00365A4B">
        <w:fldChar w:fldCharType="begin"/>
      </w:r>
      <w:r w:rsidRPr="00365A4B">
        <w:instrText xml:space="preserve"> SEQ Table \* ARABIC </w:instrText>
      </w:r>
      <w:r w:rsidRPr="00365A4B">
        <w:fldChar w:fldCharType="separate"/>
      </w:r>
      <w:r w:rsidR="00BD0F54">
        <w:rPr>
          <w:noProof/>
        </w:rPr>
        <w:t>8</w:t>
      </w:r>
      <w:r w:rsidRPr="00365A4B">
        <w:fldChar w:fldCharType="end"/>
      </w:r>
      <w:r w:rsidRPr="00365A4B">
        <w:t xml:space="preserve"> – </w:t>
      </w:r>
      <w:r w:rsidR="00886E4B">
        <w:t xml:space="preserve">Issuing </w:t>
      </w:r>
      <w:r w:rsidRPr="00365A4B">
        <w:t>CA Signature/Authentication Certificate Profile</w:t>
      </w:r>
      <w:bookmarkEnd w:id="1107"/>
    </w:p>
    <w:p w14:paraId="237A7D70" w14:textId="77777777" w:rsidR="00942717" w:rsidRDefault="00942717" w:rsidP="008E0E4F">
      <w:pPr>
        <w:rPr>
          <w:b/>
          <w:sz w:val="18"/>
          <w:szCs w:val="18"/>
          <w:lang w:val="en-GB"/>
        </w:rPr>
      </w:pPr>
    </w:p>
    <w:p w14:paraId="2D2AE47E" w14:textId="77777777" w:rsidR="00942717" w:rsidRDefault="00942717" w:rsidP="008E0E4F">
      <w:pPr>
        <w:rPr>
          <w:b/>
          <w:sz w:val="18"/>
          <w:szCs w:val="18"/>
          <w:lang w:val="en-GB"/>
        </w:rPr>
      </w:pPr>
    </w:p>
    <w:p w14:paraId="618C6F18" w14:textId="77777777" w:rsidR="00942717" w:rsidRDefault="00942717" w:rsidP="008E0E4F">
      <w:pPr>
        <w:rPr>
          <w:b/>
          <w:sz w:val="18"/>
          <w:szCs w:val="18"/>
          <w:lang w:val="en-GB"/>
        </w:rPr>
      </w:pPr>
    </w:p>
    <w:p w14:paraId="638EC3D5" w14:textId="77777777" w:rsidR="00942717" w:rsidRDefault="00942717" w:rsidP="008E0E4F">
      <w:pPr>
        <w:rPr>
          <w:b/>
          <w:sz w:val="18"/>
          <w:szCs w:val="18"/>
          <w:lang w:val="en-GB"/>
        </w:rPr>
      </w:pPr>
    </w:p>
    <w:p w14:paraId="76FBB398" w14:textId="77777777" w:rsidR="00942717" w:rsidRDefault="00942717" w:rsidP="008E0E4F">
      <w:pPr>
        <w:rPr>
          <w:b/>
          <w:sz w:val="18"/>
          <w:szCs w:val="18"/>
          <w:lang w:val="en-GB"/>
        </w:rPr>
      </w:pPr>
    </w:p>
    <w:p w14:paraId="3125B9AB" w14:textId="77777777" w:rsidR="00886E4B" w:rsidRDefault="00886E4B" w:rsidP="008E0E4F">
      <w:pPr>
        <w:rPr>
          <w:b/>
          <w:sz w:val="18"/>
          <w:szCs w:val="18"/>
          <w:lang w:val="en-GB"/>
        </w:rPr>
      </w:pPr>
    </w:p>
    <w:p w14:paraId="0F509AE2" w14:textId="77777777" w:rsidR="00886E4B" w:rsidRDefault="00886E4B" w:rsidP="008E0E4F">
      <w:pPr>
        <w:rPr>
          <w:b/>
          <w:sz w:val="18"/>
          <w:szCs w:val="18"/>
          <w:lang w:val="en-GB"/>
        </w:rPr>
      </w:pPr>
    </w:p>
    <w:p w14:paraId="225287B3" w14:textId="77777777" w:rsidR="00942717" w:rsidRPr="00365A4B" w:rsidRDefault="00942717" w:rsidP="008E0E4F">
      <w:pPr>
        <w:rPr>
          <w:b/>
          <w:sz w:val="18"/>
          <w:szCs w:val="18"/>
          <w:lang w:val="en-GB"/>
        </w:rPr>
      </w:pPr>
    </w:p>
    <w:p w14:paraId="532CAF53" w14:textId="744D4DE6" w:rsidR="008E0E4F" w:rsidRPr="00365A4B" w:rsidRDefault="008E0E4F" w:rsidP="008E0E4F">
      <w:pPr>
        <w:pStyle w:val="Appendix2"/>
        <w:rPr>
          <w:lang w:val="en-GB"/>
        </w:rPr>
      </w:pPr>
      <w:r w:rsidRPr="00365A4B">
        <w:rPr>
          <w:lang w:val="en-GB"/>
        </w:rPr>
        <w:lastRenderedPageBreak/>
        <w:t xml:space="preserve"> </w:t>
      </w:r>
      <w:bookmarkStart w:id="1108" w:name="_Toc296943548"/>
      <w:bookmarkStart w:id="1109" w:name="_Toc450489416"/>
      <w:r w:rsidR="001C1BD3">
        <w:rPr>
          <w:lang w:val="en-GB"/>
        </w:rPr>
        <w:t xml:space="preserve">RSA </w:t>
      </w:r>
      <w:r w:rsidRPr="00365A4B">
        <w:rPr>
          <w:lang w:val="en-GB"/>
        </w:rPr>
        <w:t>SUB-CA CRL</w:t>
      </w:r>
      <w:bookmarkEnd w:id="1108"/>
      <w:bookmarkEnd w:id="1109"/>
    </w:p>
    <w:p w14:paraId="744EE010" w14:textId="2FA460E8" w:rsidR="008E0E4F" w:rsidRDefault="008E0E4F" w:rsidP="008E0E4F">
      <w:pPr>
        <w:pStyle w:val="StdPara"/>
      </w:pPr>
      <w:r w:rsidRPr="00365A4B">
        <w:t xml:space="preserve">See </w:t>
      </w:r>
      <w:r w:rsidR="00A3080F">
        <w:t>RFC</w:t>
      </w:r>
      <w:r w:rsidR="003D62DA">
        <w:t xml:space="preserve"> </w:t>
      </w:r>
      <w:r w:rsidR="00A3080F">
        <w:t>6818</w:t>
      </w:r>
      <w:r w:rsidRPr="00365A4B">
        <w:t xml:space="preserve"> for detailed syntax.  The following table lists which fields are expected</w:t>
      </w:r>
      <w:r>
        <w:t>.</w:t>
      </w:r>
      <w:r w:rsidR="00D807FF">
        <w:t xml:space="preserve"> Th</w:t>
      </w:r>
      <w:r w:rsidR="00D51120">
        <w:t>is</w:t>
      </w:r>
      <w:r w:rsidR="00D807FF">
        <w:t xml:space="preserve"> profile can be used for both </w:t>
      </w:r>
      <w:r w:rsidR="001C1BD3">
        <w:t>P</w:t>
      </w:r>
      <w:r w:rsidR="00D807FF">
        <w:t xml:space="preserve">olicy </w:t>
      </w:r>
      <w:r w:rsidR="00FB4611">
        <w:t>and</w:t>
      </w:r>
      <w:r w:rsidR="00D807FF">
        <w:t xml:space="preserve"> </w:t>
      </w:r>
      <w:r w:rsidR="001C1BD3">
        <w:t>I</w:t>
      </w:r>
      <w:r w:rsidR="00D807FF">
        <w:t>ssuing C</w:t>
      </w:r>
      <w:r w:rsidR="00FB4611">
        <w:t>A</w:t>
      </w:r>
      <w:r w:rsidR="00D807FF">
        <w:t>s</w:t>
      </w:r>
      <w:r w:rsidR="001C1BD3">
        <w:t xml:space="preserve"> under this CP.</w:t>
      </w:r>
    </w:p>
    <w:p w14:paraId="10F6A8A5" w14:textId="77777777" w:rsidR="008E0E4F" w:rsidRDefault="008E0E4F" w:rsidP="008E0E4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7"/>
        <w:gridCol w:w="951"/>
        <w:gridCol w:w="5275"/>
        <w:gridCol w:w="6000"/>
      </w:tblGrid>
      <w:tr w:rsidR="008E0E4F" w:rsidRPr="00A15B43" w14:paraId="0FFE9AC1" w14:textId="77777777" w:rsidTr="0002556B">
        <w:tc>
          <w:tcPr>
            <w:tcW w:w="1937" w:type="dxa"/>
            <w:shd w:val="clear" w:color="auto" w:fill="E0E0E0"/>
          </w:tcPr>
          <w:p w14:paraId="61B08BE5" w14:textId="77777777" w:rsidR="008E0E4F" w:rsidRPr="00F3075E" w:rsidRDefault="008E0E4F" w:rsidP="0002556B">
            <w:pPr>
              <w:rPr>
                <w:b/>
                <w:lang w:val="en-GB"/>
              </w:rPr>
            </w:pPr>
            <w:r w:rsidRPr="00F3075E">
              <w:rPr>
                <w:b/>
                <w:lang w:val="en-GB"/>
              </w:rPr>
              <w:t>Field</w:t>
            </w:r>
          </w:p>
        </w:tc>
        <w:tc>
          <w:tcPr>
            <w:tcW w:w="741" w:type="dxa"/>
            <w:shd w:val="clear" w:color="auto" w:fill="E0E0E0"/>
          </w:tcPr>
          <w:p w14:paraId="4CF3B4BF" w14:textId="77777777" w:rsidR="008E0E4F" w:rsidRPr="00F3075E" w:rsidRDefault="008E0E4F" w:rsidP="0002556B">
            <w:pPr>
              <w:rPr>
                <w:b/>
                <w:lang w:val="en-GB"/>
              </w:rPr>
            </w:pPr>
            <w:r w:rsidRPr="00F3075E">
              <w:rPr>
                <w:b/>
                <w:lang w:val="en-GB"/>
              </w:rPr>
              <w:t>Critical</w:t>
            </w:r>
          </w:p>
        </w:tc>
        <w:tc>
          <w:tcPr>
            <w:tcW w:w="5275" w:type="dxa"/>
            <w:shd w:val="clear" w:color="auto" w:fill="E0E0E0"/>
          </w:tcPr>
          <w:p w14:paraId="3C69D416" w14:textId="77777777" w:rsidR="008E0E4F" w:rsidRPr="00F3075E" w:rsidRDefault="00F56ED4" w:rsidP="00F56ED4">
            <w:pPr>
              <w:rPr>
                <w:b/>
                <w:lang w:val="en-GB"/>
              </w:rPr>
            </w:pPr>
            <w:r>
              <w:rPr>
                <w:b/>
                <w:lang w:val="en-GB"/>
              </w:rPr>
              <w:t>NZ Govt RSA</w:t>
            </w:r>
            <w:r w:rsidR="008E0E4F" w:rsidRPr="00F3075E">
              <w:rPr>
                <w:b/>
                <w:lang w:val="en-GB"/>
              </w:rPr>
              <w:t xml:space="preserve"> </w:t>
            </w:r>
            <w:r>
              <w:rPr>
                <w:b/>
                <w:lang w:val="en-GB"/>
              </w:rPr>
              <w:t>Sub-CA</w:t>
            </w:r>
            <w:r w:rsidR="008E0E4F" w:rsidRPr="00F3075E">
              <w:rPr>
                <w:b/>
                <w:lang w:val="en-GB"/>
              </w:rPr>
              <w:t xml:space="preserve"> CA CRL Value</w:t>
            </w:r>
          </w:p>
        </w:tc>
        <w:tc>
          <w:tcPr>
            <w:tcW w:w="6000" w:type="dxa"/>
            <w:shd w:val="clear" w:color="auto" w:fill="E0E0E0"/>
          </w:tcPr>
          <w:p w14:paraId="42FA1B85" w14:textId="77777777" w:rsidR="008E0E4F" w:rsidRPr="00F3075E" w:rsidRDefault="008E0E4F" w:rsidP="0002556B">
            <w:pPr>
              <w:rPr>
                <w:b/>
                <w:lang w:val="en-GB"/>
              </w:rPr>
            </w:pPr>
            <w:r w:rsidRPr="00F3075E">
              <w:rPr>
                <w:b/>
                <w:lang w:val="en-GB"/>
              </w:rPr>
              <w:t>Notes</w:t>
            </w:r>
          </w:p>
        </w:tc>
      </w:tr>
      <w:tr w:rsidR="008E0E4F" w:rsidRPr="00A15B43" w14:paraId="1B6BD08C" w14:textId="77777777" w:rsidTr="0002556B">
        <w:tc>
          <w:tcPr>
            <w:tcW w:w="1937" w:type="dxa"/>
          </w:tcPr>
          <w:p w14:paraId="3583A4FF" w14:textId="77777777" w:rsidR="008E0E4F" w:rsidRPr="00F3075E" w:rsidRDefault="008E0E4F" w:rsidP="0002556B">
            <w:pPr>
              <w:pStyle w:val="SmallTextPara"/>
            </w:pPr>
            <w:r w:rsidRPr="00F3075E">
              <w:t>Version</w:t>
            </w:r>
          </w:p>
        </w:tc>
        <w:tc>
          <w:tcPr>
            <w:tcW w:w="741" w:type="dxa"/>
          </w:tcPr>
          <w:p w14:paraId="165D9E09" w14:textId="77777777" w:rsidR="008E0E4F" w:rsidRPr="00F3075E" w:rsidRDefault="008E0E4F" w:rsidP="0002556B">
            <w:pPr>
              <w:pStyle w:val="SmallTextPara"/>
            </w:pPr>
          </w:p>
        </w:tc>
        <w:tc>
          <w:tcPr>
            <w:tcW w:w="5275" w:type="dxa"/>
          </w:tcPr>
          <w:p w14:paraId="2084791E" w14:textId="77777777" w:rsidR="008E0E4F" w:rsidRPr="00F3075E" w:rsidRDefault="008E0E4F" w:rsidP="0002556B">
            <w:pPr>
              <w:pStyle w:val="SmallTextPara"/>
            </w:pPr>
            <w:r w:rsidRPr="00F3075E">
              <w:t>V2 (1)</w:t>
            </w:r>
          </w:p>
        </w:tc>
        <w:tc>
          <w:tcPr>
            <w:tcW w:w="6000" w:type="dxa"/>
          </w:tcPr>
          <w:p w14:paraId="15273012" w14:textId="77777777" w:rsidR="008E0E4F" w:rsidRPr="00F3075E" w:rsidRDefault="008E0E4F" w:rsidP="0002556B">
            <w:pPr>
              <w:pStyle w:val="SmallTextPara"/>
            </w:pPr>
            <w:r w:rsidRPr="00F3075E">
              <w:t>X.509 Version 2 CRL profile</w:t>
            </w:r>
          </w:p>
        </w:tc>
      </w:tr>
      <w:tr w:rsidR="008E0E4F" w:rsidRPr="00A15B43" w14:paraId="46EAF28A" w14:textId="77777777" w:rsidTr="0002556B">
        <w:tc>
          <w:tcPr>
            <w:tcW w:w="1937" w:type="dxa"/>
          </w:tcPr>
          <w:p w14:paraId="122C5292" w14:textId="77777777" w:rsidR="008E0E4F" w:rsidRPr="00250A2B" w:rsidRDefault="008E0E4F" w:rsidP="0002556B">
            <w:pPr>
              <w:pStyle w:val="SmallTextPara"/>
            </w:pPr>
            <w:r w:rsidRPr="00250A2B">
              <w:t>Issuer Signature Algorithm</w:t>
            </w:r>
          </w:p>
        </w:tc>
        <w:tc>
          <w:tcPr>
            <w:tcW w:w="741" w:type="dxa"/>
          </w:tcPr>
          <w:p w14:paraId="496857FF" w14:textId="77777777" w:rsidR="008E0E4F" w:rsidRPr="00250A2B" w:rsidRDefault="008E0E4F" w:rsidP="0002556B">
            <w:pPr>
              <w:pStyle w:val="SmallTextPara"/>
            </w:pPr>
          </w:p>
        </w:tc>
        <w:tc>
          <w:tcPr>
            <w:tcW w:w="5275" w:type="dxa"/>
          </w:tcPr>
          <w:p w14:paraId="4304AAE0" w14:textId="77777777" w:rsidR="008E0E4F" w:rsidRPr="00250A2B" w:rsidRDefault="00250A2B" w:rsidP="0002556B">
            <w:pPr>
              <w:pStyle w:val="SmallTextPara"/>
            </w:pPr>
            <w:r w:rsidRPr="00250A2B">
              <w:t>SHA256</w:t>
            </w:r>
            <w:r w:rsidR="008E0E4F" w:rsidRPr="00250A2B">
              <w:t>WithRSAEncryption</w:t>
            </w:r>
          </w:p>
        </w:tc>
        <w:tc>
          <w:tcPr>
            <w:tcW w:w="6000" w:type="dxa"/>
          </w:tcPr>
          <w:p w14:paraId="251C3A07" w14:textId="77777777" w:rsidR="008E0E4F" w:rsidRPr="00A15B43" w:rsidRDefault="008E0E4F" w:rsidP="0002556B">
            <w:pPr>
              <w:pStyle w:val="SmallTextPara"/>
              <w:rPr>
                <w:highlight w:val="yellow"/>
              </w:rPr>
            </w:pPr>
          </w:p>
        </w:tc>
      </w:tr>
      <w:tr w:rsidR="008E0E4F" w:rsidRPr="00A15B43" w14:paraId="2D117F72" w14:textId="77777777" w:rsidTr="0002556B">
        <w:tc>
          <w:tcPr>
            <w:tcW w:w="1937" w:type="dxa"/>
          </w:tcPr>
          <w:p w14:paraId="3E67635C" w14:textId="77777777" w:rsidR="008E0E4F" w:rsidRPr="00893973" w:rsidRDefault="008E0E4F" w:rsidP="0002556B">
            <w:pPr>
              <w:pStyle w:val="SmallTextPara"/>
            </w:pPr>
            <w:r w:rsidRPr="00893973">
              <w:t>Issuer Distinguished Name</w:t>
            </w:r>
          </w:p>
        </w:tc>
        <w:tc>
          <w:tcPr>
            <w:tcW w:w="741" w:type="dxa"/>
          </w:tcPr>
          <w:p w14:paraId="1F5BA85A" w14:textId="77777777" w:rsidR="008E0E4F" w:rsidRPr="00893973" w:rsidRDefault="008E0E4F" w:rsidP="0002556B">
            <w:pPr>
              <w:pStyle w:val="SmallTextPara"/>
            </w:pPr>
          </w:p>
        </w:tc>
        <w:tc>
          <w:tcPr>
            <w:tcW w:w="5275" w:type="dxa"/>
          </w:tcPr>
          <w:p w14:paraId="1A5635B3" w14:textId="77777777" w:rsidR="008E0E4F" w:rsidRPr="001C1BD3" w:rsidRDefault="008E0E4F" w:rsidP="0002556B">
            <w:pPr>
              <w:pStyle w:val="SmallTextPara"/>
              <w:rPr>
                <w:lang w:val="fr-FR"/>
              </w:rPr>
            </w:pPr>
            <w:r w:rsidRPr="001C1BD3">
              <w:rPr>
                <w:lang w:val="fr-FR"/>
              </w:rPr>
              <w:t xml:space="preserve">CN= </w:t>
            </w:r>
            <w:r w:rsidR="004916DA" w:rsidRPr="001C1BD3">
              <w:rPr>
                <w:lang w:val="fr-FR"/>
              </w:rPr>
              <w:t>NZGovtCA</w:t>
            </w:r>
            <w:r w:rsidRPr="001C1BD3">
              <w:rPr>
                <w:lang w:val="fr-FR"/>
              </w:rPr>
              <w:t>&lt;Serial&gt;</w:t>
            </w:r>
          </w:p>
          <w:p w14:paraId="7856E5EC" w14:textId="77777777" w:rsidR="008E0E4F" w:rsidRPr="001C1BD3" w:rsidRDefault="008E0E4F" w:rsidP="0002556B">
            <w:pPr>
              <w:pStyle w:val="SmallTextPara"/>
              <w:rPr>
                <w:lang w:val="fr-FR"/>
              </w:rPr>
            </w:pPr>
            <w:r w:rsidRPr="001C1BD3">
              <w:rPr>
                <w:lang w:val="fr-FR"/>
              </w:rPr>
              <w:t xml:space="preserve">OU= CAs </w:t>
            </w:r>
          </w:p>
          <w:p w14:paraId="38BF7D08" w14:textId="77777777" w:rsidR="008E0E4F" w:rsidRPr="001C1BD3" w:rsidRDefault="008E0E4F" w:rsidP="0002556B">
            <w:pPr>
              <w:pStyle w:val="SmallTextPara"/>
              <w:rPr>
                <w:lang w:val="fr-FR"/>
              </w:rPr>
            </w:pPr>
            <w:r w:rsidRPr="001C1BD3">
              <w:rPr>
                <w:lang w:val="fr-FR"/>
              </w:rPr>
              <w:t>OU= PKI</w:t>
            </w:r>
          </w:p>
          <w:p w14:paraId="252C5DC5" w14:textId="77777777" w:rsidR="008E0E4F" w:rsidRPr="001C1BD3" w:rsidRDefault="00893973" w:rsidP="0002556B">
            <w:pPr>
              <w:pStyle w:val="SmallTextPara"/>
              <w:rPr>
                <w:lang w:val="fr-FR"/>
              </w:rPr>
            </w:pPr>
            <w:r w:rsidRPr="001C1BD3">
              <w:rPr>
                <w:lang w:val="fr-FR"/>
              </w:rPr>
              <w:t>O</w:t>
            </w:r>
            <w:r w:rsidR="008E0E4F" w:rsidRPr="001C1BD3">
              <w:rPr>
                <w:lang w:val="fr-FR"/>
              </w:rPr>
              <w:t xml:space="preserve">= </w:t>
            </w:r>
            <w:r w:rsidR="00F56ED4" w:rsidRPr="001C1BD3">
              <w:rPr>
                <w:lang w:val="fr-FR"/>
              </w:rPr>
              <w:t>Govt</w:t>
            </w:r>
          </w:p>
          <w:p w14:paraId="32161B72" w14:textId="77777777" w:rsidR="008E0E4F" w:rsidRPr="00893973" w:rsidRDefault="008E0E4F" w:rsidP="00F56ED4">
            <w:pPr>
              <w:pStyle w:val="SmallTextPara"/>
              <w:rPr>
                <w:lang w:val="fr-FR"/>
              </w:rPr>
            </w:pPr>
            <w:r w:rsidRPr="001C1BD3">
              <w:rPr>
                <w:lang w:val="fr-FR"/>
              </w:rPr>
              <w:t xml:space="preserve">C= </w:t>
            </w:r>
            <w:r w:rsidR="00F56ED4" w:rsidRPr="001C1BD3">
              <w:rPr>
                <w:lang w:val="fr-FR"/>
              </w:rPr>
              <w:t>NZ</w:t>
            </w:r>
          </w:p>
        </w:tc>
        <w:tc>
          <w:tcPr>
            <w:tcW w:w="6000" w:type="dxa"/>
          </w:tcPr>
          <w:p w14:paraId="1527A5D4" w14:textId="77777777" w:rsidR="008E0E4F" w:rsidRPr="00A15B43" w:rsidRDefault="008E0E4F" w:rsidP="0002556B">
            <w:pPr>
              <w:pStyle w:val="SmallTextPara"/>
              <w:rPr>
                <w:highlight w:val="yellow"/>
                <w:lang w:val="fr-FR"/>
              </w:rPr>
            </w:pPr>
          </w:p>
        </w:tc>
      </w:tr>
      <w:tr w:rsidR="008E0E4F" w:rsidRPr="00A15B43" w14:paraId="6EA49A2F" w14:textId="77777777" w:rsidTr="0002556B">
        <w:tc>
          <w:tcPr>
            <w:tcW w:w="1937" w:type="dxa"/>
          </w:tcPr>
          <w:p w14:paraId="1353128E" w14:textId="77777777" w:rsidR="008E0E4F" w:rsidRPr="00F3075E" w:rsidRDefault="008E0E4F" w:rsidP="0002556B">
            <w:pPr>
              <w:pStyle w:val="SmallTextPara"/>
            </w:pPr>
            <w:r w:rsidRPr="00F3075E">
              <w:t>thisUpdate</w:t>
            </w:r>
          </w:p>
        </w:tc>
        <w:tc>
          <w:tcPr>
            <w:tcW w:w="741" w:type="dxa"/>
          </w:tcPr>
          <w:p w14:paraId="74FB98C4" w14:textId="77777777" w:rsidR="008E0E4F" w:rsidRPr="00F3075E" w:rsidRDefault="008E0E4F" w:rsidP="0002556B">
            <w:pPr>
              <w:pStyle w:val="SmallTextPara"/>
            </w:pPr>
          </w:p>
        </w:tc>
        <w:tc>
          <w:tcPr>
            <w:tcW w:w="5275" w:type="dxa"/>
          </w:tcPr>
          <w:p w14:paraId="73208678" w14:textId="77777777" w:rsidR="008E0E4F" w:rsidRPr="00F3075E" w:rsidRDefault="008E0E4F" w:rsidP="0002556B">
            <w:pPr>
              <w:pStyle w:val="SmallTextPara"/>
            </w:pPr>
            <w:r w:rsidRPr="00F3075E">
              <w:t>&lt;UTCTime&gt;</w:t>
            </w:r>
          </w:p>
        </w:tc>
        <w:tc>
          <w:tcPr>
            <w:tcW w:w="6000" w:type="dxa"/>
          </w:tcPr>
          <w:p w14:paraId="41D39FC2" w14:textId="77777777" w:rsidR="008E0E4F" w:rsidRPr="00A15B43" w:rsidRDefault="008E0E4F" w:rsidP="0002556B">
            <w:pPr>
              <w:pStyle w:val="SmallTextPara"/>
              <w:rPr>
                <w:highlight w:val="yellow"/>
              </w:rPr>
            </w:pPr>
          </w:p>
        </w:tc>
      </w:tr>
      <w:tr w:rsidR="008E0E4F" w:rsidRPr="00A15B43" w14:paraId="635D3B60" w14:textId="77777777" w:rsidTr="0002556B">
        <w:tc>
          <w:tcPr>
            <w:tcW w:w="1937" w:type="dxa"/>
          </w:tcPr>
          <w:p w14:paraId="3BBBEC91" w14:textId="77777777" w:rsidR="008E0E4F" w:rsidRPr="00F3075E" w:rsidRDefault="008E0E4F" w:rsidP="0002556B">
            <w:pPr>
              <w:pStyle w:val="SmallTextPara"/>
            </w:pPr>
            <w:r w:rsidRPr="00F3075E">
              <w:t>nextUpdate</w:t>
            </w:r>
          </w:p>
        </w:tc>
        <w:tc>
          <w:tcPr>
            <w:tcW w:w="741" w:type="dxa"/>
          </w:tcPr>
          <w:p w14:paraId="336F5B4E" w14:textId="77777777" w:rsidR="008E0E4F" w:rsidRPr="00F3075E" w:rsidRDefault="008E0E4F" w:rsidP="0002556B">
            <w:pPr>
              <w:pStyle w:val="SmallTextPara"/>
            </w:pPr>
          </w:p>
        </w:tc>
        <w:tc>
          <w:tcPr>
            <w:tcW w:w="5275" w:type="dxa"/>
          </w:tcPr>
          <w:p w14:paraId="520E9700" w14:textId="77777777" w:rsidR="008E0E4F" w:rsidRPr="00F3075E" w:rsidRDefault="008E0E4F" w:rsidP="0002556B">
            <w:pPr>
              <w:pStyle w:val="SmallTextPara"/>
            </w:pPr>
            <w:r w:rsidRPr="00F3075E">
              <w:t>&lt;UTCTime&gt;</w:t>
            </w:r>
          </w:p>
        </w:tc>
        <w:tc>
          <w:tcPr>
            <w:tcW w:w="6000" w:type="dxa"/>
          </w:tcPr>
          <w:p w14:paraId="14C3C8C6" w14:textId="77777777" w:rsidR="0088527B" w:rsidRDefault="008E0E4F" w:rsidP="0002556B">
            <w:pPr>
              <w:pStyle w:val="SmallTextPara"/>
            </w:pPr>
            <w:r w:rsidRPr="00893973">
              <w:t xml:space="preserve">Date by which the next CRL will be issued (at the latest – if a certificate is revoked, a CRL will be issued at that time) </w:t>
            </w:r>
          </w:p>
          <w:p w14:paraId="35FA0B61" w14:textId="77777777" w:rsidR="0088527B" w:rsidRPr="001C1BD3" w:rsidRDefault="0088527B" w:rsidP="0002556B">
            <w:pPr>
              <w:pStyle w:val="SmallTextPara"/>
            </w:pPr>
            <w:r w:rsidRPr="001C1BD3">
              <w:t xml:space="preserve">Policy CA: </w:t>
            </w:r>
            <w:r w:rsidR="008E0E4F" w:rsidRPr="001C1BD3">
              <w:t xml:space="preserve">thisUpdate + </w:t>
            </w:r>
            <w:r w:rsidRPr="001C1BD3">
              <w:t>30</w:t>
            </w:r>
            <w:r w:rsidR="008E0E4F" w:rsidRPr="001C1BD3">
              <w:t xml:space="preserve"> days</w:t>
            </w:r>
          </w:p>
          <w:p w14:paraId="54934B99" w14:textId="77777777" w:rsidR="0088527B" w:rsidRDefault="0088527B" w:rsidP="0088527B">
            <w:pPr>
              <w:pStyle w:val="SmallTextPara"/>
            </w:pPr>
            <w:r w:rsidRPr="001C1BD3">
              <w:t>Issuing CA: thisUpdate + 10 days</w:t>
            </w:r>
          </w:p>
          <w:p w14:paraId="31C811BD" w14:textId="77777777" w:rsidR="008E0E4F" w:rsidRPr="00A15B43" w:rsidRDefault="008E0E4F" w:rsidP="0002556B">
            <w:pPr>
              <w:pStyle w:val="SmallTextPara"/>
              <w:rPr>
                <w:highlight w:val="yellow"/>
              </w:rPr>
            </w:pPr>
          </w:p>
        </w:tc>
      </w:tr>
      <w:tr w:rsidR="008E0E4F" w:rsidRPr="00A15B43" w14:paraId="0CECC01E" w14:textId="77777777" w:rsidTr="0002556B">
        <w:tc>
          <w:tcPr>
            <w:tcW w:w="1937" w:type="dxa"/>
          </w:tcPr>
          <w:p w14:paraId="0ABBC92A" w14:textId="77777777" w:rsidR="008E0E4F" w:rsidRPr="00F3075E" w:rsidRDefault="008E0E4F" w:rsidP="0002556B">
            <w:pPr>
              <w:pStyle w:val="SmallTextPara"/>
            </w:pPr>
            <w:r w:rsidRPr="00F3075E">
              <w:t>Revoked certificates list</w:t>
            </w:r>
          </w:p>
        </w:tc>
        <w:tc>
          <w:tcPr>
            <w:tcW w:w="741" w:type="dxa"/>
          </w:tcPr>
          <w:p w14:paraId="61210A53" w14:textId="77777777" w:rsidR="008E0E4F" w:rsidRPr="00F3075E" w:rsidRDefault="008E0E4F" w:rsidP="0002556B">
            <w:pPr>
              <w:pStyle w:val="SmallTextPara"/>
            </w:pPr>
          </w:p>
        </w:tc>
        <w:tc>
          <w:tcPr>
            <w:tcW w:w="5275" w:type="dxa"/>
          </w:tcPr>
          <w:p w14:paraId="4B960996" w14:textId="77777777" w:rsidR="008E0E4F" w:rsidRPr="00F3075E" w:rsidRDefault="008E0E4F" w:rsidP="0002556B">
            <w:pPr>
              <w:pStyle w:val="SmallTextPara"/>
            </w:pPr>
            <w:r w:rsidRPr="00F3075E">
              <w:t>0 or more 2-tuple of certificate serial number and revocation date (in UTCTime)</w:t>
            </w:r>
          </w:p>
        </w:tc>
        <w:tc>
          <w:tcPr>
            <w:tcW w:w="6000" w:type="dxa"/>
          </w:tcPr>
          <w:p w14:paraId="55FAADDC" w14:textId="77777777" w:rsidR="008E0E4F" w:rsidRPr="00A15B43" w:rsidRDefault="008E0E4F" w:rsidP="0002556B">
            <w:pPr>
              <w:pStyle w:val="SmallTextPara"/>
              <w:rPr>
                <w:highlight w:val="yellow"/>
              </w:rPr>
            </w:pPr>
          </w:p>
        </w:tc>
      </w:tr>
      <w:tr w:rsidR="008E0E4F" w:rsidRPr="00A15B43" w14:paraId="2BCC8FA7" w14:textId="77777777" w:rsidTr="0002556B">
        <w:tc>
          <w:tcPr>
            <w:tcW w:w="1937" w:type="dxa"/>
            <w:shd w:val="clear" w:color="auto" w:fill="E0E0E0"/>
          </w:tcPr>
          <w:p w14:paraId="719307A7" w14:textId="77777777" w:rsidR="008E0E4F" w:rsidRPr="00F3075E" w:rsidRDefault="008E0E4F" w:rsidP="0002556B">
            <w:pPr>
              <w:pStyle w:val="SmallTextPara"/>
            </w:pPr>
            <w:r w:rsidRPr="00F3075E">
              <w:t>CRL extensions</w:t>
            </w:r>
          </w:p>
        </w:tc>
        <w:tc>
          <w:tcPr>
            <w:tcW w:w="741" w:type="dxa"/>
            <w:shd w:val="clear" w:color="auto" w:fill="E0E0E0"/>
          </w:tcPr>
          <w:p w14:paraId="309979D2" w14:textId="77777777" w:rsidR="008E0E4F" w:rsidRPr="00F3075E" w:rsidRDefault="008E0E4F" w:rsidP="0002556B">
            <w:pPr>
              <w:pStyle w:val="SmallTextPara"/>
            </w:pPr>
          </w:p>
        </w:tc>
        <w:tc>
          <w:tcPr>
            <w:tcW w:w="5275" w:type="dxa"/>
            <w:shd w:val="clear" w:color="auto" w:fill="E0E0E0"/>
          </w:tcPr>
          <w:p w14:paraId="0AE3335A" w14:textId="77777777" w:rsidR="008E0E4F" w:rsidRPr="00F3075E" w:rsidRDefault="008E0E4F" w:rsidP="0002556B">
            <w:pPr>
              <w:pStyle w:val="SmallTextPara"/>
            </w:pPr>
          </w:p>
        </w:tc>
        <w:tc>
          <w:tcPr>
            <w:tcW w:w="6000" w:type="dxa"/>
            <w:shd w:val="clear" w:color="auto" w:fill="E0E0E0"/>
          </w:tcPr>
          <w:p w14:paraId="4935B0CD" w14:textId="77777777" w:rsidR="008E0E4F" w:rsidRPr="00A15B43" w:rsidRDefault="008E0E4F" w:rsidP="0002556B">
            <w:pPr>
              <w:pStyle w:val="SmallTextPara"/>
              <w:rPr>
                <w:highlight w:val="yellow"/>
              </w:rPr>
            </w:pPr>
          </w:p>
        </w:tc>
      </w:tr>
      <w:tr w:rsidR="008E0E4F" w:rsidRPr="00A15B43" w14:paraId="52DDDE6A" w14:textId="77777777" w:rsidTr="0002556B">
        <w:tc>
          <w:tcPr>
            <w:tcW w:w="1937" w:type="dxa"/>
          </w:tcPr>
          <w:p w14:paraId="61AFB1B6" w14:textId="77777777" w:rsidR="008E0E4F" w:rsidRPr="00F3075E" w:rsidRDefault="008E0E4F" w:rsidP="0002556B">
            <w:pPr>
              <w:pStyle w:val="SmallTextPara"/>
            </w:pPr>
            <w:r w:rsidRPr="00F3075E">
              <w:t>CRL Number</w:t>
            </w:r>
          </w:p>
        </w:tc>
        <w:tc>
          <w:tcPr>
            <w:tcW w:w="741" w:type="dxa"/>
          </w:tcPr>
          <w:p w14:paraId="2C418E3A" w14:textId="77777777" w:rsidR="008E0E4F" w:rsidRPr="00F3075E" w:rsidRDefault="008E0E4F" w:rsidP="0002556B">
            <w:pPr>
              <w:pStyle w:val="SmallTextPara"/>
            </w:pPr>
            <w:r w:rsidRPr="00F3075E">
              <w:t>No</w:t>
            </w:r>
          </w:p>
        </w:tc>
        <w:tc>
          <w:tcPr>
            <w:tcW w:w="5275" w:type="dxa"/>
          </w:tcPr>
          <w:p w14:paraId="69FA0B41" w14:textId="77777777" w:rsidR="008E0E4F" w:rsidRPr="00F3075E" w:rsidRDefault="008E0E4F" w:rsidP="0002556B">
            <w:pPr>
              <w:pStyle w:val="SmallTextPara"/>
            </w:pPr>
            <w:r w:rsidRPr="00F3075E">
              <w:t>&lt;Integer&gt;</w:t>
            </w:r>
          </w:p>
        </w:tc>
        <w:tc>
          <w:tcPr>
            <w:tcW w:w="6000" w:type="dxa"/>
          </w:tcPr>
          <w:p w14:paraId="388EA1B1" w14:textId="77777777" w:rsidR="008E0E4F" w:rsidRPr="00A15B43" w:rsidRDefault="008E0E4F" w:rsidP="0002556B">
            <w:pPr>
              <w:pStyle w:val="SmallTextPara"/>
              <w:rPr>
                <w:highlight w:val="yellow"/>
              </w:rPr>
            </w:pPr>
          </w:p>
        </w:tc>
      </w:tr>
      <w:tr w:rsidR="008E0E4F" w:rsidRPr="00A15B43" w14:paraId="446A90BE" w14:textId="77777777" w:rsidTr="0002556B">
        <w:tc>
          <w:tcPr>
            <w:tcW w:w="1937" w:type="dxa"/>
          </w:tcPr>
          <w:p w14:paraId="24AA5D8E" w14:textId="77777777" w:rsidR="008E0E4F" w:rsidRPr="00250A2B" w:rsidRDefault="008E0E4F" w:rsidP="0002556B">
            <w:pPr>
              <w:pStyle w:val="SmallTextPara"/>
            </w:pPr>
            <w:r w:rsidRPr="00250A2B">
              <w:t>Authority Key Identifier</w:t>
            </w:r>
            <w:r w:rsidRPr="00250A2B">
              <w:rPr>
                <w:vertAlign w:val="superscript"/>
              </w:rPr>
              <w:t xml:space="preserve"> </w:t>
            </w:r>
          </w:p>
        </w:tc>
        <w:tc>
          <w:tcPr>
            <w:tcW w:w="741" w:type="dxa"/>
          </w:tcPr>
          <w:p w14:paraId="36D3CA48" w14:textId="77777777" w:rsidR="008E0E4F" w:rsidRPr="00250A2B" w:rsidRDefault="008E0E4F" w:rsidP="0002556B">
            <w:pPr>
              <w:pStyle w:val="SmallTextPara"/>
            </w:pPr>
            <w:r w:rsidRPr="00250A2B">
              <w:t>No</w:t>
            </w:r>
          </w:p>
        </w:tc>
        <w:tc>
          <w:tcPr>
            <w:tcW w:w="5275" w:type="dxa"/>
          </w:tcPr>
          <w:p w14:paraId="760400BF" w14:textId="77777777" w:rsidR="008E0E4F" w:rsidRPr="00250A2B" w:rsidRDefault="008E0E4F" w:rsidP="0002556B">
            <w:pPr>
              <w:pStyle w:val="SmallTextPara"/>
            </w:pPr>
            <w:r w:rsidRPr="00250A2B">
              <w:t>&lt;Octet String&gt;</w:t>
            </w:r>
          </w:p>
        </w:tc>
        <w:tc>
          <w:tcPr>
            <w:tcW w:w="6000" w:type="dxa"/>
          </w:tcPr>
          <w:p w14:paraId="129DA25D" w14:textId="77777777" w:rsidR="008E0E4F" w:rsidRPr="00250A2B" w:rsidRDefault="008E0E4F" w:rsidP="00250A2B">
            <w:pPr>
              <w:pStyle w:val="SmallTextPara"/>
            </w:pPr>
            <w:r w:rsidRPr="00250A2B">
              <w:t xml:space="preserve">The value of this field is the </w:t>
            </w:r>
            <w:r w:rsidR="00250A2B" w:rsidRPr="00250A2B">
              <w:t>256</w:t>
            </w:r>
            <w:r w:rsidRPr="00250A2B">
              <w:t xml:space="preserve"> bit SHA</w:t>
            </w:r>
            <w:r w:rsidR="00250A2B" w:rsidRPr="00250A2B">
              <w:t>256</w:t>
            </w:r>
            <w:r w:rsidRPr="00250A2B">
              <w:t xml:space="preserve"> hash of the binary DER encoding of the CA public key information</w:t>
            </w:r>
          </w:p>
        </w:tc>
      </w:tr>
      <w:tr w:rsidR="008E0E4F" w:rsidRPr="00A15B43" w14:paraId="165513B6" w14:textId="77777777" w:rsidTr="0002556B">
        <w:tc>
          <w:tcPr>
            <w:tcW w:w="1937" w:type="dxa"/>
            <w:shd w:val="clear" w:color="auto" w:fill="D9D9D9"/>
          </w:tcPr>
          <w:p w14:paraId="473FA363" w14:textId="77777777" w:rsidR="008E0E4F" w:rsidRPr="00F3075E" w:rsidRDefault="008E0E4F" w:rsidP="0002556B">
            <w:pPr>
              <w:pStyle w:val="SmallTextPara"/>
            </w:pPr>
            <w:r w:rsidRPr="00F3075E">
              <w:t>CRL entry extensions</w:t>
            </w:r>
          </w:p>
        </w:tc>
        <w:tc>
          <w:tcPr>
            <w:tcW w:w="741" w:type="dxa"/>
            <w:shd w:val="clear" w:color="auto" w:fill="D9D9D9"/>
          </w:tcPr>
          <w:p w14:paraId="6F6BE90D" w14:textId="77777777" w:rsidR="008E0E4F" w:rsidRPr="00F3075E" w:rsidRDefault="008E0E4F" w:rsidP="0002556B">
            <w:pPr>
              <w:pStyle w:val="SmallTextPara"/>
            </w:pPr>
          </w:p>
        </w:tc>
        <w:tc>
          <w:tcPr>
            <w:tcW w:w="5275" w:type="dxa"/>
            <w:shd w:val="clear" w:color="auto" w:fill="D9D9D9"/>
          </w:tcPr>
          <w:p w14:paraId="19D87AA1" w14:textId="77777777" w:rsidR="008E0E4F" w:rsidRPr="00F3075E" w:rsidRDefault="008E0E4F" w:rsidP="0002556B">
            <w:pPr>
              <w:pStyle w:val="SmallTextPara"/>
            </w:pPr>
          </w:p>
        </w:tc>
        <w:tc>
          <w:tcPr>
            <w:tcW w:w="6000" w:type="dxa"/>
            <w:shd w:val="clear" w:color="auto" w:fill="D9D9D9"/>
          </w:tcPr>
          <w:p w14:paraId="20E54357" w14:textId="77777777" w:rsidR="008E0E4F" w:rsidRPr="00F3075E" w:rsidRDefault="008E0E4F" w:rsidP="0002556B">
            <w:pPr>
              <w:pStyle w:val="SmallTextPara"/>
            </w:pPr>
          </w:p>
        </w:tc>
      </w:tr>
      <w:tr w:rsidR="008E0E4F" w:rsidRPr="00A15B43" w14:paraId="162889CA" w14:textId="77777777" w:rsidTr="0002556B">
        <w:tc>
          <w:tcPr>
            <w:tcW w:w="1937" w:type="dxa"/>
          </w:tcPr>
          <w:p w14:paraId="58E1DBF2" w14:textId="77777777" w:rsidR="008E0E4F" w:rsidRPr="00F3075E" w:rsidRDefault="008E0E4F" w:rsidP="0002556B">
            <w:pPr>
              <w:pStyle w:val="SmallTextPara"/>
            </w:pPr>
            <w:r w:rsidRPr="00F3075E">
              <w:t>Invalidity Date</w:t>
            </w:r>
          </w:p>
        </w:tc>
        <w:tc>
          <w:tcPr>
            <w:tcW w:w="741" w:type="dxa"/>
          </w:tcPr>
          <w:p w14:paraId="6BBFC0E8" w14:textId="77777777" w:rsidR="008E0E4F" w:rsidRPr="00F3075E" w:rsidRDefault="008E0E4F" w:rsidP="0002556B">
            <w:pPr>
              <w:pStyle w:val="SmallTextPara"/>
            </w:pPr>
            <w:r w:rsidRPr="00F3075E">
              <w:t>No</w:t>
            </w:r>
          </w:p>
        </w:tc>
        <w:tc>
          <w:tcPr>
            <w:tcW w:w="5275" w:type="dxa"/>
          </w:tcPr>
          <w:p w14:paraId="365876FF" w14:textId="77777777" w:rsidR="008E0E4F" w:rsidRPr="00F3075E" w:rsidRDefault="008E0E4F" w:rsidP="0002556B">
            <w:pPr>
              <w:pStyle w:val="SmallTextPara"/>
            </w:pPr>
            <w:r w:rsidRPr="00F3075E">
              <w:t>Optional</w:t>
            </w:r>
          </w:p>
        </w:tc>
        <w:tc>
          <w:tcPr>
            <w:tcW w:w="6000" w:type="dxa"/>
          </w:tcPr>
          <w:p w14:paraId="7AD9F212" w14:textId="77777777" w:rsidR="008E0E4F" w:rsidRPr="00F3075E" w:rsidRDefault="008E0E4F" w:rsidP="0002556B">
            <w:pPr>
              <w:pStyle w:val="SmallTextPara"/>
            </w:pPr>
            <w:r w:rsidRPr="00F3075E">
              <w:t>Date on which it is known or suspected that the private key was compromised or that the certificate otherwise became invalid.</w:t>
            </w:r>
          </w:p>
        </w:tc>
      </w:tr>
      <w:tr w:rsidR="008E0E4F" w:rsidRPr="00365A4B" w14:paraId="7B66284F" w14:textId="77777777" w:rsidTr="0002556B">
        <w:tc>
          <w:tcPr>
            <w:tcW w:w="1937" w:type="dxa"/>
          </w:tcPr>
          <w:p w14:paraId="2C3AB791" w14:textId="77777777" w:rsidR="008E0E4F" w:rsidRPr="00F3075E" w:rsidRDefault="008E0E4F" w:rsidP="0002556B">
            <w:pPr>
              <w:pStyle w:val="SmallTextPara"/>
            </w:pPr>
            <w:r w:rsidRPr="00F3075E">
              <w:t>Reason Code</w:t>
            </w:r>
          </w:p>
        </w:tc>
        <w:tc>
          <w:tcPr>
            <w:tcW w:w="741" w:type="dxa"/>
          </w:tcPr>
          <w:p w14:paraId="63A0FD75" w14:textId="77777777" w:rsidR="008E0E4F" w:rsidRPr="00F3075E" w:rsidDel="00536CE1" w:rsidRDefault="008E0E4F" w:rsidP="0002556B">
            <w:pPr>
              <w:pStyle w:val="SmallTextPara"/>
            </w:pPr>
            <w:r w:rsidRPr="00F3075E">
              <w:t>No</w:t>
            </w:r>
          </w:p>
        </w:tc>
        <w:tc>
          <w:tcPr>
            <w:tcW w:w="5275" w:type="dxa"/>
          </w:tcPr>
          <w:p w14:paraId="32284BCB" w14:textId="77777777" w:rsidR="008E0E4F" w:rsidRPr="000533AE" w:rsidDel="00536CE1" w:rsidRDefault="008E0E4F" w:rsidP="0002556B">
            <w:pPr>
              <w:pStyle w:val="SmallTextPara"/>
            </w:pPr>
            <w:r w:rsidRPr="00F3075E">
              <w:t>Optional</w:t>
            </w:r>
          </w:p>
        </w:tc>
        <w:tc>
          <w:tcPr>
            <w:tcW w:w="6000" w:type="dxa"/>
          </w:tcPr>
          <w:p w14:paraId="4EF07FDD" w14:textId="77777777" w:rsidR="008E0E4F" w:rsidRPr="000533AE" w:rsidDel="00536CE1" w:rsidRDefault="008E0E4F" w:rsidP="0002556B">
            <w:pPr>
              <w:pStyle w:val="SmallTextPara"/>
            </w:pPr>
          </w:p>
        </w:tc>
      </w:tr>
    </w:tbl>
    <w:p w14:paraId="1925558A" w14:textId="1421739E" w:rsidR="008E0E4F" w:rsidRPr="0020500D" w:rsidRDefault="008E0E4F" w:rsidP="008E0E4F">
      <w:pPr>
        <w:pStyle w:val="Caption"/>
      </w:pPr>
      <w:bookmarkStart w:id="1110" w:name="_Toc296943555"/>
      <w:bookmarkStart w:id="1111" w:name="_Toc450489425"/>
      <w:r w:rsidRPr="0020500D">
        <w:t xml:space="preserve">Table </w:t>
      </w:r>
      <w:r w:rsidRPr="0020500D">
        <w:fldChar w:fldCharType="begin"/>
      </w:r>
      <w:r w:rsidRPr="0020500D">
        <w:instrText xml:space="preserve"> SEQ Table \* ARABIC </w:instrText>
      </w:r>
      <w:r w:rsidRPr="0020500D">
        <w:fldChar w:fldCharType="separate"/>
      </w:r>
      <w:r w:rsidR="00A43174">
        <w:rPr>
          <w:noProof/>
        </w:rPr>
        <w:t>9</w:t>
      </w:r>
      <w:r w:rsidRPr="0020500D">
        <w:fldChar w:fldCharType="end"/>
      </w:r>
      <w:r w:rsidRPr="0020500D">
        <w:t xml:space="preserve"> – Sub-CA CRL Profile</w:t>
      </w:r>
      <w:bookmarkEnd w:id="1110"/>
      <w:bookmarkEnd w:id="1111"/>
    </w:p>
    <w:p w14:paraId="484F45E8" w14:textId="77777777" w:rsidR="008E0E4F" w:rsidRPr="0026117C" w:rsidRDefault="008E0E4F" w:rsidP="008E0E4F">
      <w:pPr>
        <w:pStyle w:val="StdPara"/>
        <w:rPr>
          <w:lang w:val="en-GB"/>
        </w:rPr>
      </w:pPr>
    </w:p>
    <w:p w14:paraId="2439A6A8" w14:textId="77777777" w:rsidR="002034E2" w:rsidRDefault="002034E2"/>
    <w:sectPr w:rsidR="002034E2" w:rsidSect="001C1BD3">
      <w:footerReference w:type="default" r:id="rId37"/>
      <w:pgSz w:w="16840" w:h="11907" w:orient="landscape" w:code="9"/>
      <w:pgMar w:top="1361" w:right="1077" w:bottom="1361" w:left="107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ddy Druid" w:date="2016-05-08T16:39:00Z" w:initials="DD">
    <w:p w14:paraId="23021145" w14:textId="478A7569" w:rsidR="00361DB9" w:rsidRDefault="00361DB9">
      <w:pPr>
        <w:pStyle w:val="CommentText"/>
      </w:pPr>
      <w:r>
        <w:rPr>
          <w:rStyle w:val="CommentReference"/>
        </w:rPr>
        <w:annotationRef/>
      </w:r>
      <w:r>
        <w:t>Full name, please (SJ Lillywhite)</w:t>
      </w:r>
    </w:p>
  </w:comment>
  <w:comment w:id="9" w:author="Phillip Cutforth" w:date="2016-05-06T14:57:00Z" w:initials="PC">
    <w:p w14:paraId="5742AF62" w14:textId="4323C631" w:rsidR="001458B2" w:rsidRDefault="001458B2">
      <w:pPr>
        <w:pStyle w:val="CommentText"/>
      </w:pPr>
      <w:r>
        <w:rPr>
          <w:rStyle w:val="CommentReference"/>
        </w:rPr>
        <w:annotationRef/>
      </w:r>
      <w:r>
        <w:t>Sean, Richard:  I have made some editorial changes to the first two intro sections (1, 1.1), after accepting previous ‘tracked changes’, but didn’t use track changes for the new changes(!) Worth you having a final read-through to ensure it flows and reads accurately.</w:t>
      </w:r>
    </w:p>
  </w:comment>
  <w:comment w:id="263" w:author="Daddy Druid" w:date="2016-05-08T11:08:00Z" w:initials="DD">
    <w:p w14:paraId="1B261C83" w14:textId="1F9301B1" w:rsidR="001458B2" w:rsidRDefault="001458B2">
      <w:pPr>
        <w:pStyle w:val="CommentText"/>
      </w:pPr>
      <w:r>
        <w:rPr>
          <w:rStyle w:val="CommentReference"/>
        </w:rPr>
        <w:annotationRef/>
      </w:r>
      <w:r>
        <w:t>Changed.</w:t>
      </w:r>
    </w:p>
  </w:comment>
  <w:comment w:id="402" w:author="Daddy Druid" w:date="2016-05-08T11:13:00Z" w:initials="DD">
    <w:p w14:paraId="559F7317" w14:textId="5D00BD26" w:rsidR="001458B2" w:rsidRDefault="001458B2">
      <w:pPr>
        <w:pStyle w:val="CommentText"/>
      </w:pPr>
      <w:r>
        <w:rPr>
          <w:rStyle w:val="CommentReference"/>
        </w:rPr>
        <w:annotationRef/>
      </w:r>
      <w:r>
        <w:t xml:space="preserve">Inserted ‘requests’, deleted ‘progress’. </w:t>
      </w:r>
    </w:p>
  </w:comment>
  <w:comment w:id="476" w:author="Daddy Druid" w:date="2016-05-08T11:19:00Z" w:initials="DD">
    <w:p w14:paraId="79D57DCC" w14:textId="2374367F" w:rsidR="001458B2" w:rsidRDefault="001458B2">
      <w:pPr>
        <w:pStyle w:val="CommentText"/>
      </w:pPr>
      <w:r>
        <w:rPr>
          <w:rStyle w:val="CommentReference"/>
        </w:rPr>
        <w:annotationRef/>
      </w:r>
      <w:r>
        <w:t>Added.</w:t>
      </w:r>
    </w:p>
  </w:comment>
  <w:comment w:id="477" w:author="Daddy Druid" w:date="2016-05-08T11:19:00Z" w:initials="DD">
    <w:p w14:paraId="3C5B781C" w14:textId="69CC2BA4" w:rsidR="001458B2" w:rsidRDefault="001458B2">
      <w:pPr>
        <w:pStyle w:val="CommentText"/>
      </w:pPr>
      <w:r>
        <w:rPr>
          <w:rStyle w:val="CommentReference"/>
        </w:rPr>
        <w:annotationRef/>
      </w:r>
      <w:r>
        <w:t>added</w:t>
      </w:r>
    </w:p>
  </w:comment>
  <w:comment w:id="658" w:author="Daddy Druid" w:date="2016-05-08T11:21:00Z" w:initials="DD">
    <w:p w14:paraId="36457FA6" w14:textId="7D1ABA98" w:rsidR="001458B2" w:rsidRDefault="001458B2">
      <w:pPr>
        <w:pStyle w:val="CommentText"/>
      </w:pPr>
      <w:r>
        <w:rPr>
          <w:rStyle w:val="CommentReference"/>
        </w:rPr>
        <w:annotationRef/>
      </w:r>
      <w:r>
        <w:t>Is this meant to be “RCA”?</w:t>
      </w:r>
    </w:p>
  </w:comment>
  <w:comment w:id="701" w:author="Daddy Druid" w:date="2016-05-08T11:32:00Z" w:initials="DD">
    <w:p w14:paraId="737321C6" w14:textId="21259A31" w:rsidR="001458B2" w:rsidRDefault="001458B2">
      <w:pPr>
        <w:pStyle w:val="CommentText"/>
      </w:pPr>
      <w:r>
        <w:rPr>
          <w:rStyle w:val="CommentReference"/>
        </w:rPr>
        <w:annotationRef/>
      </w:r>
      <w:r>
        <w:t xml:space="preserve">Have re-worded this para substantially. Worth a check, but think this is more comprehensive and aligned with our policy now. </w:t>
      </w:r>
      <w:r>
        <w:br/>
        <w:t xml:space="preserve">Nothing new here that we didn’t do for Cogito setup. </w:t>
      </w:r>
      <w:r>
        <w:br/>
        <w:t>Possibly should be in the CPS though; as it’s a common requirement across CAs. I’ll check when I get to that doc.</w:t>
      </w:r>
    </w:p>
  </w:comment>
  <w:comment w:id="718" w:author="Daddy Druid" w:date="2016-05-08T11:37:00Z" w:initials="DD">
    <w:p w14:paraId="4306756C" w14:textId="18BC158F" w:rsidR="001458B2" w:rsidRDefault="001458B2">
      <w:pPr>
        <w:pStyle w:val="CommentText"/>
      </w:pPr>
      <w:r>
        <w:rPr>
          <w:rStyle w:val="CommentReference"/>
        </w:rPr>
        <w:annotationRef/>
      </w:r>
      <w:r>
        <w:t>Deleted, as I’m not sure what the “TSS” is in context of the framework?!</w:t>
      </w:r>
    </w:p>
  </w:comment>
  <w:comment w:id="769" w:author="Daddy Druid" w:date="2016-05-08T11:42:00Z" w:initials="DD">
    <w:p w14:paraId="32BD393E" w14:textId="53A34A8C" w:rsidR="001458B2" w:rsidRDefault="001458B2">
      <w:pPr>
        <w:pStyle w:val="CommentText"/>
      </w:pPr>
      <w:r>
        <w:rPr>
          <w:rStyle w:val="CommentReference"/>
        </w:rPr>
        <w:annotationRef/>
      </w:r>
      <w:r>
        <w:t>Expanded this explanation.</w:t>
      </w:r>
    </w:p>
  </w:comment>
  <w:comment w:id="847" w:author="Daddy Druid" w:date="2016-05-08T11:44:00Z" w:initials="DD">
    <w:p w14:paraId="1959DEFB" w14:textId="5DDE0554" w:rsidR="001458B2" w:rsidRDefault="001458B2">
      <w:pPr>
        <w:pStyle w:val="CommentText"/>
      </w:pPr>
      <w:r>
        <w:rPr>
          <w:rStyle w:val="CommentReference"/>
        </w:rPr>
        <w:annotationRef/>
      </w:r>
      <w:r>
        <w:t>Considering we are also using this CP for the IR CA, and potentially other Policy Cas; then:</w:t>
      </w:r>
      <w:r>
        <w:br/>
        <w:t>does this list change?</w:t>
      </w:r>
      <w:r>
        <w:br/>
        <w:t>if so, how do we maintain/update it easily? (annex?)</w:t>
      </w:r>
    </w:p>
  </w:comment>
  <w:comment w:id="848" w:author="Daddy Druid" w:date="2016-05-08T11:46:00Z" w:initials="DD">
    <w:p w14:paraId="24308EE1" w14:textId="70EC967A" w:rsidR="001458B2" w:rsidRDefault="001458B2">
      <w:pPr>
        <w:pStyle w:val="CommentText"/>
      </w:pPr>
      <w:r>
        <w:rPr>
          <w:rStyle w:val="CommentReference"/>
        </w:rPr>
        <w:annotationRef/>
      </w:r>
      <w:r>
        <w:t>Have updated the table with the new OID rule (forced zeros for blanks)</w:t>
      </w:r>
    </w:p>
  </w:comment>
  <w:comment w:id="948" w:author="Daddy Druid" w:date="2016-05-08T12:52:00Z" w:initials="DD">
    <w:p w14:paraId="4A07C5F3" w14:textId="09CEF0C3" w:rsidR="001458B2" w:rsidRDefault="001458B2">
      <w:pPr>
        <w:pStyle w:val="CommentText"/>
      </w:pPr>
      <w:r>
        <w:rPr>
          <w:rStyle w:val="CommentReference"/>
        </w:rPr>
        <w:annotationRef/>
      </w:r>
      <w:r>
        <w:t>Need the legal team to phrase this section properly!</w:t>
      </w:r>
    </w:p>
  </w:comment>
  <w:comment w:id="1014" w:author="Daddy Druid" w:date="2016-05-08T12:58:00Z" w:initials="DD">
    <w:p w14:paraId="7F446AF7" w14:textId="386FBFC6" w:rsidR="001458B2" w:rsidRDefault="001458B2">
      <w:pPr>
        <w:pStyle w:val="CommentText"/>
      </w:pPr>
      <w:r>
        <w:rPr>
          <w:rStyle w:val="CommentReference"/>
        </w:rPr>
        <w:annotationRef/>
      </w:r>
      <w:r>
        <w:t>Note to self: move to the CPS.</w:t>
      </w:r>
    </w:p>
  </w:comment>
  <w:comment w:id="1064" w:author="Daddy Druid" w:date="2016-05-08T14:29:00Z" w:initials="DD">
    <w:p w14:paraId="0C6718B3" w14:textId="2C977456" w:rsidR="001458B2" w:rsidRDefault="001458B2">
      <w:pPr>
        <w:pStyle w:val="CommentText"/>
      </w:pPr>
      <w:r>
        <w:t xml:space="preserve">Is this just </w:t>
      </w:r>
      <w:r>
        <w:rPr>
          <w:rStyle w:val="CommentReference"/>
        </w:rPr>
        <w:annotationRef/>
      </w:r>
      <w:r>
        <w:t>a Cogito IPR document? Or a TaaS specific instance? If so, then it is not the ‘NZ Govt’s’ as such. Same question for KMP and ICTSP.</w:t>
      </w:r>
    </w:p>
  </w:comment>
  <w:comment w:id="1065" w:author="Daddy Druid" w:date="2016-05-08T14:31:00Z" w:initials="DD">
    <w:p w14:paraId="4956C489" w14:textId="48172F05" w:rsidR="001458B2" w:rsidRDefault="001458B2">
      <w:pPr>
        <w:pStyle w:val="CommentText"/>
      </w:pPr>
      <w:r>
        <w:rPr>
          <w:rStyle w:val="CommentReference"/>
        </w:rPr>
        <w:annotationRef/>
      </w:r>
      <w:r>
        <w:t>ditto</w:t>
      </w:r>
    </w:p>
  </w:comment>
  <w:comment w:id="1066" w:author="Daddy Druid" w:date="2016-05-08T14:31:00Z" w:initials="DD">
    <w:p w14:paraId="3C73ABC2" w14:textId="212A2E18" w:rsidR="001458B2" w:rsidRDefault="001458B2">
      <w:pPr>
        <w:pStyle w:val="CommentText"/>
      </w:pPr>
      <w:r>
        <w:rPr>
          <w:rStyle w:val="CommentReference"/>
        </w:rPr>
        <w:annotationRef/>
      </w:r>
      <w:r>
        <w:t>ditto</w:t>
      </w:r>
    </w:p>
  </w:comment>
  <w:comment w:id="1078" w:author="Daddy Druid" w:date="2016-05-08T14:32:00Z" w:initials="DD">
    <w:p w14:paraId="7A291F9F" w14:textId="61D143C6" w:rsidR="001458B2" w:rsidRDefault="001458B2">
      <w:pPr>
        <w:pStyle w:val="CommentText"/>
      </w:pPr>
      <w:r>
        <w:rPr>
          <w:rStyle w:val="CommentReference"/>
        </w:rPr>
        <w:annotationRef/>
      </w:r>
      <w:r>
        <w:t>Sean: I’ve updated several of the profile table headings. Check they are all ok now.</w:t>
      </w:r>
    </w:p>
  </w:comment>
  <w:comment w:id="1089" w:author="Daddy Druid" w:date="2016-05-08T16:21:00Z" w:initials="DD">
    <w:p w14:paraId="21FCFFEA" w14:textId="0E133232" w:rsidR="002904FC" w:rsidRDefault="002904FC">
      <w:pPr>
        <w:pStyle w:val="CommentText"/>
      </w:pPr>
      <w:r>
        <w:rPr>
          <w:rStyle w:val="CommentReference"/>
        </w:rPr>
        <w:annotationRef/>
      </w:r>
      <w:r>
        <w:t>Added this additional criteria – is it ok?</w:t>
      </w:r>
    </w:p>
  </w:comment>
  <w:comment w:id="1090" w:author="Daddy Druid" w:date="2016-05-08T16:19:00Z" w:initials="DD">
    <w:p w14:paraId="54B26E35" w14:textId="03F10462" w:rsidR="001C1BD3" w:rsidRDefault="001C1BD3">
      <w:pPr>
        <w:pStyle w:val="CommentText"/>
      </w:pPr>
      <w:r>
        <w:rPr>
          <w:rStyle w:val="CommentReference"/>
        </w:rPr>
        <w:annotationRef/>
      </w:r>
      <w:r>
        <w:t>**Shouldn’t this be 180 days for the Root CA?**</w:t>
      </w:r>
    </w:p>
  </w:comment>
  <w:comment w:id="1096" w:author="Daddy Druid" w:date="2016-05-08T15:16:00Z" w:initials="DD">
    <w:p w14:paraId="2E687710" w14:textId="0C742423" w:rsidR="0072002D" w:rsidRDefault="0072002D">
      <w:pPr>
        <w:pStyle w:val="CommentText"/>
      </w:pPr>
      <w:r>
        <w:rPr>
          <w:rStyle w:val="CommentReference"/>
        </w:rPr>
        <w:annotationRef/>
      </w:r>
      <w:r>
        <w:t>Fixed the OID numbering. Used force zeros.</w:t>
      </w:r>
    </w:p>
  </w:comment>
  <w:comment w:id="1097" w:author="Daddy Druid" w:date="2016-05-08T15:10:00Z" w:initials="DD">
    <w:p w14:paraId="73522AFC" w14:textId="5715DD9B" w:rsidR="00D55386" w:rsidRDefault="00D55386">
      <w:pPr>
        <w:pStyle w:val="CommentText"/>
      </w:pPr>
      <w:r>
        <w:rPr>
          <w:rStyle w:val="CommentReference"/>
        </w:rPr>
        <w:annotationRef/>
      </w:r>
      <w:r>
        <w:t>Sean: Any reason why serial [6] is missing / not used here??  If it’s a mistake, then the Issuin CA table also needs updating.</w:t>
      </w:r>
    </w:p>
  </w:comment>
  <w:comment w:id="1103" w:author="Daddy Druid" w:date="2016-05-08T15:16:00Z" w:initials="DD">
    <w:p w14:paraId="0831CD83" w14:textId="76475545" w:rsidR="0072002D" w:rsidRDefault="0072002D">
      <w:pPr>
        <w:pStyle w:val="CommentText"/>
      </w:pPr>
      <w:r>
        <w:rPr>
          <w:rStyle w:val="CommentReference"/>
        </w:rPr>
        <w:annotationRef/>
      </w:r>
      <w:r>
        <w:t>Fixed the OID numbering. Used force zeros.</w:t>
      </w:r>
    </w:p>
  </w:comment>
  <w:comment w:id="1104" w:author="Daddy Druid" w:date="2016-05-08T16:17:00Z" w:initials="DD">
    <w:p w14:paraId="48455505" w14:textId="4DB3095C" w:rsidR="001C1BD3" w:rsidRDefault="001C1BD3">
      <w:pPr>
        <w:pStyle w:val="CommentText"/>
      </w:pPr>
      <w:r>
        <w:rPr>
          <w:rStyle w:val="CommentReference"/>
        </w:rPr>
        <w:annotationRef/>
      </w:r>
      <w:r>
        <w:t>Missing serial [6]?</w:t>
      </w:r>
    </w:p>
  </w:comment>
  <w:comment w:id="1105" w:author="Thomas Butler" w:date="2016-03-10T19:11:00Z" w:initials="TB">
    <w:p w14:paraId="75DD81BB" w14:textId="77777777" w:rsidR="001458B2" w:rsidRDefault="001458B2" w:rsidP="00942717">
      <w:pPr>
        <w:pStyle w:val="CommentText"/>
      </w:pPr>
      <w:r>
        <w:rPr>
          <w:rStyle w:val="CommentReference"/>
        </w:rPr>
        <w:annotationRef/>
      </w:r>
      <w:r>
        <w:t>Should only be on issuance CA, not on a policy CA</w:t>
      </w:r>
    </w:p>
  </w:comment>
  <w:comment w:id="1106" w:author="Daddy Druid" w:date="2016-05-08T16:10:00Z" w:initials="DD">
    <w:p w14:paraId="50B27A4D" w14:textId="38387ADF" w:rsidR="001C1BD3" w:rsidRDefault="001C1BD3">
      <w:pPr>
        <w:pStyle w:val="CommentText"/>
      </w:pPr>
      <w:r>
        <w:rPr>
          <w:rStyle w:val="CommentReference"/>
        </w:rPr>
        <w:annotationRef/>
      </w:r>
      <w:r>
        <w:t>Sean:  Delete this comment if you are happy or it has been actioned.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021145" w15:done="0"/>
  <w15:commentEx w15:paraId="5742AF62" w15:done="0"/>
  <w15:commentEx w15:paraId="1B261C83" w15:done="0"/>
  <w15:commentEx w15:paraId="559F7317" w15:done="0"/>
  <w15:commentEx w15:paraId="79D57DCC" w15:done="0"/>
  <w15:commentEx w15:paraId="3C5B781C" w15:done="0"/>
  <w15:commentEx w15:paraId="36457FA6" w15:done="0"/>
  <w15:commentEx w15:paraId="737321C6" w15:done="0"/>
  <w15:commentEx w15:paraId="4306756C" w15:done="0"/>
  <w15:commentEx w15:paraId="32BD393E" w15:done="0"/>
  <w15:commentEx w15:paraId="1959DEFB" w15:done="0"/>
  <w15:commentEx w15:paraId="24308EE1" w15:done="0"/>
  <w15:commentEx w15:paraId="4A07C5F3" w15:done="0"/>
  <w15:commentEx w15:paraId="7F446AF7" w15:done="0"/>
  <w15:commentEx w15:paraId="0C6718B3" w15:done="0"/>
  <w15:commentEx w15:paraId="4956C489" w15:done="0"/>
  <w15:commentEx w15:paraId="3C73ABC2" w15:done="0"/>
  <w15:commentEx w15:paraId="7A291F9F" w15:done="0"/>
  <w15:commentEx w15:paraId="21FCFFEA" w15:done="0"/>
  <w15:commentEx w15:paraId="54B26E35" w15:done="0"/>
  <w15:commentEx w15:paraId="2E687710" w15:done="0"/>
  <w15:commentEx w15:paraId="73522AFC" w15:done="0"/>
  <w15:commentEx w15:paraId="0831CD83" w15:done="0"/>
  <w15:commentEx w15:paraId="48455505" w15:done="0"/>
  <w15:commentEx w15:paraId="75DD81BB" w15:done="0"/>
  <w15:commentEx w15:paraId="50B27A4D" w15:paraIdParent="75DD81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359BF" w14:textId="77777777" w:rsidR="00113063" w:rsidRDefault="00113063" w:rsidP="008E0E4F">
      <w:pPr>
        <w:spacing w:after="0"/>
      </w:pPr>
      <w:r>
        <w:separator/>
      </w:r>
    </w:p>
  </w:endnote>
  <w:endnote w:type="continuationSeparator" w:id="0">
    <w:p w14:paraId="2B117F32" w14:textId="77777777" w:rsidR="00113063" w:rsidRDefault="00113063" w:rsidP="008E0E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60"/>
      <w:gridCol w:w="900"/>
    </w:tblGrid>
    <w:tr w:rsidR="001458B2" w:rsidRPr="0080417F" w14:paraId="01BDEE1A" w14:textId="77777777" w:rsidTr="00884CFF">
      <w:tc>
        <w:tcPr>
          <w:tcW w:w="2268" w:type="dxa"/>
        </w:tcPr>
        <w:p w14:paraId="5F4702E5" w14:textId="77777777" w:rsidR="001458B2" w:rsidRPr="0080417F" w:rsidRDefault="001458B2" w:rsidP="001C1BD3">
          <w:pPr>
            <w:spacing w:before="40" w:after="40"/>
            <w:rPr>
              <w:rFonts w:ascii="Arial" w:eastAsiaTheme="minorHAnsi" w:hAnsi="Arial" w:cstheme="minorBidi"/>
              <w:b/>
              <w:sz w:val="18"/>
              <w:szCs w:val="18"/>
            </w:rPr>
          </w:pPr>
          <w:r>
            <w:rPr>
              <w:rFonts w:ascii="Arial" w:eastAsiaTheme="minorHAnsi" w:hAnsi="Arial" w:cstheme="minorBidi"/>
              <w:b/>
              <w:sz w:val="18"/>
              <w:szCs w:val="18"/>
            </w:rPr>
            <w:t>L</w:t>
          </w:r>
          <w:r w:rsidRPr="0080417F">
            <w:rPr>
              <w:rFonts w:ascii="Arial" w:eastAsiaTheme="minorHAnsi" w:hAnsi="Arial" w:cstheme="minorBidi"/>
              <w:b/>
              <w:sz w:val="18"/>
              <w:szCs w:val="18"/>
            </w:rPr>
            <w:t>ast saved</w:t>
          </w:r>
        </w:p>
      </w:tc>
      <w:tc>
        <w:tcPr>
          <w:tcW w:w="6660" w:type="dxa"/>
        </w:tcPr>
        <w:p w14:paraId="424703DD" w14:textId="77777777" w:rsidR="001458B2" w:rsidRPr="0080417F" w:rsidRDefault="001458B2" w:rsidP="001C1BD3">
          <w:pPr>
            <w:spacing w:before="40" w:after="40"/>
            <w:rPr>
              <w:rFonts w:ascii="Arial" w:eastAsiaTheme="minorHAnsi" w:hAnsi="Arial" w:cstheme="minorBidi"/>
              <w:b/>
              <w:sz w:val="18"/>
              <w:szCs w:val="18"/>
            </w:rPr>
          </w:pPr>
          <w:r w:rsidRPr="0080417F">
            <w:rPr>
              <w:rFonts w:ascii="Arial" w:eastAsiaTheme="minorHAnsi" w:hAnsi="Arial" w:cstheme="minorBidi"/>
              <w:b/>
              <w:sz w:val="18"/>
              <w:szCs w:val="18"/>
            </w:rPr>
            <w:t>Filename</w:t>
          </w:r>
        </w:p>
      </w:tc>
      <w:tc>
        <w:tcPr>
          <w:tcW w:w="900" w:type="dxa"/>
        </w:tcPr>
        <w:p w14:paraId="396C1066" w14:textId="77777777" w:rsidR="001458B2" w:rsidRPr="0080417F" w:rsidRDefault="001458B2" w:rsidP="001C1BD3">
          <w:pPr>
            <w:spacing w:before="40" w:after="40"/>
            <w:rPr>
              <w:rFonts w:ascii="Arial" w:eastAsiaTheme="minorHAnsi" w:hAnsi="Arial" w:cstheme="minorBidi"/>
              <w:b/>
              <w:sz w:val="18"/>
              <w:szCs w:val="18"/>
            </w:rPr>
          </w:pPr>
          <w:r w:rsidRPr="0080417F">
            <w:rPr>
              <w:rFonts w:ascii="Arial" w:eastAsiaTheme="minorHAnsi" w:hAnsi="Arial" w:cstheme="minorBidi"/>
              <w:b/>
              <w:sz w:val="18"/>
              <w:szCs w:val="18"/>
            </w:rPr>
            <w:t>Page</w:t>
          </w:r>
        </w:p>
      </w:tc>
    </w:tr>
    <w:tr w:rsidR="001458B2" w:rsidRPr="0080417F" w14:paraId="1B7E5F57" w14:textId="77777777" w:rsidTr="00884CFF">
      <w:trPr>
        <w:trHeight w:val="491"/>
      </w:trPr>
      <w:tc>
        <w:tcPr>
          <w:tcW w:w="2268" w:type="dxa"/>
        </w:tcPr>
        <w:p w14:paraId="6E641523" w14:textId="77777777" w:rsidR="001458B2" w:rsidRPr="0080417F" w:rsidRDefault="001458B2" w:rsidP="001C1BD3">
          <w:pPr>
            <w:spacing w:before="40" w:after="40"/>
            <w:rPr>
              <w:rFonts w:ascii="Arial" w:eastAsiaTheme="minorHAnsi" w:hAnsi="Arial" w:cstheme="minorBidi"/>
              <w:noProof/>
              <w:sz w:val="18"/>
              <w:szCs w:val="18"/>
            </w:rPr>
          </w:pPr>
          <w:r w:rsidRPr="0080417F">
            <w:rPr>
              <w:rFonts w:ascii="Arial" w:eastAsiaTheme="minorHAnsi" w:hAnsi="Arial" w:cstheme="minorBidi"/>
              <w:sz w:val="18"/>
              <w:szCs w:val="18"/>
            </w:rPr>
            <w:fldChar w:fldCharType="begin"/>
          </w:r>
          <w:r w:rsidRPr="0080417F">
            <w:rPr>
              <w:rFonts w:ascii="Arial" w:eastAsiaTheme="minorHAnsi" w:hAnsi="Arial" w:cstheme="minorBidi"/>
              <w:sz w:val="18"/>
              <w:szCs w:val="18"/>
            </w:rPr>
            <w:instrText xml:space="preserve"> SAVEDATE  \@ "dd-MMMM-yyyy h:mm am/pm"  \* MERGEFORMAT </w:instrText>
          </w:r>
          <w:r w:rsidRPr="0080417F">
            <w:rPr>
              <w:rFonts w:ascii="Arial" w:eastAsiaTheme="minorHAnsi" w:hAnsi="Arial" w:cstheme="minorBidi"/>
              <w:sz w:val="18"/>
              <w:szCs w:val="18"/>
            </w:rPr>
            <w:fldChar w:fldCharType="separate"/>
          </w:r>
          <w:r w:rsidR="00150B64">
            <w:rPr>
              <w:rFonts w:ascii="Arial" w:eastAsiaTheme="minorHAnsi" w:hAnsi="Arial" w:cstheme="minorBidi"/>
              <w:noProof/>
              <w:sz w:val="18"/>
              <w:szCs w:val="18"/>
            </w:rPr>
            <w:t>08-May-2016 4:48 PM</w:t>
          </w:r>
          <w:r w:rsidRPr="0080417F">
            <w:rPr>
              <w:rFonts w:ascii="Arial" w:eastAsiaTheme="minorHAnsi" w:hAnsi="Arial" w:cstheme="minorBidi"/>
              <w:noProof/>
              <w:sz w:val="18"/>
              <w:szCs w:val="18"/>
            </w:rPr>
            <w:fldChar w:fldCharType="end"/>
          </w:r>
        </w:p>
      </w:tc>
      <w:tc>
        <w:tcPr>
          <w:tcW w:w="6660" w:type="dxa"/>
        </w:tcPr>
        <w:p w14:paraId="108BDAAD" w14:textId="77777777" w:rsidR="001458B2" w:rsidRPr="0080417F" w:rsidRDefault="001458B2" w:rsidP="001C1BD3">
          <w:pPr>
            <w:spacing w:before="40" w:after="40"/>
            <w:rPr>
              <w:rFonts w:ascii="Arial" w:eastAsiaTheme="minorHAnsi" w:hAnsi="Arial" w:cstheme="minorBidi"/>
              <w:noProof/>
              <w:sz w:val="18"/>
              <w:szCs w:val="18"/>
            </w:rPr>
          </w:pPr>
          <w:r w:rsidRPr="0080417F">
            <w:rPr>
              <w:rFonts w:ascii="Arial" w:eastAsiaTheme="minorHAnsi" w:hAnsi="Arial" w:cstheme="minorBidi"/>
              <w:sz w:val="18"/>
              <w:szCs w:val="18"/>
            </w:rPr>
            <w:fldChar w:fldCharType="begin"/>
          </w:r>
          <w:r w:rsidRPr="0080417F">
            <w:rPr>
              <w:rFonts w:ascii="Arial" w:eastAsiaTheme="minorHAnsi" w:hAnsi="Arial" w:cstheme="minorBidi"/>
              <w:sz w:val="18"/>
              <w:szCs w:val="18"/>
            </w:rPr>
            <w:instrText xml:space="preserve"> FILENAME  \p  \* MERGEFORMAT </w:instrText>
          </w:r>
          <w:r w:rsidRPr="0080417F">
            <w:rPr>
              <w:rFonts w:ascii="Arial" w:eastAsiaTheme="minorHAnsi" w:hAnsi="Arial" w:cstheme="minorBidi"/>
              <w:sz w:val="18"/>
              <w:szCs w:val="18"/>
            </w:rPr>
            <w:fldChar w:fldCharType="separate"/>
          </w:r>
          <w:r>
            <w:rPr>
              <w:rFonts w:ascii="Arial" w:eastAsiaTheme="minorHAnsi" w:hAnsi="Arial" w:cstheme="minorBidi"/>
              <w:noProof/>
              <w:sz w:val="18"/>
              <w:szCs w:val="18"/>
            </w:rPr>
            <w:t>C:\Users\cutforph\AppData\Local\Microsoft\Windows\Temporary Internet Files\Content.Outlook\SK431TVK\NZ-Gov-RCA-CP(RSA)_v0 11.docx</w:t>
          </w:r>
          <w:r w:rsidRPr="0080417F">
            <w:rPr>
              <w:rFonts w:ascii="Arial" w:eastAsiaTheme="minorHAnsi" w:hAnsi="Arial" w:cstheme="minorBidi"/>
              <w:noProof/>
              <w:sz w:val="18"/>
              <w:szCs w:val="18"/>
            </w:rPr>
            <w:fldChar w:fldCharType="end"/>
          </w:r>
        </w:p>
      </w:tc>
      <w:tc>
        <w:tcPr>
          <w:tcW w:w="900" w:type="dxa"/>
        </w:tcPr>
        <w:p w14:paraId="6050EC19" w14:textId="77777777" w:rsidR="001458B2" w:rsidRPr="0080417F" w:rsidRDefault="001458B2" w:rsidP="001C1BD3">
          <w:pPr>
            <w:spacing w:before="40" w:after="40"/>
            <w:rPr>
              <w:rFonts w:ascii="Arial" w:eastAsiaTheme="minorHAnsi" w:hAnsi="Arial" w:cstheme="minorBidi"/>
              <w:sz w:val="18"/>
              <w:szCs w:val="18"/>
              <w:lang w:val="en-US"/>
            </w:rPr>
          </w:pPr>
          <w:r w:rsidRPr="0080417F">
            <w:rPr>
              <w:rFonts w:ascii="Arial" w:eastAsiaTheme="minorHAnsi" w:hAnsi="Arial" w:cstheme="minorBidi"/>
              <w:sz w:val="18"/>
              <w:szCs w:val="18"/>
              <w:lang w:val="en-US"/>
            </w:rPr>
            <w:fldChar w:fldCharType="begin"/>
          </w:r>
          <w:r w:rsidRPr="0080417F">
            <w:rPr>
              <w:rFonts w:ascii="Arial" w:eastAsiaTheme="minorHAnsi" w:hAnsi="Arial" w:cstheme="minorBidi"/>
              <w:sz w:val="18"/>
              <w:szCs w:val="18"/>
              <w:lang w:val="en-US"/>
            </w:rPr>
            <w:instrText xml:space="preserve"> PAGE </w:instrText>
          </w:r>
          <w:r w:rsidRPr="0080417F">
            <w:rPr>
              <w:rFonts w:ascii="Arial" w:eastAsiaTheme="minorHAnsi" w:hAnsi="Arial" w:cstheme="minorBidi"/>
              <w:sz w:val="18"/>
              <w:szCs w:val="18"/>
              <w:lang w:val="en-US"/>
            </w:rPr>
            <w:fldChar w:fldCharType="separate"/>
          </w:r>
          <w:r w:rsidR="00150B64">
            <w:rPr>
              <w:rFonts w:ascii="Arial" w:eastAsiaTheme="minorHAnsi" w:hAnsi="Arial" w:cstheme="minorBidi"/>
              <w:noProof/>
              <w:sz w:val="18"/>
              <w:szCs w:val="18"/>
              <w:lang w:val="en-US"/>
            </w:rPr>
            <w:t>iii</w:t>
          </w:r>
          <w:r w:rsidRPr="0080417F">
            <w:rPr>
              <w:rFonts w:ascii="Arial" w:eastAsiaTheme="minorHAnsi" w:hAnsi="Arial" w:cstheme="minorBidi"/>
              <w:sz w:val="18"/>
              <w:szCs w:val="18"/>
              <w:lang w:val="en-US"/>
            </w:rPr>
            <w:fldChar w:fldCharType="end"/>
          </w:r>
          <w:r w:rsidRPr="0080417F">
            <w:rPr>
              <w:rFonts w:ascii="Arial" w:eastAsiaTheme="minorHAnsi" w:hAnsi="Arial" w:cstheme="minorBidi"/>
              <w:sz w:val="18"/>
              <w:szCs w:val="18"/>
              <w:lang w:val="en-US"/>
            </w:rPr>
            <w:t xml:space="preserve"> of </w:t>
          </w:r>
          <w:r w:rsidRPr="0080417F">
            <w:rPr>
              <w:rFonts w:ascii="Arial" w:eastAsiaTheme="minorHAnsi" w:hAnsi="Arial" w:cstheme="minorBidi"/>
              <w:sz w:val="18"/>
              <w:szCs w:val="18"/>
              <w:lang w:val="en-US"/>
            </w:rPr>
            <w:fldChar w:fldCharType="begin"/>
          </w:r>
          <w:r w:rsidRPr="0080417F">
            <w:rPr>
              <w:rFonts w:ascii="Arial" w:eastAsiaTheme="minorHAnsi" w:hAnsi="Arial" w:cstheme="minorBidi"/>
              <w:sz w:val="18"/>
              <w:szCs w:val="18"/>
              <w:lang w:val="en-US"/>
            </w:rPr>
            <w:instrText xml:space="preserve"> NUMPAGES </w:instrText>
          </w:r>
          <w:r w:rsidRPr="0080417F">
            <w:rPr>
              <w:rFonts w:ascii="Arial" w:eastAsiaTheme="minorHAnsi" w:hAnsi="Arial" w:cstheme="minorBidi"/>
              <w:sz w:val="18"/>
              <w:szCs w:val="18"/>
              <w:lang w:val="en-US"/>
            </w:rPr>
            <w:fldChar w:fldCharType="separate"/>
          </w:r>
          <w:r w:rsidR="00150B64">
            <w:rPr>
              <w:rFonts w:ascii="Arial" w:eastAsiaTheme="minorHAnsi" w:hAnsi="Arial" w:cstheme="minorBidi"/>
              <w:noProof/>
              <w:sz w:val="18"/>
              <w:szCs w:val="18"/>
              <w:lang w:val="en-US"/>
            </w:rPr>
            <w:t>38</w:t>
          </w:r>
          <w:r w:rsidRPr="0080417F">
            <w:rPr>
              <w:rFonts w:ascii="Arial" w:eastAsiaTheme="minorHAnsi" w:hAnsi="Arial" w:cstheme="minorBidi"/>
              <w:sz w:val="18"/>
              <w:szCs w:val="18"/>
              <w:lang w:val="en-US"/>
            </w:rPr>
            <w:fldChar w:fldCharType="end"/>
          </w:r>
        </w:p>
      </w:tc>
    </w:tr>
  </w:tbl>
  <w:p w14:paraId="5A1C416E" w14:textId="77777777" w:rsidR="001458B2" w:rsidRPr="005C1EBB" w:rsidRDefault="001458B2" w:rsidP="00E46D58">
    <w:pPr>
      <w:tabs>
        <w:tab w:val="center" w:pos="4513"/>
        <w:tab w:val="right" w:pos="9026"/>
        <w:tab w:val="right" w:pos="9498"/>
      </w:tabs>
      <w:jc w:val="center"/>
      <w:rPr>
        <w:vanis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C37A3" w14:textId="77777777" w:rsidR="001458B2" w:rsidRPr="006C57FA" w:rsidRDefault="001458B2">
    <w:pPr>
      <w:pStyle w:val="Footer"/>
      <w:rPr>
        <w:rFonts w:asciiTheme="minorHAnsi" w:hAnsiTheme="minorHAnsi"/>
      </w:rPr>
    </w:pPr>
    <w:r w:rsidRPr="006C57FA">
      <w:rPr>
        <w:rFonts w:asciiTheme="minorHAnsi" w:hAnsiTheme="minorHAnsi"/>
        <w:lang w:val="en-GB"/>
      </w:rPr>
      <w:t xml:space="preserve">Uncontrolled Copy, printed/viewed as at: </w:t>
    </w:r>
    <w:r w:rsidRPr="006C57FA">
      <w:rPr>
        <w:rFonts w:asciiTheme="minorHAnsi" w:hAnsiTheme="minorHAnsi"/>
        <w:lang w:val="en-GB"/>
      </w:rPr>
      <w:fldChar w:fldCharType="begin"/>
    </w:r>
    <w:r w:rsidRPr="006C57FA">
      <w:rPr>
        <w:rFonts w:asciiTheme="minorHAnsi" w:hAnsiTheme="minorHAnsi"/>
        <w:lang w:val="en-US"/>
      </w:rPr>
      <w:instrText xml:space="preserve"> SAVEDATE  \@ "d MMMM yyyy"  \* MERGEFORMAT </w:instrText>
    </w:r>
    <w:r w:rsidRPr="006C57FA">
      <w:rPr>
        <w:rFonts w:asciiTheme="minorHAnsi" w:hAnsiTheme="minorHAnsi"/>
        <w:lang w:val="en-GB"/>
      </w:rPr>
      <w:fldChar w:fldCharType="separate"/>
    </w:r>
    <w:r w:rsidR="00150B64">
      <w:rPr>
        <w:rFonts w:asciiTheme="minorHAnsi" w:hAnsiTheme="minorHAnsi"/>
        <w:noProof/>
        <w:lang w:val="en-US"/>
      </w:rPr>
      <w:t>8 May 2016</w:t>
    </w:r>
    <w:r w:rsidRPr="006C57FA">
      <w:rPr>
        <w:rFonts w:asciiTheme="minorHAnsi" w:hAnsiTheme="minorHAnsi"/>
        <w:lang w:val="en-GB"/>
      </w:rPr>
      <w:fldChar w:fldCharType="end"/>
    </w:r>
  </w:p>
  <w:p w14:paraId="030F2882" w14:textId="77777777" w:rsidR="001458B2" w:rsidRPr="005C1EBB" w:rsidRDefault="001458B2" w:rsidP="005C1EBB">
    <w:pPr>
      <w:tabs>
        <w:tab w:val="center" w:pos="4513"/>
        <w:tab w:val="right" w:pos="9026"/>
        <w:tab w:val="right" w:pos="9498"/>
      </w:tabs>
      <w:jc w:val="center"/>
      <w:rPr>
        <w:vanis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1052"/>
      <w:gridCol w:w="992"/>
    </w:tblGrid>
    <w:tr w:rsidR="001C1BD3" w:rsidRPr="0080417F" w14:paraId="16E851DB" w14:textId="77777777" w:rsidTr="001C1BD3">
      <w:tc>
        <w:tcPr>
          <w:tcW w:w="2268" w:type="dxa"/>
        </w:tcPr>
        <w:p w14:paraId="4C285A90" w14:textId="77777777" w:rsidR="001C1BD3" w:rsidRPr="0080417F" w:rsidRDefault="001C1BD3" w:rsidP="001C1BD3">
          <w:pPr>
            <w:spacing w:before="40" w:after="40"/>
            <w:rPr>
              <w:rFonts w:ascii="Arial" w:eastAsiaTheme="minorHAnsi" w:hAnsi="Arial" w:cstheme="minorBidi"/>
              <w:b/>
              <w:sz w:val="18"/>
              <w:szCs w:val="18"/>
            </w:rPr>
          </w:pPr>
          <w:r>
            <w:rPr>
              <w:rFonts w:ascii="Arial" w:eastAsiaTheme="minorHAnsi" w:hAnsi="Arial" w:cstheme="minorBidi"/>
              <w:b/>
              <w:sz w:val="18"/>
              <w:szCs w:val="18"/>
            </w:rPr>
            <w:t>L</w:t>
          </w:r>
          <w:r w:rsidRPr="0080417F">
            <w:rPr>
              <w:rFonts w:ascii="Arial" w:eastAsiaTheme="minorHAnsi" w:hAnsi="Arial" w:cstheme="minorBidi"/>
              <w:b/>
              <w:sz w:val="18"/>
              <w:szCs w:val="18"/>
            </w:rPr>
            <w:t>ast saved</w:t>
          </w:r>
        </w:p>
      </w:tc>
      <w:tc>
        <w:tcPr>
          <w:tcW w:w="11052" w:type="dxa"/>
        </w:tcPr>
        <w:p w14:paraId="43271C7B" w14:textId="77777777" w:rsidR="001C1BD3" w:rsidRPr="0080417F" w:rsidRDefault="001C1BD3" w:rsidP="001C1BD3">
          <w:pPr>
            <w:spacing w:before="40" w:after="40"/>
            <w:rPr>
              <w:rFonts w:ascii="Arial" w:eastAsiaTheme="minorHAnsi" w:hAnsi="Arial" w:cstheme="minorBidi"/>
              <w:b/>
              <w:sz w:val="18"/>
              <w:szCs w:val="18"/>
            </w:rPr>
          </w:pPr>
          <w:r w:rsidRPr="0080417F">
            <w:rPr>
              <w:rFonts w:ascii="Arial" w:eastAsiaTheme="minorHAnsi" w:hAnsi="Arial" w:cstheme="minorBidi"/>
              <w:b/>
              <w:sz w:val="18"/>
              <w:szCs w:val="18"/>
            </w:rPr>
            <w:t>Filename</w:t>
          </w:r>
        </w:p>
      </w:tc>
      <w:tc>
        <w:tcPr>
          <w:tcW w:w="992" w:type="dxa"/>
        </w:tcPr>
        <w:p w14:paraId="4E7C702D" w14:textId="77777777" w:rsidR="001C1BD3" w:rsidRPr="0080417F" w:rsidRDefault="001C1BD3" w:rsidP="001C1BD3">
          <w:pPr>
            <w:spacing w:before="40" w:after="40"/>
            <w:rPr>
              <w:rFonts w:ascii="Arial" w:eastAsiaTheme="minorHAnsi" w:hAnsi="Arial" w:cstheme="minorBidi"/>
              <w:b/>
              <w:sz w:val="18"/>
              <w:szCs w:val="18"/>
            </w:rPr>
          </w:pPr>
          <w:r w:rsidRPr="0080417F">
            <w:rPr>
              <w:rFonts w:ascii="Arial" w:eastAsiaTheme="minorHAnsi" w:hAnsi="Arial" w:cstheme="minorBidi"/>
              <w:b/>
              <w:sz w:val="18"/>
              <w:szCs w:val="18"/>
            </w:rPr>
            <w:t>Page</w:t>
          </w:r>
        </w:p>
      </w:tc>
    </w:tr>
    <w:tr w:rsidR="001C1BD3" w:rsidRPr="0080417F" w14:paraId="3E0F147C" w14:textId="77777777" w:rsidTr="001C1BD3">
      <w:trPr>
        <w:trHeight w:val="491"/>
      </w:trPr>
      <w:tc>
        <w:tcPr>
          <w:tcW w:w="2268" w:type="dxa"/>
        </w:tcPr>
        <w:p w14:paraId="6998FA6D" w14:textId="77777777" w:rsidR="001C1BD3" w:rsidRPr="0080417F" w:rsidRDefault="001C1BD3" w:rsidP="001C1BD3">
          <w:pPr>
            <w:spacing w:before="40" w:after="40"/>
            <w:rPr>
              <w:rFonts w:ascii="Arial" w:eastAsiaTheme="minorHAnsi" w:hAnsi="Arial" w:cstheme="minorBidi"/>
              <w:noProof/>
              <w:sz w:val="18"/>
              <w:szCs w:val="18"/>
            </w:rPr>
          </w:pPr>
          <w:r w:rsidRPr="0080417F">
            <w:rPr>
              <w:rFonts w:ascii="Arial" w:eastAsiaTheme="minorHAnsi" w:hAnsi="Arial" w:cstheme="minorBidi"/>
              <w:sz w:val="18"/>
              <w:szCs w:val="18"/>
            </w:rPr>
            <w:fldChar w:fldCharType="begin"/>
          </w:r>
          <w:r w:rsidRPr="0080417F">
            <w:rPr>
              <w:rFonts w:ascii="Arial" w:eastAsiaTheme="minorHAnsi" w:hAnsi="Arial" w:cstheme="minorBidi"/>
              <w:sz w:val="18"/>
              <w:szCs w:val="18"/>
            </w:rPr>
            <w:instrText xml:space="preserve"> SAVEDATE  \@ "dd-MMMM-yyyy h:mm am/pm"  \* MERGEFORMAT </w:instrText>
          </w:r>
          <w:r w:rsidRPr="0080417F">
            <w:rPr>
              <w:rFonts w:ascii="Arial" w:eastAsiaTheme="minorHAnsi" w:hAnsi="Arial" w:cstheme="minorBidi"/>
              <w:sz w:val="18"/>
              <w:szCs w:val="18"/>
            </w:rPr>
            <w:fldChar w:fldCharType="separate"/>
          </w:r>
          <w:r w:rsidR="00150B64">
            <w:rPr>
              <w:rFonts w:ascii="Arial" w:eastAsiaTheme="minorHAnsi" w:hAnsi="Arial" w:cstheme="minorBidi"/>
              <w:noProof/>
              <w:sz w:val="18"/>
              <w:szCs w:val="18"/>
            </w:rPr>
            <w:t>08-May-2016 4:48 PM</w:t>
          </w:r>
          <w:r w:rsidRPr="0080417F">
            <w:rPr>
              <w:rFonts w:ascii="Arial" w:eastAsiaTheme="minorHAnsi" w:hAnsi="Arial" w:cstheme="minorBidi"/>
              <w:noProof/>
              <w:sz w:val="18"/>
              <w:szCs w:val="18"/>
            </w:rPr>
            <w:fldChar w:fldCharType="end"/>
          </w:r>
        </w:p>
      </w:tc>
      <w:tc>
        <w:tcPr>
          <w:tcW w:w="11052" w:type="dxa"/>
        </w:tcPr>
        <w:p w14:paraId="2CCC0675" w14:textId="77777777" w:rsidR="001C1BD3" w:rsidRPr="0080417F" w:rsidRDefault="001C1BD3" w:rsidP="001C1BD3">
          <w:pPr>
            <w:spacing w:before="40" w:after="40"/>
            <w:rPr>
              <w:rFonts w:ascii="Arial" w:eastAsiaTheme="minorHAnsi" w:hAnsi="Arial" w:cstheme="minorBidi"/>
              <w:noProof/>
              <w:sz w:val="18"/>
              <w:szCs w:val="18"/>
            </w:rPr>
          </w:pPr>
          <w:r w:rsidRPr="0080417F">
            <w:rPr>
              <w:rFonts w:ascii="Arial" w:eastAsiaTheme="minorHAnsi" w:hAnsi="Arial" w:cstheme="minorBidi"/>
              <w:sz w:val="18"/>
              <w:szCs w:val="18"/>
            </w:rPr>
            <w:fldChar w:fldCharType="begin"/>
          </w:r>
          <w:r w:rsidRPr="0080417F">
            <w:rPr>
              <w:rFonts w:ascii="Arial" w:eastAsiaTheme="minorHAnsi" w:hAnsi="Arial" w:cstheme="minorBidi"/>
              <w:sz w:val="18"/>
              <w:szCs w:val="18"/>
            </w:rPr>
            <w:instrText xml:space="preserve"> FILENAME  \p  \* MERGEFORMAT </w:instrText>
          </w:r>
          <w:r w:rsidRPr="0080417F">
            <w:rPr>
              <w:rFonts w:ascii="Arial" w:eastAsiaTheme="minorHAnsi" w:hAnsi="Arial" w:cstheme="minorBidi"/>
              <w:sz w:val="18"/>
              <w:szCs w:val="18"/>
            </w:rPr>
            <w:fldChar w:fldCharType="separate"/>
          </w:r>
          <w:r>
            <w:rPr>
              <w:rFonts w:ascii="Arial" w:eastAsiaTheme="minorHAnsi" w:hAnsi="Arial" w:cstheme="minorBidi"/>
              <w:noProof/>
              <w:sz w:val="18"/>
              <w:szCs w:val="18"/>
            </w:rPr>
            <w:t>C:\Users\cutforph\AppData\Local\Microsoft\Windows\Temporary Internet Files\Content.Outlook\SK431TVK\NZ-Gov-RCA-CP(RSA)_v0 11.docx</w:t>
          </w:r>
          <w:r w:rsidRPr="0080417F">
            <w:rPr>
              <w:rFonts w:ascii="Arial" w:eastAsiaTheme="minorHAnsi" w:hAnsi="Arial" w:cstheme="minorBidi"/>
              <w:noProof/>
              <w:sz w:val="18"/>
              <w:szCs w:val="18"/>
            </w:rPr>
            <w:fldChar w:fldCharType="end"/>
          </w:r>
        </w:p>
      </w:tc>
      <w:tc>
        <w:tcPr>
          <w:tcW w:w="992" w:type="dxa"/>
        </w:tcPr>
        <w:p w14:paraId="2A208EB2" w14:textId="77777777" w:rsidR="001C1BD3" w:rsidRPr="0080417F" w:rsidRDefault="001C1BD3" w:rsidP="001C1BD3">
          <w:pPr>
            <w:spacing w:before="40" w:after="40"/>
            <w:rPr>
              <w:rFonts w:ascii="Arial" w:eastAsiaTheme="minorHAnsi" w:hAnsi="Arial" w:cstheme="minorBidi"/>
              <w:sz w:val="18"/>
              <w:szCs w:val="18"/>
              <w:lang w:val="en-US"/>
            </w:rPr>
          </w:pPr>
          <w:r w:rsidRPr="0080417F">
            <w:rPr>
              <w:rFonts w:ascii="Arial" w:eastAsiaTheme="minorHAnsi" w:hAnsi="Arial" w:cstheme="minorBidi"/>
              <w:sz w:val="18"/>
              <w:szCs w:val="18"/>
              <w:lang w:val="en-US"/>
            </w:rPr>
            <w:fldChar w:fldCharType="begin"/>
          </w:r>
          <w:r w:rsidRPr="0080417F">
            <w:rPr>
              <w:rFonts w:ascii="Arial" w:eastAsiaTheme="minorHAnsi" w:hAnsi="Arial" w:cstheme="minorBidi"/>
              <w:sz w:val="18"/>
              <w:szCs w:val="18"/>
              <w:lang w:val="en-US"/>
            </w:rPr>
            <w:instrText xml:space="preserve"> PAGE </w:instrText>
          </w:r>
          <w:r w:rsidRPr="0080417F">
            <w:rPr>
              <w:rFonts w:ascii="Arial" w:eastAsiaTheme="minorHAnsi" w:hAnsi="Arial" w:cstheme="minorBidi"/>
              <w:sz w:val="18"/>
              <w:szCs w:val="18"/>
              <w:lang w:val="en-US"/>
            </w:rPr>
            <w:fldChar w:fldCharType="separate"/>
          </w:r>
          <w:r w:rsidR="00150B64">
            <w:rPr>
              <w:rFonts w:ascii="Arial" w:eastAsiaTheme="minorHAnsi" w:hAnsi="Arial" w:cstheme="minorBidi"/>
              <w:noProof/>
              <w:sz w:val="18"/>
              <w:szCs w:val="18"/>
              <w:lang w:val="en-US"/>
            </w:rPr>
            <w:t>38</w:t>
          </w:r>
          <w:r w:rsidRPr="0080417F">
            <w:rPr>
              <w:rFonts w:ascii="Arial" w:eastAsiaTheme="minorHAnsi" w:hAnsi="Arial" w:cstheme="minorBidi"/>
              <w:sz w:val="18"/>
              <w:szCs w:val="18"/>
              <w:lang w:val="en-US"/>
            </w:rPr>
            <w:fldChar w:fldCharType="end"/>
          </w:r>
          <w:r w:rsidRPr="0080417F">
            <w:rPr>
              <w:rFonts w:ascii="Arial" w:eastAsiaTheme="minorHAnsi" w:hAnsi="Arial" w:cstheme="minorBidi"/>
              <w:sz w:val="18"/>
              <w:szCs w:val="18"/>
              <w:lang w:val="en-US"/>
            </w:rPr>
            <w:t xml:space="preserve"> of </w:t>
          </w:r>
          <w:r w:rsidRPr="0080417F">
            <w:rPr>
              <w:rFonts w:ascii="Arial" w:eastAsiaTheme="minorHAnsi" w:hAnsi="Arial" w:cstheme="minorBidi"/>
              <w:sz w:val="18"/>
              <w:szCs w:val="18"/>
              <w:lang w:val="en-US"/>
            </w:rPr>
            <w:fldChar w:fldCharType="begin"/>
          </w:r>
          <w:r w:rsidRPr="0080417F">
            <w:rPr>
              <w:rFonts w:ascii="Arial" w:eastAsiaTheme="minorHAnsi" w:hAnsi="Arial" w:cstheme="minorBidi"/>
              <w:sz w:val="18"/>
              <w:szCs w:val="18"/>
              <w:lang w:val="en-US"/>
            </w:rPr>
            <w:instrText xml:space="preserve"> NUMPAGES </w:instrText>
          </w:r>
          <w:r w:rsidRPr="0080417F">
            <w:rPr>
              <w:rFonts w:ascii="Arial" w:eastAsiaTheme="minorHAnsi" w:hAnsi="Arial" w:cstheme="minorBidi"/>
              <w:sz w:val="18"/>
              <w:szCs w:val="18"/>
              <w:lang w:val="en-US"/>
            </w:rPr>
            <w:fldChar w:fldCharType="separate"/>
          </w:r>
          <w:r w:rsidR="00150B64">
            <w:rPr>
              <w:rFonts w:ascii="Arial" w:eastAsiaTheme="minorHAnsi" w:hAnsi="Arial" w:cstheme="minorBidi"/>
              <w:noProof/>
              <w:sz w:val="18"/>
              <w:szCs w:val="18"/>
              <w:lang w:val="en-US"/>
            </w:rPr>
            <w:t>38</w:t>
          </w:r>
          <w:r w:rsidRPr="0080417F">
            <w:rPr>
              <w:rFonts w:ascii="Arial" w:eastAsiaTheme="minorHAnsi" w:hAnsi="Arial" w:cstheme="minorBidi"/>
              <w:sz w:val="18"/>
              <w:szCs w:val="18"/>
              <w:lang w:val="en-US"/>
            </w:rPr>
            <w:fldChar w:fldCharType="end"/>
          </w:r>
        </w:p>
      </w:tc>
    </w:tr>
  </w:tbl>
  <w:p w14:paraId="6391C05F" w14:textId="77777777" w:rsidR="001C1BD3" w:rsidRPr="005C1EBB" w:rsidRDefault="001C1BD3" w:rsidP="001C1BD3">
    <w:pPr>
      <w:tabs>
        <w:tab w:val="center" w:pos="4513"/>
        <w:tab w:val="right" w:pos="9026"/>
        <w:tab w:val="right" w:pos="9498"/>
      </w:tabs>
      <w:rPr>
        <w:vanis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2FE32" w14:textId="77777777" w:rsidR="00113063" w:rsidRDefault="00113063" w:rsidP="008E0E4F">
      <w:pPr>
        <w:spacing w:after="0"/>
      </w:pPr>
      <w:r>
        <w:separator/>
      </w:r>
    </w:p>
  </w:footnote>
  <w:footnote w:type="continuationSeparator" w:id="0">
    <w:p w14:paraId="2695F685" w14:textId="77777777" w:rsidR="00113063" w:rsidRDefault="00113063" w:rsidP="008E0E4F">
      <w:pPr>
        <w:spacing w:after="0"/>
      </w:pPr>
      <w:r>
        <w:continuationSeparator/>
      </w:r>
    </w:p>
  </w:footnote>
  <w:footnote w:id="1">
    <w:p w14:paraId="05F7B7D0" w14:textId="77777777" w:rsidR="001458B2" w:rsidRPr="004F2451" w:rsidRDefault="001458B2">
      <w:pPr>
        <w:pStyle w:val="FootnoteText"/>
        <w:rPr>
          <w:lang w:val="en-NZ"/>
        </w:rPr>
      </w:pPr>
      <w:r>
        <w:rPr>
          <w:rStyle w:val="FootnoteReference"/>
        </w:rPr>
        <w:footnoteRef/>
      </w:r>
      <w:r>
        <w:t xml:space="preserve"> </w:t>
      </w:r>
      <w:r>
        <w:rPr>
          <w:lang w:val="en-NZ"/>
        </w:rPr>
        <w:t>EAL-4+ and FIPS-140-3 compliant.</w:t>
      </w:r>
    </w:p>
  </w:footnote>
  <w:footnote w:id="2">
    <w:p w14:paraId="0B535579" w14:textId="77777777" w:rsidR="001458B2" w:rsidRDefault="001458B2" w:rsidP="008E0E4F">
      <w:pPr>
        <w:pStyle w:val="Footer"/>
      </w:pPr>
      <w:r w:rsidRPr="006B5491">
        <w:rPr>
          <w:rStyle w:val="FootnoteReference"/>
        </w:rPr>
        <w:footnoteRef/>
      </w:r>
      <w:r w:rsidRPr="006B5491">
        <w:t xml:space="preserve"> </w:t>
      </w:r>
      <w:r w:rsidRPr="006B5491">
        <w:rPr>
          <w:lang w:val="en-GB"/>
        </w:rPr>
        <w:t xml:space="preserve">The exception to this rule is ROs using the </w:t>
      </w:r>
      <w:r w:rsidRPr="006B5491">
        <w:rPr>
          <w:i/>
          <w:lang w:val="en-GB"/>
        </w:rPr>
        <w:t xml:space="preserve">Card Management System </w:t>
      </w:r>
      <w:r w:rsidRPr="006B5491">
        <w:rPr>
          <w:lang w:val="en-GB"/>
        </w:rPr>
        <w:t>(CMS), who use their Individual - High Assurance certificate to log in to the CMS in conjunction with “Issuer” rights in the system.</w:t>
      </w:r>
    </w:p>
  </w:footnote>
  <w:footnote w:id="3">
    <w:p w14:paraId="1702AB32" w14:textId="77777777" w:rsidR="001458B2" w:rsidRDefault="001458B2" w:rsidP="008E0E4F">
      <w:r w:rsidRPr="00243FB1">
        <w:rPr>
          <w:vertAlign w:val="superscript"/>
        </w:rPr>
        <w:footnoteRef/>
      </w:r>
      <w:r>
        <w:t xml:space="preserve"> NB. ROs operating the CMS use their Individual - High Assurance certificate to log in to the system. </w:t>
      </w:r>
    </w:p>
  </w:footnote>
  <w:footnote w:id="4">
    <w:p w14:paraId="76CB6D28" w14:textId="2E2B32B3" w:rsidR="001458B2" w:rsidRPr="00C41138" w:rsidRDefault="001458B2">
      <w:pPr>
        <w:pStyle w:val="FootnoteText"/>
        <w:rPr>
          <w:lang w:val="en-NZ"/>
        </w:rPr>
      </w:pPr>
      <w:r>
        <w:rPr>
          <w:rStyle w:val="FootnoteReference"/>
        </w:rPr>
        <w:footnoteRef/>
      </w:r>
      <w:r>
        <w:t xml:space="preserve"> </w:t>
      </w:r>
      <w:r>
        <w:rPr>
          <w:lang w:val="en-NZ"/>
        </w:rPr>
        <w:t xml:space="preserve"> Although synonyms; the intent is to distinguish between legal/regulatory/Act misuse and criminal (cyber crime) misuse.</w:t>
      </w:r>
    </w:p>
  </w:footnote>
  <w:footnote w:id="5">
    <w:p w14:paraId="5C6E6565" w14:textId="20E338A7" w:rsidR="001458B2" w:rsidRPr="00C41138" w:rsidRDefault="001458B2">
      <w:pPr>
        <w:pStyle w:val="FootnoteText"/>
        <w:rPr>
          <w:lang w:val="en-US"/>
        </w:rPr>
      </w:pPr>
      <w:r>
        <w:rPr>
          <w:rStyle w:val="FootnoteReference"/>
        </w:rPr>
        <w:footnoteRef/>
      </w:r>
      <w:r>
        <w:t xml:space="preserve"> </w:t>
      </w:r>
      <w:r>
        <w:rPr>
          <w:lang w:val="en-US"/>
        </w:rPr>
        <w:t>‘Internal’ refers to agencies Intranet facilities; including AoG Common Web Platform (CWP), Shared Workspaces and Public Sector Intranet (PSI).</w:t>
      </w:r>
    </w:p>
  </w:footnote>
  <w:footnote w:id="6">
    <w:p w14:paraId="1234B16E" w14:textId="6E63AD1E" w:rsidR="001458B2" w:rsidRPr="00C41138" w:rsidRDefault="001458B2">
      <w:pPr>
        <w:pStyle w:val="FootnoteText"/>
        <w:rPr>
          <w:lang w:val="en-US"/>
        </w:rPr>
      </w:pPr>
      <w:r>
        <w:rPr>
          <w:rStyle w:val="FootnoteReference"/>
        </w:rPr>
        <w:footnoteRef/>
      </w:r>
      <w:r>
        <w:t xml:space="preserve"> </w:t>
      </w:r>
      <w:r>
        <w:rPr>
          <w:lang w:val="en-US"/>
        </w:rPr>
        <w:t>‘External’ refers to publically accessible websites; such as ict.govt.nz and pki.govt.nz.</w:t>
      </w:r>
    </w:p>
  </w:footnote>
  <w:footnote w:id="7">
    <w:p w14:paraId="0A87855B" w14:textId="77777777" w:rsidR="001458B2" w:rsidRPr="00AA52D4" w:rsidRDefault="001458B2">
      <w:pPr>
        <w:pStyle w:val="FootnoteText"/>
        <w:rPr>
          <w:lang w:val="en-US"/>
        </w:rPr>
      </w:pPr>
      <w:r>
        <w:rPr>
          <w:rStyle w:val="FootnoteReference"/>
        </w:rPr>
        <w:footnoteRef/>
      </w:r>
      <w:r>
        <w:t xml:space="preserve"> </w:t>
      </w:r>
      <w:r>
        <w:rPr>
          <w:lang w:val="en-US"/>
        </w:rPr>
        <w:t>Subscriber Certificates not in scope for this requirement.</w:t>
      </w:r>
    </w:p>
  </w:footnote>
  <w:footnote w:id="8">
    <w:p w14:paraId="015CDDD9" w14:textId="08246C89" w:rsidR="001458B2" w:rsidRPr="00683EB5" w:rsidRDefault="001458B2">
      <w:pPr>
        <w:pStyle w:val="FootnoteText"/>
        <w:rPr>
          <w:lang w:val="en-NZ"/>
        </w:rPr>
      </w:pPr>
      <w:r>
        <w:rPr>
          <w:rStyle w:val="FootnoteReference"/>
        </w:rPr>
        <w:footnoteRef/>
      </w:r>
      <w:r>
        <w:t xml:space="preserve"> </w:t>
      </w:r>
      <w:r>
        <w:rPr>
          <w:lang w:val="en-NZ"/>
        </w:rPr>
        <w:t xml:space="preserve"> No longer than quarterly reporting to Lead Agency of new Certificate issuance.</w:t>
      </w:r>
    </w:p>
  </w:footnote>
  <w:footnote w:id="9">
    <w:p w14:paraId="7CB2F797" w14:textId="66EE330B" w:rsidR="001458B2" w:rsidRPr="003B68E8" w:rsidRDefault="001458B2">
      <w:pPr>
        <w:pStyle w:val="FootnoteText"/>
        <w:rPr>
          <w:lang w:val="en-NZ"/>
        </w:rPr>
      </w:pPr>
      <w:r>
        <w:rPr>
          <w:rStyle w:val="FootnoteReference"/>
        </w:rPr>
        <w:footnoteRef/>
      </w:r>
      <w:r>
        <w:t xml:space="preserve"> </w:t>
      </w:r>
      <w:r>
        <w:rPr>
          <w:lang w:val="en-NZ"/>
        </w:rPr>
        <w:t xml:space="preserve"> Principally the PSR and NZISM, but including industry PKI specific requirements as applicable.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24C56" w14:textId="6A22CB1C" w:rsidR="00F11388" w:rsidRDefault="00F11388">
    <w:pPr>
      <w:pStyle w:val="Header"/>
    </w:pPr>
    <w:r>
      <w:rPr>
        <w:noProof/>
        <w:lang w:val="en-NZ" w:eastAsia="en-NZ"/>
      </w:rPr>
      <w:drawing>
        <wp:anchor distT="0" distB="0" distL="114300" distR="114300" simplePos="0" relativeHeight="251661312" behindDoc="1" locked="0" layoutInCell="1" allowOverlap="1" wp14:anchorId="53D6D4C0" wp14:editId="1365ED84">
          <wp:simplePos x="0" y="0"/>
          <wp:positionH relativeFrom="page">
            <wp:posOffset>247650</wp:posOffset>
          </wp:positionH>
          <wp:positionV relativeFrom="page">
            <wp:posOffset>238125</wp:posOffset>
          </wp:positionV>
          <wp:extent cx="1647825" cy="292769"/>
          <wp:effectExtent l="0" t="0" r="0" b="0"/>
          <wp:wrapSquare wrapText="right"/>
          <wp:docPr id="1" name="Picture 1" descr="This image is the Internal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RGB-for-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29276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0D064" w14:textId="0467F031" w:rsidR="001458B2" w:rsidRPr="005C1EBB" w:rsidRDefault="00F11388" w:rsidP="005C1EBB">
    <w:pPr>
      <w:tabs>
        <w:tab w:val="center" w:pos="4513"/>
        <w:tab w:val="right" w:pos="9026"/>
        <w:tab w:val="right" w:pos="9498"/>
      </w:tabs>
      <w:jc w:val="center"/>
      <w:rPr>
        <w:vanish/>
      </w:rPr>
    </w:pPr>
    <w:r>
      <w:rPr>
        <w:noProof/>
        <w:lang w:val="en-NZ" w:eastAsia="en-NZ"/>
      </w:rPr>
      <w:drawing>
        <wp:anchor distT="0" distB="0" distL="114300" distR="114300" simplePos="0" relativeHeight="251659264" behindDoc="1" locked="0" layoutInCell="1" allowOverlap="1" wp14:anchorId="227630CA" wp14:editId="5BC3E074">
          <wp:simplePos x="0" y="0"/>
          <wp:positionH relativeFrom="page">
            <wp:posOffset>276225</wp:posOffset>
          </wp:positionH>
          <wp:positionV relativeFrom="page">
            <wp:posOffset>142875</wp:posOffset>
          </wp:positionV>
          <wp:extent cx="2733675" cy="485692"/>
          <wp:effectExtent l="0" t="0" r="0" b="0"/>
          <wp:wrapSquare wrapText="right"/>
          <wp:docPr id="4" name="Picture 4" descr="This image is the Internal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RGB-for-letter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3675" cy="4856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D52A5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9D8B19E"/>
    <w:lvl w:ilvl="0">
      <w:start w:val="1"/>
      <w:numFmt w:val="bullet"/>
      <w:lvlText w:val="o"/>
      <w:lvlJc w:val="left"/>
      <w:pPr>
        <w:tabs>
          <w:tab w:val="num" w:pos="1284"/>
        </w:tabs>
        <w:ind w:left="1284" w:hanging="360"/>
      </w:pPr>
      <w:rPr>
        <w:rFonts w:ascii="Courier New" w:hAnsi="Courier New" w:cs="Arial" w:hint="default"/>
      </w:rPr>
    </w:lvl>
  </w:abstractNum>
  <w:abstractNum w:abstractNumId="2" w15:restartNumberingAfterBreak="0">
    <w:nsid w:val="FFFFFF88"/>
    <w:multiLevelType w:val="singleLevel"/>
    <w:tmpl w:val="5288A3C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D249CE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B26C33"/>
    <w:multiLevelType w:val="multilevel"/>
    <w:tmpl w:val="1D386084"/>
    <w:numStyleLink w:val="Headings"/>
  </w:abstractNum>
  <w:abstractNum w:abstractNumId="5" w15:restartNumberingAfterBreak="0">
    <w:nsid w:val="02D306B2"/>
    <w:multiLevelType w:val="multilevel"/>
    <w:tmpl w:val="9312BDFC"/>
    <w:styleLink w:val="Romanlist"/>
    <w:lvl w:ilvl="0">
      <w:start w:val="1"/>
      <w:numFmt w:val="lowerRoman"/>
      <w:lvlText w:val="%1."/>
      <w:lvlJc w:val="left"/>
      <w:pPr>
        <w:tabs>
          <w:tab w:val="num" w:pos="851"/>
        </w:tabs>
        <w:ind w:left="851"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6324D3"/>
    <w:multiLevelType w:val="multilevel"/>
    <w:tmpl w:val="1D38608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4373B7E"/>
    <w:multiLevelType w:val="multilevel"/>
    <w:tmpl w:val="6FE2D4BE"/>
    <w:numStyleLink w:val="ListBulletstyles"/>
  </w:abstractNum>
  <w:abstractNum w:abstractNumId="8" w15:restartNumberingAfterBreak="0">
    <w:nsid w:val="2C016F13"/>
    <w:multiLevelType w:val="multilevel"/>
    <w:tmpl w:val="10888FA6"/>
    <w:styleLink w:val="Appendices"/>
    <w:lvl w:ilvl="0">
      <w:start w:val="1"/>
      <w:numFmt w:val="upperLetter"/>
      <w:pStyle w:val="Appendix1"/>
      <w:lvlText w:val="Appendix %1."/>
      <w:lvlJc w:val="left"/>
      <w:pPr>
        <w:tabs>
          <w:tab w:val="num" w:pos="2268"/>
        </w:tabs>
        <w:ind w:left="2268" w:hanging="226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lvlText w:val="%1.%2.%3."/>
      <w:lvlJc w:val="left"/>
      <w:pPr>
        <w:tabs>
          <w:tab w:val="num" w:pos="3960"/>
        </w:tabs>
        <w:ind w:left="2880" w:firstLine="0"/>
      </w:pPr>
      <w:rPr>
        <w:rFonts w:hint="default"/>
      </w:rPr>
    </w:lvl>
    <w:lvl w:ilvl="3">
      <w:start w:val="1"/>
      <w:numFmt w:val="decimal"/>
      <w:lvlText w:val="%1.%2.%3.%4"/>
      <w:lvlJc w:val="left"/>
      <w:pPr>
        <w:tabs>
          <w:tab w:val="num" w:pos="468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9" w15:restartNumberingAfterBreak="0">
    <w:nsid w:val="2E6D4535"/>
    <w:multiLevelType w:val="multilevel"/>
    <w:tmpl w:val="EDE89456"/>
    <w:lvl w:ilvl="0">
      <w:start w:val="1"/>
      <w:numFmt w:val="lowerRoman"/>
      <w:lvlText w:val="%1."/>
      <w:lvlJc w:val="left"/>
      <w:pPr>
        <w:tabs>
          <w:tab w:val="num" w:pos="851"/>
        </w:tabs>
        <w:ind w:left="851"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1D1785"/>
    <w:multiLevelType w:val="multilevel"/>
    <w:tmpl w:val="1D386084"/>
    <w:numStyleLink w:val="Headings"/>
  </w:abstractNum>
  <w:abstractNum w:abstractNumId="11" w15:restartNumberingAfterBreak="0">
    <w:nsid w:val="31151D25"/>
    <w:multiLevelType w:val="multilevel"/>
    <w:tmpl w:val="6FE2D4BE"/>
    <w:styleLink w:val="ListBulletstyles"/>
    <w:lvl w:ilvl="0">
      <w:start w:val="1"/>
      <w:numFmt w:val="bullet"/>
      <w:pStyle w:val="ListBullet"/>
      <w:lvlText w:val=""/>
      <w:lvlJc w:val="left"/>
      <w:pPr>
        <w:tabs>
          <w:tab w:val="num" w:pos="567"/>
        </w:tabs>
        <w:ind w:left="567" w:hanging="283"/>
      </w:pPr>
      <w:rPr>
        <w:rFonts w:ascii="Symbol" w:hAnsi="Symbol" w:hint="default"/>
        <w:color w:val="auto"/>
      </w:rPr>
    </w:lvl>
    <w:lvl w:ilvl="1">
      <w:start w:val="1"/>
      <w:numFmt w:val="bullet"/>
      <w:pStyle w:val="ListBullet2"/>
      <w:lvlText w:val="-"/>
      <w:lvlJc w:val="left"/>
      <w:pPr>
        <w:tabs>
          <w:tab w:val="num" w:pos="851"/>
        </w:tabs>
        <w:ind w:left="851" w:hanging="284"/>
      </w:pPr>
      <w:rPr>
        <w:rFonts w:ascii="Cambria" w:hAnsi="Cambria" w:hint="default"/>
        <w:color w:val="auto"/>
      </w:rPr>
    </w:lvl>
    <w:lvl w:ilvl="2">
      <w:start w:val="1"/>
      <w:numFmt w:val="none"/>
      <w:lvlRestart w:val="0"/>
      <w:lvlText w:val=""/>
      <w:lvlJc w:val="left"/>
      <w:pPr>
        <w:tabs>
          <w:tab w:val="num" w:pos="1134"/>
        </w:tabs>
        <w:ind w:left="1134" w:hanging="283"/>
      </w:pPr>
      <w:rPr>
        <w:rFonts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2273051"/>
    <w:multiLevelType w:val="multilevel"/>
    <w:tmpl w:val="1D386084"/>
    <w:numStyleLink w:val="Headings"/>
  </w:abstractNum>
  <w:abstractNum w:abstractNumId="13" w15:restartNumberingAfterBreak="0">
    <w:nsid w:val="368D72A8"/>
    <w:multiLevelType w:val="multilevel"/>
    <w:tmpl w:val="957E79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6A45DA3"/>
    <w:multiLevelType w:val="multilevel"/>
    <w:tmpl w:val="6FE2D4BE"/>
    <w:numStyleLink w:val="ListBulletstyles"/>
  </w:abstractNum>
  <w:abstractNum w:abstractNumId="15" w15:restartNumberingAfterBreak="0">
    <w:nsid w:val="39BB67B3"/>
    <w:multiLevelType w:val="singleLevel"/>
    <w:tmpl w:val="B5D2B608"/>
    <w:lvl w:ilvl="0">
      <w:start w:val="1"/>
      <w:numFmt w:val="lowerRoman"/>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6" w15:restartNumberingAfterBreak="0">
    <w:nsid w:val="3C8165B8"/>
    <w:multiLevelType w:val="multilevel"/>
    <w:tmpl w:val="1D386084"/>
    <w:numStyleLink w:val="Headings"/>
  </w:abstractNum>
  <w:abstractNum w:abstractNumId="17" w15:restartNumberingAfterBreak="0">
    <w:nsid w:val="4379350B"/>
    <w:multiLevelType w:val="multilevel"/>
    <w:tmpl w:val="9468EFF2"/>
    <w:styleLink w:val="ListRomanstyles"/>
    <w:lvl w:ilvl="0">
      <w:start w:val="1"/>
      <w:numFmt w:val="lowerRoman"/>
      <w:pStyle w:val="ListRoman"/>
      <w:lvlText w:val="%1."/>
      <w:lvlJc w:val="left"/>
      <w:pPr>
        <w:tabs>
          <w:tab w:val="num" w:pos="851"/>
        </w:tabs>
        <w:ind w:left="851" w:hanging="567"/>
      </w:pPr>
      <w:rPr>
        <w:rFonts w:hint="default"/>
      </w:rPr>
    </w:lvl>
    <w:lvl w:ilvl="1">
      <w:start w:val="1"/>
      <w:numFmt w:val="lowerLetter"/>
      <w:pStyle w:val="ListRoman2"/>
      <w:lvlText w:val="%2)"/>
      <w:lvlJc w:val="left"/>
      <w:pPr>
        <w:tabs>
          <w:tab w:val="num" w:pos="1134"/>
        </w:tabs>
        <w:ind w:left="1134" w:hanging="283"/>
      </w:pPr>
      <w:rPr>
        <w:rFonts w:hint="default"/>
      </w:rPr>
    </w:lvl>
    <w:lvl w:ilvl="2">
      <w:start w:val="1"/>
      <w:numFmt w:val="none"/>
      <w:lvlText w:val="%3"/>
      <w:lvlJc w:val="left"/>
      <w:pPr>
        <w:tabs>
          <w:tab w:val="num" w:pos="1135"/>
        </w:tabs>
        <w:ind w:left="1135" w:hanging="283"/>
      </w:pPr>
      <w:rPr>
        <w:rFonts w:hint="default"/>
      </w:rPr>
    </w:lvl>
    <w:lvl w:ilvl="3">
      <w:start w:val="1"/>
      <w:numFmt w:val="none"/>
      <w:lvlText w:val=""/>
      <w:lvlJc w:val="left"/>
      <w:pPr>
        <w:tabs>
          <w:tab w:val="num" w:pos="1419"/>
        </w:tabs>
        <w:ind w:left="1419" w:hanging="283"/>
      </w:pPr>
      <w:rPr>
        <w:rFonts w:hint="default"/>
      </w:rPr>
    </w:lvl>
    <w:lvl w:ilvl="4">
      <w:start w:val="1"/>
      <w:numFmt w:val="none"/>
      <w:lvlText w:val=""/>
      <w:lvlJc w:val="left"/>
      <w:pPr>
        <w:tabs>
          <w:tab w:val="num" w:pos="1703"/>
        </w:tabs>
        <w:ind w:left="1703" w:hanging="283"/>
      </w:pPr>
      <w:rPr>
        <w:rFonts w:hint="default"/>
      </w:rPr>
    </w:lvl>
    <w:lvl w:ilvl="5">
      <w:start w:val="1"/>
      <w:numFmt w:val="none"/>
      <w:lvlText w:val=""/>
      <w:lvlJc w:val="left"/>
      <w:pPr>
        <w:tabs>
          <w:tab w:val="num" w:pos="1987"/>
        </w:tabs>
        <w:ind w:left="1987" w:hanging="283"/>
      </w:pPr>
      <w:rPr>
        <w:rFonts w:hint="default"/>
      </w:rPr>
    </w:lvl>
    <w:lvl w:ilvl="6">
      <w:start w:val="1"/>
      <w:numFmt w:val="none"/>
      <w:lvlText w:val=""/>
      <w:lvlJc w:val="left"/>
      <w:pPr>
        <w:tabs>
          <w:tab w:val="num" w:pos="2271"/>
        </w:tabs>
        <w:ind w:left="2271" w:hanging="283"/>
      </w:pPr>
      <w:rPr>
        <w:rFonts w:hint="default"/>
      </w:rPr>
    </w:lvl>
    <w:lvl w:ilvl="7">
      <w:start w:val="1"/>
      <w:numFmt w:val="none"/>
      <w:lvlText w:val=""/>
      <w:lvlJc w:val="left"/>
      <w:pPr>
        <w:tabs>
          <w:tab w:val="num" w:pos="2555"/>
        </w:tabs>
        <w:ind w:left="2555" w:hanging="283"/>
      </w:pPr>
      <w:rPr>
        <w:rFonts w:hint="default"/>
      </w:rPr>
    </w:lvl>
    <w:lvl w:ilvl="8">
      <w:start w:val="1"/>
      <w:numFmt w:val="none"/>
      <w:lvlText w:val=""/>
      <w:lvlJc w:val="left"/>
      <w:pPr>
        <w:tabs>
          <w:tab w:val="num" w:pos="2839"/>
        </w:tabs>
        <w:ind w:left="2839" w:hanging="283"/>
      </w:pPr>
      <w:rPr>
        <w:rFonts w:hint="default"/>
      </w:rPr>
    </w:lvl>
  </w:abstractNum>
  <w:abstractNum w:abstractNumId="18" w15:restartNumberingAfterBreak="0">
    <w:nsid w:val="4C772F4F"/>
    <w:multiLevelType w:val="multilevel"/>
    <w:tmpl w:val="1D386084"/>
    <w:numStyleLink w:val="Headings"/>
  </w:abstractNum>
  <w:abstractNum w:abstractNumId="19" w15:restartNumberingAfterBreak="0">
    <w:nsid w:val="4D557805"/>
    <w:multiLevelType w:val="multilevel"/>
    <w:tmpl w:val="08BA0C5E"/>
    <w:lvl w:ilvl="0">
      <w:start w:val="1"/>
      <w:numFmt w:val="upperLetter"/>
      <w:lvlText w:val="Annex %1"/>
      <w:lvlJc w:val="left"/>
      <w:pPr>
        <w:tabs>
          <w:tab w:val="num" w:pos="1440"/>
        </w:tabs>
        <w:ind w:left="1077" w:hanging="1077"/>
      </w:pPr>
      <w:rPr>
        <w:rFonts w:hint="default"/>
      </w:rPr>
    </w:lvl>
    <w:lvl w:ilvl="1">
      <w:start w:val="1"/>
      <w:numFmt w:val="decimal"/>
      <w:lvlText w:val="%1.%2"/>
      <w:lvlJc w:val="left"/>
      <w:pPr>
        <w:tabs>
          <w:tab w:val="num" w:pos="1077"/>
        </w:tabs>
        <w:ind w:left="1077" w:hanging="1077"/>
      </w:pPr>
      <w:rPr>
        <w:rFonts w:hint="default"/>
      </w:rPr>
    </w:lvl>
    <w:lvl w:ilvl="2">
      <w:start w:val="1"/>
      <w:numFmt w:val="decimal"/>
      <w:lvlText w:val="%1.%2.%3"/>
      <w:lvlJc w:val="left"/>
      <w:pPr>
        <w:tabs>
          <w:tab w:val="num" w:pos="1077"/>
        </w:tabs>
        <w:ind w:left="1077" w:hanging="1077"/>
      </w:pPr>
      <w:rPr>
        <w:rFonts w:hint="default"/>
      </w:rPr>
    </w:lvl>
    <w:lvl w:ilvl="3">
      <w:start w:val="1"/>
      <w:numFmt w:val="decimal"/>
      <w:lvlRestart w:val="0"/>
      <w:lvlText w:val="%1.%2.%4.%3"/>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6BE0C74"/>
    <w:multiLevelType w:val="hybridMultilevel"/>
    <w:tmpl w:val="E2A4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A4227"/>
    <w:multiLevelType w:val="multilevel"/>
    <w:tmpl w:val="FFD8C11E"/>
    <w:lvl w:ilvl="0">
      <w:start w:val="1"/>
      <w:numFmt w:val="upperLetter"/>
      <w:lvlText w:val="Appendix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3960"/>
        </w:tabs>
        <w:ind w:left="2880" w:firstLine="0"/>
      </w:pPr>
      <w:rPr>
        <w:rFonts w:hint="default"/>
      </w:rPr>
    </w:lvl>
    <w:lvl w:ilvl="3">
      <w:start w:val="1"/>
      <w:numFmt w:val="decimal"/>
      <w:lvlText w:val="%1.%2.%3.%4"/>
      <w:lvlJc w:val="left"/>
      <w:pPr>
        <w:tabs>
          <w:tab w:val="num" w:pos="468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22" w15:restartNumberingAfterBreak="0">
    <w:nsid w:val="5E135AED"/>
    <w:multiLevelType w:val="multilevel"/>
    <w:tmpl w:val="9468EFF2"/>
    <w:numStyleLink w:val="ListRomanstyles"/>
  </w:abstractNum>
  <w:abstractNum w:abstractNumId="23" w15:restartNumberingAfterBreak="0">
    <w:nsid w:val="5F4818AE"/>
    <w:multiLevelType w:val="singleLevel"/>
    <w:tmpl w:val="C19E640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BC22EB2"/>
    <w:multiLevelType w:val="hybridMultilevel"/>
    <w:tmpl w:val="F0CECD4C"/>
    <w:lvl w:ilvl="0" w:tplc="C0DA0456">
      <w:start w:val="1"/>
      <w:numFmt w:val="lowerLetter"/>
      <w:lvlText w:val="%1."/>
      <w:lvlJc w:val="left"/>
      <w:pPr>
        <w:tabs>
          <w:tab w:val="num" w:pos="1111"/>
        </w:tabs>
        <w:ind w:left="1111" w:firstLine="0"/>
      </w:pPr>
      <w:rPr>
        <w:rFonts w:hint="default"/>
      </w:rPr>
    </w:lvl>
    <w:lvl w:ilvl="1" w:tplc="04090019">
      <w:start w:val="1"/>
      <w:numFmt w:val="lowerLetter"/>
      <w:lvlText w:val="%2."/>
      <w:lvlJc w:val="left"/>
      <w:pPr>
        <w:tabs>
          <w:tab w:val="num" w:pos="1984"/>
        </w:tabs>
        <w:ind w:left="1984" w:hanging="360"/>
      </w:pPr>
    </w:lvl>
    <w:lvl w:ilvl="2" w:tplc="0409001B">
      <w:start w:val="1"/>
      <w:numFmt w:val="lowerRoman"/>
      <w:lvlText w:val="%3."/>
      <w:lvlJc w:val="right"/>
      <w:pPr>
        <w:tabs>
          <w:tab w:val="num" w:pos="2704"/>
        </w:tabs>
        <w:ind w:left="2704" w:hanging="180"/>
      </w:pPr>
    </w:lvl>
    <w:lvl w:ilvl="3" w:tplc="0409000F" w:tentative="1">
      <w:start w:val="1"/>
      <w:numFmt w:val="decimal"/>
      <w:lvlText w:val="%4."/>
      <w:lvlJc w:val="left"/>
      <w:pPr>
        <w:tabs>
          <w:tab w:val="num" w:pos="3424"/>
        </w:tabs>
        <w:ind w:left="3424" w:hanging="360"/>
      </w:pPr>
    </w:lvl>
    <w:lvl w:ilvl="4" w:tplc="04090019" w:tentative="1">
      <w:start w:val="1"/>
      <w:numFmt w:val="lowerLetter"/>
      <w:lvlText w:val="%5."/>
      <w:lvlJc w:val="left"/>
      <w:pPr>
        <w:tabs>
          <w:tab w:val="num" w:pos="4144"/>
        </w:tabs>
        <w:ind w:left="4144" w:hanging="360"/>
      </w:pPr>
    </w:lvl>
    <w:lvl w:ilvl="5" w:tplc="0409001B" w:tentative="1">
      <w:start w:val="1"/>
      <w:numFmt w:val="lowerRoman"/>
      <w:lvlText w:val="%6."/>
      <w:lvlJc w:val="right"/>
      <w:pPr>
        <w:tabs>
          <w:tab w:val="num" w:pos="4864"/>
        </w:tabs>
        <w:ind w:left="4864" w:hanging="180"/>
      </w:pPr>
    </w:lvl>
    <w:lvl w:ilvl="6" w:tplc="0409000F" w:tentative="1">
      <w:start w:val="1"/>
      <w:numFmt w:val="decimal"/>
      <w:lvlText w:val="%7."/>
      <w:lvlJc w:val="left"/>
      <w:pPr>
        <w:tabs>
          <w:tab w:val="num" w:pos="5584"/>
        </w:tabs>
        <w:ind w:left="5584" w:hanging="360"/>
      </w:pPr>
    </w:lvl>
    <w:lvl w:ilvl="7" w:tplc="04090019" w:tentative="1">
      <w:start w:val="1"/>
      <w:numFmt w:val="lowerLetter"/>
      <w:lvlText w:val="%8."/>
      <w:lvlJc w:val="left"/>
      <w:pPr>
        <w:tabs>
          <w:tab w:val="num" w:pos="6304"/>
        </w:tabs>
        <w:ind w:left="6304" w:hanging="360"/>
      </w:pPr>
    </w:lvl>
    <w:lvl w:ilvl="8" w:tplc="0409001B" w:tentative="1">
      <w:start w:val="1"/>
      <w:numFmt w:val="lowerRoman"/>
      <w:lvlText w:val="%9."/>
      <w:lvlJc w:val="right"/>
      <w:pPr>
        <w:tabs>
          <w:tab w:val="num" w:pos="7024"/>
        </w:tabs>
        <w:ind w:left="7024" w:hanging="180"/>
      </w:pPr>
    </w:lvl>
  </w:abstractNum>
  <w:abstractNum w:abstractNumId="25" w15:restartNumberingAfterBreak="0">
    <w:nsid w:val="6E7548DB"/>
    <w:multiLevelType w:val="multilevel"/>
    <w:tmpl w:val="9312BDFC"/>
    <w:lvl w:ilvl="0">
      <w:start w:val="1"/>
      <w:numFmt w:val="lowerRoman"/>
      <w:lvlText w:val="%1."/>
      <w:lvlJc w:val="left"/>
      <w:pPr>
        <w:tabs>
          <w:tab w:val="num" w:pos="851"/>
        </w:tabs>
        <w:ind w:left="851"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7"/>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3"/>
  </w:num>
  <w:num w:numId="25">
    <w:abstractNumId w:val="19"/>
  </w:num>
  <w:num w:numId="26">
    <w:abstractNumId w:val="15"/>
  </w:num>
  <w:num w:numId="27">
    <w:abstractNumId w:val="21"/>
  </w:num>
  <w:num w:numId="28">
    <w:abstractNumId w:val="13"/>
  </w:num>
  <w:num w:numId="29">
    <w:abstractNumId w:val="9"/>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12"/>
  </w:num>
  <w:num w:numId="35">
    <w:abstractNumId w:val="10"/>
  </w:num>
  <w:num w:numId="36">
    <w:abstractNumId w:val="22"/>
  </w:num>
  <w:num w:numId="37">
    <w:abstractNumId w:val="16"/>
  </w:num>
  <w:num w:numId="38">
    <w:abstractNumId w:val="18"/>
  </w:num>
  <w:num w:numId="39">
    <w:abstractNumId w:val="3"/>
  </w:num>
  <w:num w:numId="40">
    <w:abstractNumId w:val="1"/>
  </w:num>
  <w:num w:numId="41">
    <w:abstractNumId w:val="14"/>
  </w:num>
  <w:num w:numId="42">
    <w:abstractNumId w:val="0"/>
  </w:num>
  <w:num w:numId="43">
    <w:abstractNumId w:val="7"/>
  </w:num>
  <w:num w:numId="44">
    <w:abstractNumId w:val="2"/>
  </w:num>
  <w:num w:numId="45">
    <w:abstractNumId w:val="20"/>
  </w:num>
  <w:num w:numId="4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dy Druid">
    <w15:presenceInfo w15:providerId="Windows Live" w15:userId="51466613b65649b2"/>
  </w15:person>
  <w15:person w15:author="Thomas Butler">
    <w15:presenceInfo w15:providerId="None" w15:userId="Thomas But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4F"/>
    <w:rsid w:val="0002280E"/>
    <w:rsid w:val="0002556B"/>
    <w:rsid w:val="000376C5"/>
    <w:rsid w:val="000533AE"/>
    <w:rsid w:val="000600D2"/>
    <w:rsid w:val="000735DF"/>
    <w:rsid w:val="000770FE"/>
    <w:rsid w:val="000778CD"/>
    <w:rsid w:val="0008406B"/>
    <w:rsid w:val="000A5792"/>
    <w:rsid w:val="000B3F57"/>
    <w:rsid w:val="000C4CD6"/>
    <w:rsid w:val="000D13FB"/>
    <w:rsid w:val="000D7B0A"/>
    <w:rsid w:val="001000E7"/>
    <w:rsid w:val="00113063"/>
    <w:rsid w:val="001131FB"/>
    <w:rsid w:val="00121F53"/>
    <w:rsid w:val="00130AC6"/>
    <w:rsid w:val="001458B2"/>
    <w:rsid w:val="00150B64"/>
    <w:rsid w:val="00153115"/>
    <w:rsid w:val="001555BE"/>
    <w:rsid w:val="0017112A"/>
    <w:rsid w:val="001738D7"/>
    <w:rsid w:val="00173F8A"/>
    <w:rsid w:val="00190E20"/>
    <w:rsid w:val="001C1BD3"/>
    <w:rsid w:val="001C5957"/>
    <w:rsid w:val="001F250D"/>
    <w:rsid w:val="001F30CE"/>
    <w:rsid w:val="002024A2"/>
    <w:rsid w:val="002034E2"/>
    <w:rsid w:val="00230B12"/>
    <w:rsid w:val="002347AA"/>
    <w:rsid w:val="00235FA2"/>
    <w:rsid w:val="00245227"/>
    <w:rsid w:val="00250A2B"/>
    <w:rsid w:val="00285430"/>
    <w:rsid w:val="00287A10"/>
    <w:rsid w:val="00287C86"/>
    <w:rsid w:val="002904FC"/>
    <w:rsid w:val="002B4953"/>
    <w:rsid w:val="002B7BDF"/>
    <w:rsid w:val="002D1976"/>
    <w:rsid w:val="002D4C7E"/>
    <w:rsid w:val="002E1BA0"/>
    <w:rsid w:val="00315945"/>
    <w:rsid w:val="00343030"/>
    <w:rsid w:val="00361DB9"/>
    <w:rsid w:val="003723A9"/>
    <w:rsid w:val="003A1044"/>
    <w:rsid w:val="003A5226"/>
    <w:rsid w:val="003B4545"/>
    <w:rsid w:val="003B68E8"/>
    <w:rsid w:val="003D62DA"/>
    <w:rsid w:val="003E02BC"/>
    <w:rsid w:val="00400E5B"/>
    <w:rsid w:val="00416A42"/>
    <w:rsid w:val="00417062"/>
    <w:rsid w:val="00417938"/>
    <w:rsid w:val="0043778C"/>
    <w:rsid w:val="0044075C"/>
    <w:rsid w:val="004769FD"/>
    <w:rsid w:val="00483035"/>
    <w:rsid w:val="00486675"/>
    <w:rsid w:val="004916DA"/>
    <w:rsid w:val="004A0F7B"/>
    <w:rsid w:val="004A6464"/>
    <w:rsid w:val="004B51C9"/>
    <w:rsid w:val="004E658F"/>
    <w:rsid w:val="004F2451"/>
    <w:rsid w:val="00502DF2"/>
    <w:rsid w:val="005702DC"/>
    <w:rsid w:val="005901EA"/>
    <w:rsid w:val="0059770B"/>
    <w:rsid w:val="005C1EBB"/>
    <w:rsid w:val="005C7C02"/>
    <w:rsid w:val="005D1168"/>
    <w:rsid w:val="005D5183"/>
    <w:rsid w:val="005D650B"/>
    <w:rsid w:val="005F1745"/>
    <w:rsid w:val="00601BF3"/>
    <w:rsid w:val="00601C94"/>
    <w:rsid w:val="00604614"/>
    <w:rsid w:val="00625159"/>
    <w:rsid w:val="006439A1"/>
    <w:rsid w:val="006564F4"/>
    <w:rsid w:val="00683227"/>
    <w:rsid w:val="00683AF5"/>
    <w:rsid w:val="00683EB5"/>
    <w:rsid w:val="0069247D"/>
    <w:rsid w:val="006B5491"/>
    <w:rsid w:val="006B7713"/>
    <w:rsid w:val="006C57FA"/>
    <w:rsid w:val="007034FB"/>
    <w:rsid w:val="0072002D"/>
    <w:rsid w:val="00721787"/>
    <w:rsid w:val="00743E47"/>
    <w:rsid w:val="007464F7"/>
    <w:rsid w:val="007877CB"/>
    <w:rsid w:val="007A59E7"/>
    <w:rsid w:val="007A6ECC"/>
    <w:rsid w:val="007B12A2"/>
    <w:rsid w:val="007F74AF"/>
    <w:rsid w:val="00802004"/>
    <w:rsid w:val="00807BBD"/>
    <w:rsid w:val="00875546"/>
    <w:rsid w:val="0088454E"/>
    <w:rsid w:val="00884CFF"/>
    <w:rsid w:val="0088527B"/>
    <w:rsid w:val="00886E4B"/>
    <w:rsid w:val="00891EE5"/>
    <w:rsid w:val="00892696"/>
    <w:rsid w:val="00893973"/>
    <w:rsid w:val="00895739"/>
    <w:rsid w:val="008A6FC5"/>
    <w:rsid w:val="008E0E4F"/>
    <w:rsid w:val="008E28FD"/>
    <w:rsid w:val="008E7BAA"/>
    <w:rsid w:val="00913B4B"/>
    <w:rsid w:val="00915421"/>
    <w:rsid w:val="00920A4E"/>
    <w:rsid w:val="00930258"/>
    <w:rsid w:val="00935EA0"/>
    <w:rsid w:val="00942717"/>
    <w:rsid w:val="009501EE"/>
    <w:rsid w:val="00965D52"/>
    <w:rsid w:val="00970418"/>
    <w:rsid w:val="00971702"/>
    <w:rsid w:val="0097641C"/>
    <w:rsid w:val="00985ECE"/>
    <w:rsid w:val="009A351C"/>
    <w:rsid w:val="009A7507"/>
    <w:rsid w:val="009D534A"/>
    <w:rsid w:val="009D7015"/>
    <w:rsid w:val="009E1F5E"/>
    <w:rsid w:val="009F7B65"/>
    <w:rsid w:val="00A00C26"/>
    <w:rsid w:val="00A1291C"/>
    <w:rsid w:val="00A15B43"/>
    <w:rsid w:val="00A3080F"/>
    <w:rsid w:val="00A41632"/>
    <w:rsid w:val="00A43174"/>
    <w:rsid w:val="00A43728"/>
    <w:rsid w:val="00A457F1"/>
    <w:rsid w:val="00A536E0"/>
    <w:rsid w:val="00A55280"/>
    <w:rsid w:val="00A61A17"/>
    <w:rsid w:val="00A72391"/>
    <w:rsid w:val="00A82308"/>
    <w:rsid w:val="00A92ED9"/>
    <w:rsid w:val="00AA08A5"/>
    <w:rsid w:val="00AA4430"/>
    <w:rsid w:val="00AA52D4"/>
    <w:rsid w:val="00AC283A"/>
    <w:rsid w:val="00AD0FF0"/>
    <w:rsid w:val="00AD552A"/>
    <w:rsid w:val="00AD610E"/>
    <w:rsid w:val="00AD66C1"/>
    <w:rsid w:val="00AE0693"/>
    <w:rsid w:val="00AE1BE6"/>
    <w:rsid w:val="00B02240"/>
    <w:rsid w:val="00B10FE6"/>
    <w:rsid w:val="00B34560"/>
    <w:rsid w:val="00B35FC0"/>
    <w:rsid w:val="00B36F76"/>
    <w:rsid w:val="00B3772C"/>
    <w:rsid w:val="00B63709"/>
    <w:rsid w:val="00B925C0"/>
    <w:rsid w:val="00BB3F25"/>
    <w:rsid w:val="00BC52CA"/>
    <w:rsid w:val="00BD0F54"/>
    <w:rsid w:val="00BE2250"/>
    <w:rsid w:val="00BE49BD"/>
    <w:rsid w:val="00BF03E9"/>
    <w:rsid w:val="00C079E1"/>
    <w:rsid w:val="00C41138"/>
    <w:rsid w:val="00C62E41"/>
    <w:rsid w:val="00C72431"/>
    <w:rsid w:val="00C9423A"/>
    <w:rsid w:val="00CA1926"/>
    <w:rsid w:val="00CB6347"/>
    <w:rsid w:val="00CB789A"/>
    <w:rsid w:val="00D153EB"/>
    <w:rsid w:val="00D20483"/>
    <w:rsid w:val="00D47536"/>
    <w:rsid w:val="00D51120"/>
    <w:rsid w:val="00D55386"/>
    <w:rsid w:val="00D807FF"/>
    <w:rsid w:val="00D83225"/>
    <w:rsid w:val="00D90119"/>
    <w:rsid w:val="00D94386"/>
    <w:rsid w:val="00DA2D37"/>
    <w:rsid w:val="00DB0676"/>
    <w:rsid w:val="00DB7EEC"/>
    <w:rsid w:val="00DC0391"/>
    <w:rsid w:val="00DE179A"/>
    <w:rsid w:val="00E025F5"/>
    <w:rsid w:val="00E46D58"/>
    <w:rsid w:val="00E474BA"/>
    <w:rsid w:val="00E50730"/>
    <w:rsid w:val="00E53AA2"/>
    <w:rsid w:val="00E63BDD"/>
    <w:rsid w:val="00E838AA"/>
    <w:rsid w:val="00E84D35"/>
    <w:rsid w:val="00E85C3C"/>
    <w:rsid w:val="00E876C2"/>
    <w:rsid w:val="00EC6C03"/>
    <w:rsid w:val="00EF030B"/>
    <w:rsid w:val="00EF491D"/>
    <w:rsid w:val="00F02321"/>
    <w:rsid w:val="00F11388"/>
    <w:rsid w:val="00F12BB5"/>
    <w:rsid w:val="00F1779E"/>
    <w:rsid w:val="00F26C0C"/>
    <w:rsid w:val="00F27441"/>
    <w:rsid w:val="00F3075E"/>
    <w:rsid w:val="00F37E77"/>
    <w:rsid w:val="00F44CE2"/>
    <w:rsid w:val="00F45E4C"/>
    <w:rsid w:val="00F56ED4"/>
    <w:rsid w:val="00F667E0"/>
    <w:rsid w:val="00FA07AC"/>
    <w:rsid w:val="00FA537D"/>
    <w:rsid w:val="00FA72EE"/>
    <w:rsid w:val="00FB1B60"/>
    <w:rsid w:val="00FB4611"/>
    <w:rsid w:val="00FC4D6A"/>
    <w:rsid w:val="00FE5EF7"/>
    <w:rsid w:val="00FE5F55"/>
    <w:rsid w:val="00FF20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71EB"/>
  <w15:docId w15:val="{975C061C-B642-46C6-BF4A-9F608B21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4F"/>
    <w:pPr>
      <w:spacing w:after="120" w:line="240" w:lineRule="auto"/>
    </w:pPr>
    <w:rPr>
      <w:rFonts w:ascii="Cambria" w:eastAsia="Times New Roman" w:hAnsi="Cambria" w:cs="Times New Roman"/>
      <w:szCs w:val="20"/>
      <w:lang w:eastAsia="en-AU"/>
    </w:rPr>
  </w:style>
  <w:style w:type="paragraph" w:styleId="Heading1">
    <w:name w:val="heading 1"/>
    <w:aliases w:val="H1,Header1,h1,h11,1."/>
    <w:basedOn w:val="Normal"/>
    <w:next w:val="Normal"/>
    <w:link w:val="Heading1Char"/>
    <w:qFormat/>
    <w:rsid w:val="008E0E4F"/>
    <w:pPr>
      <w:keepNext/>
      <w:numPr>
        <w:numId w:val="1"/>
      </w:numPr>
      <w:spacing w:before="400"/>
      <w:outlineLvl w:val="0"/>
    </w:pPr>
    <w:rPr>
      <w:b/>
      <w:bCs/>
      <w:smallCaps/>
      <w:kern w:val="32"/>
      <w:sz w:val="32"/>
      <w:szCs w:val="32"/>
      <w:lang w:val="en-GB"/>
    </w:rPr>
  </w:style>
  <w:style w:type="paragraph" w:styleId="Heading2">
    <w:name w:val="heading 2"/>
    <w:aliases w:val="Heading Contents,h2,h21,1.1"/>
    <w:basedOn w:val="Heading1"/>
    <w:next w:val="Normal"/>
    <w:link w:val="Heading2Char"/>
    <w:qFormat/>
    <w:rsid w:val="008E0E4F"/>
    <w:pPr>
      <w:numPr>
        <w:ilvl w:val="1"/>
      </w:numPr>
      <w:spacing w:before="240"/>
      <w:outlineLvl w:val="1"/>
    </w:pPr>
    <w:rPr>
      <w:rFonts w:eastAsia="Batang"/>
      <w:smallCaps w:val="0"/>
      <w:sz w:val="30"/>
      <w:szCs w:val="20"/>
      <w:lang w:val="en-US"/>
    </w:rPr>
  </w:style>
  <w:style w:type="paragraph" w:styleId="Heading3">
    <w:name w:val="heading 3"/>
    <w:basedOn w:val="Normal"/>
    <w:next w:val="Normal"/>
    <w:link w:val="Heading3Char"/>
    <w:qFormat/>
    <w:rsid w:val="008E0E4F"/>
    <w:pPr>
      <w:keepNext/>
      <w:numPr>
        <w:ilvl w:val="2"/>
        <w:numId w:val="1"/>
      </w:numPr>
      <w:spacing w:before="200" w:after="60"/>
      <w:outlineLvl w:val="2"/>
    </w:pPr>
    <w:rPr>
      <w:b/>
      <w:bCs/>
      <w:szCs w:val="24"/>
      <w:lang w:val="en-US"/>
    </w:rPr>
  </w:style>
  <w:style w:type="paragraph" w:styleId="Heading4">
    <w:name w:val="heading 4"/>
    <w:basedOn w:val="Heading3"/>
    <w:next w:val="Normal"/>
    <w:link w:val="Heading4Char"/>
    <w:qFormat/>
    <w:rsid w:val="008E0E4F"/>
    <w:pPr>
      <w:numPr>
        <w:ilvl w:val="3"/>
      </w:numPr>
      <w:outlineLvl w:val="3"/>
    </w:pPr>
    <w:rPr>
      <w:b w:val="0"/>
      <w:bCs w:val="0"/>
      <w:i/>
      <w:szCs w:val="28"/>
      <w:lang w:val="en-GB"/>
    </w:rPr>
  </w:style>
  <w:style w:type="paragraph" w:styleId="Heading5">
    <w:name w:val="heading 5"/>
    <w:basedOn w:val="Normal"/>
    <w:next w:val="Normal"/>
    <w:link w:val="Heading5Char"/>
    <w:uiPriority w:val="9"/>
    <w:qFormat/>
    <w:rsid w:val="008E0E4F"/>
    <w:pPr>
      <w:keepNext/>
      <w:keepLines/>
      <w:numPr>
        <w:ilvl w:val="4"/>
        <w:numId w:val="1"/>
      </w:numPr>
      <w:spacing w:before="200"/>
      <w:outlineLvl w:val="4"/>
    </w:pPr>
    <w:rPr>
      <w:color w:val="243F60"/>
    </w:rPr>
  </w:style>
  <w:style w:type="paragraph" w:styleId="Heading6">
    <w:name w:val="heading 6"/>
    <w:basedOn w:val="Normal"/>
    <w:next w:val="Normal"/>
    <w:link w:val="Heading6Char"/>
    <w:uiPriority w:val="9"/>
    <w:qFormat/>
    <w:rsid w:val="008E0E4F"/>
    <w:pPr>
      <w:keepNext/>
      <w:keepLines/>
      <w:numPr>
        <w:ilvl w:val="5"/>
        <w:numId w:val="1"/>
      </w:numPr>
      <w:spacing w:before="200"/>
      <w:outlineLvl w:val="5"/>
    </w:pPr>
    <w:rPr>
      <w:i/>
      <w:iCs/>
      <w:color w:val="243F60"/>
    </w:rPr>
  </w:style>
  <w:style w:type="paragraph" w:styleId="Heading7">
    <w:name w:val="heading 7"/>
    <w:basedOn w:val="Normal"/>
    <w:next w:val="Normal"/>
    <w:link w:val="Heading7Char"/>
    <w:uiPriority w:val="9"/>
    <w:qFormat/>
    <w:rsid w:val="008E0E4F"/>
    <w:pPr>
      <w:keepNext/>
      <w:keepLines/>
      <w:numPr>
        <w:ilvl w:val="6"/>
        <w:numId w:val="1"/>
      </w:numPr>
      <w:spacing w:before="200"/>
      <w:outlineLvl w:val="6"/>
    </w:pPr>
    <w:rPr>
      <w:i/>
      <w:iCs/>
      <w:color w:val="404040"/>
    </w:rPr>
  </w:style>
  <w:style w:type="paragraph" w:styleId="Heading8">
    <w:name w:val="heading 8"/>
    <w:basedOn w:val="Normal"/>
    <w:next w:val="Normal"/>
    <w:link w:val="Heading8Char"/>
    <w:uiPriority w:val="9"/>
    <w:qFormat/>
    <w:rsid w:val="008E0E4F"/>
    <w:pPr>
      <w:keepNext/>
      <w:keepLines/>
      <w:numPr>
        <w:ilvl w:val="7"/>
        <w:numId w:val="1"/>
      </w:numPr>
      <w:spacing w:before="200"/>
      <w:outlineLvl w:val="7"/>
    </w:pPr>
    <w:rPr>
      <w:color w:val="404040"/>
    </w:rPr>
  </w:style>
  <w:style w:type="paragraph" w:styleId="Heading9">
    <w:name w:val="heading 9"/>
    <w:basedOn w:val="Normal"/>
    <w:next w:val="Normal"/>
    <w:link w:val="Heading9Char"/>
    <w:uiPriority w:val="9"/>
    <w:qFormat/>
    <w:rsid w:val="008E0E4F"/>
    <w:pPr>
      <w:keepNext/>
      <w:keepLines/>
      <w:numPr>
        <w:ilvl w:val="8"/>
        <w:numId w:val="1"/>
      </w:numPr>
      <w:spacing w:before="200"/>
      <w:outlineLvl w:val="8"/>
    </w:pPr>
    <w:rPr>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er1 Char,h1 Char,h11 Char,1. Char"/>
    <w:basedOn w:val="DefaultParagraphFont"/>
    <w:link w:val="Heading1"/>
    <w:rsid w:val="008E0E4F"/>
    <w:rPr>
      <w:rFonts w:ascii="Cambria" w:eastAsia="Times New Roman" w:hAnsi="Cambria" w:cs="Times New Roman"/>
      <w:b/>
      <w:bCs/>
      <w:smallCaps/>
      <w:kern w:val="32"/>
      <w:sz w:val="32"/>
      <w:szCs w:val="32"/>
      <w:lang w:val="en-GB" w:eastAsia="en-AU"/>
    </w:rPr>
  </w:style>
  <w:style w:type="character" w:customStyle="1" w:styleId="Heading2Char">
    <w:name w:val="Heading 2 Char"/>
    <w:aliases w:val="Heading Contents Char,h2 Char,h21 Char,1.1 Char"/>
    <w:basedOn w:val="DefaultParagraphFont"/>
    <w:link w:val="Heading2"/>
    <w:rsid w:val="008E0E4F"/>
    <w:rPr>
      <w:rFonts w:ascii="Cambria" w:eastAsia="Batang" w:hAnsi="Cambria" w:cs="Times New Roman"/>
      <w:b/>
      <w:bCs/>
      <w:kern w:val="32"/>
      <w:sz w:val="30"/>
      <w:szCs w:val="20"/>
      <w:lang w:val="en-US" w:eastAsia="en-AU"/>
    </w:rPr>
  </w:style>
  <w:style w:type="character" w:customStyle="1" w:styleId="Heading3Char">
    <w:name w:val="Heading 3 Char"/>
    <w:basedOn w:val="DefaultParagraphFont"/>
    <w:link w:val="Heading3"/>
    <w:rsid w:val="008E0E4F"/>
    <w:rPr>
      <w:rFonts w:ascii="Cambria" w:eastAsia="Times New Roman" w:hAnsi="Cambria" w:cs="Times New Roman"/>
      <w:b/>
      <w:bCs/>
      <w:szCs w:val="24"/>
      <w:lang w:val="en-US" w:eastAsia="en-AU"/>
    </w:rPr>
  </w:style>
  <w:style w:type="character" w:customStyle="1" w:styleId="Heading4Char">
    <w:name w:val="Heading 4 Char"/>
    <w:basedOn w:val="DefaultParagraphFont"/>
    <w:link w:val="Heading4"/>
    <w:rsid w:val="008E0E4F"/>
    <w:rPr>
      <w:rFonts w:ascii="Cambria" w:eastAsia="Times New Roman" w:hAnsi="Cambria" w:cs="Times New Roman"/>
      <w:i/>
      <w:szCs w:val="28"/>
      <w:lang w:val="en-GB" w:eastAsia="en-AU"/>
    </w:rPr>
  </w:style>
  <w:style w:type="character" w:customStyle="1" w:styleId="Heading5Char">
    <w:name w:val="Heading 5 Char"/>
    <w:basedOn w:val="DefaultParagraphFont"/>
    <w:link w:val="Heading5"/>
    <w:uiPriority w:val="9"/>
    <w:rsid w:val="008E0E4F"/>
    <w:rPr>
      <w:rFonts w:ascii="Cambria" w:eastAsia="Times New Roman" w:hAnsi="Cambria" w:cs="Times New Roman"/>
      <w:color w:val="243F60"/>
      <w:szCs w:val="20"/>
      <w:lang w:eastAsia="en-AU"/>
    </w:rPr>
  </w:style>
  <w:style w:type="character" w:customStyle="1" w:styleId="Heading6Char">
    <w:name w:val="Heading 6 Char"/>
    <w:basedOn w:val="DefaultParagraphFont"/>
    <w:link w:val="Heading6"/>
    <w:uiPriority w:val="9"/>
    <w:rsid w:val="008E0E4F"/>
    <w:rPr>
      <w:rFonts w:ascii="Cambria" w:eastAsia="Times New Roman" w:hAnsi="Cambria" w:cs="Times New Roman"/>
      <w:i/>
      <w:iCs/>
      <w:color w:val="243F60"/>
      <w:szCs w:val="20"/>
      <w:lang w:eastAsia="en-AU"/>
    </w:rPr>
  </w:style>
  <w:style w:type="character" w:customStyle="1" w:styleId="Heading7Char">
    <w:name w:val="Heading 7 Char"/>
    <w:basedOn w:val="DefaultParagraphFont"/>
    <w:link w:val="Heading7"/>
    <w:uiPriority w:val="9"/>
    <w:rsid w:val="008E0E4F"/>
    <w:rPr>
      <w:rFonts w:ascii="Cambria" w:eastAsia="Times New Roman" w:hAnsi="Cambria" w:cs="Times New Roman"/>
      <w:i/>
      <w:iCs/>
      <w:color w:val="404040"/>
      <w:szCs w:val="20"/>
      <w:lang w:eastAsia="en-AU"/>
    </w:rPr>
  </w:style>
  <w:style w:type="character" w:customStyle="1" w:styleId="Heading8Char">
    <w:name w:val="Heading 8 Char"/>
    <w:basedOn w:val="DefaultParagraphFont"/>
    <w:link w:val="Heading8"/>
    <w:uiPriority w:val="9"/>
    <w:rsid w:val="008E0E4F"/>
    <w:rPr>
      <w:rFonts w:ascii="Cambria" w:eastAsia="Times New Roman" w:hAnsi="Cambria" w:cs="Times New Roman"/>
      <w:color w:val="404040"/>
      <w:szCs w:val="20"/>
      <w:lang w:eastAsia="en-AU"/>
    </w:rPr>
  </w:style>
  <w:style w:type="character" w:customStyle="1" w:styleId="Heading9Char">
    <w:name w:val="Heading 9 Char"/>
    <w:basedOn w:val="DefaultParagraphFont"/>
    <w:link w:val="Heading9"/>
    <w:uiPriority w:val="9"/>
    <w:rsid w:val="008E0E4F"/>
    <w:rPr>
      <w:rFonts w:ascii="Cambria" w:eastAsia="Times New Roman" w:hAnsi="Cambria" w:cs="Times New Roman"/>
      <w:i/>
      <w:iCs/>
      <w:color w:val="404040"/>
      <w:szCs w:val="20"/>
      <w:lang w:eastAsia="en-AU"/>
    </w:rPr>
  </w:style>
  <w:style w:type="paragraph" w:customStyle="1" w:styleId="Appendix1">
    <w:name w:val="Appendix 1"/>
    <w:basedOn w:val="Normal"/>
    <w:next w:val="Normal"/>
    <w:link w:val="Appendix1Char"/>
    <w:qFormat/>
    <w:rsid w:val="008E0E4F"/>
    <w:pPr>
      <w:pageBreakBefore/>
      <w:numPr>
        <w:numId w:val="3"/>
      </w:numPr>
      <w:spacing w:after="200"/>
    </w:pPr>
    <w:rPr>
      <w:rFonts w:eastAsia="Batang"/>
      <w:b/>
      <w:caps/>
      <w:smallCaps/>
      <w:kern w:val="28"/>
      <w:sz w:val="32"/>
    </w:rPr>
  </w:style>
  <w:style w:type="character" w:customStyle="1" w:styleId="Appendix1Char">
    <w:name w:val="Appendix 1 Char"/>
    <w:link w:val="Appendix1"/>
    <w:rsid w:val="008E0E4F"/>
    <w:rPr>
      <w:rFonts w:ascii="Cambria" w:eastAsia="Batang" w:hAnsi="Cambria" w:cs="Times New Roman"/>
      <w:b/>
      <w:caps/>
      <w:smallCaps/>
      <w:kern w:val="28"/>
      <w:sz w:val="32"/>
      <w:szCs w:val="20"/>
      <w:lang w:eastAsia="en-AU"/>
    </w:rPr>
  </w:style>
  <w:style w:type="paragraph" w:styleId="BalloonText">
    <w:name w:val="Balloon Text"/>
    <w:basedOn w:val="Normal"/>
    <w:link w:val="BalloonTextChar"/>
    <w:rsid w:val="008E0E4F"/>
    <w:rPr>
      <w:rFonts w:ascii="Tahoma" w:hAnsi="Tahoma" w:cs="Tahoma"/>
      <w:sz w:val="16"/>
      <w:szCs w:val="16"/>
    </w:rPr>
  </w:style>
  <w:style w:type="character" w:customStyle="1" w:styleId="BalloonTextChar">
    <w:name w:val="Balloon Text Char"/>
    <w:basedOn w:val="DefaultParagraphFont"/>
    <w:link w:val="BalloonText"/>
    <w:rsid w:val="008E0E4F"/>
    <w:rPr>
      <w:rFonts w:ascii="Tahoma" w:eastAsia="Times New Roman" w:hAnsi="Tahoma" w:cs="Tahoma"/>
      <w:sz w:val="16"/>
      <w:szCs w:val="16"/>
      <w:lang w:eastAsia="en-AU"/>
    </w:rPr>
  </w:style>
  <w:style w:type="paragraph" w:customStyle="1" w:styleId="Appendix2">
    <w:name w:val="Appendix 2"/>
    <w:basedOn w:val="Appendix1"/>
    <w:next w:val="Normal"/>
    <w:link w:val="Appendix2CharChar"/>
    <w:qFormat/>
    <w:rsid w:val="008E0E4F"/>
    <w:pPr>
      <w:pageBreakBefore w:val="0"/>
      <w:numPr>
        <w:ilvl w:val="1"/>
      </w:numPr>
      <w:autoSpaceDE w:val="0"/>
      <w:autoSpaceDN w:val="0"/>
      <w:adjustRightInd w:val="0"/>
      <w:spacing w:before="120"/>
      <w:outlineLvl w:val="1"/>
    </w:pPr>
    <w:rPr>
      <w:caps w:val="0"/>
      <w:smallCaps w:val="0"/>
      <w:sz w:val="28"/>
      <w:szCs w:val="28"/>
    </w:rPr>
  </w:style>
  <w:style w:type="character" w:customStyle="1" w:styleId="Appendix2CharChar">
    <w:name w:val="Appendix 2 Char Char"/>
    <w:link w:val="Appendix2"/>
    <w:rsid w:val="008E0E4F"/>
    <w:rPr>
      <w:rFonts w:ascii="Cambria" w:eastAsia="Batang" w:hAnsi="Cambria" w:cs="Times New Roman"/>
      <w:b/>
      <w:kern w:val="28"/>
      <w:sz w:val="28"/>
      <w:szCs w:val="28"/>
      <w:lang w:eastAsia="en-AU"/>
    </w:rPr>
  </w:style>
  <w:style w:type="paragraph" w:styleId="Caption">
    <w:name w:val="caption"/>
    <w:basedOn w:val="Normal"/>
    <w:next w:val="Normal"/>
    <w:qFormat/>
    <w:rsid w:val="008E0E4F"/>
    <w:pPr>
      <w:spacing w:before="60"/>
      <w:jc w:val="center"/>
    </w:pPr>
    <w:rPr>
      <w:b/>
      <w:bCs/>
      <w:lang w:val="en-GB"/>
    </w:rPr>
  </w:style>
  <w:style w:type="paragraph" w:styleId="Footer">
    <w:name w:val="footer"/>
    <w:basedOn w:val="Header"/>
    <w:link w:val="FooterChar"/>
    <w:uiPriority w:val="99"/>
    <w:unhideWhenUsed/>
    <w:rsid w:val="008E0E4F"/>
  </w:style>
  <w:style w:type="character" w:customStyle="1" w:styleId="FooterChar">
    <w:name w:val="Footer Char"/>
    <w:basedOn w:val="DefaultParagraphFont"/>
    <w:link w:val="Footer"/>
    <w:uiPriority w:val="99"/>
    <w:rsid w:val="008E0E4F"/>
    <w:rPr>
      <w:rFonts w:ascii="Times New Roman" w:eastAsia="Times New Roman" w:hAnsi="Times New Roman" w:cs="Times New Roman"/>
      <w:sz w:val="20"/>
      <w:szCs w:val="20"/>
      <w:lang w:eastAsia="en-AU"/>
    </w:rPr>
  </w:style>
  <w:style w:type="numbering" w:customStyle="1" w:styleId="Romanlist">
    <w:name w:val="Roman list"/>
    <w:uiPriority w:val="99"/>
    <w:rsid w:val="008E0E4F"/>
    <w:pPr>
      <w:numPr>
        <w:numId w:val="31"/>
      </w:numPr>
    </w:pPr>
  </w:style>
  <w:style w:type="paragraph" w:styleId="ListBullet2">
    <w:name w:val="List Bullet 2"/>
    <w:basedOn w:val="ListBullet"/>
    <w:rsid w:val="008E0E4F"/>
    <w:pPr>
      <w:numPr>
        <w:ilvl w:val="1"/>
      </w:numPr>
    </w:pPr>
  </w:style>
  <w:style w:type="paragraph" w:customStyle="1" w:styleId="StdPara">
    <w:name w:val="StdPara"/>
    <w:basedOn w:val="Normal"/>
    <w:qFormat/>
    <w:rsid w:val="008E0E4F"/>
    <w:pPr>
      <w:jc w:val="both"/>
    </w:pPr>
    <w:rPr>
      <w:szCs w:val="24"/>
      <w:lang w:val="en-US"/>
    </w:rPr>
  </w:style>
  <w:style w:type="paragraph" w:styleId="Subtitle">
    <w:name w:val="Subtitle"/>
    <w:basedOn w:val="Normal"/>
    <w:next w:val="Normal"/>
    <w:link w:val="SubtitleChar"/>
    <w:qFormat/>
    <w:rsid w:val="008E0E4F"/>
    <w:pPr>
      <w:spacing w:after="60"/>
      <w:contextualSpacing/>
      <w:jc w:val="center"/>
      <w:outlineLvl w:val="1"/>
    </w:pPr>
    <w:rPr>
      <w:sz w:val="32"/>
      <w:szCs w:val="24"/>
    </w:rPr>
  </w:style>
  <w:style w:type="character" w:customStyle="1" w:styleId="SubtitleChar">
    <w:name w:val="Subtitle Char"/>
    <w:basedOn w:val="DefaultParagraphFont"/>
    <w:link w:val="Subtitle"/>
    <w:rsid w:val="008E0E4F"/>
    <w:rPr>
      <w:rFonts w:ascii="Cambria" w:eastAsia="Times New Roman" w:hAnsi="Cambria" w:cs="Times New Roman"/>
      <w:sz w:val="32"/>
      <w:szCs w:val="24"/>
      <w:lang w:eastAsia="en-AU"/>
    </w:rPr>
  </w:style>
  <w:style w:type="paragraph" w:styleId="Title">
    <w:name w:val="Title"/>
    <w:basedOn w:val="Normal"/>
    <w:next w:val="Normal"/>
    <w:link w:val="TitleChar"/>
    <w:qFormat/>
    <w:rsid w:val="008E0E4F"/>
    <w:pPr>
      <w:spacing w:before="240" w:after="60"/>
      <w:contextualSpacing/>
      <w:jc w:val="center"/>
      <w:outlineLvl w:val="0"/>
    </w:pPr>
    <w:rPr>
      <w:b/>
      <w:bCs/>
      <w:kern w:val="28"/>
      <w:sz w:val="44"/>
      <w:szCs w:val="32"/>
    </w:rPr>
  </w:style>
  <w:style w:type="character" w:customStyle="1" w:styleId="TitleChar">
    <w:name w:val="Title Char"/>
    <w:basedOn w:val="DefaultParagraphFont"/>
    <w:link w:val="Title"/>
    <w:rsid w:val="008E0E4F"/>
    <w:rPr>
      <w:rFonts w:ascii="Cambria" w:eastAsia="Times New Roman" w:hAnsi="Cambria" w:cs="Times New Roman"/>
      <w:b/>
      <w:bCs/>
      <w:kern w:val="28"/>
      <w:sz w:val="44"/>
      <w:szCs w:val="32"/>
      <w:lang w:eastAsia="en-AU"/>
    </w:rPr>
  </w:style>
  <w:style w:type="paragraph" w:styleId="TOCHeading">
    <w:name w:val="TOC Heading"/>
    <w:basedOn w:val="Heading1"/>
    <w:next w:val="Normal"/>
    <w:uiPriority w:val="39"/>
    <w:qFormat/>
    <w:rsid w:val="008E0E4F"/>
    <w:pPr>
      <w:keepLines/>
      <w:pageBreakBefore/>
      <w:numPr>
        <w:numId w:val="0"/>
      </w:numPr>
      <w:spacing w:before="480" w:after="0"/>
      <w:outlineLvl w:val="9"/>
    </w:pPr>
    <w:rPr>
      <w:smallCaps w:val="0"/>
      <w:color w:val="365F91"/>
      <w:kern w:val="0"/>
      <w:sz w:val="28"/>
      <w:szCs w:val="28"/>
      <w:lang w:val="en-AU"/>
    </w:rPr>
  </w:style>
  <w:style w:type="paragraph" w:customStyle="1" w:styleId="unHeading2">
    <w:name w:val="unHeading2"/>
    <w:basedOn w:val="Heading2"/>
    <w:qFormat/>
    <w:rsid w:val="008E0E4F"/>
    <w:pPr>
      <w:numPr>
        <w:ilvl w:val="0"/>
        <w:numId w:val="0"/>
      </w:numPr>
      <w:spacing w:after="200"/>
    </w:pPr>
    <w:rPr>
      <w:bCs w:val="0"/>
      <w:kern w:val="0"/>
      <w:lang w:val="en-GB"/>
    </w:rPr>
  </w:style>
  <w:style w:type="paragraph" w:styleId="TOC1">
    <w:name w:val="toc 1"/>
    <w:basedOn w:val="Normal"/>
    <w:next w:val="Normal"/>
    <w:uiPriority w:val="39"/>
    <w:rsid w:val="008E0E4F"/>
    <w:pPr>
      <w:spacing w:before="40" w:after="0"/>
    </w:pPr>
    <w:rPr>
      <w:b/>
      <w:smallCaps/>
      <w:sz w:val="24"/>
    </w:rPr>
  </w:style>
  <w:style w:type="paragraph" w:styleId="TOC2">
    <w:name w:val="toc 2"/>
    <w:basedOn w:val="Normal"/>
    <w:next w:val="Normal"/>
    <w:uiPriority w:val="39"/>
    <w:rsid w:val="008E0E4F"/>
    <w:pPr>
      <w:spacing w:after="0"/>
      <w:ind w:left="221"/>
    </w:pPr>
    <w:rPr>
      <w:b/>
    </w:rPr>
  </w:style>
  <w:style w:type="paragraph" w:styleId="TOC3">
    <w:name w:val="toc 3"/>
    <w:basedOn w:val="Normal"/>
    <w:next w:val="Normal"/>
    <w:uiPriority w:val="39"/>
    <w:rsid w:val="008E0E4F"/>
    <w:pPr>
      <w:spacing w:after="0"/>
      <w:ind w:left="442"/>
    </w:pPr>
  </w:style>
  <w:style w:type="paragraph" w:styleId="TOC4">
    <w:name w:val="toc 4"/>
    <w:basedOn w:val="Normal"/>
    <w:next w:val="Normal"/>
    <w:autoRedefine/>
    <w:uiPriority w:val="39"/>
    <w:unhideWhenUsed/>
    <w:rsid w:val="008E0E4F"/>
    <w:pPr>
      <w:spacing w:after="100" w:line="276" w:lineRule="auto"/>
      <w:ind w:left="660"/>
    </w:pPr>
    <w:rPr>
      <w:rFonts w:ascii="Calibri" w:hAnsi="Calibri"/>
      <w:szCs w:val="22"/>
    </w:rPr>
  </w:style>
  <w:style w:type="paragraph" w:styleId="TOC5">
    <w:name w:val="toc 5"/>
    <w:basedOn w:val="Normal"/>
    <w:next w:val="Normal"/>
    <w:autoRedefine/>
    <w:uiPriority w:val="39"/>
    <w:unhideWhenUsed/>
    <w:rsid w:val="008E0E4F"/>
    <w:pPr>
      <w:spacing w:after="100" w:line="276" w:lineRule="auto"/>
      <w:ind w:left="880"/>
    </w:pPr>
    <w:rPr>
      <w:rFonts w:ascii="Calibri" w:hAnsi="Calibri"/>
      <w:szCs w:val="22"/>
    </w:rPr>
  </w:style>
  <w:style w:type="paragraph" w:styleId="TOC6">
    <w:name w:val="toc 6"/>
    <w:basedOn w:val="Normal"/>
    <w:next w:val="Normal"/>
    <w:autoRedefine/>
    <w:uiPriority w:val="39"/>
    <w:unhideWhenUsed/>
    <w:rsid w:val="008E0E4F"/>
    <w:pPr>
      <w:spacing w:after="100" w:line="276" w:lineRule="auto"/>
      <w:ind w:left="1100"/>
    </w:pPr>
    <w:rPr>
      <w:rFonts w:ascii="Calibri" w:hAnsi="Calibri"/>
      <w:szCs w:val="22"/>
    </w:rPr>
  </w:style>
  <w:style w:type="paragraph" w:styleId="TOC7">
    <w:name w:val="toc 7"/>
    <w:basedOn w:val="Normal"/>
    <w:next w:val="Normal"/>
    <w:autoRedefine/>
    <w:uiPriority w:val="39"/>
    <w:unhideWhenUsed/>
    <w:rsid w:val="008E0E4F"/>
    <w:pPr>
      <w:spacing w:after="100" w:line="276" w:lineRule="auto"/>
      <w:ind w:left="1320"/>
    </w:pPr>
    <w:rPr>
      <w:rFonts w:ascii="Calibri" w:hAnsi="Calibri"/>
      <w:szCs w:val="22"/>
    </w:rPr>
  </w:style>
  <w:style w:type="paragraph" w:styleId="TOC8">
    <w:name w:val="toc 8"/>
    <w:basedOn w:val="Normal"/>
    <w:next w:val="Normal"/>
    <w:autoRedefine/>
    <w:uiPriority w:val="39"/>
    <w:unhideWhenUsed/>
    <w:rsid w:val="008E0E4F"/>
    <w:pPr>
      <w:spacing w:after="100" w:line="276" w:lineRule="auto"/>
      <w:ind w:left="1540"/>
    </w:pPr>
    <w:rPr>
      <w:rFonts w:ascii="Calibri" w:hAnsi="Calibri"/>
      <w:szCs w:val="22"/>
    </w:rPr>
  </w:style>
  <w:style w:type="paragraph" w:styleId="TOC9">
    <w:name w:val="toc 9"/>
    <w:basedOn w:val="Normal"/>
    <w:next w:val="Normal"/>
    <w:autoRedefine/>
    <w:uiPriority w:val="39"/>
    <w:unhideWhenUsed/>
    <w:rsid w:val="008E0E4F"/>
    <w:pPr>
      <w:spacing w:after="100" w:line="276" w:lineRule="auto"/>
      <w:ind w:left="1760"/>
    </w:pPr>
    <w:rPr>
      <w:rFonts w:ascii="Calibri" w:hAnsi="Calibri"/>
      <w:szCs w:val="22"/>
    </w:rPr>
  </w:style>
  <w:style w:type="paragraph" w:styleId="TableofFigures">
    <w:name w:val="table of figures"/>
    <w:basedOn w:val="Normal"/>
    <w:next w:val="Normal"/>
    <w:uiPriority w:val="99"/>
    <w:rsid w:val="008E0E4F"/>
    <w:pPr>
      <w:spacing w:after="0"/>
    </w:pPr>
  </w:style>
  <w:style w:type="character" w:styleId="Hyperlink">
    <w:name w:val="Hyperlink"/>
    <w:uiPriority w:val="99"/>
    <w:unhideWhenUsed/>
    <w:rsid w:val="008E0E4F"/>
    <w:rPr>
      <w:color w:val="0000FF"/>
      <w:u w:val="single"/>
    </w:rPr>
  </w:style>
  <w:style w:type="paragraph" w:customStyle="1" w:styleId="BaseBodyText">
    <w:name w:val="_Base (Body Text)"/>
    <w:rsid w:val="008E0E4F"/>
    <w:pPr>
      <w:spacing w:after="0" w:line="240" w:lineRule="auto"/>
    </w:pPr>
    <w:rPr>
      <w:rFonts w:ascii="Arial" w:eastAsia="Times New Roman" w:hAnsi="Arial" w:cs="Times New Roman"/>
      <w:sz w:val="20"/>
      <w:szCs w:val="20"/>
    </w:rPr>
  </w:style>
  <w:style w:type="paragraph" w:styleId="Revision">
    <w:name w:val="Revision"/>
    <w:hidden/>
    <w:uiPriority w:val="99"/>
    <w:semiHidden/>
    <w:rsid w:val="008E0E4F"/>
    <w:pPr>
      <w:spacing w:after="0" w:line="240" w:lineRule="auto"/>
    </w:pPr>
    <w:rPr>
      <w:rFonts w:ascii="Cambria" w:eastAsia="Times New Roman" w:hAnsi="Cambria" w:cs="Times New Roman"/>
      <w:sz w:val="24"/>
      <w:szCs w:val="24"/>
    </w:rPr>
  </w:style>
  <w:style w:type="paragraph" w:customStyle="1" w:styleId="SmallTextPara">
    <w:name w:val="Small Text Para"/>
    <w:basedOn w:val="StdPara"/>
    <w:rsid w:val="008E0E4F"/>
    <w:pPr>
      <w:autoSpaceDE w:val="0"/>
      <w:autoSpaceDN w:val="0"/>
      <w:adjustRightInd w:val="0"/>
      <w:spacing w:before="20" w:after="0"/>
      <w:jc w:val="left"/>
    </w:pPr>
    <w:rPr>
      <w:sz w:val="16"/>
      <w:szCs w:val="16"/>
    </w:rPr>
  </w:style>
  <w:style w:type="character" w:styleId="CommentReference">
    <w:name w:val="annotation reference"/>
    <w:rsid w:val="008E0E4F"/>
    <w:rPr>
      <w:sz w:val="16"/>
      <w:szCs w:val="16"/>
    </w:rPr>
  </w:style>
  <w:style w:type="paragraph" w:styleId="CommentText">
    <w:name w:val="annotation text"/>
    <w:basedOn w:val="Normal"/>
    <w:link w:val="CommentTextChar"/>
    <w:rsid w:val="008E0E4F"/>
    <w:rPr>
      <w:sz w:val="20"/>
    </w:rPr>
  </w:style>
  <w:style w:type="character" w:customStyle="1" w:styleId="CommentTextChar">
    <w:name w:val="Comment Text Char"/>
    <w:basedOn w:val="DefaultParagraphFont"/>
    <w:link w:val="CommentText"/>
    <w:rsid w:val="008E0E4F"/>
    <w:rPr>
      <w:rFonts w:ascii="Cambria" w:eastAsia="Times New Roman" w:hAnsi="Cambria" w:cs="Times New Roman"/>
      <w:sz w:val="20"/>
      <w:szCs w:val="20"/>
      <w:lang w:eastAsia="en-AU"/>
    </w:rPr>
  </w:style>
  <w:style w:type="paragraph" w:styleId="CommentSubject">
    <w:name w:val="annotation subject"/>
    <w:basedOn w:val="CommentText"/>
    <w:next w:val="CommentText"/>
    <w:link w:val="CommentSubjectChar"/>
    <w:rsid w:val="008E0E4F"/>
    <w:rPr>
      <w:b/>
      <w:bCs/>
    </w:rPr>
  </w:style>
  <w:style w:type="character" w:customStyle="1" w:styleId="CommentSubjectChar">
    <w:name w:val="Comment Subject Char"/>
    <w:basedOn w:val="CommentTextChar"/>
    <w:link w:val="CommentSubject"/>
    <w:rsid w:val="008E0E4F"/>
    <w:rPr>
      <w:rFonts w:ascii="Cambria" w:eastAsia="Times New Roman" w:hAnsi="Cambria" w:cs="Times New Roman"/>
      <w:b/>
      <w:bCs/>
      <w:sz w:val="20"/>
      <w:szCs w:val="20"/>
      <w:lang w:eastAsia="en-AU"/>
    </w:rPr>
  </w:style>
  <w:style w:type="character" w:styleId="FollowedHyperlink">
    <w:name w:val="FollowedHyperlink"/>
    <w:rsid w:val="008E0E4F"/>
    <w:rPr>
      <w:color w:val="606420"/>
      <w:u w:val="single"/>
    </w:rPr>
  </w:style>
  <w:style w:type="paragraph" w:customStyle="1" w:styleId="TableText">
    <w:name w:val="Table Text"/>
    <w:basedOn w:val="Normal"/>
    <w:rsid w:val="008E0E4F"/>
    <w:pPr>
      <w:spacing w:after="0"/>
    </w:pPr>
    <w:rPr>
      <w:sz w:val="20"/>
      <w:lang w:val="en-US"/>
    </w:rPr>
  </w:style>
  <w:style w:type="numbering" w:customStyle="1" w:styleId="Headings">
    <w:name w:val="Headings"/>
    <w:uiPriority w:val="99"/>
    <w:rsid w:val="008E0E4F"/>
    <w:pPr>
      <w:numPr>
        <w:numId w:val="1"/>
      </w:numPr>
    </w:pPr>
  </w:style>
  <w:style w:type="paragraph" w:styleId="Header">
    <w:name w:val="header"/>
    <w:basedOn w:val="Normal"/>
    <w:link w:val="HeaderChar"/>
    <w:rsid w:val="008E0E4F"/>
    <w:pPr>
      <w:tabs>
        <w:tab w:val="center" w:pos="4513"/>
        <w:tab w:val="right" w:pos="9026"/>
      </w:tabs>
    </w:pPr>
    <w:rPr>
      <w:rFonts w:ascii="Times New Roman" w:hAnsi="Times New Roman"/>
      <w:sz w:val="20"/>
    </w:rPr>
  </w:style>
  <w:style w:type="character" w:customStyle="1" w:styleId="HeaderChar">
    <w:name w:val="Header Char"/>
    <w:basedOn w:val="DefaultParagraphFont"/>
    <w:link w:val="Header"/>
    <w:rsid w:val="008E0E4F"/>
    <w:rPr>
      <w:rFonts w:ascii="Times New Roman" w:eastAsia="Times New Roman" w:hAnsi="Times New Roman" w:cs="Times New Roman"/>
      <w:sz w:val="20"/>
      <w:szCs w:val="20"/>
      <w:lang w:eastAsia="en-AU"/>
    </w:rPr>
  </w:style>
  <w:style w:type="paragraph" w:styleId="FootnoteText">
    <w:name w:val="footnote text"/>
    <w:basedOn w:val="Normal"/>
    <w:link w:val="FootnoteTextChar"/>
    <w:rsid w:val="008E0E4F"/>
    <w:rPr>
      <w:sz w:val="16"/>
    </w:rPr>
  </w:style>
  <w:style w:type="character" w:customStyle="1" w:styleId="FootnoteTextChar">
    <w:name w:val="Footnote Text Char"/>
    <w:basedOn w:val="DefaultParagraphFont"/>
    <w:link w:val="FootnoteText"/>
    <w:rsid w:val="008E0E4F"/>
    <w:rPr>
      <w:rFonts w:ascii="Cambria" w:eastAsia="Times New Roman" w:hAnsi="Cambria" w:cs="Times New Roman"/>
      <w:sz w:val="16"/>
      <w:szCs w:val="20"/>
      <w:lang w:eastAsia="en-AU"/>
    </w:rPr>
  </w:style>
  <w:style w:type="numbering" w:customStyle="1" w:styleId="Appendices">
    <w:name w:val="Appendices"/>
    <w:uiPriority w:val="99"/>
    <w:rsid w:val="008E0E4F"/>
    <w:pPr>
      <w:numPr>
        <w:numId w:val="3"/>
      </w:numPr>
    </w:pPr>
  </w:style>
  <w:style w:type="paragraph" w:customStyle="1" w:styleId="ListRoman">
    <w:name w:val="List Roman"/>
    <w:basedOn w:val="Normal"/>
    <w:qFormat/>
    <w:rsid w:val="008E0E4F"/>
    <w:pPr>
      <w:numPr>
        <w:numId w:val="4"/>
      </w:numPr>
      <w:contextualSpacing/>
    </w:pPr>
  </w:style>
  <w:style w:type="paragraph" w:customStyle="1" w:styleId="ListRoman2">
    <w:name w:val="List Roman 2"/>
    <w:basedOn w:val="ListRoman"/>
    <w:rsid w:val="008E0E4F"/>
    <w:pPr>
      <w:numPr>
        <w:ilvl w:val="1"/>
      </w:numPr>
    </w:pPr>
  </w:style>
  <w:style w:type="numbering" w:customStyle="1" w:styleId="ListRomanstyles">
    <w:name w:val="List Roman styles"/>
    <w:uiPriority w:val="99"/>
    <w:rsid w:val="008E0E4F"/>
    <w:pPr>
      <w:numPr>
        <w:numId w:val="4"/>
      </w:numPr>
    </w:pPr>
  </w:style>
  <w:style w:type="numbering" w:customStyle="1" w:styleId="ListBulletstyles">
    <w:name w:val="List Bullet styles"/>
    <w:uiPriority w:val="99"/>
    <w:rsid w:val="008E0E4F"/>
    <w:pPr>
      <w:numPr>
        <w:numId w:val="21"/>
      </w:numPr>
    </w:pPr>
  </w:style>
  <w:style w:type="paragraph" w:styleId="ListBullet">
    <w:name w:val="List Bullet"/>
    <w:basedOn w:val="Normal"/>
    <w:rsid w:val="008E0E4F"/>
    <w:pPr>
      <w:numPr>
        <w:numId w:val="21"/>
      </w:numPr>
      <w:contextualSpacing/>
    </w:pPr>
    <w:rPr>
      <w:lang w:eastAsia="en-US"/>
    </w:rPr>
  </w:style>
  <w:style w:type="character" w:styleId="FootnoteReference">
    <w:name w:val="footnote reference"/>
    <w:rsid w:val="008E0E4F"/>
    <w:rPr>
      <w:vertAlign w:val="superscript"/>
    </w:rPr>
  </w:style>
  <w:style w:type="character" w:styleId="PageNumber">
    <w:name w:val="page number"/>
    <w:rsid w:val="008E0E4F"/>
  </w:style>
  <w:style w:type="paragraph" w:customStyle="1" w:styleId="Author">
    <w:name w:val="Author"/>
    <w:basedOn w:val="Normal"/>
    <w:rsid w:val="008E0E4F"/>
    <w:pPr>
      <w:spacing w:after="240"/>
      <w:jc w:val="center"/>
    </w:pPr>
    <w:rPr>
      <w:rFonts w:ascii="Arial" w:eastAsia="Batang" w:hAnsi="Arial"/>
      <w:b/>
      <w:sz w:val="24"/>
    </w:rPr>
  </w:style>
  <w:style w:type="paragraph" w:customStyle="1" w:styleId="CoverHeading">
    <w:name w:val="Cover Heading"/>
    <w:basedOn w:val="Header"/>
    <w:rsid w:val="008E0E4F"/>
    <w:pPr>
      <w:tabs>
        <w:tab w:val="clear" w:pos="4513"/>
        <w:tab w:val="clear" w:pos="9026"/>
        <w:tab w:val="center" w:pos="4320"/>
        <w:tab w:val="right" w:pos="8640"/>
      </w:tabs>
      <w:spacing w:after="240"/>
      <w:jc w:val="center"/>
    </w:pPr>
    <w:rPr>
      <w:rFonts w:ascii="Arial" w:hAnsi="Arial"/>
      <w:b/>
      <w:bCs/>
      <w:sz w:val="44"/>
    </w:rPr>
  </w:style>
  <w:style w:type="paragraph" w:styleId="NormalWeb">
    <w:name w:val="Normal (Web)"/>
    <w:basedOn w:val="Normal"/>
    <w:rsid w:val="008E0E4F"/>
    <w:pPr>
      <w:spacing w:before="100" w:beforeAutospacing="1" w:after="100" w:afterAutospacing="1"/>
    </w:pPr>
    <w:rPr>
      <w:rFonts w:ascii="Times New Roman" w:hAnsi="Times New Roman"/>
      <w:sz w:val="24"/>
      <w:szCs w:val="24"/>
    </w:rPr>
  </w:style>
  <w:style w:type="table" w:styleId="TableGrid">
    <w:name w:val="Table Grid"/>
    <w:basedOn w:val="TableNormal"/>
    <w:rsid w:val="008E0E4F"/>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client">
    <w:name w:val="Notes - client"/>
    <w:rsid w:val="008E0E4F"/>
    <w:pPr>
      <w:pBdr>
        <w:top w:val="single" w:sz="8" w:space="3" w:color="0000FF"/>
        <w:left w:val="single" w:sz="8" w:space="4" w:color="0000FF"/>
        <w:bottom w:val="single" w:sz="8" w:space="3" w:color="0000FF"/>
        <w:right w:val="single" w:sz="8" w:space="4" w:color="0000FF"/>
      </w:pBdr>
      <w:spacing w:before="200" w:after="140" w:line="280" w:lineRule="atLeast"/>
    </w:pPr>
    <w:rPr>
      <w:rFonts w:ascii="Arial" w:eastAsia="Times New Roman" w:hAnsi="Arial" w:cs="Arial"/>
      <w:color w:val="0000FF"/>
      <w:szCs w:val="24"/>
    </w:rPr>
  </w:style>
  <w:style w:type="paragraph" w:customStyle="1" w:styleId="Notes-3rdParty">
    <w:name w:val="Notes - 3rd Party"/>
    <w:rsid w:val="008E0E4F"/>
    <w:pPr>
      <w:pBdr>
        <w:top w:val="double" w:sz="4" w:space="3" w:color="008000"/>
        <w:left w:val="double" w:sz="4" w:space="4" w:color="008000"/>
        <w:bottom w:val="double" w:sz="4" w:space="3" w:color="008000"/>
        <w:right w:val="double" w:sz="4" w:space="4" w:color="008000"/>
      </w:pBdr>
      <w:spacing w:before="200" w:after="140" w:line="280" w:lineRule="atLeast"/>
    </w:pPr>
    <w:rPr>
      <w:rFonts w:ascii="Arial" w:eastAsia="Times New Roman" w:hAnsi="Arial" w:cs="Arial"/>
      <w:color w:val="008000"/>
      <w:szCs w:val="24"/>
    </w:rPr>
  </w:style>
  <w:style w:type="character" w:styleId="Strong">
    <w:name w:val="Strong"/>
    <w:qFormat/>
    <w:rsid w:val="008E0E4F"/>
    <w:rPr>
      <w:b/>
      <w:bCs/>
    </w:rPr>
  </w:style>
  <w:style w:type="character" w:styleId="Emphasis">
    <w:name w:val="Emphasis"/>
    <w:qFormat/>
    <w:rsid w:val="008E0E4F"/>
    <w:rPr>
      <w:i/>
      <w:iCs/>
    </w:rPr>
  </w:style>
  <w:style w:type="paragraph" w:customStyle="1" w:styleId="TableHeader">
    <w:name w:val="Table Header"/>
    <w:basedOn w:val="Normal"/>
    <w:rsid w:val="008E0E4F"/>
    <w:pPr>
      <w:spacing w:before="120"/>
      <w:jc w:val="both"/>
    </w:pPr>
    <w:rPr>
      <w:rFonts w:ascii="Arial" w:hAnsi="Arial"/>
      <w:b/>
      <w:sz w:val="24"/>
      <w:lang w:val="en-GB"/>
    </w:rPr>
  </w:style>
  <w:style w:type="character" w:customStyle="1" w:styleId="Reviewchar">
    <w:name w:val="Review.char"/>
    <w:rsid w:val="008E0E4F"/>
    <w:rPr>
      <w: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ietf.org/rfc/rfc3647.txt" TargetMode="External"/><Relationship Id="rId26" Type="http://schemas.openxmlformats.org/officeDocument/2006/relationships/hyperlink" Target="https://www.protectivesecurity.govt.nz/"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csrc.nist.gov/groups/ST/FIPS140_3/" TargetMode="External"/><Relationship Id="rId34" Type="http://schemas.openxmlformats.org/officeDocument/2006/relationships/hyperlink" Target="http://cert.pki.govt.nz/Certificates/NZGovtCA%3cserial%3e.cr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etf.org/rfc/rfc6960.txt" TargetMode="External"/><Relationship Id="rId25" Type="http://schemas.openxmlformats.org/officeDocument/2006/relationships/hyperlink" Target="http://www.gcsb.govt.nz/publications/the-nz-information-security-manual/" TargetMode="External"/><Relationship Id="rId33" Type="http://schemas.openxmlformats.org/officeDocument/2006/relationships/hyperlink" Target="https://www.pki.govt.nz/polic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int/itu-t/recommendations/rec.aspx?rec=X.509" TargetMode="External"/><Relationship Id="rId20" Type="http://schemas.openxmlformats.org/officeDocument/2006/relationships/hyperlink" Target="https://www.commoncriteriaportal.org/products/" TargetMode="External"/><Relationship Id="rId29" Type="http://schemas.openxmlformats.org/officeDocument/2006/relationships/hyperlink" Target="https://www.pki.govt.nz/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pki.govt.nz/policy/CPs" TargetMode="External"/><Relationship Id="rId32" Type="http://schemas.openxmlformats.org/officeDocument/2006/relationships/hyperlink" Target="http://ocsp.pki.govt.nz/"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csp.pki.govt.nz/" TargetMode="External"/><Relationship Id="rId23" Type="http://schemas.openxmlformats.org/officeDocument/2006/relationships/hyperlink" Target="http://www.pki.govt.nz/policy/" TargetMode="External"/><Relationship Id="rId28" Type="http://schemas.openxmlformats.org/officeDocument/2006/relationships/hyperlink" Target="https://www.pki.govt.nz/policy/" TargetMode="External"/><Relationship Id="rId36" Type="http://schemas.openxmlformats.org/officeDocument/2006/relationships/hyperlink" Target="http://ocsp.pki.govt.nz/" TargetMode="External"/><Relationship Id="rId10" Type="http://schemas.microsoft.com/office/2011/relationships/commentsExtended" Target="commentsExtended.xml"/><Relationship Id="rId19" Type="http://schemas.openxmlformats.org/officeDocument/2006/relationships/hyperlink" Target="http://www.ietf.org/rfc/RFC6818.txt" TargetMode="External"/><Relationship Id="rId31" Type="http://schemas.openxmlformats.org/officeDocument/2006/relationships/hyperlink" Target="http://cert.pki.govt.nz/pki/Certificates/NZGovtCA%3cserial%3e.p7c"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hyperlink" Target="http://www.pki.govt.nz/policy/CPS.pdf" TargetMode="External"/><Relationship Id="rId27" Type="http://schemas.openxmlformats.org/officeDocument/2006/relationships/hyperlink" Target="http://www.legislation.govt.nz/act/public/1993/0028/latest/DLM296639.html" TargetMode="External"/><Relationship Id="rId30" Type="http://schemas.openxmlformats.org/officeDocument/2006/relationships/hyperlink" Target="http://cert.pki.govt.nz/Certificates/NZGovtCA%3cserial%3e.crt" TargetMode="External"/><Relationship Id="rId35" Type="http://schemas.openxmlformats.org/officeDocument/2006/relationships/hyperlink" Target="http://cert.pki.govt.nz/pki/Certificates/NZGovtCA%3cserial%3e.p7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CFA8-7516-4254-8752-C48B6720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11487</Words>
  <Characters>65476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Cogito Group</Company>
  <LinksUpToDate>false</LinksUpToDate>
  <CharactersWithSpaces>76810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Lillywhite</dc:creator>
  <cp:lastModifiedBy>Daddy Druid</cp:lastModifiedBy>
  <cp:revision>3</cp:revision>
  <cp:lastPrinted>2016-05-05T04:32:00Z</cp:lastPrinted>
  <dcterms:created xsi:type="dcterms:W3CDTF">2016-05-08T19:00:00Z</dcterms:created>
  <dcterms:modified xsi:type="dcterms:W3CDTF">2016-05-08T19:01:00Z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r8>0.6</vt:r8>
  </property>
</Properties>
</file>
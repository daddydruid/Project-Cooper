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48BC2" w14:textId="77777777" w:rsidR="002D4586" w:rsidRDefault="0077759E" w:rsidP="0077759E">
      <w:pPr>
        <w:spacing w:before="1400"/>
        <w:jc w:val="center"/>
        <w:rPr>
          <w:lang w:val="en-GB"/>
        </w:rPr>
      </w:pPr>
      <w:r w:rsidRPr="00203472">
        <w:rPr>
          <w:noProof/>
          <w:lang w:val="en-NZ" w:eastAsia="en-NZ"/>
        </w:rPr>
        <w:drawing>
          <wp:anchor distT="0" distB="0" distL="114300" distR="114300" simplePos="0" relativeHeight="251658240" behindDoc="1" locked="0" layoutInCell="1" allowOverlap="1" wp14:anchorId="69533086" wp14:editId="377986C2">
            <wp:simplePos x="0" y="0"/>
            <wp:positionH relativeFrom="column">
              <wp:posOffset>962025</wp:posOffset>
            </wp:positionH>
            <wp:positionV relativeFrom="paragraph">
              <wp:posOffset>475757</wp:posOffset>
            </wp:positionV>
            <wp:extent cx="3810000" cy="2072640"/>
            <wp:effectExtent l="0" t="0" r="0" b="3810"/>
            <wp:wrapTopAndBottom/>
            <wp:docPr id="2" name="Picture 2" descr="Cogito-logo-cmyk-With-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o-logo-cmyk-With-tag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072640"/>
                    </a:xfrm>
                    <a:prstGeom prst="rect">
                      <a:avLst/>
                    </a:prstGeom>
                    <a:noFill/>
                    <a:ln>
                      <a:noFill/>
                    </a:ln>
                  </pic:spPr>
                </pic:pic>
              </a:graphicData>
            </a:graphic>
          </wp:anchor>
        </w:drawing>
      </w:r>
    </w:p>
    <w:p w14:paraId="27327D00" w14:textId="77777777" w:rsidR="002D4586" w:rsidRPr="00601E6A" w:rsidRDefault="002D4586" w:rsidP="002D4586">
      <w:pPr>
        <w:rPr>
          <w:lang w:val="en-GB"/>
        </w:rPr>
      </w:pPr>
    </w:p>
    <w:p w14:paraId="56F235A7" w14:textId="77777777" w:rsidR="002D4586" w:rsidRDefault="002D4586" w:rsidP="002D4586">
      <w:pPr>
        <w:rPr>
          <w:lang w:val="en-GB"/>
        </w:rPr>
      </w:pPr>
    </w:p>
    <w:p w14:paraId="25011A8A" w14:textId="77777777" w:rsidR="002D4586" w:rsidRDefault="00C83532" w:rsidP="002D4586">
      <w:pPr>
        <w:pStyle w:val="Title"/>
        <w:rPr>
          <w:lang w:val="en-GB"/>
        </w:rPr>
      </w:pPr>
      <w:r>
        <w:rPr>
          <w:lang w:val="en-GB"/>
        </w:rPr>
        <w:t>PKI Disclosure Statement</w:t>
      </w:r>
    </w:p>
    <w:p w14:paraId="3663F5ED" w14:textId="77777777" w:rsidR="002D4586" w:rsidRPr="00601E6A" w:rsidRDefault="002D4586" w:rsidP="002D4586">
      <w:pPr>
        <w:pStyle w:val="Title"/>
        <w:rPr>
          <w:lang w:val="en-GB"/>
        </w:rPr>
      </w:pPr>
      <w:proofErr w:type="gramStart"/>
      <w:r w:rsidRPr="00601E6A">
        <w:rPr>
          <w:lang w:val="en-GB"/>
        </w:rPr>
        <w:t>for</w:t>
      </w:r>
      <w:proofErr w:type="gramEnd"/>
      <w:r w:rsidR="00A04E80">
        <w:rPr>
          <w:lang w:val="en-GB"/>
        </w:rPr>
        <w:t xml:space="preserve"> the</w:t>
      </w:r>
    </w:p>
    <w:p w14:paraId="33DE5E1D" w14:textId="77777777" w:rsidR="002D4586" w:rsidRPr="00601E6A" w:rsidRDefault="00E23703" w:rsidP="002D4586">
      <w:pPr>
        <w:pStyle w:val="Title"/>
        <w:rPr>
          <w:lang w:val="en-GB"/>
        </w:rPr>
      </w:pPr>
      <w:r>
        <w:rPr>
          <w:lang w:val="en-GB"/>
        </w:rPr>
        <w:t>New Zealand Government</w:t>
      </w:r>
      <w:r w:rsidR="00C43A98">
        <w:rPr>
          <w:lang w:val="en-GB"/>
        </w:rPr>
        <w:t xml:space="preserve"> PKI</w:t>
      </w:r>
    </w:p>
    <w:p w14:paraId="74CD5047" w14:textId="77777777" w:rsidR="0077759E" w:rsidRDefault="00E23703" w:rsidP="002D4586">
      <w:pPr>
        <w:pStyle w:val="Title"/>
        <w:rPr>
          <w:lang w:val="en-GB"/>
        </w:rPr>
      </w:pPr>
      <w:r>
        <w:rPr>
          <w:lang w:val="en-GB"/>
        </w:rPr>
        <w:t xml:space="preserve">RSA </w:t>
      </w:r>
      <w:r w:rsidR="002D4586" w:rsidRPr="00601E6A">
        <w:rPr>
          <w:lang w:val="en-GB"/>
        </w:rPr>
        <w:fldChar w:fldCharType="begin"/>
      </w:r>
      <w:r w:rsidR="002D4586" w:rsidRPr="00601E6A">
        <w:rPr>
          <w:lang w:val="en-GB"/>
        </w:rPr>
        <w:instrText xml:space="preserve"> SUBJECT  \* MERGEFORMAT </w:instrText>
      </w:r>
      <w:r w:rsidR="002D4586" w:rsidRPr="00601E6A">
        <w:rPr>
          <w:lang w:val="en-GB"/>
        </w:rPr>
        <w:fldChar w:fldCharType="separate"/>
      </w:r>
      <w:r w:rsidR="002D4586">
        <w:rPr>
          <w:lang w:val="en-GB"/>
        </w:rPr>
        <w:t>Ind</w:t>
      </w:r>
      <w:r>
        <w:rPr>
          <w:lang w:val="en-GB"/>
        </w:rPr>
        <w:t>ividual - Software Certificates</w:t>
      </w:r>
    </w:p>
    <w:p w14:paraId="038DBA85" w14:textId="77777777" w:rsidR="002D4586" w:rsidRPr="00601E6A" w:rsidRDefault="002D4586" w:rsidP="002D4586">
      <w:pPr>
        <w:pStyle w:val="Title"/>
        <w:rPr>
          <w:lang w:val="en-GB"/>
        </w:rPr>
      </w:pPr>
      <w:r>
        <w:rPr>
          <w:lang w:val="en-GB"/>
        </w:rPr>
        <w:t xml:space="preserve">(Medium Assurance) </w:t>
      </w:r>
      <w:r w:rsidRPr="00601E6A">
        <w:rPr>
          <w:lang w:val="en-GB"/>
        </w:rPr>
        <w:fldChar w:fldCharType="end"/>
      </w:r>
    </w:p>
    <w:p w14:paraId="6F392434" w14:textId="77777777" w:rsidR="002D4586" w:rsidRDefault="002D4586" w:rsidP="002D4586">
      <w:pPr>
        <w:rPr>
          <w:lang w:val="en-GB"/>
        </w:rPr>
      </w:pPr>
    </w:p>
    <w:p w14:paraId="7E2EDF50" w14:textId="77777777" w:rsidR="002D4586" w:rsidRDefault="002D4586" w:rsidP="002D4586">
      <w:pPr>
        <w:rPr>
          <w:lang w:val="en-GB"/>
        </w:rPr>
      </w:pPr>
    </w:p>
    <w:p w14:paraId="673A0D27" w14:textId="77777777" w:rsidR="002D4586" w:rsidRDefault="002D4586" w:rsidP="002D4586">
      <w:pPr>
        <w:rPr>
          <w:lang w:val="en-GB"/>
        </w:rPr>
      </w:pPr>
    </w:p>
    <w:p w14:paraId="39176C35" w14:textId="77777777" w:rsidR="0077759E" w:rsidRDefault="0077759E" w:rsidP="002D4586">
      <w:pPr>
        <w:rPr>
          <w:lang w:val="en-GB"/>
        </w:rPr>
      </w:pPr>
    </w:p>
    <w:p w14:paraId="529EFB54" w14:textId="77777777" w:rsidR="0077759E" w:rsidRDefault="0077759E" w:rsidP="002D4586">
      <w:pPr>
        <w:rPr>
          <w:lang w:val="en-GB"/>
        </w:rPr>
      </w:pPr>
    </w:p>
    <w:p w14:paraId="381CA9B2" w14:textId="77777777" w:rsidR="0077759E" w:rsidRDefault="0077759E" w:rsidP="002D4586">
      <w:pPr>
        <w:rPr>
          <w:lang w:val="en-GB"/>
        </w:rPr>
      </w:pPr>
    </w:p>
    <w:p w14:paraId="3EA6E5E2" w14:textId="77777777" w:rsidR="002D4586" w:rsidRPr="007B0DE9" w:rsidRDefault="002D4586" w:rsidP="002D4586">
      <w:pPr>
        <w:rPr>
          <w:lang w:val="en-GB"/>
        </w:rPr>
      </w:pPr>
    </w:p>
    <w:p w14:paraId="23CDEF3D" w14:textId="77777777" w:rsidR="002D4586" w:rsidRDefault="002D4586" w:rsidP="002D4586">
      <w:pPr>
        <w:pStyle w:val="Subtitle"/>
      </w:pPr>
    </w:p>
    <w:p w14:paraId="2E5FAC5C" w14:textId="77777777" w:rsidR="00BA7504" w:rsidRPr="00BA7504" w:rsidRDefault="002D4586" w:rsidP="00BA7504">
      <w:pPr>
        <w:pStyle w:val="Subtitle"/>
      </w:pPr>
      <w:r w:rsidRPr="00EB391F">
        <w:t xml:space="preserve">Version </w:t>
      </w:r>
      <w:r w:rsidR="00C83532">
        <w:t>0.</w:t>
      </w:r>
      <w:r w:rsidR="00BE175A">
        <w:t>3</w:t>
      </w:r>
    </w:p>
    <w:p w14:paraId="27641DEA" w14:textId="77777777" w:rsidR="002D4586" w:rsidRPr="00601E6A" w:rsidRDefault="00BE175A" w:rsidP="002D4586">
      <w:pPr>
        <w:jc w:val="center"/>
        <w:rPr>
          <w:lang w:val="en-GB"/>
        </w:rPr>
      </w:pPr>
      <w:r>
        <w:rPr>
          <w:sz w:val="32"/>
          <w:szCs w:val="24"/>
        </w:rPr>
        <w:fldChar w:fldCharType="begin"/>
      </w:r>
      <w:r>
        <w:rPr>
          <w:sz w:val="32"/>
          <w:szCs w:val="24"/>
        </w:rPr>
        <w:instrText xml:space="preserve"> SAVEDATE  \@ "MMM-yy"  \* MERGEFORMAT </w:instrText>
      </w:r>
      <w:r>
        <w:rPr>
          <w:sz w:val="32"/>
          <w:szCs w:val="24"/>
        </w:rPr>
        <w:fldChar w:fldCharType="separate"/>
      </w:r>
      <w:r w:rsidR="0075750D">
        <w:rPr>
          <w:noProof/>
          <w:sz w:val="32"/>
          <w:szCs w:val="24"/>
        </w:rPr>
        <w:t>May-16</w:t>
      </w:r>
      <w:r>
        <w:rPr>
          <w:sz w:val="32"/>
          <w:szCs w:val="24"/>
        </w:rPr>
        <w:fldChar w:fldCharType="end"/>
      </w:r>
    </w:p>
    <w:p w14:paraId="46DC6157" w14:textId="77777777" w:rsidR="002D4586" w:rsidRPr="00601E6A" w:rsidRDefault="002D4586" w:rsidP="002D4586">
      <w:pPr>
        <w:pStyle w:val="Subtitle"/>
        <w:rPr>
          <w:lang w:val="en-GB"/>
        </w:rPr>
      </w:pPr>
      <w:r w:rsidRPr="00601E6A">
        <w:rPr>
          <w:lang w:val="en-GB"/>
        </w:rPr>
        <w:br w:type="page"/>
      </w:r>
      <w:r w:rsidRPr="00601E6A">
        <w:rPr>
          <w:lang w:val="en-GB"/>
        </w:rPr>
        <w:lastRenderedPageBreak/>
        <w:t>Notice to all parties seeking to rely</w:t>
      </w:r>
    </w:p>
    <w:p w14:paraId="0F8F1D73" w14:textId="21065100" w:rsidR="00C83532" w:rsidRDefault="002D4586" w:rsidP="002D4586">
      <w:pPr>
        <w:pStyle w:val="StdPara"/>
        <w:rPr>
          <w:lang w:val="en-GB"/>
        </w:rPr>
      </w:pPr>
      <w:r w:rsidRPr="00601E6A">
        <w:rPr>
          <w:lang w:val="en-GB"/>
        </w:rPr>
        <w:t xml:space="preserve">Reliance on a Certificate issued </w:t>
      </w:r>
      <w:r w:rsidR="00C83532">
        <w:rPr>
          <w:lang w:val="en-GB"/>
        </w:rPr>
        <w:t>in association with this PKI Disclosure Statement</w:t>
      </w:r>
      <w:r w:rsidR="00AB158B">
        <w:rPr>
          <w:lang w:val="en-GB"/>
        </w:rPr>
        <w:t xml:space="preserve"> (PDS)</w:t>
      </w:r>
      <w:r w:rsidR="00C83532">
        <w:rPr>
          <w:lang w:val="en-GB"/>
        </w:rPr>
        <w:t>, you must have read and understood the provisions of this document. Further information can be found under the</w:t>
      </w:r>
      <w:r w:rsidRPr="00601E6A">
        <w:rPr>
          <w:lang w:val="en-GB"/>
        </w:rPr>
        <w:t xml:space="preserve"> Certificate Policy, identified by </w:t>
      </w:r>
      <w:r w:rsidR="00996B4E" w:rsidRPr="00601E6A">
        <w:rPr>
          <w:lang w:val="en-GB"/>
        </w:rPr>
        <w:t>sub arcs</w:t>
      </w:r>
      <w:r w:rsidRPr="00601E6A">
        <w:rPr>
          <w:lang w:val="en-GB"/>
        </w:rPr>
        <w:t xml:space="preserve"> of the object </w:t>
      </w:r>
      <w:r w:rsidRPr="007C3CC9">
        <w:rPr>
          <w:lang w:val="en-GB"/>
        </w:rPr>
        <w:t>identifier</w:t>
      </w:r>
      <w:r w:rsidR="007C3CC9">
        <w:rPr>
          <w:lang w:val="en-GB"/>
        </w:rPr>
        <w:t xml:space="preserve"> </w:t>
      </w:r>
      <w:commentRangeStart w:id="0"/>
      <w:r w:rsidR="007C3CC9" w:rsidRPr="00AE2584">
        <w:rPr>
          <w:b/>
          <w:lang w:val="en-GB"/>
        </w:rPr>
        <w:t>2.16.554.101.8.1.2.3</w:t>
      </w:r>
      <w:r w:rsidR="00CF5A35">
        <w:rPr>
          <w:b/>
          <w:lang w:val="en-GB"/>
        </w:rPr>
        <w:t>.</w:t>
      </w:r>
      <w:ins w:id="1" w:author="Daddy Druid" w:date="2016-05-09T22:25:00Z">
        <w:r w:rsidR="00B90E0B">
          <w:rPr>
            <w:b/>
            <w:lang w:val="en-GB"/>
          </w:rPr>
          <w:t>0.</w:t>
        </w:r>
      </w:ins>
      <w:r w:rsidR="00CF5A35">
        <w:rPr>
          <w:b/>
          <w:lang w:val="en-GB"/>
        </w:rPr>
        <w:t>1</w:t>
      </w:r>
      <w:r w:rsidR="00A64F35">
        <w:rPr>
          <w:lang w:val="en-GB"/>
        </w:rPr>
        <w:t xml:space="preserve"> </w:t>
      </w:r>
      <w:commentRangeEnd w:id="0"/>
      <w:r w:rsidR="00BB7E86">
        <w:rPr>
          <w:rStyle w:val="CommentReference"/>
          <w:lang w:val="en-AU"/>
        </w:rPr>
        <w:commentReference w:id="0"/>
      </w:r>
      <w:r w:rsidR="00A64F35">
        <w:rPr>
          <w:lang w:val="en-GB"/>
        </w:rPr>
        <w:t xml:space="preserve">and the New Zealand Government PKI Framework Core Obligations </w:t>
      </w:r>
      <w:r w:rsidR="008A1941">
        <w:rPr>
          <w:lang w:val="en-GB"/>
        </w:rPr>
        <w:t>Policy</w:t>
      </w:r>
      <w:r w:rsidR="00C83532">
        <w:rPr>
          <w:lang w:val="en-GB"/>
        </w:rPr>
        <w:t>.</w:t>
      </w:r>
      <w:r w:rsidRPr="00601E6A">
        <w:rPr>
          <w:lang w:val="en-GB"/>
        </w:rPr>
        <w:t xml:space="preserve"> Use of this document </w:t>
      </w:r>
      <w:r w:rsidR="00C83532">
        <w:rPr>
          <w:lang w:val="en-GB"/>
        </w:rPr>
        <w:t xml:space="preserve">and associated certificates </w:t>
      </w:r>
      <w:r w:rsidRPr="00601E6A">
        <w:rPr>
          <w:lang w:val="en-GB"/>
        </w:rPr>
        <w:t xml:space="preserve">constitutes acceptance of the terms and conditions set out. </w:t>
      </w:r>
    </w:p>
    <w:p w14:paraId="00698C43" w14:textId="77777777" w:rsidR="002D4586" w:rsidRPr="00601E6A" w:rsidRDefault="002D4586" w:rsidP="002D4586">
      <w:pPr>
        <w:pStyle w:val="StdPara"/>
        <w:rPr>
          <w:lang w:val="en-GB"/>
        </w:rPr>
      </w:pPr>
      <w:r w:rsidRPr="00601E6A">
        <w:rPr>
          <w:lang w:val="en-GB"/>
        </w:rPr>
        <w:t xml:space="preserve">The acceptance of a certificate by a Relying Party for a prohibited purpose is at the Relying Party’s risk. Engaging in a prohibited Certificate use is a breach of this </w:t>
      </w:r>
      <w:r w:rsidR="00C83532">
        <w:rPr>
          <w:lang w:val="en-GB"/>
        </w:rPr>
        <w:t xml:space="preserve">PKI Disclosure Statement and associated </w:t>
      </w:r>
      <w:r w:rsidRPr="00601E6A">
        <w:rPr>
          <w:lang w:val="en-GB"/>
        </w:rPr>
        <w:t xml:space="preserve">Certificate Policy and </w:t>
      </w:r>
      <w:r w:rsidR="00180321">
        <w:rPr>
          <w:lang w:val="en-GB"/>
        </w:rPr>
        <w:t>the New Zealand Government</w:t>
      </w:r>
      <w:r w:rsidRPr="00601E6A">
        <w:rPr>
          <w:lang w:val="en-GB"/>
        </w:rPr>
        <w:t xml:space="preserve"> disclaims any and all liability in such circumstances. The conditions applicable to each type of </w:t>
      </w:r>
      <w:r w:rsidR="00180321">
        <w:rPr>
          <w:lang w:val="en-GB"/>
        </w:rPr>
        <w:t>New Zealand Government</w:t>
      </w:r>
      <w:r w:rsidRPr="00601E6A">
        <w:rPr>
          <w:lang w:val="en-GB"/>
        </w:rPr>
        <w:t xml:space="preserve"> Certificate will vary.</w:t>
      </w:r>
    </w:p>
    <w:p w14:paraId="6C36A4C1" w14:textId="77777777" w:rsidR="002D4586" w:rsidRPr="00601E6A" w:rsidRDefault="002D4586" w:rsidP="002D4586">
      <w:pPr>
        <w:rPr>
          <w:lang w:val="en-GB"/>
        </w:rPr>
      </w:pPr>
    </w:p>
    <w:p w14:paraId="075B65B9" w14:textId="77777777" w:rsidR="00E23703" w:rsidRPr="00E23703" w:rsidRDefault="00E23703" w:rsidP="00E23703">
      <w:pPr>
        <w:keepNext/>
        <w:spacing w:before="240" w:after="200"/>
        <w:outlineLvl w:val="1"/>
        <w:rPr>
          <w:rFonts w:eastAsia="Batang"/>
          <w:b/>
          <w:sz w:val="30"/>
          <w:lang w:val="en-GB" w:eastAsia="en-AU"/>
        </w:rPr>
      </w:pPr>
      <w:bookmarkStart w:id="2" w:name="_Toc89247595"/>
      <w:bookmarkStart w:id="3" w:name="_Toc12945106"/>
      <w:r w:rsidRPr="00E23703">
        <w:rPr>
          <w:rFonts w:eastAsia="Batang"/>
          <w:b/>
          <w:sz w:val="30"/>
          <w:lang w:val="en-GB" w:eastAsia="en-AU"/>
        </w:rPr>
        <w:t>Document Management</w:t>
      </w:r>
      <w:bookmarkEnd w:id="2"/>
    </w:p>
    <w:tbl>
      <w:tblPr>
        <w:tblW w:w="8232" w:type="dxa"/>
        <w:tblInd w:w="920" w:type="dxa"/>
        <w:tblLayout w:type="fixed"/>
        <w:tblCellMar>
          <w:left w:w="80" w:type="dxa"/>
          <w:right w:w="80" w:type="dxa"/>
        </w:tblCellMar>
        <w:tblLook w:val="0000" w:firstRow="0" w:lastRow="0" w:firstColumn="0" w:lastColumn="0" w:noHBand="0" w:noVBand="0"/>
      </w:tblPr>
      <w:tblGrid>
        <w:gridCol w:w="3271"/>
        <w:gridCol w:w="4961"/>
      </w:tblGrid>
      <w:tr w:rsidR="00E23703" w:rsidRPr="00E23703" w14:paraId="27F53836" w14:textId="77777777" w:rsidTr="00E23703">
        <w:trPr>
          <w:cantSplit/>
        </w:trPr>
        <w:tc>
          <w:tcPr>
            <w:tcW w:w="3271" w:type="dxa"/>
            <w:tcBorders>
              <w:top w:val="single" w:sz="6" w:space="0" w:color="auto"/>
              <w:left w:val="single" w:sz="6" w:space="0" w:color="auto"/>
              <w:bottom w:val="single" w:sz="6" w:space="0" w:color="auto"/>
              <w:right w:val="single" w:sz="6" w:space="0" w:color="auto"/>
            </w:tcBorders>
          </w:tcPr>
          <w:p w14:paraId="585A1165" w14:textId="77777777" w:rsidR="00E23703" w:rsidRPr="00E23703" w:rsidRDefault="00A64F35" w:rsidP="00A64F35">
            <w:pPr>
              <w:spacing w:after="0"/>
              <w:rPr>
                <w:b/>
                <w:sz w:val="20"/>
                <w:lang w:val="en-GB" w:eastAsia="en-AU"/>
              </w:rPr>
            </w:pPr>
            <w:r>
              <w:rPr>
                <w:b/>
                <w:sz w:val="20"/>
                <w:lang w:val="en-GB" w:eastAsia="en-AU"/>
              </w:rPr>
              <w:t>C</w:t>
            </w:r>
            <w:r w:rsidR="00E23703" w:rsidRPr="00E23703">
              <w:rPr>
                <w:b/>
                <w:sz w:val="20"/>
                <w:lang w:val="en-GB" w:eastAsia="en-AU"/>
              </w:rPr>
              <w:t xml:space="preserve">ontrolled </w:t>
            </w:r>
            <w:r>
              <w:rPr>
                <w:b/>
                <w:sz w:val="20"/>
                <w:lang w:val="en-GB" w:eastAsia="en-AU"/>
              </w:rPr>
              <w:t xml:space="preserve">and Maintained </w:t>
            </w:r>
            <w:r w:rsidR="00E23703" w:rsidRPr="00E23703">
              <w:rPr>
                <w:b/>
                <w:sz w:val="20"/>
                <w:lang w:val="en-GB" w:eastAsia="en-AU"/>
              </w:rPr>
              <w:t>by:</w:t>
            </w:r>
          </w:p>
        </w:tc>
        <w:tc>
          <w:tcPr>
            <w:tcW w:w="4961" w:type="dxa"/>
            <w:tcBorders>
              <w:top w:val="single" w:sz="6" w:space="0" w:color="auto"/>
              <w:left w:val="single" w:sz="6" w:space="0" w:color="auto"/>
              <w:bottom w:val="single" w:sz="6" w:space="0" w:color="auto"/>
              <w:right w:val="single" w:sz="6" w:space="0" w:color="auto"/>
            </w:tcBorders>
          </w:tcPr>
          <w:p w14:paraId="125A2975" w14:textId="77777777" w:rsidR="00E23703" w:rsidRPr="00E23703" w:rsidRDefault="00E23703" w:rsidP="00E23703">
            <w:pPr>
              <w:spacing w:after="0"/>
              <w:rPr>
                <w:sz w:val="20"/>
                <w:lang w:val="en-GB" w:eastAsia="en-AU"/>
              </w:rPr>
            </w:pPr>
            <w:r w:rsidRPr="00E23703">
              <w:rPr>
                <w:sz w:val="20"/>
                <w:lang w:val="en-GB" w:eastAsia="en-AU"/>
              </w:rPr>
              <w:t>Cogito Group</w:t>
            </w:r>
          </w:p>
        </w:tc>
      </w:tr>
      <w:tr w:rsidR="00E23703" w:rsidRPr="00E23703" w14:paraId="1105175D" w14:textId="77777777" w:rsidTr="00E23703">
        <w:trPr>
          <w:cantSplit/>
        </w:trPr>
        <w:tc>
          <w:tcPr>
            <w:tcW w:w="3271" w:type="dxa"/>
            <w:tcBorders>
              <w:top w:val="single" w:sz="6" w:space="0" w:color="auto"/>
              <w:left w:val="single" w:sz="6" w:space="0" w:color="auto"/>
              <w:bottom w:val="single" w:sz="6" w:space="0" w:color="auto"/>
              <w:right w:val="single" w:sz="6" w:space="0" w:color="auto"/>
            </w:tcBorders>
          </w:tcPr>
          <w:p w14:paraId="057A26C5" w14:textId="77777777" w:rsidR="00E23703" w:rsidRPr="00E23703" w:rsidRDefault="00A64F35" w:rsidP="00A64F35">
            <w:pPr>
              <w:spacing w:after="0"/>
              <w:rPr>
                <w:b/>
                <w:sz w:val="20"/>
                <w:lang w:val="en-GB" w:eastAsia="en-AU"/>
              </w:rPr>
            </w:pPr>
            <w:r>
              <w:rPr>
                <w:b/>
                <w:sz w:val="20"/>
                <w:lang w:val="en-GB" w:eastAsia="en-AU"/>
              </w:rPr>
              <w:t xml:space="preserve">Approved and </w:t>
            </w:r>
            <w:r w:rsidR="00E23703" w:rsidRPr="00E23703">
              <w:rPr>
                <w:b/>
                <w:sz w:val="20"/>
                <w:lang w:val="en-GB" w:eastAsia="en-AU"/>
              </w:rPr>
              <w:t>Changes authorised by:</w:t>
            </w:r>
          </w:p>
        </w:tc>
        <w:tc>
          <w:tcPr>
            <w:tcW w:w="4961" w:type="dxa"/>
            <w:tcBorders>
              <w:top w:val="single" w:sz="6" w:space="0" w:color="auto"/>
              <w:left w:val="single" w:sz="6" w:space="0" w:color="auto"/>
              <w:bottom w:val="single" w:sz="6" w:space="0" w:color="auto"/>
              <w:right w:val="single" w:sz="6" w:space="0" w:color="auto"/>
            </w:tcBorders>
          </w:tcPr>
          <w:p w14:paraId="3A2DFB0E" w14:textId="77777777" w:rsidR="00E23703" w:rsidRPr="00E23703" w:rsidRDefault="00E23703" w:rsidP="00E23703">
            <w:pPr>
              <w:spacing w:after="0"/>
              <w:rPr>
                <w:sz w:val="20"/>
                <w:lang w:val="en-GB" w:eastAsia="en-AU"/>
              </w:rPr>
            </w:pPr>
            <w:r w:rsidRPr="00E23703">
              <w:rPr>
                <w:sz w:val="20"/>
                <w:lang w:val="en-GB" w:eastAsia="en-AU"/>
              </w:rPr>
              <w:t>Lead Agency</w:t>
            </w:r>
            <w:r w:rsidR="00A64F35">
              <w:rPr>
                <w:sz w:val="20"/>
                <w:lang w:val="en-GB" w:eastAsia="en-AU"/>
              </w:rPr>
              <w:t xml:space="preserve">  (DIA)</w:t>
            </w:r>
          </w:p>
        </w:tc>
      </w:tr>
    </w:tbl>
    <w:p w14:paraId="0B5E0502" w14:textId="77777777" w:rsidR="00E23703" w:rsidRPr="00E23703" w:rsidRDefault="00E23703" w:rsidP="00E23703">
      <w:pPr>
        <w:keepNext/>
        <w:spacing w:before="240" w:after="200"/>
        <w:outlineLvl w:val="1"/>
        <w:rPr>
          <w:rFonts w:eastAsia="Batang"/>
          <w:b/>
          <w:sz w:val="30"/>
          <w:lang w:val="en-GB" w:eastAsia="en-AU"/>
        </w:rPr>
      </w:pPr>
      <w:bookmarkStart w:id="4" w:name="_Toc89247596"/>
      <w:r w:rsidRPr="00E23703">
        <w:rPr>
          <w:rFonts w:eastAsia="Batang"/>
          <w:b/>
          <w:sz w:val="30"/>
          <w:lang w:val="en-GB" w:eastAsia="en-AU"/>
        </w:rPr>
        <w:t>Change History</w:t>
      </w:r>
      <w:bookmarkEnd w:id="4"/>
    </w:p>
    <w:tbl>
      <w:tblPr>
        <w:tblW w:w="8232" w:type="dxa"/>
        <w:tblInd w:w="920" w:type="dxa"/>
        <w:tblLayout w:type="fixed"/>
        <w:tblCellMar>
          <w:left w:w="80" w:type="dxa"/>
          <w:right w:w="80" w:type="dxa"/>
        </w:tblCellMar>
        <w:tblLook w:val="0000" w:firstRow="0" w:lastRow="0" w:firstColumn="0" w:lastColumn="0" w:noHBand="0" w:noVBand="0"/>
      </w:tblPr>
      <w:tblGrid>
        <w:gridCol w:w="1070"/>
        <w:gridCol w:w="1492"/>
        <w:gridCol w:w="4395"/>
        <w:gridCol w:w="1275"/>
      </w:tblGrid>
      <w:tr w:rsidR="00E23703" w:rsidRPr="00E23703" w14:paraId="329CD25B" w14:textId="77777777" w:rsidTr="00E23703">
        <w:trPr>
          <w:cantSplit/>
        </w:trPr>
        <w:tc>
          <w:tcPr>
            <w:tcW w:w="1070" w:type="dxa"/>
            <w:tcBorders>
              <w:top w:val="single" w:sz="6" w:space="0" w:color="auto"/>
              <w:left w:val="single" w:sz="6" w:space="0" w:color="auto"/>
              <w:bottom w:val="single" w:sz="6" w:space="0" w:color="auto"/>
              <w:right w:val="single" w:sz="6" w:space="0" w:color="auto"/>
            </w:tcBorders>
          </w:tcPr>
          <w:p w14:paraId="30F2D660" w14:textId="77777777" w:rsidR="00E23703" w:rsidRPr="00E23703" w:rsidRDefault="00E23703" w:rsidP="00E23703">
            <w:pPr>
              <w:spacing w:after="0"/>
              <w:rPr>
                <w:b/>
                <w:sz w:val="20"/>
                <w:lang w:val="en-GB" w:eastAsia="en-AU"/>
              </w:rPr>
            </w:pPr>
            <w:r w:rsidRPr="00E23703">
              <w:rPr>
                <w:b/>
                <w:sz w:val="20"/>
                <w:lang w:val="en-GB" w:eastAsia="en-AU"/>
              </w:rPr>
              <w:t>Version</w:t>
            </w:r>
          </w:p>
        </w:tc>
        <w:tc>
          <w:tcPr>
            <w:tcW w:w="1492" w:type="dxa"/>
            <w:tcBorders>
              <w:top w:val="single" w:sz="6" w:space="0" w:color="auto"/>
              <w:left w:val="single" w:sz="6" w:space="0" w:color="auto"/>
              <w:bottom w:val="single" w:sz="6" w:space="0" w:color="auto"/>
              <w:right w:val="single" w:sz="6" w:space="0" w:color="auto"/>
            </w:tcBorders>
          </w:tcPr>
          <w:p w14:paraId="6F16E0A3" w14:textId="77777777" w:rsidR="00E23703" w:rsidRPr="00E23703" w:rsidRDefault="00E23703" w:rsidP="00E23703">
            <w:pPr>
              <w:spacing w:after="0"/>
              <w:rPr>
                <w:b/>
                <w:sz w:val="20"/>
                <w:lang w:val="en-GB" w:eastAsia="en-AU"/>
              </w:rPr>
            </w:pPr>
            <w:r w:rsidRPr="00E23703">
              <w:rPr>
                <w:b/>
                <w:sz w:val="20"/>
                <w:lang w:val="en-GB" w:eastAsia="en-AU"/>
              </w:rPr>
              <w:t>Issue Date</w:t>
            </w:r>
          </w:p>
        </w:tc>
        <w:tc>
          <w:tcPr>
            <w:tcW w:w="4395" w:type="dxa"/>
            <w:tcBorders>
              <w:top w:val="single" w:sz="6" w:space="0" w:color="auto"/>
              <w:left w:val="single" w:sz="6" w:space="0" w:color="auto"/>
              <w:bottom w:val="single" w:sz="6" w:space="0" w:color="auto"/>
              <w:right w:val="single" w:sz="6" w:space="0" w:color="auto"/>
            </w:tcBorders>
          </w:tcPr>
          <w:p w14:paraId="5BB4BD28" w14:textId="77777777" w:rsidR="00E23703" w:rsidRPr="00E23703" w:rsidRDefault="00E23703" w:rsidP="00E23703">
            <w:pPr>
              <w:spacing w:after="0"/>
              <w:rPr>
                <w:b/>
                <w:sz w:val="20"/>
                <w:lang w:val="en-GB" w:eastAsia="en-AU"/>
              </w:rPr>
            </w:pPr>
            <w:r w:rsidRPr="00E23703">
              <w:rPr>
                <w:b/>
                <w:sz w:val="20"/>
                <w:lang w:val="en-GB" w:eastAsia="en-AU"/>
              </w:rPr>
              <w:t>Description/ Amendment</w:t>
            </w:r>
          </w:p>
        </w:tc>
        <w:tc>
          <w:tcPr>
            <w:tcW w:w="1275" w:type="dxa"/>
            <w:tcBorders>
              <w:top w:val="single" w:sz="6" w:space="0" w:color="auto"/>
              <w:left w:val="single" w:sz="6" w:space="0" w:color="auto"/>
              <w:bottom w:val="single" w:sz="6" w:space="0" w:color="auto"/>
              <w:right w:val="single" w:sz="6" w:space="0" w:color="auto"/>
            </w:tcBorders>
          </w:tcPr>
          <w:p w14:paraId="3FC98FC2" w14:textId="77777777" w:rsidR="00E23703" w:rsidRPr="00E23703" w:rsidRDefault="00E23703" w:rsidP="00E23703">
            <w:pPr>
              <w:spacing w:after="0"/>
              <w:rPr>
                <w:b/>
                <w:sz w:val="20"/>
                <w:lang w:val="en-GB" w:eastAsia="en-AU"/>
              </w:rPr>
            </w:pPr>
            <w:r w:rsidRPr="00E23703">
              <w:rPr>
                <w:b/>
                <w:sz w:val="20"/>
                <w:lang w:val="en-GB" w:eastAsia="en-AU"/>
              </w:rPr>
              <w:t>Changed by</w:t>
            </w:r>
          </w:p>
        </w:tc>
      </w:tr>
      <w:tr w:rsidR="00E23703" w:rsidRPr="00E23703" w14:paraId="5988F82E" w14:textId="77777777" w:rsidTr="00E23703">
        <w:trPr>
          <w:cantSplit/>
        </w:trPr>
        <w:tc>
          <w:tcPr>
            <w:tcW w:w="1070" w:type="dxa"/>
            <w:tcBorders>
              <w:top w:val="single" w:sz="6" w:space="0" w:color="auto"/>
              <w:left w:val="single" w:sz="6" w:space="0" w:color="auto"/>
              <w:bottom w:val="single" w:sz="6" w:space="0" w:color="auto"/>
              <w:right w:val="single" w:sz="6" w:space="0" w:color="auto"/>
            </w:tcBorders>
            <w:vAlign w:val="center"/>
          </w:tcPr>
          <w:p w14:paraId="453EAE79" w14:textId="77777777" w:rsidR="00E23703" w:rsidRPr="00E23703" w:rsidRDefault="00E23703" w:rsidP="00E23703">
            <w:pPr>
              <w:spacing w:after="0"/>
              <w:rPr>
                <w:sz w:val="20"/>
                <w:lang w:val="en-GB" w:eastAsia="en-AU"/>
              </w:rPr>
            </w:pPr>
            <w:r w:rsidRPr="00E23703">
              <w:rPr>
                <w:sz w:val="20"/>
                <w:lang w:val="en-GB" w:eastAsia="en-AU"/>
              </w:rPr>
              <w:t>0.1 Draft</w:t>
            </w:r>
          </w:p>
        </w:tc>
        <w:tc>
          <w:tcPr>
            <w:tcW w:w="1492" w:type="dxa"/>
            <w:tcBorders>
              <w:top w:val="single" w:sz="6" w:space="0" w:color="auto"/>
              <w:left w:val="single" w:sz="6" w:space="0" w:color="auto"/>
              <w:bottom w:val="single" w:sz="6" w:space="0" w:color="auto"/>
              <w:right w:val="single" w:sz="6" w:space="0" w:color="auto"/>
            </w:tcBorders>
            <w:vAlign w:val="center"/>
          </w:tcPr>
          <w:p w14:paraId="10B82164" w14:textId="77777777" w:rsidR="00E23703" w:rsidRPr="00E23703" w:rsidRDefault="00C83532" w:rsidP="00E23703">
            <w:pPr>
              <w:spacing w:after="0"/>
              <w:rPr>
                <w:sz w:val="20"/>
                <w:lang w:val="en-GB" w:eastAsia="en-AU"/>
              </w:rPr>
            </w:pPr>
            <w:r>
              <w:rPr>
                <w:sz w:val="20"/>
                <w:lang w:val="en-GB" w:eastAsia="en-AU"/>
              </w:rPr>
              <w:t>Apr</w:t>
            </w:r>
            <w:r w:rsidR="00E23703" w:rsidRPr="00E23703">
              <w:rPr>
                <w:sz w:val="20"/>
                <w:lang w:val="en-GB" w:eastAsia="en-AU"/>
              </w:rPr>
              <w:t xml:space="preserve"> 2016</w:t>
            </w:r>
          </w:p>
        </w:tc>
        <w:tc>
          <w:tcPr>
            <w:tcW w:w="4395" w:type="dxa"/>
            <w:tcBorders>
              <w:top w:val="single" w:sz="6" w:space="0" w:color="auto"/>
              <w:left w:val="single" w:sz="6" w:space="0" w:color="auto"/>
              <w:bottom w:val="single" w:sz="6" w:space="0" w:color="auto"/>
              <w:right w:val="single" w:sz="6" w:space="0" w:color="auto"/>
            </w:tcBorders>
            <w:vAlign w:val="center"/>
          </w:tcPr>
          <w:p w14:paraId="02E5AD1C" w14:textId="3FC4FF50" w:rsidR="00E23703" w:rsidRPr="00E23703" w:rsidRDefault="00E23703" w:rsidP="00E23703">
            <w:pPr>
              <w:spacing w:after="0"/>
              <w:rPr>
                <w:sz w:val="20"/>
                <w:u w:val="single"/>
                <w:lang w:val="en-GB" w:eastAsia="en-AU"/>
              </w:rPr>
            </w:pPr>
            <w:r w:rsidRPr="00E23703">
              <w:rPr>
                <w:sz w:val="20"/>
                <w:lang w:val="en-GB" w:eastAsia="en-AU"/>
              </w:rPr>
              <w:t>Initial draft</w:t>
            </w:r>
            <w:r w:rsidR="00A64F35">
              <w:rPr>
                <w:sz w:val="20"/>
                <w:lang w:val="en-GB" w:eastAsia="en-AU"/>
              </w:rPr>
              <w:t xml:space="preserve">. </w:t>
            </w:r>
          </w:p>
        </w:tc>
        <w:tc>
          <w:tcPr>
            <w:tcW w:w="1275" w:type="dxa"/>
            <w:tcBorders>
              <w:top w:val="single" w:sz="6" w:space="0" w:color="auto"/>
              <w:left w:val="single" w:sz="6" w:space="0" w:color="auto"/>
              <w:bottom w:val="single" w:sz="6" w:space="0" w:color="auto"/>
              <w:right w:val="single" w:sz="6" w:space="0" w:color="auto"/>
            </w:tcBorders>
            <w:vAlign w:val="center"/>
          </w:tcPr>
          <w:p w14:paraId="402EABFE" w14:textId="77777777" w:rsidR="00E23703" w:rsidRPr="00E23703" w:rsidRDefault="00E23703" w:rsidP="00E23703">
            <w:pPr>
              <w:spacing w:after="0"/>
              <w:rPr>
                <w:sz w:val="20"/>
                <w:lang w:val="en-GB" w:eastAsia="en-AU"/>
              </w:rPr>
            </w:pPr>
            <w:r w:rsidRPr="00E23703">
              <w:rPr>
                <w:sz w:val="20"/>
                <w:lang w:val="en-GB" w:eastAsia="en-AU"/>
              </w:rPr>
              <w:t>SJL</w:t>
            </w:r>
          </w:p>
        </w:tc>
      </w:tr>
      <w:tr w:rsidR="00E23703" w:rsidRPr="00E23703" w14:paraId="57C8BA0F" w14:textId="77777777" w:rsidTr="00E23703">
        <w:trPr>
          <w:cantSplit/>
        </w:trPr>
        <w:tc>
          <w:tcPr>
            <w:tcW w:w="1070" w:type="dxa"/>
            <w:tcBorders>
              <w:top w:val="single" w:sz="6" w:space="0" w:color="auto"/>
              <w:left w:val="single" w:sz="6" w:space="0" w:color="auto"/>
              <w:bottom w:val="single" w:sz="6" w:space="0" w:color="auto"/>
              <w:right w:val="single" w:sz="6" w:space="0" w:color="auto"/>
            </w:tcBorders>
            <w:vAlign w:val="center"/>
          </w:tcPr>
          <w:p w14:paraId="76A5E36F" w14:textId="77777777" w:rsidR="00E23703" w:rsidRPr="00E23703" w:rsidRDefault="00ED691B" w:rsidP="00E23703">
            <w:pPr>
              <w:spacing w:after="0"/>
              <w:rPr>
                <w:sz w:val="20"/>
                <w:lang w:val="en-GB" w:eastAsia="en-AU"/>
              </w:rPr>
            </w:pPr>
            <w:r>
              <w:rPr>
                <w:sz w:val="20"/>
                <w:lang w:val="en-GB" w:eastAsia="en-AU"/>
              </w:rPr>
              <w:t>0.2</w:t>
            </w:r>
          </w:p>
        </w:tc>
        <w:tc>
          <w:tcPr>
            <w:tcW w:w="1492" w:type="dxa"/>
            <w:tcBorders>
              <w:top w:val="single" w:sz="6" w:space="0" w:color="auto"/>
              <w:left w:val="single" w:sz="6" w:space="0" w:color="auto"/>
              <w:bottom w:val="single" w:sz="6" w:space="0" w:color="auto"/>
              <w:right w:val="single" w:sz="6" w:space="0" w:color="auto"/>
            </w:tcBorders>
            <w:vAlign w:val="center"/>
          </w:tcPr>
          <w:p w14:paraId="55131AA6" w14:textId="77777777" w:rsidR="00E23703" w:rsidRPr="00E23703" w:rsidRDefault="00ED691B" w:rsidP="00E23703">
            <w:pPr>
              <w:spacing w:after="0"/>
              <w:rPr>
                <w:sz w:val="20"/>
                <w:lang w:val="en-GB" w:eastAsia="en-AU"/>
              </w:rPr>
            </w:pPr>
            <w:r>
              <w:rPr>
                <w:sz w:val="20"/>
                <w:lang w:val="en-GB" w:eastAsia="en-AU"/>
              </w:rPr>
              <w:t>Apr 2016</w:t>
            </w:r>
          </w:p>
        </w:tc>
        <w:tc>
          <w:tcPr>
            <w:tcW w:w="4395" w:type="dxa"/>
            <w:tcBorders>
              <w:top w:val="single" w:sz="6" w:space="0" w:color="auto"/>
              <w:left w:val="single" w:sz="6" w:space="0" w:color="auto"/>
              <w:bottom w:val="single" w:sz="6" w:space="0" w:color="auto"/>
              <w:right w:val="single" w:sz="6" w:space="0" w:color="auto"/>
            </w:tcBorders>
            <w:vAlign w:val="center"/>
          </w:tcPr>
          <w:p w14:paraId="58F23FEC" w14:textId="77777777" w:rsidR="00E23703" w:rsidRPr="00E23703" w:rsidRDefault="00ED691B" w:rsidP="00E23703">
            <w:pPr>
              <w:spacing w:after="0"/>
              <w:rPr>
                <w:sz w:val="20"/>
                <w:lang w:val="en-GB" w:eastAsia="en-AU"/>
              </w:rPr>
            </w:pPr>
            <w:r>
              <w:rPr>
                <w:sz w:val="20"/>
                <w:lang w:val="en-GB" w:eastAsia="en-AU"/>
              </w:rPr>
              <w:t>GCIO Review</w:t>
            </w:r>
          </w:p>
        </w:tc>
        <w:tc>
          <w:tcPr>
            <w:tcW w:w="1275" w:type="dxa"/>
            <w:tcBorders>
              <w:top w:val="single" w:sz="6" w:space="0" w:color="auto"/>
              <w:left w:val="single" w:sz="6" w:space="0" w:color="auto"/>
              <w:bottom w:val="single" w:sz="6" w:space="0" w:color="auto"/>
              <w:right w:val="single" w:sz="6" w:space="0" w:color="auto"/>
            </w:tcBorders>
            <w:vAlign w:val="center"/>
          </w:tcPr>
          <w:p w14:paraId="608B36F8" w14:textId="77777777" w:rsidR="00E23703" w:rsidRPr="00E23703" w:rsidRDefault="00ED691B" w:rsidP="00E23703">
            <w:pPr>
              <w:spacing w:after="0"/>
              <w:rPr>
                <w:sz w:val="20"/>
                <w:lang w:val="en-GB" w:eastAsia="en-AU"/>
              </w:rPr>
            </w:pPr>
            <w:r>
              <w:rPr>
                <w:sz w:val="20"/>
                <w:lang w:val="en-GB" w:eastAsia="en-AU"/>
              </w:rPr>
              <w:t>PC</w:t>
            </w:r>
          </w:p>
        </w:tc>
      </w:tr>
      <w:tr w:rsidR="00E23703" w:rsidRPr="00E23703" w14:paraId="49178B24" w14:textId="77777777" w:rsidTr="00E23703">
        <w:trPr>
          <w:cantSplit/>
        </w:trPr>
        <w:tc>
          <w:tcPr>
            <w:tcW w:w="1070" w:type="dxa"/>
            <w:tcBorders>
              <w:top w:val="single" w:sz="6" w:space="0" w:color="auto"/>
              <w:left w:val="single" w:sz="6" w:space="0" w:color="auto"/>
              <w:bottom w:val="single" w:sz="6" w:space="0" w:color="auto"/>
              <w:right w:val="single" w:sz="6" w:space="0" w:color="auto"/>
            </w:tcBorders>
            <w:vAlign w:val="center"/>
          </w:tcPr>
          <w:p w14:paraId="4A96B5DA" w14:textId="77777777" w:rsidR="00E23703" w:rsidRPr="00E23703" w:rsidRDefault="00ED691B" w:rsidP="00E23703">
            <w:pPr>
              <w:spacing w:after="0"/>
              <w:rPr>
                <w:sz w:val="20"/>
                <w:lang w:val="en-GB" w:eastAsia="en-AU"/>
              </w:rPr>
            </w:pPr>
            <w:r>
              <w:rPr>
                <w:sz w:val="20"/>
                <w:lang w:val="en-GB" w:eastAsia="en-AU"/>
              </w:rPr>
              <w:t>0.3</w:t>
            </w:r>
          </w:p>
        </w:tc>
        <w:tc>
          <w:tcPr>
            <w:tcW w:w="1492" w:type="dxa"/>
            <w:tcBorders>
              <w:top w:val="single" w:sz="6" w:space="0" w:color="auto"/>
              <w:left w:val="single" w:sz="6" w:space="0" w:color="auto"/>
              <w:bottom w:val="single" w:sz="6" w:space="0" w:color="auto"/>
              <w:right w:val="single" w:sz="6" w:space="0" w:color="auto"/>
            </w:tcBorders>
            <w:vAlign w:val="center"/>
          </w:tcPr>
          <w:p w14:paraId="12CB5553" w14:textId="77777777" w:rsidR="00E23703" w:rsidRPr="00E23703" w:rsidRDefault="00ED691B" w:rsidP="00E23703">
            <w:pPr>
              <w:spacing w:after="0"/>
              <w:rPr>
                <w:sz w:val="20"/>
                <w:lang w:val="en-GB" w:eastAsia="en-AU"/>
              </w:rPr>
            </w:pPr>
            <w:r>
              <w:rPr>
                <w:sz w:val="20"/>
                <w:lang w:val="en-GB" w:eastAsia="en-AU"/>
              </w:rPr>
              <w:t>May 2016</w:t>
            </w:r>
          </w:p>
        </w:tc>
        <w:tc>
          <w:tcPr>
            <w:tcW w:w="4395" w:type="dxa"/>
            <w:tcBorders>
              <w:top w:val="single" w:sz="6" w:space="0" w:color="auto"/>
              <w:left w:val="single" w:sz="6" w:space="0" w:color="auto"/>
              <w:bottom w:val="single" w:sz="6" w:space="0" w:color="auto"/>
              <w:right w:val="single" w:sz="6" w:space="0" w:color="auto"/>
            </w:tcBorders>
            <w:vAlign w:val="center"/>
          </w:tcPr>
          <w:p w14:paraId="1D94FE90" w14:textId="77777777" w:rsidR="00E23703" w:rsidRPr="00E23703" w:rsidRDefault="00ED691B" w:rsidP="00E23703">
            <w:pPr>
              <w:spacing w:after="0"/>
              <w:rPr>
                <w:sz w:val="20"/>
                <w:lang w:val="en-GB" w:eastAsia="en-AU"/>
              </w:rPr>
            </w:pPr>
            <w:r>
              <w:rPr>
                <w:sz w:val="20"/>
                <w:lang w:val="en-GB" w:eastAsia="en-AU"/>
              </w:rPr>
              <w:t>Updates from GCIO Review</w:t>
            </w:r>
          </w:p>
        </w:tc>
        <w:tc>
          <w:tcPr>
            <w:tcW w:w="1275" w:type="dxa"/>
            <w:tcBorders>
              <w:top w:val="single" w:sz="6" w:space="0" w:color="auto"/>
              <w:left w:val="single" w:sz="6" w:space="0" w:color="auto"/>
              <w:bottom w:val="single" w:sz="6" w:space="0" w:color="auto"/>
              <w:right w:val="single" w:sz="6" w:space="0" w:color="auto"/>
            </w:tcBorders>
            <w:vAlign w:val="center"/>
          </w:tcPr>
          <w:p w14:paraId="77F690A2" w14:textId="77777777" w:rsidR="00E23703" w:rsidRPr="00E23703" w:rsidRDefault="00ED691B" w:rsidP="00E23703">
            <w:pPr>
              <w:spacing w:after="0"/>
              <w:rPr>
                <w:sz w:val="20"/>
                <w:lang w:val="en-GB" w:eastAsia="en-AU"/>
              </w:rPr>
            </w:pPr>
            <w:r>
              <w:rPr>
                <w:sz w:val="20"/>
                <w:lang w:val="en-GB" w:eastAsia="en-AU"/>
              </w:rPr>
              <w:t>SJL</w:t>
            </w:r>
          </w:p>
        </w:tc>
      </w:tr>
      <w:tr w:rsidR="00CF5A35" w:rsidRPr="00E23703" w14:paraId="1D2186D8" w14:textId="77777777" w:rsidTr="00E23703">
        <w:trPr>
          <w:cantSplit/>
        </w:trPr>
        <w:tc>
          <w:tcPr>
            <w:tcW w:w="1070" w:type="dxa"/>
            <w:tcBorders>
              <w:top w:val="single" w:sz="6" w:space="0" w:color="auto"/>
              <w:left w:val="single" w:sz="6" w:space="0" w:color="auto"/>
              <w:bottom w:val="single" w:sz="6" w:space="0" w:color="auto"/>
              <w:right w:val="single" w:sz="6" w:space="0" w:color="auto"/>
            </w:tcBorders>
            <w:vAlign w:val="center"/>
          </w:tcPr>
          <w:p w14:paraId="2741BA53" w14:textId="77777777" w:rsidR="00CF5A35" w:rsidRPr="00E23703" w:rsidRDefault="00CF5A35" w:rsidP="00CF5A35">
            <w:pPr>
              <w:spacing w:after="0"/>
              <w:rPr>
                <w:sz w:val="20"/>
                <w:lang w:val="en-GB" w:eastAsia="en-AU"/>
              </w:rPr>
            </w:pPr>
          </w:p>
        </w:tc>
        <w:tc>
          <w:tcPr>
            <w:tcW w:w="1492" w:type="dxa"/>
            <w:tcBorders>
              <w:top w:val="single" w:sz="6" w:space="0" w:color="auto"/>
              <w:left w:val="single" w:sz="6" w:space="0" w:color="auto"/>
              <w:bottom w:val="single" w:sz="6" w:space="0" w:color="auto"/>
              <w:right w:val="single" w:sz="6" w:space="0" w:color="auto"/>
            </w:tcBorders>
            <w:vAlign w:val="center"/>
          </w:tcPr>
          <w:p w14:paraId="1F95B841" w14:textId="77777777" w:rsidR="00CF5A35" w:rsidRPr="00E23703" w:rsidRDefault="00CF5A35" w:rsidP="00CF5A35">
            <w:pPr>
              <w:spacing w:after="0"/>
              <w:rPr>
                <w:sz w:val="20"/>
                <w:lang w:val="en-GB" w:eastAsia="en-AU"/>
              </w:rPr>
            </w:pPr>
          </w:p>
        </w:tc>
        <w:tc>
          <w:tcPr>
            <w:tcW w:w="4395" w:type="dxa"/>
            <w:tcBorders>
              <w:top w:val="single" w:sz="6" w:space="0" w:color="auto"/>
              <w:left w:val="single" w:sz="6" w:space="0" w:color="auto"/>
              <w:bottom w:val="single" w:sz="6" w:space="0" w:color="auto"/>
              <w:right w:val="single" w:sz="6" w:space="0" w:color="auto"/>
            </w:tcBorders>
            <w:vAlign w:val="center"/>
          </w:tcPr>
          <w:p w14:paraId="4DCA4EA2" w14:textId="77777777" w:rsidR="00CF5A35" w:rsidRPr="00E23703" w:rsidRDefault="00CF5A35" w:rsidP="00CF5A35">
            <w:pPr>
              <w:spacing w:after="0"/>
              <w:rPr>
                <w:sz w:val="20"/>
                <w:lang w:val="en-GB" w:eastAsia="en-AU"/>
              </w:rPr>
            </w:pPr>
          </w:p>
        </w:tc>
        <w:tc>
          <w:tcPr>
            <w:tcW w:w="1275" w:type="dxa"/>
            <w:tcBorders>
              <w:top w:val="single" w:sz="6" w:space="0" w:color="auto"/>
              <w:left w:val="single" w:sz="6" w:space="0" w:color="auto"/>
              <w:bottom w:val="single" w:sz="6" w:space="0" w:color="auto"/>
              <w:right w:val="single" w:sz="6" w:space="0" w:color="auto"/>
            </w:tcBorders>
            <w:vAlign w:val="center"/>
          </w:tcPr>
          <w:p w14:paraId="65377F75" w14:textId="77777777" w:rsidR="00CF5A35" w:rsidRPr="00E23703" w:rsidRDefault="00CF5A35" w:rsidP="00CF5A35">
            <w:pPr>
              <w:spacing w:after="0"/>
              <w:rPr>
                <w:sz w:val="20"/>
                <w:lang w:val="en-GB" w:eastAsia="en-AU"/>
              </w:rPr>
            </w:pPr>
          </w:p>
        </w:tc>
      </w:tr>
      <w:tr w:rsidR="00CF5A35" w:rsidRPr="00E23703" w14:paraId="151E419B" w14:textId="77777777" w:rsidTr="00E23703">
        <w:trPr>
          <w:cantSplit/>
        </w:trPr>
        <w:tc>
          <w:tcPr>
            <w:tcW w:w="1070" w:type="dxa"/>
            <w:tcBorders>
              <w:top w:val="single" w:sz="6" w:space="0" w:color="auto"/>
              <w:left w:val="single" w:sz="6" w:space="0" w:color="auto"/>
              <w:bottom w:val="single" w:sz="6" w:space="0" w:color="auto"/>
              <w:right w:val="single" w:sz="6" w:space="0" w:color="auto"/>
            </w:tcBorders>
            <w:vAlign w:val="center"/>
          </w:tcPr>
          <w:p w14:paraId="2A3ED00E" w14:textId="77777777" w:rsidR="00CF5A35" w:rsidRPr="00E23703" w:rsidRDefault="00CF5A35" w:rsidP="00CF5A35">
            <w:pPr>
              <w:spacing w:after="0"/>
              <w:rPr>
                <w:sz w:val="20"/>
                <w:lang w:val="en-GB" w:eastAsia="en-AU"/>
              </w:rPr>
            </w:pPr>
          </w:p>
        </w:tc>
        <w:tc>
          <w:tcPr>
            <w:tcW w:w="1492" w:type="dxa"/>
            <w:tcBorders>
              <w:top w:val="single" w:sz="6" w:space="0" w:color="auto"/>
              <w:left w:val="single" w:sz="6" w:space="0" w:color="auto"/>
              <w:bottom w:val="single" w:sz="6" w:space="0" w:color="auto"/>
              <w:right w:val="single" w:sz="6" w:space="0" w:color="auto"/>
            </w:tcBorders>
            <w:vAlign w:val="center"/>
          </w:tcPr>
          <w:p w14:paraId="46C07CC8" w14:textId="77777777" w:rsidR="00CF5A35" w:rsidRPr="00E23703" w:rsidRDefault="00CF5A35" w:rsidP="00CF5A35">
            <w:pPr>
              <w:spacing w:after="0"/>
              <w:rPr>
                <w:sz w:val="20"/>
                <w:lang w:val="en-GB" w:eastAsia="en-AU"/>
              </w:rPr>
            </w:pPr>
          </w:p>
        </w:tc>
        <w:tc>
          <w:tcPr>
            <w:tcW w:w="4395" w:type="dxa"/>
            <w:tcBorders>
              <w:top w:val="single" w:sz="6" w:space="0" w:color="auto"/>
              <w:left w:val="single" w:sz="6" w:space="0" w:color="auto"/>
              <w:bottom w:val="single" w:sz="6" w:space="0" w:color="auto"/>
              <w:right w:val="single" w:sz="6" w:space="0" w:color="auto"/>
            </w:tcBorders>
            <w:vAlign w:val="center"/>
          </w:tcPr>
          <w:p w14:paraId="617FDA5F" w14:textId="77777777" w:rsidR="00CF5A35" w:rsidRPr="00E23703" w:rsidRDefault="00CF5A35" w:rsidP="00CF5A35">
            <w:pPr>
              <w:spacing w:after="0"/>
              <w:rPr>
                <w:sz w:val="20"/>
                <w:lang w:val="en-GB" w:eastAsia="en-AU"/>
              </w:rPr>
            </w:pPr>
          </w:p>
        </w:tc>
        <w:tc>
          <w:tcPr>
            <w:tcW w:w="1275" w:type="dxa"/>
            <w:tcBorders>
              <w:top w:val="single" w:sz="6" w:space="0" w:color="auto"/>
              <w:left w:val="single" w:sz="6" w:space="0" w:color="auto"/>
              <w:bottom w:val="single" w:sz="6" w:space="0" w:color="auto"/>
              <w:right w:val="single" w:sz="6" w:space="0" w:color="auto"/>
            </w:tcBorders>
            <w:vAlign w:val="center"/>
          </w:tcPr>
          <w:p w14:paraId="00E966ED" w14:textId="77777777" w:rsidR="00CF5A35" w:rsidRPr="00E23703" w:rsidRDefault="00CF5A35" w:rsidP="00CF5A35">
            <w:pPr>
              <w:spacing w:after="0"/>
              <w:rPr>
                <w:sz w:val="20"/>
                <w:lang w:val="en-GB" w:eastAsia="en-AU"/>
              </w:rPr>
            </w:pPr>
          </w:p>
        </w:tc>
      </w:tr>
      <w:tr w:rsidR="00A06BBA" w:rsidRPr="00E23703" w14:paraId="48575A4F" w14:textId="77777777" w:rsidTr="009225A7">
        <w:trPr>
          <w:cantSplit/>
        </w:trPr>
        <w:tc>
          <w:tcPr>
            <w:tcW w:w="1070" w:type="dxa"/>
            <w:tcBorders>
              <w:top w:val="single" w:sz="6" w:space="0" w:color="auto"/>
              <w:left w:val="single" w:sz="6" w:space="0" w:color="auto"/>
              <w:bottom w:val="single" w:sz="6" w:space="0" w:color="auto"/>
              <w:right w:val="single" w:sz="6" w:space="0" w:color="auto"/>
            </w:tcBorders>
          </w:tcPr>
          <w:p w14:paraId="44C790EE" w14:textId="77777777" w:rsidR="00A06BBA" w:rsidRDefault="00A06BBA" w:rsidP="00A06BBA">
            <w:pPr>
              <w:spacing w:after="0"/>
              <w:rPr>
                <w:sz w:val="20"/>
                <w:lang w:val="en-GB" w:eastAsia="en-AU"/>
              </w:rPr>
            </w:pPr>
          </w:p>
        </w:tc>
        <w:tc>
          <w:tcPr>
            <w:tcW w:w="1492" w:type="dxa"/>
            <w:tcBorders>
              <w:top w:val="single" w:sz="6" w:space="0" w:color="auto"/>
              <w:left w:val="single" w:sz="6" w:space="0" w:color="auto"/>
              <w:bottom w:val="single" w:sz="6" w:space="0" w:color="auto"/>
              <w:right w:val="single" w:sz="6" w:space="0" w:color="auto"/>
            </w:tcBorders>
          </w:tcPr>
          <w:p w14:paraId="370FD397" w14:textId="77777777" w:rsidR="00A06BBA" w:rsidRDefault="00A06BBA" w:rsidP="00A06BBA">
            <w:pPr>
              <w:spacing w:after="0"/>
              <w:rPr>
                <w:sz w:val="20"/>
                <w:lang w:val="en-GB" w:eastAsia="en-AU"/>
              </w:rPr>
            </w:pPr>
          </w:p>
        </w:tc>
        <w:tc>
          <w:tcPr>
            <w:tcW w:w="4395" w:type="dxa"/>
            <w:tcBorders>
              <w:top w:val="single" w:sz="6" w:space="0" w:color="auto"/>
              <w:left w:val="single" w:sz="6" w:space="0" w:color="auto"/>
              <w:bottom w:val="single" w:sz="6" w:space="0" w:color="auto"/>
              <w:right w:val="single" w:sz="6" w:space="0" w:color="auto"/>
            </w:tcBorders>
          </w:tcPr>
          <w:p w14:paraId="753510D5" w14:textId="77777777" w:rsidR="00A06BBA" w:rsidRDefault="00A06BBA" w:rsidP="00A06BBA">
            <w:pPr>
              <w:spacing w:after="0"/>
              <w:rPr>
                <w:sz w:val="20"/>
                <w:lang w:val="en-GB" w:eastAsia="en-AU"/>
              </w:rPr>
            </w:pPr>
          </w:p>
        </w:tc>
        <w:tc>
          <w:tcPr>
            <w:tcW w:w="1275" w:type="dxa"/>
            <w:tcBorders>
              <w:top w:val="single" w:sz="6" w:space="0" w:color="auto"/>
              <w:left w:val="single" w:sz="6" w:space="0" w:color="auto"/>
              <w:bottom w:val="single" w:sz="6" w:space="0" w:color="auto"/>
              <w:right w:val="single" w:sz="6" w:space="0" w:color="auto"/>
            </w:tcBorders>
          </w:tcPr>
          <w:p w14:paraId="0FD3B870" w14:textId="77777777" w:rsidR="00A06BBA" w:rsidRDefault="00A06BBA" w:rsidP="00A06BBA">
            <w:pPr>
              <w:spacing w:after="0"/>
              <w:rPr>
                <w:sz w:val="20"/>
                <w:lang w:val="en-GB" w:eastAsia="en-AU"/>
              </w:rPr>
            </w:pPr>
          </w:p>
        </w:tc>
      </w:tr>
    </w:tbl>
    <w:p w14:paraId="5A305653" w14:textId="77777777" w:rsidR="00E23703" w:rsidRPr="00E23703" w:rsidRDefault="00E23703" w:rsidP="00E23703">
      <w:pPr>
        <w:keepNext/>
        <w:spacing w:before="240" w:after="200"/>
        <w:outlineLvl w:val="1"/>
        <w:rPr>
          <w:rFonts w:eastAsia="Batang"/>
          <w:b/>
          <w:sz w:val="30"/>
          <w:lang w:val="en-GB" w:eastAsia="en-AU"/>
        </w:rPr>
      </w:pPr>
      <w:r w:rsidRPr="00E23703">
        <w:rPr>
          <w:rFonts w:eastAsia="Batang"/>
          <w:b/>
          <w:sz w:val="30"/>
          <w:lang w:val="en-GB" w:eastAsia="en-AU"/>
        </w:rPr>
        <w:t>Signatures</w:t>
      </w:r>
    </w:p>
    <w:tbl>
      <w:tblPr>
        <w:tblW w:w="8294"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5" w:author="Daddy Druid" w:date="2016-05-09T23:31:00Z">
          <w:tblPr>
            <w:tblW w:w="8294"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060"/>
        <w:gridCol w:w="1688"/>
        <w:gridCol w:w="2245"/>
        <w:gridCol w:w="2301"/>
        <w:tblGridChange w:id="6">
          <w:tblGrid>
            <w:gridCol w:w="2060"/>
            <w:gridCol w:w="1688"/>
            <w:gridCol w:w="2031"/>
            <w:gridCol w:w="2515"/>
          </w:tblGrid>
        </w:tblGridChange>
      </w:tblGrid>
      <w:tr w:rsidR="00A64F35" w:rsidRPr="00E23703" w14:paraId="4F33ED03" w14:textId="77777777" w:rsidTr="00BB7E86">
        <w:tc>
          <w:tcPr>
            <w:tcW w:w="2060" w:type="dxa"/>
            <w:shd w:val="clear" w:color="auto" w:fill="auto"/>
            <w:tcPrChange w:id="7" w:author="Daddy Druid" w:date="2016-05-09T23:31:00Z">
              <w:tcPr>
                <w:tcW w:w="2060" w:type="dxa"/>
                <w:shd w:val="clear" w:color="auto" w:fill="auto"/>
              </w:tcPr>
            </w:tcPrChange>
          </w:tcPr>
          <w:p w14:paraId="0B6C8EE3" w14:textId="77777777" w:rsidR="00A64F35" w:rsidRPr="00E23703" w:rsidRDefault="00A64F35" w:rsidP="00E23703">
            <w:pPr>
              <w:rPr>
                <w:b/>
                <w:lang w:val="en-GB" w:eastAsia="en-AU"/>
              </w:rPr>
            </w:pPr>
            <w:r>
              <w:rPr>
                <w:b/>
                <w:lang w:val="en-GB" w:eastAsia="en-AU"/>
              </w:rPr>
              <w:t>Role</w:t>
            </w:r>
          </w:p>
        </w:tc>
        <w:tc>
          <w:tcPr>
            <w:tcW w:w="1688" w:type="dxa"/>
            <w:shd w:val="clear" w:color="auto" w:fill="auto"/>
            <w:tcPrChange w:id="8" w:author="Daddy Druid" w:date="2016-05-09T23:31:00Z">
              <w:tcPr>
                <w:tcW w:w="1688" w:type="dxa"/>
                <w:shd w:val="clear" w:color="auto" w:fill="auto"/>
              </w:tcPr>
            </w:tcPrChange>
          </w:tcPr>
          <w:p w14:paraId="5EB2610C" w14:textId="77777777" w:rsidR="00A64F35" w:rsidRPr="00E23703" w:rsidRDefault="00A64F35" w:rsidP="00E23703">
            <w:pPr>
              <w:rPr>
                <w:b/>
                <w:lang w:val="en-GB" w:eastAsia="en-AU"/>
              </w:rPr>
            </w:pPr>
            <w:r w:rsidRPr="00E23703">
              <w:rPr>
                <w:b/>
                <w:lang w:val="en-GB" w:eastAsia="en-AU"/>
              </w:rPr>
              <w:t>Organisation</w:t>
            </w:r>
          </w:p>
        </w:tc>
        <w:tc>
          <w:tcPr>
            <w:tcW w:w="2245" w:type="dxa"/>
            <w:tcPrChange w:id="9" w:author="Daddy Druid" w:date="2016-05-09T23:31:00Z">
              <w:tcPr>
                <w:tcW w:w="2031" w:type="dxa"/>
              </w:tcPr>
            </w:tcPrChange>
          </w:tcPr>
          <w:p w14:paraId="7C41E73E" w14:textId="77777777" w:rsidR="00A64F35" w:rsidRPr="00E23703" w:rsidRDefault="00A64F35" w:rsidP="00E23703">
            <w:pPr>
              <w:jc w:val="center"/>
              <w:rPr>
                <w:b/>
                <w:lang w:val="en-GB" w:eastAsia="en-AU"/>
              </w:rPr>
            </w:pPr>
            <w:r>
              <w:rPr>
                <w:b/>
                <w:lang w:val="en-GB" w:eastAsia="en-AU"/>
              </w:rPr>
              <w:t>Name, Appointment</w:t>
            </w:r>
          </w:p>
        </w:tc>
        <w:tc>
          <w:tcPr>
            <w:tcW w:w="2301" w:type="dxa"/>
            <w:shd w:val="clear" w:color="auto" w:fill="auto"/>
            <w:tcPrChange w:id="10" w:author="Daddy Druid" w:date="2016-05-09T23:31:00Z">
              <w:tcPr>
                <w:tcW w:w="2515" w:type="dxa"/>
                <w:shd w:val="clear" w:color="auto" w:fill="auto"/>
              </w:tcPr>
            </w:tcPrChange>
          </w:tcPr>
          <w:p w14:paraId="07512638" w14:textId="77777777" w:rsidR="00A64F35" w:rsidRPr="00E23703" w:rsidRDefault="00A64F35" w:rsidP="00E23703">
            <w:pPr>
              <w:jc w:val="center"/>
              <w:rPr>
                <w:b/>
                <w:lang w:val="en-GB" w:eastAsia="en-AU"/>
              </w:rPr>
            </w:pPr>
            <w:r w:rsidRPr="00E23703">
              <w:rPr>
                <w:b/>
                <w:lang w:val="en-GB" w:eastAsia="en-AU"/>
              </w:rPr>
              <w:t>Signature</w:t>
            </w:r>
          </w:p>
        </w:tc>
      </w:tr>
      <w:tr w:rsidR="00A64F35" w:rsidRPr="00E23703" w14:paraId="7A430782" w14:textId="77777777" w:rsidTr="00BB7E86">
        <w:trPr>
          <w:cantSplit/>
          <w:trPrChange w:id="11" w:author="Daddy Druid" w:date="2016-05-09T23:31:00Z">
            <w:trPr>
              <w:cantSplit/>
            </w:trPr>
          </w:trPrChange>
        </w:trPr>
        <w:tc>
          <w:tcPr>
            <w:tcW w:w="2060" w:type="dxa"/>
            <w:shd w:val="clear" w:color="auto" w:fill="auto"/>
            <w:tcPrChange w:id="12" w:author="Daddy Druid" w:date="2016-05-09T23:31:00Z">
              <w:tcPr>
                <w:tcW w:w="2060" w:type="dxa"/>
                <w:shd w:val="clear" w:color="auto" w:fill="auto"/>
              </w:tcPr>
            </w:tcPrChange>
          </w:tcPr>
          <w:p w14:paraId="16186E8C" w14:textId="77777777" w:rsidR="00A64F35" w:rsidRPr="00E23703" w:rsidRDefault="00A64F35" w:rsidP="00E23703">
            <w:pPr>
              <w:spacing w:before="100" w:after="60"/>
              <w:rPr>
                <w:lang w:val="en-GB" w:eastAsia="en-AU"/>
              </w:rPr>
            </w:pPr>
            <w:r w:rsidRPr="00E23703">
              <w:rPr>
                <w:lang w:val="en-GB" w:eastAsia="en-AU"/>
              </w:rPr>
              <w:t>Operations Manager</w:t>
            </w:r>
          </w:p>
        </w:tc>
        <w:tc>
          <w:tcPr>
            <w:tcW w:w="1688" w:type="dxa"/>
            <w:shd w:val="clear" w:color="auto" w:fill="auto"/>
            <w:tcPrChange w:id="13" w:author="Daddy Druid" w:date="2016-05-09T23:31:00Z">
              <w:tcPr>
                <w:tcW w:w="1688" w:type="dxa"/>
                <w:shd w:val="clear" w:color="auto" w:fill="auto"/>
              </w:tcPr>
            </w:tcPrChange>
          </w:tcPr>
          <w:p w14:paraId="4255BE43" w14:textId="77777777" w:rsidR="00A64F35" w:rsidRPr="00E23703" w:rsidRDefault="00A64F35" w:rsidP="00E23703">
            <w:pPr>
              <w:spacing w:before="100" w:after="60"/>
              <w:rPr>
                <w:lang w:val="en-GB" w:eastAsia="en-AU"/>
              </w:rPr>
            </w:pPr>
            <w:r w:rsidRPr="00E23703">
              <w:rPr>
                <w:lang w:val="en-GB" w:eastAsia="en-AU"/>
              </w:rPr>
              <w:t xml:space="preserve"> Cogito Group</w:t>
            </w:r>
          </w:p>
        </w:tc>
        <w:tc>
          <w:tcPr>
            <w:tcW w:w="2245" w:type="dxa"/>
            <w:tcPrChange w:id="14" w:author="Daddy Druid" w:date="2016-05-09T23:31:00Z">
              <w:tcPr>
                <w:tcW w:w="2031" w:type="dxa"/>
              </w:tcPr>
            </w:tcPrChange>
          </w:tcPr>
          <w:p w14:paraId="6E70DC2A" w14:textId="77777777" w:rsidR="00A64F35" w:rsidRPr="00E23703" w:rsidRDefault="00A64F35" w:rsidP="00E23703">
            <w:pPr>
              <w:spacing w:before="100" w:after="60"/>
              <w:rPr>
                <w:lang w:val="en-GB" w:eastAsia="en-AU"/>
              </w:rPr>
            </w:pPr>
          </w:p>
        </w:tc>
        <w:tc>
          <w:tcPr>
            <w:tcW w:w="2301" w:type="dxa"/>
            <w:shd w:val="clear" w:color="auto" w:fill="auto"/>
            <w:tcPrChange w:id="15" w:author="Daddy Druid" w:date="2016-05-09T23:31:00Z">
              <w:tcPr>
                <w:tcW w:w="2515" w:type="dxa"/>
                <w:shd w:val="clear" w:color="auto" w:fill="auto"/>
              </w:tcPr>
            </w:tcPrChange>
          </w:tcPr>
          <w:p w14:paraId="7ABB3090" w14:textId="77777777" w:rsidR="00A64F35" w:rsidRPr="00E23703" w:rsidRDefault="00A64F35" w:rsidP="00E23703">
            <w:pPr>
              <w:spacing w:before="100" w:after="60"/>
              <w:rPr>
                <w:lang w:val="en-GB" w:eastAsia="en-AU"/>
              </w:rPr>
            </w:pPr>
          </w:p>
        </w:tc>
      </w:tr>
      <w:tr w:rsidR="00A64F35" w:rsidRPr="00E23703" w14:paraId="22A0F8E0" w14:textId="77777777" w:rsidTr="00BB7E86">
        <w:trPr>
          <w:cantSplit/>
          <w:trPrChange w:id="16" w:author="Daddy Druid" w:date="2016-05-09T23:31:00Z">
            <w:trPr>
              <w:cantSplit/>
            </w:trPr>
          </w:trPrChange>
        </w:trPr>
        <w:tc>
          <w:tcPr>
            <w:tcW w:w="2060" w:type="dxa"/>
            <w:shd w:val="clear" w:color="auto" w:fill="auto"/>
            <w:tcPrChange w:id="17" w:author="Daddy Druid" w:date="2016-05-09T23:31:00Z">
              <w:tcPr>
                <w:tcW w:w="2060" w:type="dxa"/>
                <w:shd w:val="clear" w:color="auto" w:fill="auto"/>
              </w:tcPr>
            </w:tcPrChange>
          </w:tcPr>
          <w:p w14:paraId="78840886" w14:textId="75FE9796" w:rsidR="00A64F35" w:rsidRPr="00E23703" w:rsidRDefault="00A64F35" w:rsidP="00E23703">
            <w:pPr>
              <w:spacing w:before="60" w:after="60"/>
              <w:rPr>
                <w:lang w:val="en-GB" w:eastAsia="en-AU"/>
              </w:rPr>
            </w:pPr>
            <w:r w:rsidRPr="00E23703">
              <w:rPr>
                <w:lang w:val="en-GB" w:eastAsia="en-AU"/>
              </w:rPr>
              <w:t>Lead Agency</w:t>
            </w:r>
            <w:ins w:id="18" w:author="Daddy Druid" w:date="2016-05-09T23:30:00Z">
              <w:r w:rsidR="00BB7E86">
                <w:rPr>
                  <w:lang w:val="en-GB" w:eastAsia="en-AU"/>
                </w:rPr>
                <w:t xml:space="preserve"> SRO</w:t>
              </w:r>
            </w:ins>
          </w:p>
        </w:tc>
        <w:tc>
          <w:tcPr>
            <w:tcW w:w="1688" w:type="dxa"/>
            <w:shd w:val="clear" w:color="auto" w:fill="auto"/>
            <w:tcPrChange w:id="19" w:author="Daddy Druid" w:date="2016-05-09T23:31:00Z">
              <w:tcPr>
                <w:tcW w:w="1688" w:type="dxa"/>
                <w:shd w:val="clear" w:color="auto" w:fill="auto"/>
              </w:tcPr>
            </w:tcPrChange>
          </w:tcPr>
          <w:p w14:paraId="7C47F815" w14:textId="430A5A44" w:rsidR="00A64F35" w:rsidRPr="00E23703" w:rsidRDefault="00A64F35" w:rsidP="00E23703">
            <w:pPr>
              <w:spacing w:before="60" w:after="60"/>
              <w:rPr>
                <w:lang w:val="en-GB" w:eastAsia="en-AU"/>
              </w:rPr>
            </w:pPr>
            <w:r w:rsidRPr="00E23703">
              <w:rPr>
                <w:lang w:val="en-GB" w:eastAsia="en-AU"/>
              </w:rPr>
              <w:t>DIA</w:t>
            </w:r>
            <w:ins w:id="20" w:author="Daddy Druid" w:date="2016-05-09T23:31:00Z">
              <w:r w:rsidR="00BB7E86">
                <w:rPr>
                  <w:lang w:val="en-GB" w:eastAsia="en-AU"/>
                </w:rPr>
                <w:t xml:space="preserve"> (Lead Agency)</w:t>
              </w:r>
            </w:ins>
          </w:p>
        </w:tc>
        <w:tc>
          <w:tcPr>
            <w:tcW w:w="2245" w:type="dxa"/>
            <w:tcPrChange w:id="21" w:author="Daddy Druid" w:date="2016-05-09T23:31:00Z">
              <w:tcPr>
                <w:tcW w:w="2031" w:type="dxa"/>
              </w:tcPr>
            </w:tcPrChange>
          </w:tcPr>
          <w:p w14:paraId="7005441F" w14:textId="77777777" w:rsidR="00A64F35" w:rsidRPr="00E23703" w:rsidRDefault="00A64F35" w:rsidP="00E23703">
            <w:pPr>
              <w:spacing w:before="60" w:after="60"/>
              <w:rPr>
                <w:lang w:val="en-GB" w:eastAsia="en-AU"/>
              </w:rPr>
            </w:pPr>
          </w:p>
        </w:tc>
        <w:tc>
          <w:tcPr>
            <w:tcW w:w="2301" w:type="dxa"/>
            <w:shd w:val="clear" w:color="auto" w:fill="auto"/>
            <w:tcPrChange w:id="22" w:author="Daddy Druid" w:date="2016-05-09T23:31:00Z">
              <w:tcPr>
                <w:tcW w:w="2515" w:type="dxa"/>
                <w:shd w:val="clear" w:color="auto" w:fill="auto"/>
              </w:tcPr>
            </w:tcPrChange>
          </w:tcPr>
          <w:p w14:paraId="15135B44" w14:textId="77777777" w:rsidR="00A64F35" w:rsidRPr="00E23703" w:rsidRDefault="00A64F35" w:rsidP="00E23703">
            <w:pPr>
              <w:spacing w:before="60" w:after="60"/>
              <w:rPr>
                <w:lang w:val="en-GB" w:eastAsia="en-AU"/>
              </w:rPr>
            </w:pPr>
          </w:p>
        </w:tc>
      </w:tr>
    </w:tbl>
    <w:p w14:paraId="1478738F" w14:textId="77777777" w:rsidR="00E23703" w:rsidRPr="00E23703" w:rsidRDefault="00E23703" w:rsidP="00E23703">
      <w:pPr>
        <w:rPr>
          <w:lang w:val="en-GB" w:eastAsia="en-AU"/>
        </w:rPr>
      </w:pPr>
    </w:p>
    <w:p w14:paraId="6BF5E1AE" w14:textId="77777777" w:rsidR="002D4586" w:rsidRPr="00ED691B" w:rsidRDefault="008A1941" w:rsidP="00ED691B">
      <w:pPr>
        <w:keepNext/>
        <w:spacing w:before="240" w:after="200"/>
        <w:outlineLvl w:val="1"/>
        <w:rPr>
          <w:rFonts w:eastAsia="Batang"/>
          <w:b/>
          <w:sz w:val="30"/>
          <w:lang w:val="en-GB" w:eastAsia="en-AU"/>
        </w:rPr>
      </w:pPr>
      <w:r w:rsidRPr="00ED691B">
        <w:rPr>
          <w:rFonts w:eastAsia="Batang"/>
          <w:b/>
          <w:sz w:val="30"/>
          <w:lang w:val="en-GB" w:eastAsia="en-AU"/>
        </w:rPr>
        <w:t>References</w:t>
      </w:r>
    </w:p>
    <w:tbl>
      <w:tblPr>
        <w:tblW w:w="8451" w:type="dxa"/>
        <w:tblInd w:w="701" w:type="dxa"/>
        <w:tblLayout w:type="fixed"/>
        <w:tblCellMar>
          <w:left w:w="80" w:type="dxa"/>
          <w:right w:w="80" w:type="dxa"/>
        </w:tblCellMar>
        <w:tblLook w:val="0000" w:firstRow="0" w:lastRow="0" w:firstColumn="0" w:lastColumn="0" w:noHBand="0" w:noVBand="0"/>
        <w:tblPrChange w:id="23" w:author="Daddy Druid" w:date="2016-05-09T23:27:00Z">
          <w:tblPr>
            <w:tblW w:w="8232" w:type="dxa"/>
            <w:tblInd w:w="920" w:type="dxa"/>
            <w:tblLayout w:type="fixed"/>
            <w:tblCellMar>
              <w:left w:w="80" w:type="dxa"/>
              <w:right w:w="80" w:type="dxa"/>
            </w:tblCellMar>
            <w:tblLook w:val="0000" w:firstRow="0" w:lastRow="0" w:firstColumn="0" w:lastColumn="0" w:noHBand="0" w:noVBand="0"/>
          </w:tblPr>
        </w:tblPrChange>
      </w:tblPr>
      <w:tblGrid>
        <w:gridCol w:w="2356"/>
        <w:gridCol w:w="1134"/>
        <w:gridCol w:w="1134"/>
        <w:gridCol w:w="3827"/>
        <w:tblGridChange w:id="24">
          <w:tblGrid>
            <w:gridCol w:w="2137"/>
            <w:gridCol w:w="1134"/>
            <w:gridCol w:w="1134"/>
            <w:gridCol w:w="3827"/>
          </w:tblGrid>
        </w:tblGridChange>
      </w:tblGrid>
      <w:tr w:rsidR="008A1941" w:rsidRPr="00E23703" w14:paraId="19DC6814" w14:textId="77777777" w:rsidTr="00BB7E86">
        <w:trPr>
          <w:cantSplit/>
          <w:trPrChange w:id="25" w:author="Daddy Druid" w:date="2016-05-09T23:27:00Z">
            <w:trPr>
              <w:cantSplit/>
            </w:trPr>
          </w:trPrChange>
        </w:trPr>
        <w:tc>
          <w:tcPr>
            <w:tcW w:w="2356" w:type="dxa"/>
            <w:tcBorders>
              <w:top w:val="single" w:sz="6" w:space="0" w:color="auto"/>
              <w:left w:val="single" w:sz="6" w:space="0" w:color="auto"/>
              <w:bottom w:val="single" w:sz="6" w:space="0" w:color="auto"/>
              <w:right w:val="single" w:sz="6" w:space="0" w:color="auto"/>
            </w:tcBorders>
            <w:tcPrChange w:id="26" w:author="Daddy Druid" w:date="2016-05-09T23:27:00Z">
              <w:tcPr>
                <w:tcW w:w="2137" w:type="dxa"/>
                <w:tcBorders>
                  <w:top w:val="single" w:sz="6" w:space="0" w:color="auto"/>
                  <w:left w:val="single" w:sz="6" w:space="0" w:color="auto"/>
                  <w:bottom w:val="single" w:sz="6" w:space="0" w:color="auto"/>
                  <w:right w:val="single" w:sz="6" w:space="0" w:color="auto"/>
                </w:tcBorders>
              </w:tcPr>
            </w:tcPrChange>
          </w:tcPr>
          <w:p w14:paraId="52DFBAE8" w14:textId="77777777" w:rsidR="008A1941" w:rsidRPr="00E23703" w:rsidRDefault="008A1941" w:rsidP="00AC6AD0">
            <w:pPr>
              <w:spacing w:after="0"/>
              <w:rPr>
                <w:b/>
                <w:sz w:val="20"/>
                <w:lang w:val="en-GB" w:eastAsia="en-AU"/>
              </w:rPr>
            </w:pPr>
            <w:r>
              <w:rPr>
                <w:b/>
                <w:sz w:val="20"/>
                <w:lang w:val="en-GB" w:eastAsia="en-AU"/>
              </w:rPr>
              <w:t>Reference</w:t>
            </w:r>
          </w:p>
        </w:tc>
        <w:tc>
          <w:tcPr>
            <w:tcW w:w="1134" w:type="dxa"/>
            <w:tcBorders>
              <w:top w:val="single" w:sz="6" w:space="0" w:color="auto"/>
              <w:left w:val="single" w:sz="6" w:space="0" w:color="auto"/>
              <w:bottom w:val="single" w:sz="6" w:space="0" w:color="auto"/>
              <w:right w:val="single" w:sz="6" w:space="0" w:color="auto"/>
            </w:tcBorders>
            <w:tcPrChange w:id="27" w:author="Daddy Druid" w:date="2016-05-09T23:27:00Z">
              <w:tcPr>
                <w:tcW w:w="1134" w:type="dxa"/>
                <w:tcBorders>
                  <w:top w:val="single" w:sz="6" w:space="0" w:color="auto"/>
                  <w:left w:val="single" w:sz="6" w:space="0" w:color="auto"/>
                  <w:bottom w:val="single" w:sz="6" w:space="0" w:color="auto"/>
                  <w:right w:val="single" w:sz="6" w:space="0" w:color="auto"/>
                </w:tcBorders>
              </w:tcPr>
            </w:tcPrChange>
          </w:tcPr>
          <w:p w14:paraId="6C12494B" w14:textId="77777777" w:rsidR="008A1941" w:rsidRPr="00E23703" w:rsidRDefault="008A1941" w:rsidP="00AC6AD0">
            <w:pPr>
              <w:spacing w:after="0"/>
              <w:rPr>
                <w:b/>
                <w:sz w:val="20"/>
                <w:lang w:val="en-GB" w:eastAsia="en-AU"/>
              </w:rPr>
            </w:pPr>
            <w:r w:rsidRPr="00E23703">
              <w:rPr>
                <w:b/>
                <w:sz w:val="20"/>
                <w:lang w:val="en-GB" w:eastAsia="en-AU"/>
              </w:rPr>
              <w:t>Version</w:t>
            </w:r>
          </w:p>
        </w:tc>
        <w:tc>
          <w:tcPr>
            <w:tcW w:w="1134" w:type="dxa"/>
            <w:tcBorders>
              <w:top w:val="single" w:sz="6" w:space="0" w:color="auto"/>
              <w:left w:val="single" w:sz="6" w:space="0" w:color="auto"/>
              <w:bottom w:val="single" w:sz="6" w:space="0" w:color="auto"/>
              <w:right w:val="single" w:sz="6" w:space="0" w:color="auto"/>
            </w:tcBorders>
            <w:tcPrChange w:id="28" w:author="Daddy Druid" w:date="2016-05-09T23:27:00Z">
              <w:tcPr>
                <w:tcW w:w="1134" w:type="dxa"/>
                <w:tcBorders>
                  <w:top w:val="single" w:sz="6" w:space="0" w:color="auto"/>
                  <w:left w:val="single" w:sz="6" w:space="0" w:color="auto"/>
                  <w:bottom w:val="single" w:sz="6" w:space="0" w:color="auto"/>
                  <w:right w:val="single" w:sz="6" w:space="0" w:color="auto"/>
                </w:tcBorders>
              </w:tcPr>
            </w:tcPrChange>
          </w:tcPr>
          <w:p w14:paraId="1492BB7C" w14:textId="77777777" w:rsidR="008A1941" w:rsidRPr="00E23703" w:rsidRDefault="008A1941" w:rsidP="00AC6AD0">
            <w:pPr>
              <w:spacing w:after="0"/>
              <w:rPr>
                <w:b/>
                <w:sz w:val="20"/>
                <w:lang w:val="en-GB" w:eastAsia="en-AU"/>
              </w:rPr>
            </w:pPr>
            <w:r w:rsidRPr="00E23703">
              <w:rPr>
                <w:b/>
                <w:sz w:val="20"/>
                <w:lang w:val="en-GB" w:eastAsia="en-AU"/>
              </w:rPr>
              <w:t>Issue Date</w:t>
            </w:r>
          </w:p>
        </w:tc>
        <w:tc>
          <w:tcPr>
            <w:tcW w:w="3827" w:type="dxa"/>
            <w:tcBorders>
              <w:top w:val="single" w:sz="6" w:space="0" w:color="auto"/>
              <w:left w:val="single" w:sz="6" w:space="0" w:color="auto"/>
              <w:bottom w:val="single" w:sz="6" w:space="0" w:color="auto"/>
              <w:right w:val="single" w:sz="6" w:space="0" w:color="auto"/>
            </w:tcBorders>
            <w:tcPrChange w:id="29" w:author="Daddy Druid" w:date="2016-05-09T23:27:00Z">
              <w:tcPr>
                <w:tcW w:w="3827" w:type="dxa"/>
                <w:tcBorders>
                  <w:top w:val="single" w:sz="6" w:space="0" w:color="auto"/>
                  <w:left w:val="single" w:sz="6" w:space="0" w:color="auto"/>
                  <w:bottom w:val="single" w:sz="6" w:space="0" w:color="auto"/>
                  <w:right w:val="single" w:sz="6" w:space="0" w:color="auto"/>
                </w:tcBorders>
              </w:tcPr>
            </w:tcPrChange>
          </w:tcPr>
          <w:p w14:paraId="5C2F33A0" w14:textId="77777777" w:rsidR="008A1941" w:rsidRPr="00E23703" w:rsidRDefault="008A1941" w:rsidP="008A1941">
            <w:pPr>
              <w:spacing w:after="0"/>
              <w:rPr>
                <w:b/>
                <w:sz w:val="20"/>
                <w:lang w:val="en-GB" w:eastAsia="en-AU"/>
              </w:rPr>
            </w:pPr>
            <w:r>
              <w:rPr>
                <w:b/>
                <w:sz w:val="20"/>
                <w:lang w:val="en-GB" w:eastAsia="en-AU"/>
              </w:rPr>
              <w:t xml:space="preserve">Title / </w:t>
            </w:r>
            <w:r w:rsidRPr="00E23703">
              <w:rPr>
                <w:b/>
                <w:sz w:val="20"/>
                <w:lang w:val="en-GB" w:eastAsia="en-AU"/>
              </w:rPr>
              <w:t>Description</w:t>
            </w:r>
          </w:p>
        </w:tc>
      </w:tr>
      <w:tr w:rsidR="008A1941" w:rsidRPr="00E23703" w14:paraId="29F34C4D" w14:textId="77777777" w:rsidTr="00BB7E86">
        <w:trPr>
          <w:cantSplit/>
          <w:trPrChange w:id="30" w:author="Daddy Druid" w:date="2016-05-09T23:27:00Z">
            <w:trPr>
              <w:cantSplit/>
            </w:trPr>
          </w:trPrChange>
        </w:trPr>
        <w:tc>
          <w:tcPr>
            <w:tcW w:w="2356" w:type="dxa"/>
            <w:tcBorders>
              <w:top w:val="single" w:sz="6" w:space="0" w:color="auto"/>
              <w:left w:val="single" w:sz="6" w:space="0" w:color="auto"/>
              <w:bottom w:val="single" w:sz="6" w:space="0" w:color="auto"/>
              <w:right w:val="single" w:sz="6" w:space="0" w:color="auto"/>
            </w:tcBorders>
            <w:vAlign w:val="center"/>
            <w:tcPrChange w:id="31" w:author="Daddy Druid" w:date="2016-05-09T23:27:00Z">
              <w:tcPr>
                <w:tcW w:w="2137" w:type="dxa"/>
                <w:tcBorders>
                  <w:top w:val="single" w:sz="6" w:space="0" w:color="auto"/>
                  <w:left w:val="single" w:sz="6" w:space="0" w:color="auto"/>
                  <w:bottom w:val="single" w:sz="6" w:space="0" w:color="auto"/>
                  <w:right w:val="single" w:sz="6" w:space="0" w:color="auto"/>
                </w:tcBorders>
                <w:vAlign w:val="center"/>
              </w:tcPr>
            </w:tcPrChange>
          </w:tcPr>
          <w:p w14:paraId="379190C5" w14:textId="77777777" w:rsidR="008A1941" w:rsidRPr="00E23703" w:rsidRDefault="008A1941" w:rsidP="00AC6AD0">
            <w:pPr>
              <w:spacing w:after="0"/>
              <w:rPr>
                <w:sz w:val="20"/>
                <w:lang w:val="en-GB" w:eastAsia="en-AU"/>
              </w:rPr>
            </w:pPr>
            <w:r>
              <w:rPr>
                <w:sz w:val="20"/>
                <w:lang w:val="en-GB" w:eastAsia="en-AU"/>
              </w:rPr>
              <w:t>NZISM</w:t>
            </w:r>
          </w:p>
        </w:tc>
        <w:tc>
          <w:tcPr>
            <w:tcW w:w="1134" w:type="dxa"/>
            <w:tcBorders>
              <w:top w:val="single" w:sz="6" w:space="0" w:color="auto"/>
              <w:left w:val="single" w:sz="6" w:space="0" w:color="auto"/>
              <w:bottom w:val="single" w:sz="6" w:space="0" w:color="auto"/>
              <w:right w:val="single" w:sz="6" w:space="0" w:color="auto"/>
            </w:tcBorders>
            <w:vAlign w:val="center"/>
            <w:tcPrChange w:id="32" w:author="Daddy Druid" w:date="2016-05-09T23:27:00Z">
              <w:tcPr>
                <w:tcW w:w="1134" w:type="dxa"/>
                <w:tcBorders>
                  <w:top w:val="single" w:sz="6" w:space="0" w:color="auto"/>
                  <w:left w:val="single" w:sz="6" w:space="0" w:color="auto"/>
                  <w:bottom w:val="single" w:sz="6" w:space="0" w:color="auto"/>
                  <w:right w:val="single" w:sz="6" w:space="0" w:color="auto"/>
                </w:tcBorders>
                <w:vAlign w:val="center"/>
              </w:tcPr>
            </w:tcPrChange>
          </w:tcPr>
          <w:p w14:paraId="666BB6AC" w14:textId="77777777" w:rsidR="008A1941" w:rsidRPr="00E23703" w:rsidRDefault="008A1941" w:rsidP="008A1941">
            <w:pPr>
              <w:spacing w:after="0"/>
              <w:rPr>
                <w:sz w:val="20"/>
                <w:lang w:val="en-GB" w:eastAsia="en-AU"/>
              </w:rPr>
            </w:pPr>
            <w:r>
              <w:rPr>
                <w:sz w:val="20"/>
                <w:lang w:val="en-GB" w:eastAsia="en-AU"/>
              </w:rPr>
              <w:t>v2.4</w:t>
            </w:r>
          </w:p>
        </w:tc>
        <w:tc>
          <w:tcPr>
            <w:tcW w:w="1134" w:type="dxa"/>
            <w:tcBorders>
              <w:top w:val="single" w:sz="6" w:space="0" w:color="auto"/>
              <w:left w:val="single" w:sz="6" w:space="0" w:color="auto"/>
              <w:bottom w:val="single" w:sz="6" w:space="0" w:color="auto"/>
              <w:right w:val="single" w:sz="6" w:space="0" w:color="auto"/>
            </w:tcBorders>
            <w:vAlign w:val="center"/>
            <w:tcPrChange w:id="33" w:author="Daddy Druid" w:date="2016-05-09T23:27:00Z">
              <w:tcPr>
                <w:tcW w:w="1134" w:type="dxa"/>
                <w:tcBorders>
                  <w:top w:val="single" w:sz="6" w:space="0" w:color="auto"/>
                  <w:left w:val="single" w:sz="6" w:space="0" w:color="auto"/>
                  <w:bottom w:val="single" w:sz="6" w:space="0" w:color="auto"/>
                  <w:right w:val="single" w:sz="6" w:space="0" w:color="auto"/>
                </w:tcBorders>
                <w:vAlign w:val="center"/>
              </w:tcPr>
            </w:tcPrChange>
          </w:tcPr>
          <w:p w14:paraId="4D4BCDE8" w14:textId="77777777" w:rsidR="008A1941" w:rsidRPr="00E23703" w:rsidRDefault="008A1941" w:rsidP="008A1941">
            <w:pPr>
              <w:spacing w:after="0"/>
              <w:rPr>
                <w:sz w:val="20"/>
                <w:u w:val="single"/>
                <w:lang w:val="en-GB" w:eastAsia="en-AU"/>
              </w:rPr>
            </w:pPr>
            <w:r>
              <w:rPr>
                <w:sz w:val="20"/>
                <w:lang w:val="en-GB" w:eastAsia="en-AU"/>
              </w:rPr>
              <w:t>Nov</w:t>
            </w:r>
            <w:r w:rsidRPr="00E23703">
              <w:rPr>
                <w:sz w:val="20"/>
                <w:lang w:val="en-GB" w:eastAsia="en-AU"/>
              </w:rPr>
              <w:t xml:space="preserve"> 201</w:t>
            </w:r>
            <w:r>
              <w:rPr>
                <w:sz w:val="20"/>
                <w:lang w:val="en-GB" w:eastAsia="en-AU"/>
              </w:rPr>
              <w:t>5</w:t>
            </w:r>
          </w:p>
        </w:tc>
        <w:tc>
          <w:tcPr>
            <w:tcW w:w="3827" w:type="dxa"/>
            <w:tcBorders>
              <w:top w:val="single" w:sz="6" w:space="0" w:color="auto"/>
              <w:left w:val="single" w:sz="6" w:space="0" w:color="auto"/>
              <w:bottom w:val="single" w:sz="6" w:space="0" w:color="auto"/>
              <w:right w:val="single" w:sz="6" w:space="0" w:color="auto"/>
            </w:tcBorders>
            <w:vAlign w:val="center"/>
            <w:tcPrChange w:id="34" w:author="Daddy Druid" w:date="2016-05-09T23:27:00Z">
              <w:tcPr>
                <w:tcW w:w="3827" w:type="dxa"/>
                <w:tcBorders>
                  <w:top w:val="single" w:sz="6" w:space="0" w:color="auto"/>
                  <w:left w:val="single" w:sz="6" w:space="0" w:color="auto"/>
                  <w:bottom w:val="single" w:sz="6" w:space="0" w:color="auto"/>
                  <w:right w:val="single" w:sz="6" w:space="0" w:color="auto"/>
                </w:tcBorders>
                <w:vAlign w:val="center"/>
              </w:tcPr>
            </w:tcPrChange>
          </w:tcPr>
          <w:p w14:paraId="70272CEC" w14:textId="77777777" w:rsidR="008A1941" w:rsidRPr="00E23703" w:rsidRDefault="008A1941" w:rsidP="00AC6AD0">
            <w:pPr>
              <w:spacing w:after="0"/>
              <w:rPr>
                <w:sz w:val="20"/>
                <w:lang w:val="en-GB" w:eastAsia="en-AU"/>
              </w:rPr>
            </w:pPr>
            <w:r>
              <w:rPr>
                <w:sz w:val="20"/>
                <w:lang w:val="en-GB" w:eastAsia="en-AU"/>
              </w:rPr>
              <w:t>NZ Information Security Manual</w:t>
            </w:r>
          </w:p>
        </w:tc>
      </w:tr>
      <w:tr w:rsidR="008A1941" w:rsidRPr="00E23703" w14:paraId="08BFBE98" w14:textId="77777777" w:rsidTr="00BB7E86">
        <w:trPr>
          <w:cantSplit/>
          <w:trPrChange w:id="35" w:author="Daddy Druid" w:date="2016-05-09T23:27:00Z">
            <w:trPr>
              <w:cantSplit/>
            </w:trPr>
          </w:trPrChange>
        </w:trPr>
        <w:tc>
          <w:tcPr>
            <w:tcW w:w="2356" w:type="dxa"/>
            <w:tcBorders>
              <w:top w:val="single" w:sz="6" w:space="0" w:color="auto"/>
              <w:left w:val="single" w:sz="6" w:space="0" w:color="auto"/>
              <w:bottom w:val="single" w:sz="6" w:space="0" w:color="auto"/>
              <w:right w:val="single" w:sz="6" w:space="0" w:color="auto"/>
            </w:tcBorders>
            <w:vAlign w:val="center"/>
            <w:tcPrChange w:id="36" w:author="Daddy Druid" w:date="2016-05-09T23:27:00Z">
              <w:tcPr>
                <w:tcW w:w="2137" w:type="dxa"/>
                <w:tcBorders>
                  <w:top w:val="single" w:sz="6" w:space="0" w:color="auto"/>
                  <w:left w:val="single" w:sz="6" w:space="0" w:color="auto"/>
                  <w:bottom w:val="single" w:sz="6" w:space="0" w:color="auto"/>
                  <w:right w:val="single" w:sz="6" w:space="0" w:color="auto"/>
                </w:tcBorders>
                <w:vAlign w:val="center"/>
              </w:tcPr>
            </w:tcPrChange>
          </w:tcPr>
          <w:p w14:paraId="75C2F578" w14:textId="03836B5F" w:rsidR="008A1941" w:rsidRPr="00E23703" w:rsidRDefault="008A1941" w:rsidP="00AC6AD0">
            <w:pPr>
              <w:spacing w:after="0"/>
              <w:rPr>
                <w:sz w:val="20"/>
                <w:lang w:val="en-GB" w:eastAsia="en-AU"/>
              </w:rPr>
            </w:pPr>
            <w:commentRangeStart w:id="37"/>
            <w:r w:rsidRPr="008A1941">
              <w:rPr>
                <w:sz w:val="20"/>
                <w:lang w:val="en-GB" w:eastAsia="en-AU"/>
              </w:rPr>
              <w:t>2.16.554.101.8.1.2.3.</w:t>
            </w:r>
            <w:ins w:id="38" w:author="Daddy Druid" w:date="2016-05-09T22:21:00Z">
              <w:r w:rsidR="00D30002">
                <w:rPr>
                  <w:sz w:val="20"/>
                  <w:lang w:val="en-GB" w:eastAsia="en-AU"/>
                </w:rPr>
                <w:t>0.</w:t>
              </w:r>
            </w:ins>
            <w:r w:rsidRPr="008A1941">
              <w:rPr>
                <w:sz w:val="20"/>
                <w:lang w:val="en-GB" w:eastAsia="en-AU"/>
              </w:rPr>
              <w:t>1</w:t>
            </w:r>
            <w:commentRangeEnd w:id="37"/>
            <w:r w:rsidR="00BB7E86">
              <w:rPr>
                <w:rStyle w:val="CommentReference"/>
              </w:rPr>
              <w:commentReference w:id="37"/>
            </w:r>
          </w:p>
        </w:tc>
        <w:tc>
          <w:tcPr>
            <w:tcW w:w="1134" w:type="dxa"/>
            <w:tcBorders>
              <w:top w:val="single" w:sz="6" w:space="0" w:color="auto"/>
              <w:left w:val="single" w:sz="6" w:space="0" w:color="auto"/>
              <w:bottom w:val="single" w:sz="6" w:space="0" w:color="auto"/>
              <w:right w:val="single" w:sz="6" w:space="0" w:color="auto"/>
            </w:tcBorders>
            <w:vAlign w:val="center"/>
            <w:tcPrChange w:id="39" w:author="Daddy Druid" w:date="2016-05-09T23:27:00Z">
              <w:tcPr>
                <w:tcW w:w="1134" w:type="dxa"/>
                <w:tcBorders>
                  <w:top w:val="single" w:sz="6" w:space="0" w:color="auto"/>
                  <w:left w:val="single" w:sz="6" w:space="0" w:color="auto"/>
                  <w:bottom w:val="single" w:sz="6" w:space="0" w:color="auto"/>
                  <w:right w:val="single" w:sz="6" w:space="0" w:color="auto"/>
                </w:tcBorders>
                <w:vAlign w:val="center"/>
              </w:tcPr>
            </w:tcPrChange>
          </w:tcPr>
          <w:p w14:paraId="534FF215" w14:textId="77777777" w:rsidR="008A1941" w:rsidRPr="00E23703" w:rsidRDefault="008A1941" w:rsidP="00AC6AD0">
            <w:pPr>
              <w:spacing w:after="0"/>
              <w:rPr>
                <w:sz w:val="20"/>
                <w:lang w:val="en-GB" w:eastAsia="en-AU"/>
              </w:rPr>
            </w:pPr>
            <w:r>
              <w:rPr>
                <w:sz w:val="20"/>
                <w:lang w:val="en-GB" w:eastAsia="en-AU"/>
              </w:rPr>
              <w:t>v1.0</w:t>
            </w:r>
          </w:p>
        </w:tc>
        <w:tc>
          <w:tcPr>
            <w:tcW w:w="1134" w:type="dxa"/>
            <w:tcBorders>
              <w:top w:val="single" w:sz="6" w:space="0" w:color="auto"/>
              <w:left w:val="single" w:sz="6" w:space="0" w:color="auto"/>
              <w:bottom w:val="single" w:sz="6" w:space="0" w:color="auto"/>
              <w:right w:val="single" w:sz="6" w:space="0" w:color="auto"/>
            </w:tcBorders>
            <w:vAlign w:val="center"/>
            <w:tcPrChange w:id="40" w:author="Daddy Druid" w:date="2016-05-09T23:27:00Z">
              <w:tcPr>
                <w:tcW w:w="1134" w:type="dxa"/>
                <w:tcBorders>
                  <w:top w:val="single" w:sz="6" w:space="0" w:color="auto"/>
                  <w:left w:val="single" w:sz="6" w:space="0" w:color="auto"/>
                  <w:bottom w:val="single" w:sz="6" w:space="0" w:color="auto"/>
                  <w:right w:val="single" w:sz="6" w:space="0" w:color="auto"/>
                </w:tcBorders>
                <w:vAlign w:val="center"/>
              </w:tcPr>
            </w:tcPrChange>
          </w:tcPr>
          <w:p w14:paraId="3D06E246" w14:textId="77777777" w:rsidR="008A1941" w:rsidRPr="00E23703" w:rsidRDefault="008A1941" w:rsidP="00AC6AD0">
            <w:pPr>
              <w:spacing w:after="0"/>
              <w:rPr>
                <w:sz w:val="20"/>
                <w:lang w:val="en-GB" w:eastAsia="en-AU"/>
              </w:rPr>
            </w:pPr>
            <w:r>
              <w:rPr>
                <w:sz w:val="20"/>
                <w:lang w:val="en-GB" w:eastAsia="en-AU"/>
              </w:rPr>
              <w:t>Apr 2016</w:t>
            </w:r>
          </w:p>
        </w:tc>
        <w:tc>
          <w:tcPr>
            <w:tcW w:w="3827" w:type="dxa"/>
            <w:tcBorders>
              <w:top w:val="single" w:sz="6" w:space="0" w:color="auto"/>
              <w:left w:val="single" w:sz="6" w:space="0" w:color="auto"/>
              <w:bottom w:val="single" w:sz="6" w:space="0" w:color="auto"/>
              <w:right w:val="single" w:sz="6" w:space="0" w:color="auto"/>
            </w:tcBorders>
            <w:vAlign w:val="center"/>
            <w:tcPrChange w:id="41" w:author="Daddy Druid" w:date="2016-05-09T23:27:00Z">
              <w:tcPr>
                <w:tcW w:w="3827" w:type="dxa"/>
                <w:tcBorders>
                  <w:top w:val="single" w:sz="6" w:space="0" w:color="auto"/>
                  <w:left w:val="single" w:sz="6" w:space="0" w:color="auto"/>
                  <w:bottom w:val="single" w:sz="6" w:space="0" w:color="auto"/>
                  <w:right w:val="single" w:sz="6" w:space="0" w:color="auto"/>
                </w:tcBorders>
                <w:vAlign w:val="center"/>
              </w:tcPr>
            </w:tcPrChange>
          </w:tcPr>
          <w:p w14:paraId="4C237EAE" w14:textId="5E1C139C" w:rsidR="008A1941" w:rsidRPr="00E23703" w:rsidRDefault="008A1941" w:rsidP="008A1941">
            <w:pPr>
              <w:spacing w:after="0"/>
              <w:rPr>
                <w:sz w:val="20"/>
                <w:lang w:val="en-GB" w:eastAsia="en-AU"/>
              </w:rPr>
            </w:pPr>
            <w:r>
              <w:rPr>
                <w:sz w:val="20"/>
                <w:lang w:val="en-GB" w:eastAsia="en-AU"/>
              </w:rPr>
              <w:t xml:space="preserve">NZ Govt </w:t>
            </w:r>
            <w:r w:rsidRPr="008A1941">
              <w:rPr>
                <w:sz w:val="20"/>
                <w:lang w:val="en-GB" w:eastAsia="en-AU"/>
              </w:rPr>
              <w:t xml:space="preserve">PKI Individual – Software (Medium Assurance) (ID-MAC) </w:t>
            </w:r>
            <w:r>
              <w:rPr>
                <w:sz w:val="20"/>
                <w:lang w:val="en-GB" w:eastAsia="en-AU"/>
              </w:rPr>
              <w:t>C</w:t>
            </w:r>
            <w:r w:rsidRPr="008A1941">
              <w:rPr>
                <w:sz w:val="20"/>
                <w:lang w:val="en-GB" w:eastAsia="en-AU"/>
              </w:rPr>
              <w:t>ertificate</w:t>
            </w:r>
            <w:r>
              <w:rPr>
                <w:sz w:val="20"/>
                <w:lang w:val="en-GB" w:eastAsia="en-AU"/>
              </w:rPr>
              <w:t xml:space="preserve"> Policy (CP)</w:t>
            </w:r>
          </w:p>
        </w:tc>
      </w:tr>
      <w:tr w:rsidR="008A1941" w:rsidRPr="00E23703" w14:paraId="4BAC83B5" w14:textId="77777777" w:rsidTr="00BB7E86">
        <w:trPr>
          <w:cantSplit/>
          <w:trPrChange w:id="42" w:author="Daddy Druid" w:date="2016-05-09T23:27:00Z">
            <w:trPr>
              <w:cantSplit/>
            </w:trPr>
          </w:trPrChange>
        </w:trPr>
        <w:tc>
          <w:tcPr>
            <w:tcW w:w="2356" w:type="dxa"/>
            <w:tcBorders>
              <w:top w:val="single" w:sz="6" w:space="0" w:color="auto"/>
              <w:left w:val="single" w:sz="6" w:space="0" w:color="auto"/>
              <w:bottom w:val="single" w:sz="6" w:space="0" w:color="auto"/>
              <w:right w:val="single" w:sz="6" w:space="0" w:color="auto"/>
            </w:tcBorders>
            <w:vAlign w:val="center"/>
            <w:tcPrChange w:id="43" w:author="Daddy Druid" w:date="2016-05-09T23:27:00Z">
              <w:tcPr>
                <w:tcW w:w="2137" w:type="dxa"/>
                <w:tcBorders>
                  <w:top w:val="single" w:sz="6" w:space="0" w:color="auto"/>
                  <w:left w:val="single" w:sz="6" w:space="0" w:color="auto"/>
                  <w:bottom w:val="single" w:sz="6" w:space="0" w:color="auto"/>
                  <w:right w:val="single" w:sz="6" w:space="0" w:color="auto"/>
                </w:tcBorders>
                <w:vAlign w:val="center"/>
              </w:tcPr>
            </w:tcPrChange>
          </w:tcPr>
          <w:p w14:paraId="3EFF777B" w14:textId="77777777" w:rsidR="008A1941" w:rsidRPr="00E23703" w:rsidRDefault="008A1941" w:rsidP="00AC6AD0">
            <w:pPr>
              <w:spacing w:after="0"/>
              <w:rPr>
                <w:sz w:val="20"/>
                <w:lang w:val="en-GB" w:eastAsia="en-AU"/>
              </w:rPr>
            </w:pPr>
          </w:p>
        </w:tc>
        <w:tc>
          <w:tcPr>
            <w:tcW w:w="1134" w:type="dxa"/>
            <w:tcBorders>
              <w:top w:val="single" w:sz="6" w:space="0" w:color="auto"/>
              <w:left w:val="single" w:sz="6" w:space="0" w:color="auto"/>
              <w:bottom w:val="single" w:sz="6" w:space="0" w:color="auto"/>
              <w:right w:val="single" w:sz="6" w:space="0" w:color="auto"/>
            </w:tcBorders>
            <w:vAlign w:val="center"/>
            <w:tcPrChange w:id="44" w:author="Daddy Druid" w:date="2016-05-09T23:27:00Z">
              <w:tcPr>
                <w:tcW w:w="1134" w:type="dxa"/>
                <w:tcBorders>
                  <w:top w:val="single" w:sz="6" w:space="0" w:color="auto"/>
                  <w:left w:val="single" w:sz="6" w:space="0" w:color="auto"/>
                  <w:bottom w:val="single" w:sz="6" w:space="0" w:color="auto"/>
                  <w:right w:val="single" w:sz="6" w:space="0" w:color="auto"/>
                </w:tcBorders>
                <w:vAlign w:val="center"/>
              </w:tcPr>
            </w:tcPrChange>
          </w:tcPr>
          <w:p w14:paraId="69976E3E" w14:textId="77777777" w:rsidR="008A1941" w:rsidRPr="00E23703" w:rsidRDefault="008A1941" w:rsidP="00AC6AD0">
            <w:pPr>
              <w:spacing w:after="0"/>
              <w:rPr>
                <w:sz w:val="20"/>
                <w:lang w:val="en-GB" w:eastAsia="en-AU"/>
              </w:rPr>
            </w:pPr>
          </w:p>
        </w:tc>
        <w:tc>
          <w:tcPr>
            <w:tcW w:w="1134" w:type="dxa"/>
            <w:tcBorders>
              <w:top w:val="single" w:sz="6" w:space="0" w:color="auto"/>
              <w:left w:val="single" w:sz="6" w:space="0" w:color="auto"/>
              <w:bottom w:val="single" w:sz="6" w:space="0" w:color="auto"/>
              <w:right w:val="single" w:sz="6" w:space="0" w:color="auto"/>
            </w:tcBorders>
            <w:vAlign w:val="center"/>
            <w:tcPrChange w:id="45" w:author="Daddy Druid" w:date="2016-05-09T23:27:00Z">
              <w:tcPr>
                <w:tcW w:w="1134" w:type="dxa"/>
                <w:tcBorders>
                  <w:top w:val="single" w:sz="6" w:space="0" w:color="auto"/>
                  <w:left w:val="single" w:sz="6" w:space="0" w:color="auto"/>
                  <w:bottom w:val="single" w:sz="6" w:space="0" w:color="auto"/>
                  <w:right w:val="single" w:sz="6" w:space="0" w:color="auto"/>
                </w:tcBorders>
                <w:vAlign w:val="center"/>
              </w:tcPr>
            </w:tcPrChange>
          </w:tcPr>
          <w:p w14:paraId="716D2214" w14:textId="77777777" w:rsidR="008A1941" w:rsidRPr="00E23703" w:rsidRDefault="008A1941" w:rsidP="00AC6AD0">
            <w:pPr>
              <w:spacing w:after="0"/>
              <w:rPr>
                <w:sz w:val="20"/>
                <w:lang w:val="en-GB" w:eastAsia="en-AU"/>
              </w:rPr>
            </w:pPr>
          </w:p>
        </w:tc>
        <w:tc>
          <w:tcPr>
            <w:tcW w:w="3827" w:type="dxa"/>
            <w:tcBorders>
              <w:top w:val="single" w:sz="6" w:space="0" w:color="auto"/>
              <w:left w:val="single" w:sz="6" w:space="0" w:color="auto"/>
              <w:bottom w:val="single" w:sz="6" w:space="0" w:color="auto"/>
              <w:right w:val="single" w:sz="6" w:space="0" w:color="auto"/>
            </w:tcBorders>
            <w:vAlign w:val="center"/>
            <w:tcPrChange w:id="46" w:author="Daddy Druid" w:date="2016-05-09T23:27:00Z">
              <w:tcPr>
                <w:tcW w:w="3827" w:type="dxa"/>
                <w:tcBorders>
                  <w:top w:val="single" w:sz="6" w:space="0" w:color="auto"/>
                  <w:left w:val="single" w:sz="6" w:space="0" w:color="auto"/>
                  <w:bottom w:val="single" w:sz="6" w:space="0" w:color="auto"/>
                  <w:right w:val="single" w:sz="6" w:space="0" w:color="auto"/>
                </w:tcBorders>
                <w:vAlign w:val="center"/>
              </w:tcPr>
            </w:tcPrChange>
          </w:tcPr>
          <w:p w14:paraId="02C14624" w14:textId="77777777" w:rsidR="008A1941" w:rsidRPr="00E23703" w:rsidRDefault="008A1941" w:rsidP="00AC6AD0">
            <w:pPr>
              <w:spacing w:after="0"/>
              <w:rPr>
                <w:sz w:val="20"/>
                <w:lang w:val="en-GB" w:eastAsia="en-AU"/>
              </w:rPr>
            </w:pPr>
          </w:p>
        </w:tc>
      </w:tr>
      <w:tr w:rsidR="008A1941" w:rsidRPr="00E23703" w14:paraId="56C1EE24" w14:textId="77777777" w:rsidTr="00BB7E86">
        <w:trPr>
          <w:cantSplit/>
          <w:trPrChange w:id="47" w:author="Daddy Druid" w:date="2016-05-09T23:27:00Z">
            <w:trPr>
              <w:cantSplit/>
            </w:trPr>
          </w:trPrChange>
        </w:trPr>
        <w:tc>
          <w:tcPr>
            <w:tcW w:w="2356" w:type="dxa"/>
            <w:tcBorders>
              <w:top w:val="single" w:sz="6" w:space="0" w:color="auto"/>
              <w:left w:val="single" w:sz="6" w:space="0" w:color="auto"/>
              <w:bottom w:val="single" w:sz="6" w:space="0" w:color="auto"/>
              <w:right w:val="single" w:sz="6" w:space="0" w:color="auto"/>
            </w:tcBorders>
            <w:vAlign w:val="center"/>
            <w:tcPrChange w:id="48" w:author="Daddy Druid" w:date="2016-05-09T23:27:00Z">
              <w:tcPr>
                <w:tcW w:w="2137" w:type="dxa"/>
                <w:tcBorders>
                  <w:top w:val="single" w:sz="6" w:space="0" w:color="auto"/>
                  <w:left w:val="single" w:sz="6" w:space="0" w:color="auto"/>
                  <w:bottom w:val="single" w:sz="6" w:space="0" w:color="auto"/>
                  <w:right w:val="single" w:sz="6" w:space="0" w:color="auto"/>
                </w:tcBorders>
                <w:vAlign w:val="center"/>
              </w:tcPr>
            </w:tcPrChange>
          </w:tcPr>
          <w:p w14:paraId="34458C2D" w14:textId="77777777" w:rsidR="008A1941" w:rsidRPr="00E23703" w:rsidRDefault="008A1941" w:rsidP="00AC6AD0">
            <w:pPr>
              <w:spacing w:after="0"/>
              <w:rPr>
                <w:sz w:val="20"/>
                <w:lang w:val="en-GB" w:eastAsia="en-AU"/>
              </w:rPr>
            </w:pPr>
          </w:p>
        </w:tc>
        <w:tc>
          <w:tcPr>
            <w:tcW w:w="1134" w:type="dxa"/>
            <w:tcBorders>
              <w:top w:val="single" w:sz="6" w:space="0" w:color="auto"/>
              <w:left w:val="single" w:sz="6" w:space="0" w:color="auto"/>
              <w:bottom w:val="single" w:sz="6" w:space="0" w:color="auto"/>
              <w:right w:val="single" w:sz="6" w:space="0" w:color="auto"/>
            </w:tcBorders>
            <w:vAlign w:val="center"/>
            <w:tcPrChange w:id="49" w:author="Daddy Druid" w:date="2016-05-09T23:27:00Z">
              <w:tcPr>
                <w:tcW w:w="1134" w:type="dxa"/>
                <w:tcBorders>
                  <w:top w:val="single" w:sz="6" w:space="0" w:color="auto"/>
                  <w:left w:val="single" w:sz="6" w:space="0" w:color="auto"/>
                  <w:bottom w:val="single" w:sz="6" w:space="0" w:color="auto"/>
                  <w:right w:val="single" w:sz="6" w:space="0" w:color="auto"/>
                </w:tcBorders>
                <w:vAlign w:val="center"/>
              </w:tcPr>
            </w:tcPrChange>
          </w:tcPr>
          <w:p w14:paraId="6B1F6786" w14:textId="77777777" w:rsidR="008A1941" w:rsidRPr="00E23703" w:rsidRDefault="008A1941" w:rsidP="00AC6AD0">
            <w:pPr>
              <w:spacing w:after="0"/>
              <w:rPr>
                <w:sz w:val="20"/>
                <w:lang w:val="en-GB" w:eastAsia="en-AU"/>
              </w:rPr>
            </w:pPr>
          </w:p>
        </w:tc>
        <w:tc>
          <w:tcPr>
            <w:tcW w:w="1134" w:type="dxa"/>
            <w:tcBorders>
              <w:top w:val="single" w:sz="6" w:space="0" w:color="auto"/>
              <w:left w:val="single" w:sz="6" w:space="0" w:color="auto"/>
              <w:bottom w:val="single" w:sz="6" w:space="0" w:color="auto"/>
              <w:right w:val="single" w:sz="6" w:space="0" w:color="auto"/>
            </w:tcBorders>
            <w:vAlign w:val="center"/>
            <w:tcPrChange w:id="50" w:author="Daddy Druid" w:date="2016-05-09T23:27:00Z">
              <w:tcPr>
                <w:tcW w:w="1134" w:type="dxa"/>
                <w:tcBorders>
                  <w:top w:val="single" w:sz="6" w:space="0" w:color="auto"/>
                  <w:left w:val="single" w:sz="6" w:space="0" w:color="auto"/>
                  <w:bottom w:val="single" w:sz="6" w:space="0" w:color="auto"/>
                  <w:right w:val="single" w:sz="6" w:space="0" w:color="auto"/>
                </w:tcBorders>
                <w:vAlign w:val="center"/>
              </w:tcPr>
            </w:tcPrChange>
          </w:tcPr>
          <w:p w14:paraId="2ED35CF7" w14:textId="77777777" w:rsidR="008A1941" w:rsidRPr="00E23703" w:rsidRDefault="008A1941" w:rsidP="00AC6AD0">
            <w:pPr>
              <w:spacing w:after="0"/>
              <w:rPr>
                <w:sz w:val="20"/>
                <w:lang w:val="en-GB" w:eastAsia="en-AU"/>
              </w:rPr>
            </w:pPr>
          </w:p>
        </w:tc>
        <w:tc>
          <w:tcPr>
            <w:tcW w:w="3827" w:type="dxa"/>
            <w:tcBorders>
              <w:top w:val="single" w:sz="6" w:space="0" w:color="auto"/>
              <w:left w:val="single" w:sz="6" w:space="0" w:color="auto"/>
              <w:bottom w:val="single" w:sz="6" w:space="0" w:color="auto"/>
              <w:right w:val="single" w:sz="6" w:space="0" w:color="auto"/>
            </w:tcBorders>
            <w:vAlign w:val="center"/>
            <w:tcPrChange w:id="51" w:author="Daddy Druid" w:date="2016-05-09T23:27:00Z">
              <w:tcPr>
                <w:tcW w:w="3827" w:type="dxa"/>
                <w:tcBorders>
                  <w:top w:val="single" w:sz="6" w:space="0" w:color="auto"/>
                  <w:left w:val="single" w:sz="6" w:space="0" w:color="auto"/>
                  <w:bottom w:val="single" w:sz="6" w:space="0" w:color="auto"/>
                  <w:right w:val="single" w:sz="6" w:space="0" w:color="auto"/>
                </w:tcBorders>
                <w:vAlign w:val="center"/>
              </w:tcPr>
            </w:tcPrChange>
          </w:tcPr>
          <w:p w14:paraId="7DA24F1C" w14:textId="77777777" w:rsidR="008A1941" w:rsidRPr="00E23703" w:rsidRDefault="008A1941" w:rsidP="00AC6AD0">
            <w:pPr>
              <w:spacing w:after="0"/>
              <w:rPr>
                <w:sz w:val="20"/>
                <w:lang w:val="en-GB" w:eastAsia="en-AU"/>
              </w:rPr>
            </w:pPr>
          </w:p>
        </w:tc>
      </w:tr>
      <w:tr w:rsidR="008A1941" w:rsidRPr="00E23703" w14:paraId="714C79EF" w14:textId="77777777" w:rsidTr="00BB7E86">
        <w:trPr>
          <w:cantSplit/>
          <w:trPrChange w:id="52" w:author="Daddy Druid" w:date="2016-05-09T23:27:00Z">
            <w:trPr>
              <w:cantSplit/>
            </w:trPr>
          </w:trPrChange>
        </w:trPr>
        <w:tc>
          <w:tcPr>
            <w:tcW w:w="2356" w:type="dxa"/>
            <w:tcBorders>
              <w:top w:val="single" w:sz="6" w:space="0" w:color="auto"/>
              <w:left w:val="single" w:sz="6" w:space="0" w:color="auto"/>
              <w:bottom w:val="single" w:sz="6" w:space="0" w:color="auto"/>
              <w:right w:val="single" w:sz="6" w:space="0" w:color="auto"/>
            </w:tcBorders>
            <w:tcPrChange w:id="53" w:author="Daddy Druid" w:date="2016-05-09T23:27:00Z">
              <w:tcPr>
                <w:tcW w:w="2137" w:type="dxa"/>
                <w:tcBorders>
                  <w:top w:val="single" w:sz="6" w:space="0" w:color="auto"/>
                  <w:left w:val="single" w:sz="6" w:space="0" w:color="auto"/>
                  <w:bottom w:val="single" w:sz="6" w:space="0" w:color="auto"/>
                  <w:right w:val="single" w:sz="6" w:space="0" w:color="auto"/>
                </w:tcBorders>
              </w:tcPr>
            </w:tcPrChange>
          </w:tcPr>
          <w:p w14:paraId="68D9B66A" w14:textId="77777777" w:rsidR="008A1941" w:rsidRDefault="008A1941" w:rsidP="00AC6AD0">
            <w:pPr>
              <w:spacing w:after="0"/>
              <w:rPr>
                <w:sz w:val="20"/>
                <w:lang w:val="en-GB" w:eastAsia="en-AU"/>
              </w:rPr>
            </w:pPr>
          </w:p>
        </w:tc>
        <w:tc>
          <w:tcPr>
            <w:tcW w:w="1134" w:type="dxa"/>
            <w:tcBorders>
              <w:top w:val="single" w:sz="6" w:space="0" w:color="auto"/>
              <w:left w:val="single" w:sz="6" w:space="0" w:color="auto"/>
              <w:bottom w:val="single" w:sz="6" w:space="0" w:color="auto"/>
              <w:right w:val="single" w:sz="6" w:space="0" w:color="auto"/>
            </w:tcBorders>
            <w:tcPrChange w:id="54" w:author="Daddy Druid" w:date="2016-05-09T23:27:00Z">
              <w:tcPr>
                <w:tcW w:w="1134" w:type="dxa"/>
                <w:tcBorders>
                  <w:top w:val="single" w:sz="6" w:space="0" w:color="auto"/>
                  <w:left w:val="single" w:sz="6" w:space="0" w:color="auto"/>
                  <w:bottom w:val="single" w:sz="6" w:space="0" w:color="auto"/>
                  <w:right w:val="single" w:sz="6" w:space="0" w:color="auto"/>
                </w:tcBorders>
              </w:tcPr>
            </w:tcPrChange>
          </w:tcPr>
          <w:p w14:paraId="0337EA76" w14:textId="77777777" w:rsidR="008A1941" w:rsidRDefault="008A1941" w:rsidP="00AC6AD0">
            <w:pPr>
              <w:spacing w:after="0"/>
              <w:rPr>
                <w:sz w:val="20"/>
                <w:lang w:val="en-GB" w:eastAsia="en-AU"/>
              </w:rPr>
            </w:pPr>
          </w:p>
        </w:tc>
        <w:tc>
          <w:tcPr>
            <w:tcW w:w="1134" w:type="dxa"/>
            <w:tcBorders>
              <w:top w:val="single" w:sz="6" w:space="0" w:color="auto"/>
              <w:left w:val="single" w:sz="6" w:space="0" w:color="auto"/>
              <w:bottom w:val="single" w:sz="6" w:space="0" w:color="auto"/>
              <w:right w:val="single" w:sz="6" w:space="0" w:color="auto"/>
            </w:tcBorders>
            <w:tcPrChange w:id="55" w:author="Daddy Druid" w:date="2016-05-09T23:27:00Z">
              <w:tcPr>
                <w:tcW w:w="1134" w:type="dxa"/>
                <w:tcBorders>
                  <w:top w:val="single" w:sz="6" w:space="0" w:color="auto"/>
                  <w:left w:val="single" w:sz="6" w:space="0" w:color="auto"/>
                  <w:bottom w:val="single" w:sz="6" w:space="0" w:color="auto"/>
                  <w:right w:val="single" w:sz="6" w:space="0" w:color="auto"/>
                </w:tcBorders>
              </w:tcPr>
            </w:tcPrChange>
          </w:tcPr>
          <w:p w14:paraId="132A5E34" w14:textId="77777777" w:rsidR="008A1941" w:rsidRDefault="008A1941" w:rsidP="00AC6AD0">
            <w:pPr>
              <w:spacing w:after="0"/>
              <w:rPr>
                <w:sz w:val="20"/>
                <w:lang w:val="en-GB" w:eastAsia="en-AU"/>
              </w:rPr>
            </w:pPr>
          </w:p>
        </w:tc>
        <w:tc>
          <w:tcPr>
            <w:tcW w:w="3827" w:type="dxa"/>
            <w:tcBorders>
              <w:top w:val="single" w:sz="6" w:space="0" w:color="auto"/>
              <w:left w:val="single" w:sz="6" w:space="0" w:color="auto"/>
              <w:bottom w:val="single" w:sz="6" w:space="0" w:color="auto"/>
              <w:right w:val="single" w:sz="6" w:space="0" w:color="auto"/>
            </w:tcBorders>
            <w:tcPrChange w:id="56" w:author="Daddy Druid" w:date="2016-05-09T23:27:00Z">
              <w:tcPr>
                <w:tcW w:w="3827" w:type="dxa"/>
                <w:tcBorders>
                  <w:top w:val="single" w:sz="6" w:space="0" w:color="auto"/>
                  <w:left w:val="single" w:sz="6" w:space="0" w:color="auto"/>
                  <w:bottom w:val="single" w:sz="6" w:space="0" w:color="auto"/>
                  <w:right w:val="single" w:sz="6" w:space="0" w:color="auto"/>
                </w:tcBorders>
              </w:tcPr>
            </w:tcPrChange>
          </w:tcPr>
          <w:p w14:paraId="5B6CA03F" w14:textId="77777777" w:rsidR="008A1941" w:rsidRDefault="008A1941" w:rsidP="00AC6AD0">
            <w:pPr>
              <w:spacing w:after="0"/>
              <w:rPr>
                <w:sz w:val="20"/>
                <w:lang w:val="en-GB" w:eastAsia="en-AU"/>
              </w:rPr>
            </w:pPr>
          </w:p>
        </w:tc>
      </w:tr>
    </w:tbl>
    <w:p w14:paraId="1DEEB8FE" w14:textId="77777777" w:rsidR="002D4586" w:rsidRPr="00601E6A" w:rsidRDefault="002D4586" w:rsidP="002D4586">
      <w:pPr>
        <w:rPr>
          <w:lang w:val="en-GB"/>
        </w:rPr>
      </w:pPr>
      <w:r>
        <w:rPr>
          <w:lang w:val="en-GB"/>
        </w:rPr>
        <w:br w:type="page"/>
      </w:r>
    </w:p>
    <w:bookmarkEnd w:id="3"/>
    <w:p w14:paraId="6A3BA2CA" w14:textId="77777777" w:rsidR="002D4586" w:rsidRPr="0077759E" w:rsidRDefault="002D4586" w:rsidP="002D4586">
      <w:pPr>
        <w:pStyle w:val="unHeading2"/>
        <w:rPr>
          <w:b w:val="0"/>
          <w:sz w:val="32"/>
          <w:szCs w:val="32"/>
        </w:rPr>
      </w:pPr>
      <w:r w:rsidRPr="0077759E">
        <w:rPr>
          <w:b w:val="0"/>
          <w:sz w:val="32"/>
          <w:szCs w:val="32"/>
        </w:rPr>
        <w:lastRenderedPageBreak/>
        <w:t>Contents</w:t>
      </w:r>
    </w:p>
    <w:p w14:paraId="0CE11A45" w14:textId="77777777" w:rsidR="003033A2" w:rsidRDefault="002D4586">
      <w:pPr>
        <w:pStyle w:val="TOC1"/>
        <w:tabs>
          <w:tab w:val="left" w:pos="442"/>
          <w:tab w:val="right" w:leader="dot" w:pos="9016"/>
        </w:tabs>
        <w:rPr>
          <w:rFonts w:asciiTheme="minorHAnsi" w:eastAsiaTheme="minorEastAsia" w:hAnsiTheme="minorHAnsi" w:cstheme="minorBidi"/>
          <w:b w:val="0"/>
          <w:smallCaps w:val="0"/>
          <w:noProof/>
          <w:sz w:val="22"/>
          <w:szCs w:val="22"/>
          <w:lang w:eastAsia="en-AU"/>
        </w:rPr>
      </w:pPr>
      <w:r>
        <w:rPr>
          <w:b w:val="0"/>
          <w:lang w:val="en-GB"/>
        </w:rPr>
        <w:fldChar w:fldCharType="begin"/>
      </w:r>
      <w:r>
        <w:rPr>
          <w:b w:val="0"/>
          <w:lang w:val="en-GB"/>
        </w:rPr>
        <w:instrText xml:space="preserve"> TOC \t "Heading 1,1,Heading 2,2,Heading 3,3,Appendix 1,1,Appendix 2,2" </w:instrText>
      </w:r>
      <w:r>
        <w:rPr>
          <w:b w:val="0"/>
          <w:lang w:val="en-GB"/>
        </w:rPr>
        <w:fldChar w:fldCharType="separate"/>
      </w:r>
      <w:r w:rsidR="003033A2">
        <w:rPr>
          <w:noProof/>
        </w:rPr>
        <w:t>1.</w:t>
      </w:r>
      <w:r w:rsidR="003033A2">
        <w:rPr>
          <w:rFonts w:asciiTheme="minorHAnsi" w:eastAsiaTheme="minorEastAsia" w:hAnsiTheme="minorHAnsi" w:cstheme="minorBidi"/>
          <w:b w:val="0"/>
          <w:smallCaps w:val="0"/>
          <w:noProof/>
          <w:sz w:val="22"/>
          <w:szCs w:val="22"/>
          <w:lang w:eastAsia="en-AU"/>
        </w:rPr>
        <w:tab/>
      </w:r>
      <w:r w:rsidR="003033A2">
        <w:rPr>
          <w:noProof/>
        </w:rPr>
        <w:t>Introduction</w:t>
      </w:r>
      <w:r w:rsidR="003033A2">
        <w:rPr>
          <w:noProof/>
        </w:rPr>
        <w:tab/>
      </w:r>
      <w:r w:rsidR="003033A2">
        <w:rPr>
          <w:noProof/>
        </w:rPr>
        <w:fldChar w:fldCharType="begin"/>
      </w:r>
      <w:r w:rsidR="003033A2">
        <w:rPr>
          <w:noProof/>
        </w:rPr>
        <w:instrText xml:space="preserve"> PAGEREF _Toc450287443 \h </w:instrText>
      </w:r>
      <w:r w:rsidR="003033A2">
        <w:rPr>
          <w:noProof/>
        </w:rPr>
      </w:r>
      <w:r w:rsidR="003033A2">
        <w:rPr>
          <w:noProof/>
        </w:rPr>
        <w:fldChar w:fldCharType="separate"/>
      </w:r>
      <w:r w:rsidR="003033A2">
        <w:rPr>
          <w:noProof/>
        </w:rPr>
        <w:t>4</w:t>
      </w:r>
      <w:r w:rsidR="003033A2">
        <w:rPr>
          <w:noProof/>
        </w:rPr>
        <w:fldChar w:fldCharType="end"/>
      </w:r>
    </w:p>
    <w:p w14:paraId="32B97859" w14:textId="77777777" w:rsidR="003033A2" w:rsidRDefault="003033A2">
      <w:pPr>
        <w:pStyle w:val="TOC1"/>
        <w:tabs>
          <w:tab w:val="left" w:pos="442"/>
          <w:tab w:val="right" w:leader="dot" w:pos="9016"/>
        </w:tabs>
        <w:rPr>
          <w:rFonts w:asciiTheme="minorHAnsi" w:eastAsiaTheme="minorEastAsia" w:hAnsiTheme="minorHAnsi" w:cstheme="minorBidi"/>
          <w:b w:val="0"/>
          <w:smallCaps w:val="0"/>
          <w:noProof/>
          <w:sz w:val="22"/>
          <w:szCs w:val="22"/>
          <w:lang w:eastAsia="en-AU"/>
        </w:rPr>
      </w:pPr>
      <w:r>
        <w:rPr>
          <w:noProof/>
        </w:rPr>
        <w:t>2.</w:t>
      </w:r>
      <w:r>
        <w:rPr>
          <w:rFonts w:asciiTheme="minorHAnsi" w:eastAsiaTheme="minorEastAsia" w:hAnsiTheme="minorHAnsi" w:cstheme="minorBidi"/>
          <w:b w:val="0"/>
          <w:smallCaps w:val="0"/>
          <w:noProof/>
          <w:sz w:val="22"/>
          <w:szCs w:val="22"/>
          <w:lang w:eastAsia="en-AU"/>
        </w:rPr>
        <w:tab/>
      </w:r>
      <w:r>
        <w:rPr>
          <w:noProof/>
        </w:rPr>
        <w:t>Certificate Authority and Registration Authority Contact Information</w:t>
      </w:r>
      <w:r>
        <w:rPr>
          <w:noProof/>
        </w:rPr>
        <w:tab/>
      </w:r>
      <w:r>
        <w:rPr>
          <w:noProof/>
        </w:rPr>
        <w:fldChar w:fldCharType="begin"/>
      </w:r>
      <w:r>
        <w:rPr>
          <w:noProof/>
        </w:rPr>
        <w:instrText xml:space="preserve"> PAGEREF _Toc450287444 \h </w:instrText>
      </w:r>
      <w:r>
        <w:rPr>
          <w:noProof/>
        </w:rPr>
      </w:r>
      <w:r>
        <w:rPr>
          <w:noProof/>
        </w:rPr>
        <w:fldChar w:fldCharType="separate"/>
      </w:r>
      <w:r>
        <w:rPr>
          <w:noProof/>
        </w:rPr>
        <w:t>4</w:t>
      </w:r>
      <w:r>
        <w:rPr>
          <w:noProof/>
        </w:rPr>
        <w:fldChar w:fldCharType="end"/>
      </w:r>
    </w:p>
    <w:p w14:paraId="104AB96A" w14:textId="77777777" w:rsidR="003033A2" w:rsidRDefault="003033A2">
      <w:pPr>
        <w:pStyle w:val="TOC2"/>
        <w:tabs>
          <w:tab w:val="left" w:pos="880"/>
          <w:tab w:val="right" w:leader="dot" w:pos="9016"/>
        </w:tabs>
        <w:rPr>
          <w:rFonts w:asciiTheme="minorHAnsi" w:eastAsiaTheme="minorEastAsia" w:hAnsiTheme="minorHAnsi" w:cstheme="minorBidi"/>
          <w:b w:val="0"/>
          <w:noProof/>
          <w:szCs w:val="22"/>
          <w:lang w:eastAsia="en-AU"/>
        </w:rPr>
      </w:pPr>
      <w:r>
        <w:rPr>
          <w:noProof/>
        </w:rPr>
        <w:t>2.1</w:t>
      </w:r>
      <w:r>
        <w:rPr>
          <w:rFonts w:asciiTheme="minorHAnsi" w:eastAsiaTheme="minorEastAsia" w:hAnsiTheme="minorHAnsi" w:cstheme="minorBidi"/>
          <w:b w:val="0"/>
          <w:noProof/>
          <w:szCs w:val="22"/>
          <w:lang w:eastAsia="en-AU"/>
        </w:rPr>
        <w:tab/>
      </w:r>
      <w:r>
        <w:rPr>
          <w:noProof/>
        </w:rPr>
        <w:t>Certificate Authority and Registration Authority</w:t>
      </w:r>
      <w:r>
        <w:rPr>
          <w:noProof/>
        </w:rPr>
        <w:tab/>
      </w:r>
      <w:r>
        <w:rPr>
          <w:noProof/>
        </w:rPr>
        <w:fldChar w:fldCharType="begin"/>
      </w:r>
      <w:r>
        <w:rPr>
          <w:noProof/>
        </w:rPr>
        <w:instrText xml:space="preserve"> PAGEREF _Toc450287445 \h </w:instrText>
      </w:r>
      <w:r>
        <w:rPr>
          <w:noProof/>
        </w:rPr>
      </w:r>
      <w:r>
        <w:rPr>
          <w:noProof/>
        </w:rPr>
        <w:fldChar w:fldCharType="separate"/>
      </w:r>
      <w:r>
        <w:rPr>
          <w:noProof/>
        </w:rPr>
        <w:t>4</w:t>
      </w:r>
      <w:r>
        <w:rPr>
          <w:noProof/>
        </w:rPr>
        <w:fldChar w:fldCharType="end"/>
      </w:r>
    </w:p>
    <w:p w14:paraId="1DB7CB23" w14:textId="77777777" w:rsidR="003033A2" w:rsidRDefault="003033A2">
      <w:pPr>
        <w:pStyle w:val="TOC1"/>
        <w:tabs>
          <w:tab w:val="left" w:pos="442"/>
          <w:tab w:val="right" w:leader="dot" w:pos="9016"/>
        </w:tabs>
        <w:rPr>
          <w:rFonts w:asciiTheme="minorHAnsi" w:eastAsiaTheme="minorEastAsia" w:hAnsiTheme="minorHAnsi" w:cstheme="minorBidi"/>
          <w:b w:val="0"/>
          <w:smallCaps w:val="0"/>
          <w:noProof/>
          <w:sz w:val="22"/>
          <w:szCs w:val="22"/>
          <w:lang w:eastAsia="en-AU"/>
        </w:rPr>
      </w:pPr>
      <w:r>
        <w:rPr>
          <w:noProof/>
        </w:rPr>
        <w:t>3.</w:t>
      </w:r>
      <w:r>
        <w:rPr>
          <w:rFonts w:asciiTheme="minorHAnsi" w:eastAsiaTheme="minorEastAsia" w:hAnsiTheme="minorHAnsi" w:cstheme="minorBidi"/>
          <w:b w:val="0"/>
          <w:smallCaps w:val="0"/>
          <w:noProof/>
          <w:sz w:val="22"/>
          <w:szCs w:val="22"/>
          <w:lang w:eastAsia="en-AU"/>
        </w:rPr>
        <w:tab/>
      </w:r>
      <w:r>
        <w:rPr>
          <w:noProof/>
        </w:rPr>
        <w:t>Certificate Description</w:t>
      </w:r>
      <w:r>
        <w:rPr>
          <w:noProof/>
        </w:rPr>
        <w:tab/>
      </w:r>
      <w:r>
        <w:rPr>
          <w:noProof/>
        </w:rPr>
        <w:fldChar w:fldCharType="begin"/>
      </w:r>
      <w:r>
        <w:rPr>
          <w:noProof/>
        </w:rPr>
        <w:instrText xml:space="preserve"> PAGEREF _Toc450287446 \h </w:instrText>
      </w:r>
      <w:r>
        <w:rPr>
          <w:noProof/>
        </w:rPr>
      </w:r>
      <w:r>
        <w:rPr>
          <w:noProof/>
        </w:rPr>
        <w:fldChar w:fldCharType="separate"/>
      </w:r>
      <w:r>
        <w:rPr>
          <w:noProof/>
        </w:rPr>
        <w:t>4</w:t>
      </w:r>
      <w:r>
        <w:rPr>
          <w:noProof/>
        </w:rPr>
        <w:fldChar w:fldCharType="end"/>
      </w:r>
    </w:p>
    <w:p w14:paraId="2EF8B6F6" w14:textId="77777777" w:rsidR="003033A2" w:rsidRDefault="003033A2">
      <w:pPr>
        <w:pStyle w:val="TOC2"/>
        <w:tabs>
          <w:tab w:val="left" w:pos="880"/>
          <w:tab w:val="right" w:leader="dot" w:pos="9016"/>
        </w:tabs>
        <w:rPr>
          <w:rFonts w:asciiTheme="minorHAnsi" w:eastAsiaTheme="minorEastAsia" w:hAnsiTheme="minorHAnsi" w:cstheme="minorBidi"/>
          <w:b w:val="0"/>
          <w:noProof/>
          <w:szCs w:val="22"/>
          <w:lang w:eastAsia="en-AU"/>
        </w:rPr>
      </w:pPr>
      <w:r>
        <w:rPr>
          <w:noProof/>
        </w:rPr>
        <w:t>3.1</w:t>
      </w:r>
      <w:r>
        <w:rPr>
          <w:rFonts w:asciiTheme="minorHAnsi" w:eastAsiaTheme="minorEastAsia" w:hAnsiTheme="minorHAnsi" w:cstheme="minorBidi"/>
          <w:b w:val="0"/>
          <w:noProof/>
          <w:szCs w:val="22"/>
          <w:lang w:eastAsia="en-AU"/>
        </w:rPr>
        <w:tab/>
      </w:r>
      <w:r>
        <w:rPr>
          <w:noProof/>
        </w:rPr>
        <w:t>Certificate Type</w:t>
      </w:r>
      <w:r>
        <w:rPr>
          <w:noProof/>
        </w:rPr>
        <w:tab/>
      </w:r>
      <w:r>
        <w:rPr>
          <w:noProof/>
        </w:rPr>
        <w:fldChar w:fldCharType="begin"/>
      </w:r>
      <w:r>
        <w:rPr>
          <w:noProof/>
        </w:rPr>
        <w:instrText xml:space="preserve"> PAGEREF _Toc450287447 \h </w:instrText>
      </w:r>
      <w:r>
        <w:rPr>
          <w:noProof/>
        </w:rPr>
      </w:r>
      <w:r>
        <w:rPr>
          <w:noProof/>
        </w:rPr>
        <w:fldChar w:fldCharType="separate"/>
      </w:r>
      <w:r>
        <w:rPr>
          <w:noProof/>
        </w:rPr>
        <w:t>4</w:t>
      </w:r>
      <w:r>
        <w:rPr>
          <w:noProof/>
        </w:rPr>
        <w:fldChar w:fldCharType="end"/>
      </w:r>
    </w:p>
    <w:p w14:paraId="168FCC84" w14:textId="77777777" w:rsidR="003033A2" w:rsidRDefault="003033A2">
      <w:pPr>
        <w:pStyle w:val="TOC2"/>
        <w:tabs>
          <w:tab w:val="left" w:pos="880"/>
          <w:tab w:val="right" w:leader="dot" w:pos="9016"/>
        </w:tabs>
        <w:rPr>
          <w:rFonts w:asciiTheme="minorHAnsi" w:eastAsiaTheme="minorEastAsia" w:hAnsiTheme="minorHAnsi" w:cstheme="minorBidi"/>
          <w:b w:val="0"/>
          <w:noProof/>
          <w:szCs w:val="22"/>
          <w:lang w:eastAsia="en-AU"/>
        </w:rPr>
      </w:pPr>
      <w:r>
        <w:rPr>
          <w:noProof/>
        </w:rPr>
        <w:t>3.2</w:t>
      </w:r>
      <w:r>
        <w:rPr>
          <w:rFonts w:asciiTheme="minorHAnsi" w:eastAsiaTheme="minorEastAsia" w:hAnsiTheme="minorHAnsi" w:cstheme="minorBidi"/>
          <w:b w:val="0"/>
          <w:noProof/>
          <w:szCs w:val="22"/>
          <w:lang w:eastAsia="en-AU"/>
        </w:rPr>
        <w:tab/>
      </w:r>
      <w:r>
        <w:rPr>
          <w:noProof/>
        </w:rPr>
        <w:t>Certificate Usage</w:t>
      </w:r>
      <w:r>
        <w:rPr>
          <w:noProof/>
        </w:rPr>
        <w:tab/>
      </w:r>
      <w:r>
        <w:rPr>
          <w:noProof/>
        </w:rPr>
        <w:fldChar w:fldCharType="begin"/>
      </w:r>
      <w:r>
        <w:rPr>
          <w:noProof/>
        </w:rPr>
        <w:instrText xml:space="preserve"> PAGEREF _Toc450287448 \h </w:instrText>
      </w:r>
      <w:r>
        <w:rPr>
          <w:noProof/>
        </w:rPr>
      </w:r>
      <w:r>
        <w:rPr>
          <w:noProof/>
        </w:rPr>
        <w:fldChar w:fldCharType="separate"/>
      </w:r>
      <w:r>
        <w:rPr>
          <w:noProof/>
        </w:rPr>
        <w:t>5</w:t>
      </w:r>
      <w:r>
        <w:rPr>
          <w:noProof/>
        </w:rPr>
        <w:fldChar w:fldCharType="end"/>
      </w:r>
    </w:p>
    <w:p w14:paraId="25A5B2EE" w14:textId="77777777" w:rsidR="003033A2" w:rsidRDefault="003033A2">
      <w:pPr>
        <w:pStyle w:val="TOC3"/>
        <w:tabs>
          <w:tab w:val="left" w:pos="1320"/>
          <w:tab w:val="right" w:leader="dot" w:pos="9016"/>
        </w:tabs>
        <w:rPr>
          <w:rFonts w:asciiTheme="minorHAnsi" w:eastAsiaTheme="minorEastAsia" w:hAnsiTheme="minorHAnsi" w:cstheme="minorBidi"/>
          <w:noProof/>
          <w:szCs w:val="22"/>
          <w:lang w:eastAsia="en-AU"/>
        </w:rPr>
      </w:pPr>
      <w:r w:rsidRPr="00902070">
        <w:rPr>
          <w:noProof/>
          <w:lang w:val="en-GB"/>
        </w:rPr>
        <w:t>3.2.1</w:t>
      </w:r>
      <w:r>
        <w:rPr>
          <w:rFonts w:asciiTheme="minorHAnsi" w:eastAsiaTheme="minorEastAsia" w:hAnsiTheme="minorHAnsi" w:cstheme="minorBidi"/>
          <w:noProof/>
          <w:szCs w:val="22"/>
          <w:lang w:eastAsia="en-AU"/>
        </w:rPr>
        <w:tab/>
      </w:r>
      <w:r w:rsidRPr="00902070">
        <w:rPr>
          <w:noProof/>
          <w:lang w:val="en-GB"/>
        </w:rPr>
        <w:t>Appropriate certificate uses</w:t>
      </w:r>
      <w:r>
        <w:rPr>
          <w:noProof/>
        </w:rPr>
        <w:tab/>
      </w:r>
      <w:r>
        <w:rPr>
          <w:noProof/>
        </w:rPr>
        <w:fldChar w:fldCharType="begin"/>
      </w:r>
      <w:r>
        <w:rPr>
          <w:noProof/>
        </w:rPr>
        <w:instrText xml:space="preserve"> PAGEREF _Toc450287449 \h </w:instrText>
      </w:r>
      <w:r>
        <w:rPr>
          <w:noProof/>
        </w:rPr>
      </w:r>
      <w:r>
        <w:rPr>
          <w:noProof/>
        </w:rPr>
        <w:fldChar w:fldCharType="separate"/>
      </w:r>
      <w:r>
        <w:rPr>
          <w:noProof/>
        </w:rPr>
        <w:t>5</w:t>
      </w:r>
      <w:r>
        <w:rPr>
          <w:noProof/>
        </w:rPr>
        <w:fldChar w:fldCharType="end"/>
      </w:r>
    </w:p>
    <w:p w14:paraId="60CE192B" w14:textId="77777777" w:rsidR="003033A2" w:rsidRDefault="003033A2">
      <w:pPr>
        <w:pStyle w:val="TOC3"/>
        <w:tabs>
          <w:tab w:val="left" w:pos="1320"/>
          <w:tab w:val="right" w:leader="dot" w:pos="9016"/>
        </w:tabs>
        <w:rPr>
          <w:rFonts w:asciiTheme="minorHAnsi" w:eastAsiaTheme="minorEastAsia" w:hAnsiTheme="minorHAnsi" w:cstheme="minorBidi"/>
          <w:noProof/>
          <w:szCs w:val="22"/>
          <w:lang w:eastAsia="en-AU"/>
        </w:rPr>
      </w:pPr>
      <w:r w:rsidRPr="00902070">
        <w:rPr>
          <w:noProof/>
          <w:lang w:val="en-GB"/>
        </w:rPr>
        <w:t>3.2.2</w:t>
      </w:r>
      <w:r>
        <w:rPr>
          <w:rFonts w:asciiTheme="minorHAnsi" w:eastAsiaTheme="minorEastAsia" w:hAnsiTheme="minorHAnsi" w:cstheme="minorBidi"/>
          <w:noProof/>
          <w:szCs w:val="22"/>
          <w:lang w:eastAsia="en-AU"/>
        </w:rPr>
        <w:tab/>
      </w:r>
      <w:r w:rsidRPr="00902070">
        <w:rPr>
          <w:noProof/>
          <w:lang w:val="en-GB"/>
        </w:rPr>
        <w:t>Prohibited certificate uses</w:t>
      </w:r>
      <w:r>
        <w:rPr>
          <w:noProof/>
        </w:rPr>
        <w:tab/>
      </w:r>
      <w:r>
        <w:rPr>
          <w:noProof/>
        </w:rPr>
        <w:fldChar w:fldCharType="begin"/>
      </w:r>
      <w:r>
        <w:rPr>
          <w:noProof/>
        </w:rPr>
        <w:instrText xml:space="preserve"> PAGEREF _Toc450287450 \h </w:instrText>
      </w:r>
      <w:r>
        <w:rPr>
          <w:noProof/>
        </w:rPr>
      </w:r>
      <w:r>
        <w:rPr>
          <w:noProof/>
        </w:rPr>
        <w:fldChar w:fldCharType="separate"/>
      </w:r>
      <w:r>
        <w:rPr>
          <w:noProof/>
        </w:rPr>
        <w:t>5</w:t>
      </w:r>
      <w:r>
        <w:rPr>
          <w:noProof/>
        </w:rPr>
        <w:fldChar w:fldCharType="end"/>
      </w:r>
    </w:p>
    <w:p w14:paraId="5DA8761D" w14:textId="77777777" w:rsidR="003033A2" w:rsidRDefault="003033A2">
      <w:pPr>
        <w:pStyle w:val="TOC2"/>
        <w:tabs>
          <w:tab w:val="left" w:pos="880"/>
          <w:tab w:val="right" w:leader="dot" w:pos="9016"/>
        </w:tabs>
        <w:rPr>
          <w:rFonts w:asciiTheme="minorHAnsi" w:eastAsiaTheme="minorEastAsia" w:hAnsiTheme="minorHAnsi" w:cstheme="minorBidi"/>
          <w:b w:val="0"/>
          <w:noProof/>
          <w:szCs w:val="22"/>
          <w:lang w:eastAsia="en-AU"/>
        </w:rPr>
      </w:pPr>
      <w:r>
        <w:rPr>
          <w:noProof/>
        </w:rPr>
        <w:t>3.3</w:t>
      </w:r>
      <w:r>
        <w:rPr>
          <w:rFonts w:asciiTheme="minorHAnsi" w:eastAsiaTheme="minorEastAsia" w:hAnsiTheme="minorHAnsi" w:cstheme="minorBidi"/>
          <w:b w:val="0"/>
          <w:noProof/>
          <w:szCs w:val="22"/>
          <w:lang w:eastAsia="en-AU"/>
        </w:rPr>
        <w:tab/>
      </w:r>
      <w:r>
        <w:rPr>
          <w:noProof/>
        </w:rPr>
        <w:t>Certificate Validity Period</w:t>
      </w:r>
      <w:r>
        <w:rPr>
          <w:noProof/>
        </w:rPr>
        <w:tab/>
      </w:r>
      <w:r>
        <w:rPr>
          <w:noProof/>
        </w:rPr>
        <w:fldChar w:fldCharType="begin"/>
      </w:r>
      <w:r>
        <w:rPr>
          <w:noProof/>
        </w:rPr>
        <w:instrText xml:space="preserve"> PAGEREF _Toc450287451 \h </w:instrText>
      </w:r>
      <w:r>
        <w:rPr>
          <w:noProof/>
        </w:rPr>
      </w:r>
      <w:r>
        <w:rPr>
          <w:noProof/>
        </w:rPr>
        <w:fldChar w:fldCharType="separate"/>
      </w:r>
      <w:r>
        <w:rPr>
          <w:noProof/>
        </w:rPr>
        <w:t>6</w:t>
      </w:r>
      <w:r>
        <w:rPr>
          <w:noProof/>
        </w:rPr>
        <w:fldChar w:fldCharType="end"/>
      </w:r>
    </w:p>
    <w:p w14:paraId="22C81B2A" w14:textId="77777777" w:rsidR="003033A2" w:rsidRDefault="003033A2">
      <w:pPr>
        <w:pStyle w:val="TOC2"/>
        <w:tabs>
          <w:tab w:val="left" w:pos="880"/>
          <w:tab w:val="right" w:leader="dot" w:pos="9016"/>
        </w:tabs>
        <w:rPr>
          <w:rFonts w:asciiTheme="minorHAnsi" w:eastAsiaTheme="minorEastAsia" w:hAnsiTheme="minorHAnsi" w:cstheme="minorBidi"/>
          <w:b w:val="0"/>
          <w:noProof/>
          <w:szCs w:val="22"/>
          <w:lang w:eastAsia="en-AU"/>
        </w:rPr>
      </w:pPr>
      <w:r>
        <w:rPr>
          <w:noProof/>
        </w:rPr>
        <w:t>3.4</w:t>
      </w:r>
      <w:r>
        <w:rPr>
          <w:rFonts w:asciiTheme="minorHAnsi" w:eastAsiaTheme="minorEastAsia" w:hAnsiTheme="minorHAnsi" w:cstheme="minorBidi"/>
          <w:b w:val="0"/>
          <w:noProof/>
          <w:szCs w:val="22"/>
          <w:lang w:eastAsia="en-AU"/>
        </w:rPr>
        <w:tab/>
      </w:r>
      <w:r>
        <w:rPr>
          <w:noProof/>
        </w:rPr>
        <w:t>Validation Procedures</w:t>
      </w:r>
      <w:r>
        <w:rPr>
          <w:noProof/>
        </w:rPr>
        <w:tab/>
      </w:r>
      <w:r>
        <w:rPr>
          <w:noProof/>
        </w:rPr>
        <w:fldChar w:fldCharType="begin"/>
      </w:r>
      <w:r>
        <w:rPr>
          <w:noProof/>
        </w:rPr>
        <w:instrText xml:space="preserve"> PAGEREF _Toc450287452 \h </w:instrText>
      </w:r>
      <w:r>
        <w:rPr>
          <w:noProof/>
        </w:rPr>
      </w:r>
      <w:r>
        <w:rPr>
          <w:noProof/>
        </w:rPr>
        <w:fldChar w:fldCharType="separate"/>
      </w:r>
      <w:r>
        <w:rPr>
          <w:noProof/>
        </w:rPr>
        <w:t>6</w:t>
      </w:r>
      <w:r>
        <w:rPr>
          <w:noProof/>
        </w:rPr>
        <w:fldChar w:fldCharType="end"/>
      </w:r>
    </w:p>
    <w:p w14:paraId="71C6F1EC" w14:textId="77777777" w:rsidR="003033A2" w:rsidRDefault="003033A2">
      <w:pPr>
        <w:pStyle w:val="TOC1"/>
        <w:tabs>
          <w:tab w:val="left" w:pos="442"/>
          <w:tab w:val="right" w:leader="dot" w:pos="9016"/>
        </w:tabs>
        <w:rPr>
          <w:rFonts w:asciiTheme="minorHAnsi" w:eastAsiaTheme="minorEastAsia" w:hAnsiTheme="minorHAnsi" w:cstheme="minorBidi"/>
          <w:b w:val="0"/>
          <w:smallCaps w:val="0"/>
          <w:noProof/>
          <w:sz w:val="22"/>
          <w:szCs w:val="22"/>
          <w:lang w:eastAsia="en-AU"/>
        </w:rPr>
      </w:pPr>
      <w:r>
        <w:rPr>
          <w:noProof/>
        </w:rPr>
        <w:t>4.</w:t>
      </w:r>
      <w:r>
        <w:rPr>
          <w:rFonts w:asciiTheme="minorHAnsi" w:eastAsiaTheme="minorEastAsia" w:hAnsiTheme="minorHAnsi" w:cstheme="minorBidi"/>
          <w:b w:val="0"/>
          <w:smallCaps w:val="0"/>
          <w:noProof/>
          <w:sz w:val="22"/>
          <w:szCs w:val="22"/>
          <w:lang w:eastAsia="en-AU"/>
        </w:rPr>
        <w:tab/>
      </w:r>
      <w:r>
        <w:rPr>
          <w:noProof/>
        </w:rPr>
        <w:t>Reliance Limits</w:t>
      </w:r>
      <w:r>
        <w:rPr>
          <w:noProof/>
        </w:rPr>
        <w:tab/>
      </w:r>
      <w:r>
        <w:rPr>
          <w:noProof/>
        </w:rPr>
        <w:fldChar w:fldCharType="begin"/>
      </w:r>
      <w:r>
        <w:rPr>
          <w:noProof/>
        </w:rPr>
        <w:instrText xml:space="preserve"> PAGEREF _Toc450287453 \h </w:instrText>
      </w:r>
      <w:r>
        <w:rPr>
          <w:noProof/>
        </w:rPr>
      </w:r>
      <w:r>
        <w:rPr>
          <w:noProof/>
        </w:rPr>
        <w:fldChar w:fldCharType="separate"/>
      </w:r>
      <w:r>
        <w:rPr>
          <w:noProof/>
        </w:rPr>
        <w:t>7</w:t>
      </w:r>
      <w:r>
        <w:rPr>
          <w:noProof/>
        </w:rPr>
        <w:fldChar w:fldCharType="end"/>
      </w:r>
    </w:p>
    <w:p w14:paraId="783BD880" w14:textId="77777777" w:rsidR="003033A2" w:rsidRDefault="003033A2">
      <w:pPr>
        <w:pStyle w:val="TOC1"/>
        <w:tabs>
          <w:tab w:val="left" w:pos="442"/>
          <w:tab w:val="right" w:leader="dot" w:pos="9016"/>
        </w:tabs>
        <w:rPr>
          <w:rFonts w:asciiTheme="minorHAnsi" w:eastAsiaTheme="minorEastAsia" w:hAnsiTheme="minorHAnsi" w:cstheme="minorBidi"/>
          <w:b w:val="0"/>
          <w:smallCaps w:val="0"/>
          <w:noProof/>
          <w:sz w:val="22"/>
          <w:szCs w:val="22"/>
          <w:lang w:eastAsia="en-AU"/>
        </w:rPr>
      </w:pPr>
      <w:r>
        <w:rPr>
          <w:noProof/>
        </w:rPr>
        <w:t>5.</w:t>
      </w:r>
      <w:r>
        <w:rPr>
          <w:rFonts w:asciiTheme="minorHAnsi" w:eastAsiaTheme="minorEastAsia" w:hAnsiTheme="minorHAnsi" w:cstheme="minorBidi"/>
          <w:b w:val="0"/>
          <w:smallCaps w:val="0"/>
          <w:noProof/>
          <w:sz w:val="22"/>
          <w:szCs w:val="22"/>
          <w:lang w:eastAsia="en-AU"/>
        </w:rPr>
        <w:tab/>
      </w:r>
      <w:r>
        <w:rPr>
          <w:noProof/>
        </w:rPr>
        <w:t>Obligations of Subscribers</w:t>
      </w:r>
      <w:r>
        <w:rPr>
          <w:noProof/>
        </w:rPr>
        <w:tab/>
      </w:r>
      <w:r>
        <w:rPr>
          <w:noProof/>
        </w:rPr>
        <w:fldChar w:fldCharType="begin"/>
      </w:r>
      <w:r>
        <w:rPr>
          <w:noProof/>
        </w:rPr>
        <w:instrText xml:space="preserve"> PAGEREF _Toc450287454 \h </w:instrText>
      </w:r>
      <w:r>
        <w:rPr>
          <w:noProof/>
        </w:rPr>
      </w:r>
      <w:r>
        <w:rPr>
          <w:noProof/>
        </w:rPr>
        <w:fldChar w:fldCharType="separate"/>
      </w:r>
      <w:r>
        <w:rPr>
          <w:noProof/>
        </w:rPr>
        <w:t>7</w:t>
      </w:r>
      <w:r>
        <w:rPr>
          <w:noProof/>
        </w:rPr>
        <w:fldChar w:fldCharType="end"/>
      </w:r>
    </w:p>
    <w:p w14:paraId="2AEDAAC0" w14:textId="77777777" w:rsidR="003033A2" w:rsidRDefault="003033A2">
      <w:pPr>
        <w:pStyle w:val="TOC1"/>
        <w:tabs>
          <w:tab w:val="left" w:pos="442"/>
          <w:tab w:val="right" w:leader="dot" w:pos="9016"/>
        </w:tabs>
        <w:rPr>
          <w:rFonts w:asciiTheme="minorHAnsi" w:eastAsiaTheme="minorEastAsia" w:hAnsiTheme="minorHAnsi" w:cstheme="minorBidi"/>
          <w:b w:val="0"/>
          <w:smallCaps w:val="0"/>
          <w:noProof/>
          <w:sz w:val="22"/>
          <w:szCs w:val="22"/>
          <w:lang w:eastAsia="en-AU"/>
        </w:rPr>
      </w:pPr>
      <w:r>
        <w:rPr>
          <w:noProof/>
        </w:rPr>
        <w:t>6.</w:t>
      </w:r>
      <w:r>
        <w:rPr>
          <w:rFonts w:asciiTheme="minorHAnsi" w:eastAsiaTheme="minorEastAsia" w:hAnsiTheme="minorHAnsi" w:cstheme="minorBidi"/>
          <w:b w:val="0"/>
          <w:smallCaps w:val="0"/>
          <w:noProof/>
          <w:sz w:val="22"/>
          <w:szCs w:val="22"/>
          <w:lang w:eastAsia="en-AU"/>
        </w:rPr>
        <w:tab/>
      </w:r>
      <w:r>
        <w:rPr>
          <w:noProof/>
        </w:rPr>
        <w:t>Obligations of Relying Parties</w:t>
      </w:r>
      <w:r>
        <w:rPr>
          <w:noProof/>
        </w:rPr>
        <w:tab/>
      </w:r>
      <w:r>
        <w:rPr>
          <w:noProof/>
        </w:rPr>
        <w:fldChar w:fldCharType="begin"/>
      </w:r>
      <w:r>
        <w:rPr>
          <w:noProof/>
        </w:rPr>
        <w:instrText xml:space="preserve"> PAGEREF _Toc450287455 \h </w:instrText>
      </w:r>
      <w:r>
        <w:rPr>
          <w:noProof/>
        </w:rPr>
      </w:r>
      <w:r>
        <w:rPr>
          <w:noProof/>
        </w:rPr>
        <w:fldChar w:fldCharType="separate"/>
      </w:r>
      <w:r>
        <w:rPr>
          <w:noProof/>
        </w:rPr>
        <w:t>7</w:t>
      </w:r>
      <w:r>
        <w:rPr>
          <w:noProof/>
        </w:rPr>
        <w:fldChar w:fldCharType="end"/>
      </w:r>
    </w:p>
    <w:p w14:paraId="7ABC5227" w14:textId="77777777" w:rsidR="003033A2" w:rsidRDefault="003033A2">
      <w:pPr>
        <w:pStyle w:val="TOC1"/>
        <w:tabs>
          <w:tab w:val="left" w:pos="442"/>
          <w:tab w:val="right" w:leader="dot" w:pos="9016"/>
        </w:tabs>
        <w:rPr>
          <w:rFonts w:asciiTheme="minorHAnsi" w:eastAsiaTheme="minorEastAsia" w:hAnsiTheme="minorHAnsi" w:cstheme="minorBidi"/>
          <w:b w:val="0"/>
          <w:smallCaps w:val="0"/>
          <w:noProof/>
          <w:sz w:val="22"/>
          <w:szCs w:val="22"/>
          <w:lang w:eastAsia="en-AU"/>
        </w:rPr>
      </w:pPr>
      <w:r>
        <w:rPr>
          <w:noProof/>
        </w:rPr>
        <w:t>7.</w:t>
      </w:r>
      <w:r>
        <w:rPr>
          <w:rFonts w:asciiTheme="minorHAnsi" w:eastAsiaTheme="minorEastAsia" w:hAnsiTheme="minorHAnsi" w:cstheme="minorBidi"/>
          <w:b w:val="0"/>
          <w:smallCaps w:val="0"/>
          <w:noProof/>
          <w:sz w:val="22"/>
          <w:szCs w:val="22"/>
          <w:lang w:eastAsia="en-AU"/>
        </w:rPr>
        <w:tab/>
      </w:r>
      <w:r>
        <w:rPr>
          <w:noProof/>
        </w:rPr>
        <w:t>Warranties, liabaility and Indemnities</w:t>
      </w:r>
      <w:r>
        <w:rPr>
          <w:noProof/>
        </w:rPr>
        <w:tab/>
      </w:r>
      <w:r>
        <w:rPr>
          <w:noProof/>
        </w:rPr>
        <w:fldChar w:fldCharType="begin"/>
      </w:r>
      <w:r>
        <w:rPr>
          <w:noProof/>
        </w:rPr>
        <w:instrText xml:space="preserve"> PAGEREF _Toc450287456 \h </w:instrText>
      </w:r>
      <w:r>
        <w:rPr>
          <w:noProof/>
        </w:rPr>
      </w:r>
      <w:r>
        <w:rPr>
          <w:noProof/>
        </w:rPr>
        <w:fldChar w:fldCharType="separate"/>
      </w:r>
      <w:r>
        <w:rPr>
          <w:noProof/>
        </w:rPr>
        <w:t>8</w:t>
      </w:r>
      <w:r>
        <w:rPr>
          <w:noProof/>
        </w:rPr>
        <w:fldChar w:fldCharType="end"/>
      </w:r>
    </w:p>
    <w:p w14:paraId="25A88A2C" w14:textId="77777777" w:rsidR="003033A2" w:rsidRDefault="003033A2">
      <w:pPr>
        <w:pStyle w:val="TOC2"/>
        <w:tabs>
          <w:tab w:val="left" w:pos="880"/>
          <w:tab w:val="right" w:leader="dot" w:pos="9016"/>
        </w:tabs>
        <w:rPr>
          <w:rFonts w:asciiTheme="minorHAnsi" w:eastAsiaTheme="minorEastAsia" w:hAnsiTheme="minorHAnsi" w:cstheme="minorBidi"/>
          <w:b w:val="0"/>
          <w:noProof/>
          <w:szCs w:val="22"/>
          <w:lang w:eastAsia="en-AU"/>
        </w:rPr>
      </w:pPr>
      <w:r>
        <w:rPr>
          <w:noProof/>
        </w:rPr>
        <w:t>7.1</w:t>
      </w:r>
      <w:r>
        <w:rPr>
          <w:rFonts w:asciiTheme="minorHAnsi" w:eastAsiaTheme="minorEastAsia" w:hAnsiTheme="minorHAnsi" w:cstheme="minorBidi"/>
          <w:b w:val="0"/>
          <w:noProof/>
          <w:szCs w:val="22"/>
          <w:lang w:eastAsia="en-AU"/>
        </w:rPr>
        <w:tab/>
      </w:r>
      <w:r>
        <w:rPr>
          <w:noProof/>
        </w:rPr>
        <w:t>Limited Warranty</w:t>
      </w:r>
      <w:r>
        <w:rPr>
          <w:noProof/>
        </w:rPr>
        <w:tab/>
      </w:r>
      <w:r>
        <w:rPr>
          <w:noProof/>
        </w:rPr>
        <w:fldChar w:fldCharType="begin"/>
      </w:r>
      <w:r>
        <w:rPr>
          <w:noProof/>
        </w:rPr>
        <w:instrText xml:space="preserve"> PAGEREF _Toc450287457 \h </w:instrText>
      </w:r>
      <w:r>
        <w:rPr>
          <w:noProof/>
        </w:rPr>
      </w:r>
      <w:r>
        <w:rPr>
          <w:noProof/>
        </w:rPr>
        <w:fldChar w:fldCharType="separate"/>
      </w:r>
      <w:r>
        <w:rPr>
          <w:noProof/>
        </w:rPr>
        <w:t>8</w:t>
      </w:r>
      <w:r>
        <w:rPr>
          <w:noProof/>
        </w:rPr>
        <w:fldChar w:fldCharType="end"/>
      </w:r>
    </w:p>
    <w:p w14:paraId="4DC971F5" w14:textId="77777777" w:rsidR="003033A2" w:rsidRDefault="003033A2">
      <w:pPr>
        <w:pStyle w:val="TOC3"/>
        <w:tabs>
          <w:tab w:val="left" w:pos="1320"/>
          <w:tab w:val="right" w:leader="dot" w:pos="9016"/>
        </w:tabs>
        <w:rPr>
          <w:rFonts w:asciiTheme="minorHAnsi" w:eastAsiaTheme="minorEastAsia" w:hAnsiTheme="minorHAnsi" w:cstheme="minorBidi"/>
          <w:noProof/>
          <w:szCs w:val="22"/>
          <w:lang w:eastAsia="en-AU"/>
        </w:rPr>
      </w:pPr>
      <w:r>
        <w:rPr>
          <w:noProof/>
          <w:lang w:eastAsia="en-AU"/>
        </w:rPr>
        <w:t>7.1.1</w:t>
      </w:r>
      <w:r>
        <w:rPr>
          <w:rFonts w:asciiTheme="minorHAnsi" w:eastAsiaTheme="minorEastAsia" w:hAnsiTheme="minorHAnsi" w:cstheme="minorBidi"/>
          <w:noProof/>
          <w:szCs w:val="22"/>
          <w:lang w:eastAsia="en-AU"/>
        </w:rPr>
        <w:tab/>
      </w:r>
      <w:r>
        <w:rPr>
          <w:noProof/>
          <w:lang w:eastAsia="en-AU"/>
        </w:rPr>
        <w:t>CA representations and warranties</w:t>
      </w:r>
      <w:r>
        <w:rPr>
          <w:noProof/>
        </w:rPr>
        <w:tab/>
      </w:r>
      <w:r>
        <w:rPr>
          <w:noProof/>
        </w:rPr>
        <w:fldChar w:fldCharType="begin"/>
      </w:r>
      <w:r>
        <w:rPr>
          <w:noProof/>
        </w:rPr>
        <w:instrText xml:space="preserve"> PAGEREF _Toc450287458 \h </w:instrText>
      </w:r>
      <w:r>
        <w:rPr>
          <w:noProof/>
        </w:rPr>
      </w:r>
      <w:r>
        <w:rPr>
          <w:noProof/>
        </w:rPr>
        <w:fldChar w:fldCharType="separate"/>
      </w:r>
      <w:r>
        <w:rPr>
          <w:noProof/>
        </w:rPr>
        <w:t>8</w:t>
      </w:r>
      <w:r>
        <w:rPr>
          <w:noProof/>
        </w:rPr>
        <w:fldChar w:fldCharType="end"/>
      </w:r>
    </w:p>
    <w:p w14:paraId="442591C8" w14:textId="77777777" w:rsidR="003033A2" w:rsidRDefault="003033A2">
      <w:pPr>
        <w:pStyle w:val="TOC3"/>
        <w:tabs>
          <w:tab w:val="left" w:pos="1320"/>
          <w:tab w:val="right" w:leader="dot" w:pos="9016"/>
        </w:tabs>
        <w:rPr>
          <w:rFonts w:asciiTheme="minorHAnsi" w:eastAsiaTheme="minorEastAsia" w:hAnsiTheme="minorHAnsi" w:cstheme="minorBidi"/>
          <w:noProof/>
          <w:szCs w:val="22"/>
          <w:lang w:eastAsia="en-AU"/>
        </w:rPr>
      </w:pPr>
      <w:r>
        <w:rPr>
          <w:noProof/>
          <w:lang w:eastAsia="en-AU"/>
        </w:rPr>
        <w:t>7.1.2</w:t>
      </w:r>
      <w:r>
        <w:rPr>
          <w:rFonts w:asciiTheme="minorHAnsi" w:eastAsiaTheme="minorEastAsia" w:hAnsiTheme="minorHAnsi" w:cstheme="minorBidi"/>
          <w:noProof/>
          <w:szCs w:val="22"/>
          <w:lang w:eastAsia="en-AU"/>
        </w:rPr>
        <w:tab/>
      </w:r>
      <w:r>
        <w:rPr>
          <w:noProof/>
          <w:lang w:eastAsia="en-AU"/>
        </w:rPr>
        <w:t>RA representations and warranties</w:t>
      </w:r>
      <w:r>
        <w:rPr>
          <w:noProof/>
        </w:rPr>
        <w:tab/>
      </w:r>
      <w:r>
        <w:rPr>
          <w:noProof/>
        </w:rPr>
        <w:fldChar w:fldCharType="begin"/>
      </w:r>
      <w:r>
        <w:rPr>
          <w:noProof/>
        </w:rPr>
        <w:instrText xml:space="preserve"> PAGEREF _Toc450287459 \h </w:instrText>
      </w:r>
      <w:r>
        <w:rPr>
          <w:noProof/>
        </w:rPr>
      </w:r>
      <w:r>
        <w:rPr>
          <w:noProof/>
        </w:rPr>
        <w:fldChar w:fldCharType="separate"/>
      </w:r>
      <w:r>
        <w:rPr>
          <w:noProof/>
        </w:rPr>
        <w:t>9</w:t>
      </w:r>
      <w:r>
        <w:rPr>
          <w:noProof/>
        </w:rPr>
        <w:fldChar w:fldCharType="end"/>
      </w:r>
    </w:p>
    <w:p w14:paraId="70566DF6" w14:textId="77777777" w:rsidR="003033A2" w:rsidRDefault="003033A2">
      <w:pPr>
        <w:pStyle w:val="TOC2"/>
        <w:tabs>
          <w:tab w:val="left" w:pos="880"/>
          <w:tab w:val="right" w:leader="dot" w:pos="9016"/>
        </w:tabs>
        <w:rPr>
          <w:rFonts w:asciiTheme="minorHAnsi" w:eastAsiaTheme="minorEastAsia" w:hAnsiTheme="minorHAnsi" w:cstheme="minorBidi"/>
          <w:b w:val="0"/>
          <w:noProof/>
          <w:szCs w:val="22"/>
          <w:lang w:eastAsia="en-AU"/>
        </w:rPr>
      </w:pPr>
      <w:r>
        <w:rPr>
          <w:noProof/>
        </w:rPr>
        <w:t>7.2</w:t>
      </w:r>
      <w:r>
        <w:rPr>
          <w:rFonts w:asciiTheme="minorHAnsi" w:eastAsiaTheme="minorEastAsia" w:hAnsiTheme="minorHAnsi" w:cstheme="minorBidi"/>
          <w:b w:val="0"/>
          <w:noProof/>
          <w:szCs w:val="22"/>
          <w:lang w:eastAsia="en-AU"/>
        </w:rPr>
        <w:tab/>
      </w:r>
      <w:r>
        <w:rPr>
          <w:noProof/>
        </w:rPr>
        <w:t>Disclaimer</w:t>
      </w:r>
      <w:r>
        <w:rPr>
          <w:noProof/>
        </w:rPr>
        <w:tab/>
      </w:r>
      <w:r>
        <w:rPr>
          <w:noProof/>
        </w:rPr>
        <w:fldChar w:fldCharType="begin"/>
      </w:r>
      <w:r>
        <w:rPr>
          <w:noProof/>
        </w:rPr>
        <w:instrText xml:space="preserve"> PAGEREF _Toc450287460 \h </w:instrText>
      </w:r>
      <w:r>
        <w:rPr>
          <w:noProof/>
        </w:rPr>
      </w:r>
      <w:r>
        <w:rPr>
          <w:noProof/>
        </w:rPr>
        <w:fldChar w:fldCharType="separate"/>
      </w:r>
      <w:r>
        <w:rPr>
          <w:noProof/>
        </w:rPr>
        <w:t>10</w:t>
      </w:r>
      <w:r>
        <w:rPr>
          <w:noProof/>
        </w:rPr>
        <w:fldChar w:fldCharType="end"/>
      </w:r>
    </w:p>
    <w:p w14:paraId="3EC55B12" w14:textId="77777777" w:rsidR="003033A2" w:rsidRDefault="003033A2">
      <w:pPr>
        <w:pStyle w:val="TOC2"/>
        <w:tabs>
          <w:tab w:val="left" w:pos="880"/>
          <w:tab w:val="right" w:leader="dot" w:pos="9016"/>
        </w:tabs>
        <w:rPr>
          <w:rFonts w:asciiTheme="minorHAnsi" w:eastAsiaTheme="minorEastAsia" w:hAnsiTheme="minorHAnsi" w:cstheme="minorBidi"/>
          <w:b w:val="0"/>
          <w:noProof/>
          <w:szCs w:val="22"/>
          <w:lang w:eastAsia="en-AU"/>
        </w:rPr>
      </w:pPr>
      <w:r>
        <w:rPr>
          <w:noProof/>
        </w:rPr>
        <w:t>7.3</w:t>
      </w:r>
      <w:r>
        <w:rPr>
          <w:rFonts w:asciiTheme="minorHAnsi" w:eastAsiaTheme="minorEastAsia" w:hAnsiTheme="minorHAnsi" w:cstheme="minorBidi"/>
          <w:b w:val="0"/>
          <w:noProof/>
          <w:szCs w:val="22"/>
          <w:lang w:eastAsia="en-AU"/>
        </w:rPr>
        <w:tab/>
      </w:r>
      <w:r>
        <w:rPr>
          <w:noProof/>
        </w:rPr>
        <w:t>Limitation of Liability</w:t>
      </w:r>
      <w:r>
        <w:rPr>
          <w:noProof/>
        </w:rPr>
        <w:tab/>
      </w:r>
      <w:r>
        <w:rPr>
          <w:noProof/>
        </w:rPr>
        <w:fldChar w:fldCharType="begin"/>
      </w:r>
      <w:r>
        <w:rPr>
          <w:noProof/>
        </w:rPr>
        <w:instrText xml:space="preserve"> PAGEREF _Toc450287461 \h </w:instrText>
      </w:r>
      <w:r>
        <w:rPr>
          <w:noProof/>
        </w:rPr>
      </w:r>
      <w:r>
        <w:rPr>
          <w:noProof/>
        </w:rPr>
        <w:fldChar w:fldCharType="separate"/>
      </w:r>
      <w:r>
        <w:rPr>
          <w:noProof/>
        </w:rPr>
        <w:t>10</w:t>
      </w:r>
      <w:r>
        <w:rPr>
          <w:noProof/>
        </w:rPr>
        <w:fldChar w:fldCharType="end"/>
      </w:r>
    </w:p>
    <w:p w14:paraId="3443A02D" w14:textId="77777777" w:rsidR="003033A2" w:rsidRDefault="003033A2">
      <w:pPr>
        <w:pStyle w:val="TOC2"/>
        <w:tabs>
          <w:tab w:val="left" w:pos="880"/>
          <w:tab w:val="right" w:leader="dot" w:pos="9016"/>
        </w:tabs>
        <w:rPr>
          <w:rFonts w:asciiTheme="minorHAnsi" w:eastAsiaTheme="minorEastAsia" w:hAnsiTheme="minorHAnsi" w:cstheme="minorBidi"/>
          <w:b w:val="0"/>
          <w:noProof/>
          <w:szCs w:val="22"/>
          <w:lang w:eastAsia="en-AU"/>
        </w:rPr>
      </w:pPr>
      <w:r>
        <w:rPr>
          <w:noProof/>
        </w:rPr>
        <w:t>7.4</w:t>
      </w:r>
      <w:r>
        <w:rPr>
          <w:rFonts w:asciiTheme="minorHAnsi" w:eastAsiaTheme="minorEastAsia" w:hAnsiTheme="minorHAnsi" w:cstheme="minorBidi"/>
          <w:b w:val="0"/>
          <w:noProof/>
          <w:szCs w:val="22"/>
          <w:lang w:eastAsia="en-AU"/>
        </w:rPr>
        <w:tab/>
      </w:r>
      <w:r>
        <w:rPr>
          <w:noProof/>
        </w:rPr>
        <w:t>Indemnities</w:t>
      </w:r>
      <w:r>
        <w:rPr>
          <w:noProof/>
        </w:rPr>
        <w:tab/>
      </w:r>
      <w:r>
        <w:rPr>
          <w:noProof/>
        </w:rPr>
        <w:fldChar w:fldCharType="begin"/>
      </w:r>
      <w:r>
        <w:rPr>
          <w:noProof/>
        </w:rPr>
        <w:instrText xml:space="preserve"> PAGEREF _Toc450287462 \h </w:instrText>
      </w:r>
      <w:r>
        <w:rPr>
          <w:noProof/>
        </w:rPr>
      </w:r>
      <w:r>
        <w:rPr>
          <w:noProof/>
        </w:rPr>
        <w:fldChar w:fldCharType="separate"/>
      </w:r>
      <w:r>
        <w:rPr>
          <w:noProof/>
        </w:rPr>
        <w:t>10</w:t>
      </w:r>
      <w:r>
        <w:rPr>
          <w:noProof/>
        </w:rPr>
        <w:fldChar w:fldCharType="end"/>
      </w:r>
    </w:p>
    <w:p w14:paraId="2164A1A3" w14:textId="77777777" w:rsidR="003033A2" w:rsidRDefault="003033A2">
      <w:pPr>
        <w:pStyle w:val="TOC1"/>
        <w:tabs>
          <w:tab w:val="left" w:pos="442"/>
          <w:tab w:val="right" w:leader="dot" w:pos="9016"/>
        </w:tabs>
        <w:rPr>
          <w:rFonts w:asciiTheme="minorHAnsi" w:eastAsiaTheme="minorEastAsia" w:hAnsiTheme="minorHAnsi" w:cstheme="minorBidi"/>
          <w:b w:val="0"/>
          <w:smallCaps w:val="0"/>
          <w:noProof/>
          <w:sz w:val="22"/>
          <w:szCs w:val="22"/>
          <w:lang w:eastAsia="en-AU"/>
        </w:rPr>
      </w:pPr>
      <w:r>
        <w:rPr>
          <w:noProof/>
        </w:rPr>
        <w:t>8.</w:t>
      </w:r>
      <w:r>
        <w:rPr>
          <w:rFonts w:asciiTheme="minorHAnsi" w:eastAsiaTheme="minorEastAsia" w:hAnsiTheme="minorHAnsi" w:cstheme="minorBidi"/>
          <w:b w:val="0"/>
          <w:smallCaps w:val="0"/>
          <w:noProof/>
          <w:sz w:val="22"/>
          <w:szCs w:val="22"/>
          <w:lang w:eastAsia="en-AU"/>
        </w:rPr>
        <w:tab/>
      </w:r>
      <w:r>
        <w:rPr>
          <w:noProof/>
        </w:rPr>
        <w:t>Applicable agreements, Certification Practice Statement, Certificate Policy</w:t>
      </w:r>
      <w:r>
        <w:rPr>
          <w:noProof/>
        </w:rPr>
        <w:tab/>
      </w:r>
      <w:r>
        <w:rPr>
          <w:noProof/>
        </w:rPr>
        <w:fldChar w:fldCharType="begin"/>
      </w:r>
      <w:r>
        <w:rPr>
          <w:noProof/>
        </w:rPr>
        <w:instrText xml:space="preserve"> PAGEREF _Toc450287464 \h </w:instrText>
      </w:r>
      <w:r>
        <w:rPr>
          <w:noProof/>
        </w:rPr>
      </w:r>
      <w:r>
        <w:rPr>
          <w:noProof/>
        </w:rPr>
        <w:fldChar w:fldCharType="separate"/>
      </w:r>
      <w:r>
        <w:rPr>
          <w:noProof/>
        </w:rPr>
        <w:t>11</w:t>
      </w:r>
      <w:r>
        <w:rPr>
          <w:noProof/>
        </w:rPr>
        <w:fldChar w:fldCharType="end"/>
      </w:r>
    </w:p>
    <w:p w14:paraId="2C99A20A" w14:textId="77777777" w:rsidR="003033A2" w:rsidRDefault="003033A2">
      <w:pPr>
        <w:pStyle w:val="TOC2"/>
        <w:tabs>
          <w:tab w:val="left" w:pos="880"/>
          <w:tab w:val="right" w:leader="dot" w:pos="9016"/>
        </w:tabs>
        <w:rPr>
          <w:rFonts w:asciiTheme="minorHAnsi" w:eastAsiaTheme="minorEastAsia" w:hAnsiTheme="minorHAnsi" w:cstheme="minorBidi"/>
          <w:b w:val="0"/>
          <w:noProof/>
          <w:szCs w:val="22"/>
          <w:lang w:eastAsia="en-AU"/>
        </w:rPr>
      </w:pPr>
      <w:r>
        <w:rPr>
          <w:noProof/>
        </w:rPr>
        <w:t>8.1</w:t>
      </w:r>
      <w:r>
        <w:rPr>
          <w:rFonts w:asciiTheme="minorHAnsi" w:eastAsiaTheme="minorEastAsia" w:hAnsiTheme="minorHAnsi" w:cstheme="minorBidi"/>
          <w:b w:val="0"/>
          <w:noProof/>
          <w:szCs w:val="22"/>
          <w:lang w:eastAsia="en-AU"/>
        </w:rPr>
        <w:tab/>
      </w:r>
      <w:r>
        <w:rPr>
          <w:noProof/>
        </w:rPr>
        <w:t>Applicable Agreements</w:t>
      </w:r>
      <w:r>
        <w:rPr>
          <w:noProof/>
        </w:rPr>
        <w:tab/>
      </w:r>
      <w:r>
        <w:rPr>
          <w:noProof/>
        </w:rPr>
        <w:fldChar w:fldCharType="begin"/>
      </w:r>
      <w:r>
        <w:rPr>
          <w:noProof/>
        </w:rPr>
        <w:instrText xml:space="preserve"> PAGEREF _Toc450287465 \h </w:instrText>
      </w:r>
      <w:r>
        <w:rPr>
          <w:noProof/>
        </w:rPr>
      </w:r>
      <w:r>
        <w:rPr>
          <w:noProof/>
        </w:rPr>
        <w:fldChar w:fldCharType="separate"/>
      </w:r>
      <w:r>
        <w:rPr>
          <w:noProof/>
        </w:rPr>
        <w:t>11</w:t>
      </w:r>
      <w:r>
        <w:rPr>
          <w:noProof/>
        </w:rPr>
        <w:fldChar w:fldCharType="end"/>
      </w:r>
    </w:p>
    <w:p w14:paraId="1CEA1979" w14:textId="77777777" w:rsidR="003033A2" w:rsidRDefault="003033A2">
      <w:pPr>
        <w:pStyle w:val="TOC2"/>
        <w:tabs>
          <w:tab w:val="left" w:pos="880"/>
          <w:tab w:val="right" w:leader="dot" w:pos="9016"/>
        </w:tabs>
        <w:rPr>
          <w:rFonts w:asciiTheme="minorHAnsi" w:eastAsiaTheme="minorEastAsia" w:hAnsiTheme="minorHAnsi" w:cstheme="minorBidi"/>
          <w:b w:val="0"/>
          <w:noProof/>
          <w:szCs w:val="22"/>
          <w:lang w:eastAsia="en-AU"/>
        </w:rPr>
      </w:pPr>
      <w:r>
        <w:rPr>
          <w:noProof/>
        </w:rPr>
        <w:t>8.2</w:t>
      </w:r>
      <w:r>
        <w:rPr>
          <w:rFonts w:asciiTheme="minorHAnsi" w:eastAsiaTheme="minorEastAsia" w:hAnsiTheme="minorHAnsi" w:cstheme="minorBidi"/>
          <w:b w:val="0"/>
          <w:noProof/>
          <w:szCs w:val="22"/>
          <w:lang w:eastAsia="en-AU"/>
        </w:rPr>
        <w:tab/>
      </w:r>
      <w:r>
        <w:rPr>
          <w:noProof/>
        </w:rPr>
        <w:t>Certification Practice Statement (CPS)</w:t>
      </w:r>
      <w:r>
        <w:rPr>
          <w:noProof/>
        </w:rPr>
        <w:tab/>
      </w:r>
      <w:r>
        <w:rPr>
          <w:noProof/>
        </w:rPr>
        <w:fldChar w:fldCharType="begin"/>
      </w:r>
      <w:r>
        <w:rPr>
          <w:noProof/>
        </w:rPr>
        <w:instrText xml:space="preserve"> PAGEREF _Toc450287466 \h </w:instrText>
      </w:r>
      <w:r>
        <w:rPr>
          <w:noProof/>
        </w:rPr>
      </w:r>
      <w:r>
        <w:rPr>
          <w:noProof/>
        </w:rPr>
        <w:fldChar w:fldCharType="separate"/>
      </w:r>
      <w:r>
        <w:rPr>
          <w:noProof/>
        </w:rPr>
        <w:t>11</w:t>
      </w:r>
      <w:r>
        <w:rPr>
          <w:noProof/>
        </w:rPr>
        <w:fldChar w:fldCharType="end"/>
      </w:r>
    </w:p>
    <w:p w14:paraId="5BE00781" w14:textId="77777777" w:rsidR="003033A2" w:rsidRDefault="003033A2">
      <w:pPr>
        <w:pStyle w:val="TOC2"/>
        <w:tabs>
          <w:tab w:val="left" w:pos="880"/>
          <w:tab w:val="right" w:leader="dot" w:pos="9016"/>
        </w:tabs>
        <w:rPr>
          <w:rFonts w:asciiTheme="minorHAnsi" w:eastAsiaTheme="minorEastAsia" w:hAnsiTheme="minorHAnsi" w:cstheme="minorBidi"/>
          <w:b w:val="0"/>
          <w:noProof/>
          <w:szCs w:val="22"/>
          <w:lang w:eastAsia="en-AU"/>
        </w:rPr>
      </w:pPr>
      <w:r w:rsidRPr="00902070">
        <w:rPr>
          <w:noProof/>
          <w:lang w:val="en-GB" w:eastAsia="en-AU"/>
        </w:rPr>
        <w:t>8.3</w:t>
      </w:r>
      <w:r>
        <w:rPr>
          <w:rFonts w:asciiTheme="minorHAnsi" w:eastAsiaTheme="minorEastAsia" w:hAnsiTheme="minorHAnsi" w:cstheme="minorBidi"/>
          <w:b w:val="0"/>
          <w:noProof/>
          <w:szCs w:val="22"/>
          <w:lang w:eastAsia="en-AU"/>
        </w:rPr>
        <w:tab/>
      </w:r>
      <w:r>
        <w:rPr>
          <w:noProof/>
        </w:rPr>
        <w:t>Certificate Policy (CP)</w:t>
      </w:r>
      <w:r>
        <w:rPr>
          <w:noProof/>
        </w:rPr>
        <w:tab/>
      </w:r>
      <w:r>
        <w:rPr>
          <w:noProof/>
        </w:rPr>
        <w:fldChar w:fldCharType="begin"/>
      </w:r>
      <w:r>
        <w:rPr>
          <w:noProof/>
        </w:rPr>
        <w:instrText xml:space="preserve"> PAGEREF _Toc450287467 \h </w:instrText>
      </w:r>
      <w:r>
        <w:rPr>
          <w:noProof/>
        </w:rPr>
      </w:r>
      <w:r>
        <w:rPr>
          <w:noProof/>
        </w:rPr>
        <w:fldChar w:fldCharType="separate"/>
      </w:r>
      <w:r>
        <w:rPr>
          <w:noProof/>
        </w:rPr>
        <w:t>12</w:t>
      </w:r>
      <w:r>
        <w:rPr>
          <w:noProof/>
        </w:rPr>
        <w:fldChar w:fldCharType="end"/>
      </w:r>
    </w:p>
    <w:p w14:paraId="3C8CC3D1" w14:textId="77777777" w:rsidR="003033A2" w:rsidRDefault="003033A2">
      <w:pPr>
        <w:pStyle w:val="TOC1"/>
        <w:tabs>
          <w:tab w:val="left" w:pos="442"/>
          <w:tab w:val="right" w:leader="dot" w:pos="9016"/>
        </w:tabs>
        <w:rPr>
          <w:rFonts w:asciiTheme="minorHAnsi" w:eastAsiaTheme="minorEastAsia" w:hAnsiTheme="minorHAnsi" w:cstheme="minorBidi"/>
          <w:b w:val="0"/>
          <w:smallCaps w:val="0"/>
          <w:noProof/>
          <w:sz w:val="22"/>
          <w:szCs w:val="22"/>
          <w:lang w:eastAsia="en-AU"/>
        </w:rPr>
      </w:pPr>
      <w:r>
        <w:rPr>
          <w:noProof/>
        </w:rPr>
        <w:t>9.</w:t>
      </w:r>
      <w:r>
        <w:rPr>
          <w:rFonts w:asciiTheme="minorHAnsi" w:eastAsiaTheme="minorEastAsia" w:hAnsiTheme="minorHAnsi" w:cstheme="minorBidi"/>
          <w:b w:val="0"/>
          <w:smallCaps w:val="0"/>
          <w:noProof/>
          <w:sz w:val="22"/>
          <w:szCs w:val="22"/>
          <w:lang w:eastAsia="en-AU"/>
        </w:rPr>
        <w:tab/>
      </w:r>
      <w:r>
        <w:rPr>
          <w:noProof/>
        </w:rPr>
        <w:t>Privacy</w:t>
      </w:r>
      <w:r>
        <w:rPr>
          <w:noProof/>
        </w:rPr>
        <w:tab/>
      </w:r>
      <w:r>
        <w:rPr>
          <w:noProof/>
        </w:rPr>
        <w:fldChar w:fldCharType="begin"/>
      </w:r>
      <w:r>
        <w:rPr>
          <w:noProof/>
        </w:rPr>
        <w:instrText xml:space="preserve"> PAGEREF _Toc450287468 \h </w:instrText>
      </w:r>
      <w:r>
        <w:rPr>
          <w:noProof/>
        </w:rPr>
      </w:r>
      <w:r>
        <w:rPr>
          <w:noProof/>
        </w:rPr>
        <w:fldChar w:fldCharType="separate"/>
      </w:r>
      <w:r>
        <w:rPr>
          <w:noProof/>
        </w:rPr>
        <w:t>12</w:t>
      </w:r>
      <w:r>
        <w:rPr>
          <w:noProof/>
        </w:rPr>
        <w:fldChar w:fldCharType="end"/>
      </w:r>
    </w:p>
    <w:p w14:paraId="7F410E9A" w14:textId="77777777" w:rsidR="003033A2" w:rsidRDefault="003033A2">
      <w:pPr>
        <w:pStyle w:val="TOC2"/>
        <w:tabs>
          <w:tab w:val="left" w:pos="880"/>
          <w:tab w:val="right" w:leader="dot" w:pos="9016"/>
        </w:tabs>
        <w:rPr>
          <w:rFonts w:asciiTheme="minorHAnsi" w:eastAsiaTheme="minorEastAsia" w:hAnsiTheme="minorHAnsi" w:cstheme="minorBidi"/>
          <w:b w:val="0"/>
          <w:noProof/>
          <w:szCs w:val="22"/>
          <w:lang w:eastAsia="en-AU"/>
        </w:rPr>
      </w:pPr>
      <w:r>
        <w:rPr>
          <w:noProof/>
        </w:rPr>
        <w:t>9.1</w:t>
      </w:r>
      <w:r>
        <w:rPr>
          <w:rFonts w:asciiTheme="minorHAnsi" w:eastAsiaTheme="minorEastAsia" w:hAnsiTheme="minorHAnsi" w:cstheme="minorBidi"/>
          <w:b w:val="0"/>
          <w:noProof/>
          <w:szCs w:val="22"/>
          <w:lang w:eastAsia="en-AU"/>
        </w:rPr>
        <w:tab/>
      </w:r>
      <w:r>
        <w:rPr>
          <w:noProof/>
        </w:rPr>
        <w:t>Privacy Policy</w:t>
      </w:r>
      <w:r>
        <w:rPr>
          <w:noProof/>
        </w:rPr>
        <w:tab/>
      </w:r>
      <w:r>
        <w:rPr>
          <w:noProof/>
        </w:rPr>
        <w:fldChar w:fldCharType="begin"/>
      </w:r>
      <w:r>
        <w:rPr>
          <w:noProof/>
        </w:rPr>
        <w:instrText xml:space="preserve"> PAGEREF _Toc450287469 \h </w:instrText>
      </w:r>
      <w:r>
        <w:rPr>
          <w:noProof/>
        </w:rPr>
      </w:r>
      <w:r>
        <w:rPr>
          <w:noProof/>
        </w:rPr>
        <w:fldChar w:fldCharType="separate"/>
      </w:r>
      <w:r>
        <w:rPr>
          <w:noProof/>
        </w:rPr>
        <w:t>12</w:t>
      </w:r>
      <w:r>
        <w:rPr>
          <w:noProof/>
        </w:rPr>
        <w:fldChar w:fldCharType="end"/>
      </w:r>
    </w:p>
    <w:p w14:paraId="7DDA1670" w14:textId="77777777" w:rsidR="003033A2" w:rsidRDefault="003033A2">
      <w:pPr>
        <w:pStyle w:val="TOC2"/>
        <w:tabs>
          <w:tab w:val="left" w:pos="880"/>
          <w:tab w:val="right" w:leader="dot" w:pos="9016"/>
        </w:tabs>
        <w:rPr>
          <w:rFonts w:asciiTheme="minorHAnsi" w:eastAsiaTheme="minorEastAsia" w:hAnsiTheme="minorHAnsi" w:cstheme="minorBidi"/>
          <w:b w:val="0"/>
          <w:noProof/>
          <w:szCs w:val="22"/>
          <w:lang w:eastAsia="en-AU"/>
        </w:rPr>
      </w:pPr>
      <w:r>
        <w:rPr>
          <w:noProof/>
        </w:rPr>
        <w:t>9.2</w:t>
      </w:r>
      <w:r>
        <w:rPr>
          <w:rFonts w:asciiTheme="minorHAnsi" w:eastAsiaTheme="minorEastAsia" w:hAnsiTheme="minorHAnsi" w:cstheme="minorBidi"/>
          <w:b w:val="0"/>
          <w:noProof/>
          <w:szCs w:val="22"/>
          <w:lang w:eastAsia="en-AU"/>
        </w:rPr>
        <w:tab/>
      </w:r>
      <w:r>
        <w:rPr>
          <w:noProof/>
        </w:rPr>
        <w:t>Privacy plan</w:t>
      </w:r>
      <w:r>
        <w:rPr>
          <w:noProof/>
        </w:rPr>
        <w:tab/>
      </w:r>
      <w:r>
        <w:rPr>
          <w:noProof/>
        </w:rPr>
        <w:fldChar w:fldCharType="begin"/>
      </w:r>
      <w:r>
        <w:rPr>
          <w:noProof/>
        </w:rPr>
        <w:instrText xml:space="preserve"> PAGEREF _Toc450287470 \h </w:instrText>
      </w:r>
      <w:r>
        <w:rPr>
          <w:noProof/>
        </w:rPr>
      </w:r>
      <w:r>
        <w:rPr>
          <w:noProof/>
        </w:rPr>
        <w:fldChar w:fldCharType="separate"/>
      </w:r>
      <w:r>
        <w:rPr>
          <w:noProof/>
        </w:rPr>
        <w:t>12</w:t>
      </w:r>
      <w:r>
        <w:rPr>
          <w:noProof/>
        </w:rPr>
        <w:fldChar w:fldCharType="end"/>
      </w:r>
    </w:p>
    <w:p w14:paraId="329BC77E" w14:textId="77777777" w:rsidR="003033A2" w:rsidRDefault="003033A2">
      <w:pPr>
        <w:pStyle w:val="TOC2"/>
        <w:tabs>
          <w:tab w:val="left" w:pos="880"/>
          <w:tab w:val="right" w:leader="dot" w:pos="9016"/>
        </w:tabs>
        <w:rPr>
          <w:rFonts w:asciiTheme="minorHAnsi" w:eastAsiaTheme="minorEastAsia" w:hAnsiTheme="minorHAnsi" w:cstheme="minorBidi"/>
          <w:b w:val="0"/>
          <w:noProof/>
          <w:szCs w:val="22"/>
          <w:lang w:eastAsia="en-AU"/>
        </w:rPr>
      </w:pPr>
      <w:r w:rsidRPr="00902070">
        <w:rPr>
          <w:noProof/>
        </w:rPr>
        <w:t>9.3</w:t>
      </w:r>
      <w:r>
        <w:rPr>
          <w:rFonts w:asciiTheme="minorHAnsi" w:eastAsiaTheme="minorEastAsia" w:hAnsiTheme="minorHAnsi" w:cstheme="minorBidi"/>
          <w:b w:val="0"/>
          <w:noProof/>
          <w:szCs w:val="22"/>
          <w:lang w:eastAsia="en-AU"/>
        </w:rPr>
        <w:tab/>
      </w:r>
      <w:r w:rsidRPr="00902070">
        <w:rPr>
          <w:noProof/>
        </w:rPr>
        <w:t>Information treated as private</w:t>
      </w:r>
      <w:r>
        <w:rPr>
          <w:noProof/>
        </w:rPr>
        <w:tab/>
      </w:r>
      <w:r>
        <w:rPr>
          <w:noProof/>
        </w:rPr>
        <w:fldChar w:fldCharType="begin"/>
      </w:r>
      <w:r>
        <w:rPr>
          <w:noProof/>
        </w:rPr>
        <w:instrText xml:space="preserve"> PAGEREF _Toc450287471 \h </w:instrText>
      </w:r>
      <w:r>
        <w:rPr>
          <w:noProof/>
        </w:rPr>
      </w:r>
      <w:r>
        <w:rPr>
          <w:noProof/>
        </w:rPr>
        <w:fldChar w:fldCharType="separate"/>
      </w:r>
      <w:r>
        <w:rPr>
          <w:noProof/>
        </w:rPr>
        <w:t>12</w:t>
      </w:r>
      <w:r>
        <w:rPr>
          <w:noProof/>
        </w:rPr>
        <w:fldChar w:fldCharType="end"/>
      </w:r>
    </w:p>
    <w:p w14:paraId="1D40E98B" w14:textId="77777777" w:rsidR="003033A2" w:rsidRDefault="003033A2">
      <w:pPr>
        <w:pStyle w:val="TOC2"/>
        <w:tabs>
          <w:tab w:val="left" w:pos="880"/>
          <w:tab w:val="right" w:leader="dot" w:pos="9016"/>
        </w:tabs>
        <w:rPr>
          <w:rFonts w:asciiTheme="minorHAnsi" w:eastAsiaTheme="minorEastAsia" w:hAnsiTheme="minorHAnsi" w:cstheme="minorBidi"/>
          <w:b w:val="0"/>
          <w:noProof/>
          <w:szCs w:val="22"/>
          <w:lang w:eastAsia="en-AU"/>
        </w:rPr>
      </w:pPr>
      <w:r w:rsidRPr="00902070">
        <w:rPr>
          <w:noProof/>
        </w:rPr>
        <w:t>9.4</w:t>
      </w:r>
      <w:r>
        <w:rPr>
          <w:rFonts w:asciiTheme="minorHAnsi" w:eastAsiaTheme="minorEastAsia" w:hAnsiTheme="minorHAnsi" w:cstheme="minorBidi"/>
          <w:b w:val="0"/>
          <w:noProof/>
          <w:szCs w:val="22"/>
          <w:lang w:eastAsia="en-AU"/>
        </w:rPr>
        <w:tab/>
      </w:r>
      <w:r w:rsidRPr="00902070">
        <w:rPr>
          <w:noProof/>
        </w:rPr>
        <w:t>Information not deemed private</w:t>
      </w:r>
      <w:r>
        <w:rPr>
          <w:noProof/>
        </w:rPr>
        <w:tab/>
      </w:r>
      <w:r>
        <w:rPr>
          <w:noProof/>
        </w:rPr>
        <w:fldChar w:fldCharType="begin"/>
      </w:r>
      <w:r>
        <w:rPr>
          <w:noProof/>
        </w:rPr>
        <w:instrText xml:space="preserve"> PAGEREF _Toc450287472 \h </w:instrText>
      </w:r>
      <w:r>
        <w:rPr>
          <w:noProof/>
        </w:rPr>
      </w:r>
      <w:r>
        <w:rPr>
          <w:noProof/>
        </w:rPr>
        <w:fldChar w:fldCharType="separate"/>
      </w:r>
      <w:r>
        <w:rPr>
          <w:noProof/>
        </w:rPr>
        <w:t>12</w:t>
      </w:r>
      <w:r>
        <w:rPr>
          <w:noProof/>
        </w:rPr>
        <w:fldChar w:fldCharType="end"/>
      </w:r>
    </w:p>
    <w:p w14:paraId="5E4C38E2" w14:textId="77777777" w:rsidR="003033A2" w:rsidRDefault="003033A2">
      <w:pPr>
        <w:pStyle w:val="TOC2"/>
        <w:tabs>
          <w:tab w:val="left" w:pos="880"/>
          <w:tab w:val="right" w:leader="dot" w:pos="9016"/>
        </w:tabs>
        <w:rPr>
          <w:rFonts w:asciiTheme="minorHAnsi" w:eastAsiaTheme="minorEastAsia" w:hAnsiTheme="minorHAnsi" w:cstheme="minorBidi"/>
          <w:b w:val="0"/>
          <w:noProof/>
          <w:szCs w:val="22"/>
          <w:lang w:eastAsia="en-AU"/>
        </w:rPr>
      </w:pPr>
      <w:r w:rsidRPr="00902070">
        <w:rPr>
          <w:noProof/>
        </w:rPr>
        <w:t>9.5</w:t>
      </w:r>
      <w:r>
        <w:rPr>
          <w:rFonts w:asciiTheme="minorHAnsi" w:eastAsiaTheme="minorEastAsia" w:hAnsiTheme="minorHAnsi" w:cstheme="minorBidi"/>
          <w:b w:val="0"/>
          <w:noProof/>
          <w:szCs w:val="22"/>
          <w:lang w:eastAsia="en-AU"/>
        </w:rPr>
        <w:tab/>
      </w:r>
      <w:r w:rsidRPr="00902070">
        <w:rPr>
          <w:noProof/>
        </w:rPr>
        <w:t>Responsibility to protect private information</w:t>
      </w:r>
      <w:r>
        <w:rPr>
          <w:noProof/>
        </w:rPr>
        <w:tab/>
      </w:r>
      <w:r>
        <w:rPr>
          <w:noProof/>
        </w:rPr>
        <w:fldChar w:fldCharType="begin"/>
      </w:r>
      <w:r>
        <w:rPr>
          <w:noProof/>
        </w:rPr>
        <w:instrText xml:space="preserve"> PAGEREF _Toc450287473 \h </w:instrText>
      </w:r>
      <w:r>
        <w:rPr>
          <w:noProof/>
        </w:rPr>
      </w:r>
      <w:r>
        <w:rPr>
          <w:noProof/>
        </w:rPr>
        <w:fldChar w:fldCharType="separate"/>
      </w:r>
      <w:r>
        <w:rPr>
          <w:noProof/>
        </w:rPr>
        <w:t>13</w:t>
      </w:r>
      <w:r>
        <w:rPr>
          <w:noProof/>
        </w:rPr>
        <w:fldChar w:fldCharType="end"/>
      </w:r>
    </w:p>
    <w:p w14:paraId="2D2F2991" w14:textId="77777777" w:rsidR="003033A2" w:rsidRDefault="003033A2">
      <w:pPr>
        <w:pStyle w:val="TOC2"/>
        <w:tabs>
          <w:tab w:val="left" w:pos="880"/>
          <w:tab w:val="right" w:leader="dot" w:pos="9016"/>
        </w:tabs>
        <w:rPr>
          <w:rFonts w:asciiTheme="minorHAnsi" w:eastAsiaTheme="minorEastAsia" w:hAnsiTheme="minorHAnsi" w:cstheme="minorBidi"/>
          <w:b w:val="0"/>
          <w:noProof/>
          <w:szCs w:val="22"/>
          <w:lang w:eastAsia="en-AU"/>
        </w:rPr>
      </w:pPr>
      <w:r w:rsidRPr="00902070">
        <w:rPr>
          <w:noProof/>
        </w:rPr>
        <w:t>9.6</w:t>
      </w:r>
      <w:r>
        <w:rPr>
          <w:rFonts w:asciiTheme="minorHAnsi" w:eastAsiaTheme="minorEastAsia" w:hAnsiTheme="minorHAnsi" w:cstheme="minorBidi"/>
          <w:b w:val="0"/>
          <w:noProof/>
          <w:szCs w:val="22"/>
          <w:lang w:eastAsia="en-AU"/>
        </w:rPr>
        <w:tab/>
      </w:r>
      <w:r w:rsidRPr="00902070">
        <w:rPr>
          <w:noProof/>
        </w:rPr>
        <w:t>Notice and consent to use private information</w:t>
      </w:r>
      <w:r>
        <w:rPr>
          <w:noProof/>
        </w:rPr>
        <w:tab/>
      </w:r>
      <w:r>
        <w:rPr>
          <w:noProof/>
        </w:rPr>
        <w:fldChar w:fldCharType="begin"/>
      </w:r>
      <w:r>
        <w:rPr>
          <w:noProof/>
        </w:rPr>
        <w:instrText xml:space="preserve"> PAGEREF _Toc450287474 \h </w:instrText>
      </w:r>
      <w:r>
        <w:rPr>
          <w:noProof/>
        </w:rPr>
      </w:r>
      <w:r>
        <w:rPr>
          <w:noProof/>
        </w:rPr>
        <w:fldChar w:fldCharType="separate"/>
      </w:r>
      <w:r>
        <w:rPr>
          <w:noProof/>
        </w:rPr>
        <w:t>13</w:t>
      </w:r>
      <w:r>
        <w:rPr>
          <w:noProof/>
        </w:rPr>
        <w:fldChar w:fldCharType="end"/>
      </w:r>
    </w:p>
    <w:p w14:paraId="055A75FF" w14:textId="77777777" w:rsidR="003033A2" w:rsidRDefault="003033A2">
      <w:pPr>
        <w:pStyle w:val="TOC2"/>
        <w:tabs>
          <w:tab w:val="left" w:pos="880"/>
          <w:tab w:val="right" w:leader="dot" w:pos="9016"/>
        </w:tabs>
        <w:rPr>
          <w:rFonts w:asciiTheme="minorHAnsi" w:eastAsiaTheme="minorEastAsia" w:hAnsiTheme="minorHAnsi" w:cstheme="minorBidi"/>
          <w:b w:val="0"/>
          <w:noProof/>
          <w:szCs w:val="22"/>
          <w:lang w:eastAsia="en-AU"/>
        </w:rPr>
      </w:pPr>
      <w:r w:rsidRPr="00902070">
        <w:rPr>
          <w:noProof/>
        </w:rPr>
        <w:t>9.7</w:t>
      </w:r>
      <w:r>
        <w:rPr>
          <w:rFonts w:asciiTheme="minorHAnsi" w:eastAsiaTheme="minorEastAsia" w:hAnsiTheme="minorHAnsi" w:cstheme="minorBidi"/>
          <w:b w:val="0"/>
          <w:noProof/>
          <w:szCs w:val="22"/>
          <w:lang w:eastAsia="en-AU"/>
        </w:rPr>
        <w:tab/>
      </w:r>
      <w:r w:rsidRPr="00902070">
        <w:rPr>
          <w:noProof/>
        </w:rPr>
        <w:t>Disclosure pursuant to judicial or administrative process</w:t>
      </w:r>
      <w:r>
        <w:rPr>
          <w:noProof/>
        </w:rPr>
        <w:tab/>
      </w:r>
      <w:r>
        <w:rPr>
          <w:noProof/>
        </w:rPr>
        <w:fldChar w:fldCharType="begin"/>
      </w:r>
      <w:r>
        <w:rPr>
          <w:noProof/>
        </w:rPr>
        <w:instrText xml:space="preserve"> PAGEREF _Toc450287475 \h </w:instrText>
      </w:r>
      <w:r>
        <w:rPr>
          <w:noProof/>
        </w:rPr>
      </w:r>
      <w:r>
        <w:rPr>
          <w:noProof/>
        </w:rPr>
        <w:fldChar w:fldCharType="separate"/>
      </w:r>
      <w:r>
        <w:rPr>
          <w:noProof/>
        </w:rPr>
        <w:t>13</w:t>
      </w:r>
      <w:r>
        <w:rPr>
          <w:noProof/>
        </w:rPr>
        <w:fldChar w:fldCharType="end"/>
      </w:r>
    </w:p>
    <w:p w14:paraId="7A6D74B3" w14:textId="77777777" w:rsidR="003033A2" w:rsidRDefault="003033A2">
      <w:pPr>
        <w:pStyle w:val="TOC1"/>
        <w:tabs>
          <w:tab w:val="left" w:pos="660"/>
          <w:tab w:val="right" w:leader="dot" w:pos="9016"/>
        </w:tabs>
        <w:rPr>
          <w:rFonts w:asciiTheme="minorHAnsi" w:eastAsiaTheme="minorEastAsia" w:hAnsiTheme="minorHAnsi" w:cstheme="minorBidi"/>
          <w:b w:val="0"/>
          <w:smallCaps w:val="0"/>
          <w:noProof/>
          <w:sz w:val="22"/>
          <w:szCs w:val="22"/>
          <w:lang w:eastAsia="en-AU"/>
        </w:rPr>
      </w:pPr>
      <w:r>
        <w:rPr>
          <w:noProof/>
        </w:rPr>
        <w:t>10.</w:t>
      </w:r>
      <w:r>
        <w:rPr>
          <w:rFonts w:asciiTheme="minorHAnsi" w:eastAsiaTheme="minorEastAsia" w:hAnsiTheme="minorHAnsi" w:cstheme="minorBidi"/>
          <w:b w:val="0"/>
          <w:smallCaps w:val="0"/>
          <w:noProof/>
          <w:sz w:val="22"/>
          <w:szCs w:val="22"/>
          <w:lang w:eastAsia="en-AU"/>
        </w:rPr>
        <w:tab/>
      </w:r>
      <w:r>
        <w:rPr>
          <w:noProof/>
        </w:rPr>
        <w:t>Refund Policy</w:t>
      </w:r>
      <w:r>
        <w:rPr>
          <w:noProof/>
        </w:rPr>
        <w:tab/>
      </w:r>
      <w:r>
        <w:rPr>
          <w:noProof/>
        </w:rPr>
        <w:fldChar w:fldCharType="begin"/>
      </w:r>
      <w:r>
        <w:rPr>
          <w:noProof/>
        </w:rPr>
        <w:instrText xml:space="preserve"> PAGEREF _Toc450287476 \h </w:instrText>
      </w:r>
      <w:r>
        <w:rPr>
          <w:noProof/>
        </w:rPr>
      </w:r>
      <w:r>
        <w:rPr>
          <w:noProof/>
        </w:rPr>
        <w:fldChar w:fldCharType="separate"/>
      </w:r>
      <w:r>
        <w:rPr>
          <w:noProof/>
        </w:rPr>
        <w:t>13</w:t>
      </w:r>
      <w:r>
        <w:rPr>
          <w:noProof/>
        </w:rPr>
        <w:fldChar w:fldCharType="end"/>
      </w:r>
    </w:p>
    <w:p w14:paraId="5422F8A7" w14:textId="77777777" w:rsidR="003033A2" w:rsidRDefault="003033A2">
      <w:pPr>
        <w:pStyle w:val="TOC1"/>
        <w:tabs>
          <w:tab w:val="left" w:pos="660"/>
          <w:tab w:val="right" w:leader="dot" w:pos="9016"/>
        </w:tabs>
        <w:rPr>
          <w:rFonts w:asciiTheme="minorHAnsi" w:eastAsiaTheme="minorEastAsia" w:hAnsiTheme="minorHAnsi" w:cstheme="minorBidi"/>
          <w:b w:val="0"/>
          <w:smallCaps w:val="0"/>
          <w:noProof/>
          <w:sz w:val="22"/>
          <w:szCs w:val="22"/>
          <w:lang w:eastAsia="en-AU"/>
        </w:rPr>
      </w:pPr>
      <w:r>
        <w:rPr>
          <w:noProof/>
        </w:rPr>
        <w:t>11.</w:t>
      </w:r>
      <w:r>
        <w:rPr>
          <w:rFonts w:asciiTheme="minorHAnsi" w:eastAsiaTheme="minorEastAsia" w:hAnsiTheme="minorHAnsi" w:cstheme="minorBidi"/>
          <w:b w:val="0"/>
          <w:smallCaps w:val="0"/>
          <w:noProof/>
          <w:sz w:val="22"/>
          <w:szCs w:val="22"/>
          <w:lang w:eastAsia="en-AU"/>
        </w:rPr>
        <w:tab/>
      </w:r>
      <w:r>
        <w:rPr>
          <w:noProof/>
        </w:rPr>
        <w:t>Applicable Law</w:t>
      </w:r>
      <w:r>
        <w:rPr>
          <w:noProof/>
        </w:rPr>
        <w:tab/>
      </w:r>
      <w:r>
        <w:rPr>
          <w:noProof/>
        </w:rPr>
        <w:fldChar w:fldCharType="begin"/>
      </w:r>
      <w:r>
        <w:rPr>
          <w:noProof/>
        </w:rPr>
        <w:instrText xml:space="preserve"> PAGEREF _Toc450287477 \h </w:instrText>
      </w:r>
      <w:r>
        <w:rPr>
          <w:noProof/>
        </w:rPr>
      </w:r>
      <w:r>
        <w:rPr>
          <w:noProof/>
        </w:rPr>
        <w:fldChar w:fldCharType="separate"/>
      </w:r>
      <w:r>
        <w:rPr>
          <w:noProof/>
        </w:rPr>
        <w:t>13</w:t>
      </w:r>
      <w:r>
        <w:rPr>
          <w:noProof/>
        </w:rPr>
        <w:fldChar w:fldCharType="end"/>
      </w:r>
    </w:p>
    <w:p w14:paraId="5CAA01CC" w14:textId="77777777" w:rsidR="003033A2" w:rsidRDefault="003033A2">
      <w:pPr>
        <w:pStyle w:val="TOC1"/>
        <w:tabs>
          <w:tab w:val="left" w:pos="660"/>
          <w:tab w:val="right" w:leader="dot" w:pos="9016"/>
        </w:tabs>
        <w:rPr>
          <w:rFonts w:asciiTheme="minorHAnsi" w:eastAsiaTheme="minorEastAsia" w:hAnsiTheme="minorHAnsi" w:cstheme="minorBidi"/>
          <w:b w:val="0"/>
          <w:smallCaps w:val="0"/>
          <w:noProof/>
          <w:sz w:val="22"/>
          <w:szCs w:val="22"/>
          <w:lang w:eastAsia="en-AU"/>
        </w:rPr>
      </w:pPr>
      <w:r>
        <w:rPr>
          <w:noProof/>
        </w:rPr>
        <w:t>12.</w:t>
      </w:r>
      <w:r>
        <w:rPr>
          <w:rFonts w:asciiTheme="minorHAnsi" w:eastAsiaTheme="minorEastAsia" w:hAnsiTheme="minorHAnsi" w:cstheme="minorBidi"/>
          <w:b w:val="0"/>
          <w:smallCaps w:val="0"/>
          <w:noProof/>
          <w:sz w:val="22"/>
          <w:szCs w:val="22"/>
          <w:lang w:eastAsia="en-AU"/>
        </w:rPr>
        <w:tab/>
      </w:r>
      <w:r>
        <w:rPr>
          <w:noProof/>
        </w:rPr>
        <w:t>Dispute Resolution</w:t>
      </w:r>
      <w:r>
        <w:rPr>
          <w:noProof/>
        </w:rPr>
        <w:tab/>
      </w:r>
      <w:r>
        <w:rPr>
          <w:noProof/>
        </w:rPr>
        <w:fldChar w:fldCharType="begin"/>
      </w:r>
      <w:r>
        <w:rPr>
          <w:noProof/>
        </w:rPr>
        <w:instrText xml:space="preserve"> PAGEREF _Toc450287478 \h </w:instrText>
      </w:r>
      <w:r>
        <w:rPr>
          <w:noProof/>
        </w:rPr>
      </w:r>
      <w:r>
        <w:rPr>
          <w:noProof/>
        </w:rPr>
        <w:fldChar w:fldCharType="separate"/>
      </w:r>
      <w:r>
        <w:rPr>
          <w:noProof/>
        </w:rPr>
        <w:t>14</w:t>
      </w:r>
      <w:r>
        <w:rPr>
          <w:noProof/>
        </w:rPr>
        <w:fldChar w:fldCharType="end"/>
      </w:r>
    </w:p>
    <w:p w14:paraId="0113D4DE" w14:textId="77777777" w:rsidR="003033A2" w:rsidRDefault="003033A2">
      <w:pPr>
        <w:pStyle w:val="TOC1"/>
        <w:tabs>
          <w:tab w:val="left" w:pos="660"/>
          <w:tab w:val="right" w:leader="dot" w:pos="9016"/>
        </w:tabs>
        <w:rPr>
          <w:rFonts w:asciiTheme="minorHAnsi" w:eastAsiaTheme="minorEastAsia" w:hAnsiTheme="minorHAnsi" w:cstheme="minorBidi"/>
          <w:b w:val="0"/>
          <w:smallCaps w:val="0"/>
          <w:noProof/>
          <w:sz w:val="22"/>
          <w:szCs w:val="22"/>
          <w:lang w:eastAsia="en-AU"/>
        </w:rPr>
      </w:pPr>
      <w:r>
        <w:rPr>
          <w:noProof/>
        </w:rPr>
        <w:t>13.</w:t>
      </w:r>
      <w:r>
        <w:rPr>
          <w:rFonts w:asciiTheme="minorHAnsi" w:eastAsiaTheme="minorEastAsia" w:hAnsiTheme="minorHAnsi" w:cstheme="minorBidi"/>
          <w:b w:val="0"/>
          <w:smallCaps w:val="0"/>
          <w:noProof/>
          <w:sz w:val="22"/>
          <w:szCs w:val="22"/>
          <w:lang w:eastAsia="en-AU"/>
        </w:rPr>
        <w:tab/>
      </w:r>
      <w:r>
        <w:rPr>
          <w:noProof/>
        </w:rPr>
        <w:t>Audit</w:t>
      </w:r>
      <w:r>
        <w:rPr>
          <w:noProof/>
        </w:rPr>
        <w:tab/>
      </w:r>
      <w:r>
        <w:rPr>
          <w:noProof/>
        </w:rPr>
        <w:fldChar w:fldCharType="begin"/>
      </w:r>
      <w:r>
        <w:rPr>
          <w:noProof/>
        </w:rPr>
        <w:instrText xml:space="preserve"> PAGEREF _Toc450287479 \h </w:instrText>
      </w:r>
      <w:r>
        <w:rPr>
          <w:noProof/>
        </w:rPr>
      </w:r>
      <w:r>
        <w:rPr>
          <w:noProof/>
        </w:rPr>
        <w:fldChar w:fldCharType="separate"/>
      </w:r>
      <w:r>
        <w:rPr>
          <w:noProof/>
        </w:rPr>
        <w:t>14</w:t>
      </w:r>
      <w:r>
        <w:rPr>
          <w:noProof/>
        </w:rPr>
        <w:fldChar w:fldCharType="end"/>
      </w:r>
    </w:p>
    <w:p w14:paraId="70D9EF62" w14:textId="77777777" w:rsidR="003033A2" w:rsidRDefault="003033A2">
      <w:pPr>
        <w:pStyle w:val="TOC2"/>
        <w:tabs>
          <w:tab w:val="left" w:pos="1100"/>
          <w:tab w:val="right" w:leader="dot" w:pos="9016"/>
        </w:tabs>
        <w:rPr>
          <w:rFonts w:asciiTheme="minorHAnsi" w:eastAsiaTheme="minorEastAsia" w:hAnsiTheme="minorHAnsi" w:cstheme="minorBidi"/>
          <w:b w:val="0"/>
          <w:noProof/>
          <w:szCs w:val="22"/>
          <w:lang w:eastAsia="en-AU"/>
        </w:rPr>
      </w:pPr>
      <w:r>
        <w:rPr>
          <w:noProof/>
        </w:rPr>
        <w:t>13.1</w:t>
      </w:r>
      <w:r>
        <w:rPr>
          <w:rFonts w:asciiTheme="minorHAnsi" w:eastAsiaTheme="minorEastAsia" w:hAnsiTheme="minorHAnsi" w:cstheme="minorBidi"/>
          <w:b w:val="0"/>
          <w:noProof/>
          <w:szCs w:val="22"/>
          <w:lang w:eastAsia="en-AU"/>
        </w:rPr>
        <w:tab/>
      </w:r>
      <w:r>
        <w:rPr>
          <w:noProof/>
        </w:rPr>
        <w:t>Frequency of Audit</w:t>
      </w:r>
      <w:r>
        <w:rPr>
          <w:noProof/>
        </w:rPr>
        <w:tab/>
      </w:r>
      <w:r>
        <w:rPr>
          <w:noProof/>
        </w:rPr>
        <w:fldChar w:fldCharType="begin"/>
      </w:r>
      <w:r>
        <w:rPr>
          <w:noProof/>
        </w:rPr>
        <w:instrText xml:space="preserve"> PAGEREF _Toc450287480 \h </w:instrText>
      </w:r>
      <w:r>
        <w:rPr>
          <w:noProof/>
        </w:rPr>
      </w:r>
      <w:r>
        <w:rPr>
          <w:noProof/>
        </w:rPr>
        <w:fldChar w:fldCharType="separate"/>
      </w:r>
      <w:r>
        <w:rPr>
          <w:noProof/>
        </w:rPr>
        <w:t>14</w:t>
      </w:r>
      <w:r>
        <w:rPr>
          <w:noProof/>
        </w:rPr>
        <w:fldChar w:fldCharType="end"/>
      </w:r>
    </w:p>
    <w:p w14:paraId="73C17F48" w14:textId="77777777" w:rsidR="003033A2" w:rsidRDefault="003033A2">
      <w:pPr>
        <w:pStyle w:val="TOC1"/>
        <w:tabs>
          <w:tab w:val="left" w:pos="660"/>
          <w:tab w:val="right" w:leader="dot" w:pos="9016"/>
        </w:tabs>
        <w:rPr>
          <w:rFonts w:asciiTheme="minorHAnsi" w:eastAsiaTheme="minorEastAsia" w:hAnsiTheme="minorHAnsi" w:cstheme="minorBidi"/>
          <w:b w:val="0"/>
          <w:smallCaps w:val="0"/>
          <w:noProof/>
          <w:sz w:val="22"/>
          <w:szCs w:val="22"/>
          <w:lang w:eastAsia="en-AU"/>
        </w:rPr>
      </w:pPr>
      <w:r w:rsidRPr="00902070">
        <w:rPr>
          <w:noProof/>
        </w:rPr>
        <w:t>14.</w:t>
      </w:r>
      <w:r>
        <w:rPr>
          <w:rFonts w:asciiTheme="minorHAnsi" w:eastAsiaTheme="minorEastAsia" w:hAnsiTheme="minorHAnsi" w:cstheme="minorBidi"/>
          <w:b w:val="0"/>
          <w:smallCaps w:val="0"/>
          <w:noProof/>
          <w:sz w:val="22"/>
          <w:szCs w:val="22"/>
          <w:lang w:eastAsia="en-AU"/>
        </w:rPr>
        <w:tab/>
      </w:r>
      <w:r w:rsidRPr="00902070">
        <w:rPr>
          <w:noProof/>
        </w:rPr>
        <w:t>Trust Marks</w:t>
      </w:r>
      <w:r>
        <w:rPr>
          <w:noProof/>
        </w:rPr>
        <w:tab/>
      </w:r>
      <w:r>
        <w:rPr>
          <w:noProof/>
        </w:rPr>
        <w:fldChar w:fldCharType="begin"/>
      </w:r>
      <w:r>
        <w:rPr>
          <w:noProof/>
        </w:rPr>
        <w:instrText xml:space="preserve"> PAGEREF _Toc450287481 \h </w:instrText>
      </w:r>
      <w:r>
        <w:rPr>
          <w:noProof/>
        </w:rPr>
      </w:r>
      <w:r>
        <w:rPr>
          <w:noProof/>
        </w:rPr>
        <w:fldChar w:fldCharType="separate"/>
      </w:r>
      <w:r>
        <w:rPr>
          <w:noProof/>
        </w:rPr>
        <w:t>15</w:t>
      </w:r>
      <w:r>
        <w:rPr>
          <w:noProof/>
        </w:rPr>
        <w:fldChar w:fldCharType="end"/>
      </w:r>
    </w:p>
    <w:p w14:paraId="613CDC20" w14:textId="77777777" w:rsidR="002D4586" w:rsidRPr="00601E6A" w:rsidRDefault="002D4586" w:rsidP="002D4586">
      <w:pPr>
        <w:rPr>
          <w:lang w:val="en-GB"/>
        </w:rPr>
      </w:pPr>
      <w:r>
        <w:rPr>
          <w:b/>
          <w:lang w:val="en-GB"/>
        </w:rPr>
        <w:fldChar w:fldCharType="end"/>
      </w:r>
    </w:p>
    <w:p w14:paraId="76D591E9" w14:textId="77777777" w:rsidR="002D4586" w:rsidRDefault="002D4586" w:rsidP="002D4586">
      <w:pPr>
        <w:rPr>
          <w:lang w:val="en-GB"/>
        </w:rPr>
        <w:sectPr w:rsidR="002D4586" w:rsidSect="0077759E">
          <w:headerReference w:type="default" r:id="rId11"/>
          <w:footerReference w:type="even" r:id="rId12"/>
          <w:footerReference w:type="default" r:id="rId13"/>
          <w:headerReference w:type="first" r:id="rId14"/>
          <w:footerReference w:type="first" r:id="rId15"/>
          <w:pgSz w:w="11906" w:h="16838" w:code="9"/>
          <w:pgMar w:top="1077" w:right="1440" w:bottom="1077" w:left="1440" w:header="720" w:footer="430" w:gutter="0"/>
          <w:pgNumType w:start="1"/>
          <w:cols w:space="720"/>
          <w:titlePg/>
          <w:docGrid w:linePitch="299"/>
        </w:sectPr>
      </w:pPr>
    </w:p>
    <w:p w14:paraId="7A4B9320" w14:textId="77777777" w:rsidR="002D4586" w:rsidRPr="00601E6A" w:rsidRDefault="002D4586" w:rsidP="002D4586">
      <w:pPr>
        <w:pStyle w:val="Heading1"/>
      </w:pPr>
      <w:bookmarkStart w:id="57" w:name="_Ref14776935"/>
      <w:bookmarkStart w:id="58" w:name="_Toc21430061"/>
      <w:bookmarkStart w:id="59" w:name="_Toc21509780"/>
      <w:bookmarkStart w:id="60" w:name="_Toc302727835"/>
      <w:bookmarkStart w:id="61" w:name="_Toc450287443"/>
      <w:r w:rsidRPr="00601E6A">
        <w:lastRenderedPageBreak/>
        <w:t>Introduction</w:t>
      </w:r>
      <w:bookmarkEnd w:id="57"/>
      <w:bookmarkEnd w:id="58"/>
      <w:bookmarkEnd w:id="59"/>
      <w:bookmarkEnd w:id="60"/>
      <w:bookmarkEnd w:id="61"/>
    </w:p>
    <w:p w14:paraId="405819A7" w14:textId="77777777" w:rsidR="00BD4634" w:rsidRPr="004635A5" w:rsidRDefault="008A1941" w:rsidP="002D4586">
      <w:pPr>
        <w:pStyle w:val="StdPara"/>
        <w:rPr>
          <w:lang w:val="en-AU"/>
        </w:rPr>
      </w:pPr>
      <w:bookmarkStart w:id="62" w:name="_Toc21430062"/>
      <w:bookmarkStart w:id="63" w:name="_Toc21509781"/>
      <w:r w:rsidRPr="00ED691B">
        <w:rPr>
          <w:bCs/>
          <w:i/>
          <w:iCs/>
          <w:lang w:val="en-AU"/>
        </w:rPr>
        <w:t>Public Key Infrastructure</w:t>
      </w:r>
      <w:r>
        <w:rPr>
          <w:bCs/>
          <w:iCs/>
          <w:lang w:val="en-AU"/>
        </w:rPr>
        <w:t xml:space="preserve"> (</w:t>
      </w:r>
      <w:r w:rsidR="009225A7" w:rsidRPr="004635A5">
        <w:rPr>
          <w:bCs/>
          <w:iCs/>
          <w:lang w:val="en-AU"/>
        </w:rPr>
        <w:t>PKI</w:t>
      </w:r>
      <w:r>
        <w:rPr>
          <w:bCs/>
          <w:iCs/>
          <w:lang w:val="en-AU"/>
        </w:rPr>
        <w:t>)</w:t>
      </w:r>
      <w:r w:rsidR="009225A7" w:rsidRPr="004635A5">
        <w:rPr>
          <w:bCs/>
          <w:iCs/>
          <w:lang w:val="en-AU"/>
        </w:rPr>
        <w:t xml:space="preserve"> </w:t>
      </w:r>
      <w:r w:rsidR="009225A7" w:rsidRPr="00ED691B">
        <w:rPr>
          <w:bCs/>
          <w:i/>
          <w:iCs/>
          <w:lang w:val="en-AU"/>
        </w:rPr>
        <w:t>Disclosure Statements</w:t>
      </w:r>
      <w:r w:rsidR="009225A7" w:rsidRPr="004635A5">
        <w:rPr>
          <w:bCs/>
          <w:iCs/>
          <w:lang w:val="en-AU"/>
        </w:rPr>
        <w:t xml:space="preserve"> (PDS) </w:t>
      </w:r>
      <w:r w:rsidR="002D4586" w:rsidRPr="004635A5">
        <w:rPr>
          <w:lang w:val="en-AU"/>
        </w:rPr>
        <w:t>are</w:t>
      </w:r>
      <w:r w:rsidR="00BD4634" w:rsidRPr="004635A5">
        <w:rPr>
          <w:lang w:val="en-AU"/>
        </w:rPr>
        <w:t xml:space="preserve"> a supplementary document that aim to provide a concise, ‘clear and conspicuous’ framework to disclose and emphasise critical information about the policies and procedures of a certificate authority that is addressed in much greater detail in associated </w:t>
      </w:r>
      <w:r w:rsidR="00BD4634" w:rsidRPr="00ED691B">
        <w:rPr>
          <w:i/>
          <w:lang w:val="en-AU"/>
        </w:rPr>
        <w:t>Certificate Policies</w:t>
      </w:r>
      <w:r w:rsidR="00BD4634" w:rsidRPr="004635A5">
        <w:rPr>
          <w:lang w:val="en-AU"/>
        </w:rPr>
        <w:t xml:space="preserve"> (CPs) and the </w:t>
      </w:r>
      <w:r w:rsidR="00BD4634" w:rsidRPr="00ED691B">
        <w:rPr>
          <w:i/>
          <w:lang w:val="en-AU"/>
        </w:rPr>
        <w:t>Certificate Policy Statement</w:t>
      </w:r>
      <w:r w:rsidR="00BD4634" w:rsidRPr="004635A5">
        <w:rPr>
          <w:lang w:val="en-AU"/>
        </w:rPr>
        <w:t xml:space="preserve"> (CPS)</w:t>
      </w:r>
      <w:r>
        <w:rPr>
          <w:lang w:val="en-AU"/>
        </w:rPr>
        <w:t>, which in turn demonstrate compliance with the New Zealand Government PKI Framework Core Obligations Policy</w:t>
      </w:r>
      <w:r w:rsidR="00BD4634" w:rsidRPr="004635A5">
        <w:rPr>
          <w:lang w:val="en-AU"/>
        </w:rPr>
        <w:t>.</w:t>
      </w:r>
    </w:p>
    <w:p w14:paraId="0EDCEC38" w14:textId="77777777" w:rsidR="00BD4634" w:rsidRDefault="00BD4634" w:rsidP="002D4586">
      <w:pPr>
        <w:pStyle w:val="StdPara"/>
        <w:rPr>
          <w:lang w:val="en-AU"/>
        </w:rPr>
      </w:pPr>
      <w:r>
        <w:rPr>
          <w:lang w:val="en-AU"/>
        </w:rPr>
        <w:t>A PDS does not substitute a fully detailed CP, a PDS functions as a substitute for a large CP in limited situations, for example, when a relying p</w:t>
      </w:r>
      <w:bookmarkStart w:id="64" w:name="_GoBack"/>
      <w:bookmarkEnd w:id="64"/>
      <w:r>
        <w:rPr>
          <w:lang w:val="en-AU"/>
        </w:rPr>
        <w:t xml:space="preserve">arty needs to decide quickly if it will rely on a previously unfamiliar CA’s certificates assisting </w:t>
      </w:r>
      <w:r w:rsidR="00AA6CE2">
        <w:rPr>
          <w:lang w:val="en-AU"/>
        </w:rPr>
        <w:t>them in making</w:t>
      </w:r>
      <w:r>
        <w:rPr>
          <w:lang w:val="en-AU"/>
        </w:rPr>
        <w:t xml:space="preserve"> informed trust decisions.</w:t>
      </w:r>
    </w:p>
    <w:p w14:paraId="4C5EDDEF" w14:textId="6CF005B5" w:rsidR="002D4586" w:rsidRPr="004635A5" w:rsidRDefault="002D4586" w:rsidP="002D4586">
      <w:pPr>
        <w:pStyle w:val="StdPara"/>
        <w:rPr>
          <w:lang w:val="en-AU"/>
        </w:rPr>
      </w:pPr>
      <w:r w:rsidRPr="004635A5">
        <w:rPr>
          <w:lang w:val="en-AU"/>
        </w:rPr>
        <w:t xml:space="preserve">This </w:t>
      </w:r>
      <w:r w:rsidR="004635A5" w:rsidRPr="004635A5">
        <w:rPr>
          <w:lang w:val="en-AU"/>
        </w:rPr>
        <w:t>PDS</w:t>
      </w:r>
      <w:r w:rsidRPr="004635A5">
        <w:rPr>
          <w:lang w:val="en-AU"/>
        </w:rPr>
        <w:t xml:space="preserve"> </w:t>
      </w:r>
      <w:r w:rsidR="00203DF6">
        <w:rPr>
          <w:lang w:val="en-AU"/>
        </w:rPr>
        <w:t>provides an overview of</w:t>
      </w:r>
      <w:r w:rsidRPr="004635A5">
        <w:rPr>
          <w:lang w:val="en-AU"/>
        </w:rPr>
        <w:t xml:space="preserve"> the rules to manage the </w:t>
      </w:r>
      <w:r w:rsidR="0062028C" w:rsidRPr="004635A5">
        <w:rPr>
          <w:lang w:val="en-AU"/>
        </w:rPr>
        <w:t>New Zealand Gov</w:t>
      </w:r>
      <w:r w:rsidR="008A1941">
        <w:rPr>
          <w:lang w:val="en-AU"/>
        </w:rPr>
        <w:t>ernment</w:t>
      </w:r>
      <w:r w:rsidR="0062028C" w:rsidRPr="004635A5">
        <w:rPr>
          <w:lang w:val="en-AU"/>
        </w:rPr>
        <w:t xml:space="preserve"> PKI</w:t>
      </w:r>
      <w:r w:rsidRPr="004635A5">
        <w:rPr>
          <w:lang w:val="en-AU"/>
        </w:rPr>
        <w:t xml:space="preserve"> </w:t>
      </w:r>
      <w:r w:rsidRPr="00ED691B">
        <w:rPr>
          <w:i/>
          <w:lang w:val="en-AU"/>
        </w:rPr>
        <w:t>Individual – Software (Medium Assurance)</w:t>
      </w:r>
      <w:r w:rsidR="004635A5">
        <w:rPr>
          <w:lang w:val="en-AU"/>
        </w:rPr>
        <w:t xml:space="preserve"> (ID-MAC)</w:t>
      </w:r>
      <w:r w:rsidRPr="004635A5">
        <w:rPr>
          <w:lang w:val="en-AU"/>
        </w:rPr>
        <w:t xml:space="preserve"> identity certificates, including</w:t>
      </w:r>
      <w:r w:rsidR="00203DF6">
        <w:rPr>
          <w:lang w:val="en-AU"/>
        </w:rPr>
        <w:t xml:space="preserve"> an overview of</w:t>
      </w:r>
      <w:r w:rsidRPr="004635A5">
        <w:rPr>
          <w:lang w:val="en-AU"/>
        </w:rPr>
        <w:t xml:space="preserve"> the obligations of the Public Key Infrastructure (PKI) entities, and how the parties, indicated below, use them.  It does not describe how to implement these rules as that information is in the CPS, or documents referenced by the CPS.  In general, the rules identify the minimum standards in terms of performance, security and/or quality.</w:t>
      </w:r>
      <w:r w:rsidR="008A1941">
        <w:rPr>
          <w:lang w:val="en-AU"/>
        </w:rPr>
        <w:t xml:space="preserve"> </w:t>
      </w:r>
    </w:p>
    <w:p w14:paraId="6E74FF80" w14:textId="77777777" w:rsidR="002D4586" w:rsidRPr="00874E83" w:rsidRDefault="002D4586" w:rsidP="002D4586">
      <w:pPr>
        <w:pStyle w:val="StdPara"/>
        <w:rPr>
          <w:lang w:val="en-AU"/>
        </w:rPr>
      </w:pPr>
      <w:bookmarkStart w:id="65" w:name="_Toc130487571"/>
      <w:bookmarkStart w:id="66" w:name="_Toc130491507"/>
      <w:r w:rsidRPr="00874E83">
        <w:rPr>
          <w:lang w:val="en-AU"/>
        </w:rPr>
        <w:t>The headings</w:t>
      </w:r>
      <w:r w:rsidR="004635A5">
        <w:rPr>
          <w:lang w:val="en-AU"/>
        </w:rPr>
        <w:t xml:space="preserve"> in this PDS</w:t>
      </w:r>
      <w:r w:rsidRPr="00874E83">
        <w:rPr>
          <w:lang w:val="en-AU"/>
        </w:rPr>
        <w:t xml:space="preserve"> follow the framework set out in the</w:t>
      </w:r>
      <w:r w:rsidR="004635A5">
        <w:rPr>
          <w:lang w:val="en-AU"/>
        </w:rPr>
        <w:t xml:space="preserve"> American Bar Association (ABA) PKI Assessment Guidelines</w:t>
      </w:r>
      <w:r w:rsidRPr="00874E83">
        <w:rPr>
          <w:lang w:val="en-AU"/>
        </w:rPr>
        <w:t>.</w:t>
      </w:r>
    </w:p>
    <w:p w14:paraId="197ABE00" w14:textId="77777777" w:rsidR="004635A5" w:rsidRDefault="004635A5" w:rsidP="004635A5">
      <w:pPr>
        <w:pStyle w:val="Heading1"/>
      </w:pPr>
      <w:bookmarkStart w:id="67" w:name="_Overview"/>
      <w:bookmarkStart w:id="68" w:name="_Toc450287444"/>
      <w:bookmarkStart w:id="69" w:name="_Toc302727836"/>
      <w:bookmarkEnd w:id="65"/>
      <w:bookmarkEnd w:id="66"/>
      <w:bookmarkEnd w:id="67"/>
      <w:r>
        <w:t>Certificate Authority</w:t>
      </w:r>
      <w:r w:rsidR="00EA73B3">
        <w:t xml:space="preserve"> and Registration Authority</w:t>
      </w:r>
      <w:r>
        <w:t xml:space="preserve"> Contact Information</w:t>
      </w:r>
      <w:bookmarkEnd w:id="68"/>
    </w:p>
    <w:p w14:paraId="14D7BA14" w14:textId="77777777" w:rsidR="000C7014" w:rsidRDefault="000C7014" w:rsidP="00ED691B">
      <w:pPr>
        <w:rPr>
          <w:lang w:val="en-GB"/>
        </w:rPr>
      </w:pPr>
      <w:r>
        <w:rPr>
          <w:lang w:val="en-GB"/>
        </w:rPr>
        <w:t>Cogito Group Limited provide this service on behalf of New Zealand Government for use by Public Sector entities, principally but not exclusively, in support of the Telecommunications as a Service (TaaS) Government Network (GNet) services.</w:t>
      </w:r>
    </w:p>
    <w:p w14:paraId="330A4DF5" w14:textId="77777777" w:rsidR="003F7335" w:rsidRPr="003F7335" w:rsidRDefault="003F7335" w:rsidP="00ED691B">
      <w:pPr>
        <w:pStyle w:val="Heading2"/>
      </w:pPr>
      <w:bookmarkStart w:id="70" w:name="_Toc450287445"/>
      <w:r>
        <w:t>Certificate Authority</w:t>
      </w:r>
      <w:r w:rsidR="00EA73B3">
        <w:t xml:space="preserve"> and Registration Authority</w:t>
      </w:r>
      <w:bookmarkEnd w:id="70"/>
    </w:p>
    <w:p w14:paraId="2D5D8ECA" w14:textId="77777777" w:rsidR="004635A5" w:rsidRDefault="004635A5" w:rsidP="004635A5">
      <w:pPr>
        <w:ind w:left="720"/>
        <w:rPr>
          <w:lang w:val="en-GB"/>
        </w:rPr>
      </w:pPr>
      <w:r>
        <w:rPr>
          <w:lang w:val="en-GB"/>
        </w:rPr>
        <w:t>Cogito Group</w:t>
      </w:r>
    </w:p>
    <w:p w14:paraId="793BAC9A" w14:textId="77777777" w:rsidR="004635A5" w:rsidRDefault="004635A5" w:rsidP="004635A5">
      <w:pPr>
        <w:ind w:left="720"/>
        <w:rPr>
          <w:lang w:val="en-GB"/>
        </w:rPr>
      </w:pPr>
      <w:r>
        <w:rPr>
          <w:lang w:val="en-GB"/>
        </w:rPr>
        <w:t xml:space="preserve">PO Box </w:t>
      </w:r>
      <w:r w:rsidR="00694C6B">
        <w:rPr>
          <w:lang w:val="en-GB"/>
        </w:rPr>
        <w:t>5398</w:t>
      </w:r>
    </w:p>
    <w:p w14:paraId="01598C41" w14:textId="77777777" w:rsidR="00694C6B" w:rsidRDefault="00694C6B" w:rsidP="004635A5">
      <w:pPr>
        <w:ind w:left="720"/>
        <w:rPr>
          <w:lang w:val="en-GB"/>
        </w:rPr>
      </w:pPr>
      <w:r>
        <w:rPr>
          <w:lang w:val="en-GB"/>
        </w:rPr>
        <w:t>Lambton Quay</w:t>
      </w:r>
    </w:p>
    <w:p w14:paraId="63665A46" w14:textId="77777777" w:rsidR="00694C6B" w:rsidRDefault="00694C6B" w:rsidP="004635A5">
      <w:pPr>
        <w:ind w:left="720"/>
        <w:rPr>
          <w:lang w:val="en-GB"/>
        </w:rPr>
      </w:pPr>
      <w:r>
        <w:rPr>
          <w:lang w:val="en-GB"/>
        </w:rPr>
        <w:t>Wellington 6145</w:t>
      </w:r>
    </w:p>
    <w:p w14:paraId="68A22644" w14:textId="77777777" w:rsidR="003F7335" w:rsidRDefault="00694C6B" w:rsidP="003F7335">
      <w:pPr>
        <w:ind w:left="720"/>
        <w:rPr>
          <w:lang w:val="en-GB"/>
        </w:rPr>
      </w:pPr>
      <w:commentRangeStart w:id="71"/>
      <w:r>
        <w:rPr>
          <w:lang w:val="en-GB"/>
        </w:rPr>
        <w:t xml:space="preserve">Telephone: </w:t>
      </w:r>
      <w:del w:id="72" w:author="Phil Cutforth" w:date="2016-05-09T13:02:00Z">
        <w:r w:rsidDel="00B623C9">
          <w:rPr>
            <w:lang w:val="en-GB"/>
          </w:rPr>
          <w:delText>0</w:delText>
        </w:r>
      </w:del>
      <w:ins w:id="73" w:author="Phil Cutforth" w:date="2016-05-09T13:02:00Z">
        <w:r w:rsidR="00B623C9">
          <w:rPr>
            <w:lang w:val="en-GB"/>
          </w:rPr>
          <w:t xml:space="preserve">+64 </w:t>
        </w:r>
      </w:ins>
      <w:r>
        <w:rPr>
          <w:lang w:val="en-GB"/>
        </w:rPr>
        <w:t>22 694 2169</w:t>
      </w:r>
      <w:commentRangeEnd w:id="71"/>
      <w:r w:rsidR="00B623C9">
        <w:rPr>
          <w:rStyle w:val="CommentReference"/>
        </w:rPr>
        <w:commentReference w:id="71"/>
      </w:r>
    </w:p>
    <w:p w14:paraId="2FA2E728" w14:textId="77777777" w:rsidR="003F7335" w:rsidDel="00ED691B" w:rsidRDefault="003F7335" w:rsidP="003F7335">
      <w:pPr>
        <w:ind w:left="720"/>
        <w:rPr>
          <w:del w:id="74" w:author="Sean Lillywhite" w:date="2016-05-05T11:17:00Z"/>
          <w:lang w:val="en-GB"/>
        </w:rPr>
      </w:pPr>
      <w:r>
        <w:rPr>
          <w:lang w:val="en-GB"/>
        </w:rPr>
        <w:t xml:space="preserve">Email:  </w:t>
      </w:r>
      <w:ins w:id="75" w:author="Phil Cutforth" w:date="2016-05-09T13:02:00Z">
        <w:r w:rsidR="00B623C9">
          <w:rPr>
            <w:lang w:val="en-GB"/>
          </w:rPr>
          <w:fldChar w:fldCharType="begin"/>
        </w:r>
        <w:r w:rsidR="00B623C9">
          <w:rPr>
            <w:lang w:val="en-GB"/>
          </w:rPr>
          <w:instrText xml:space="preserve"> HYPERLINK "mailto:</w:instrText>
        </w:r>
      </w:ins>
      <w:r w:rsidR="00B623C9">
        <w:rPr>
          <w:lang w:val="en-GB"/>
        </w:rPr>
        <w:instrText>authentication.services@cogitogroup.com.au</w:instrText>
      </w:r>
      <w:ins w:id="76" w:author="Phil Cutforth" w:date="2016-05-09T13:02:00Z">
        <w:r w:rsidR="00B623C9">
          <w:rPr>
            <w:lang w:val="en-GB"/>
          </w:rPr>
          <w:instrText xml:space="preserve">" </w:instrText>
        </w:r>
        <w:r w:rsidR="00B623C9">
          <w:rPr>
            <w:lang w:val="en-GB"/>
          </w:rPr>
          <w:fldChar w:fldCharType="separate"/>
        </w:r>
      </w:ins>
      <w:r w:rsidR="00B623C9" w:rsidRPr="00FE2DF0">
        <w:rPr>
          <w:rStyle w:val="Hyperlink"/>
          <w:lang w:val="en-GB"/>
        </w:rPr>
        <w:t>authentication.services@cogitogroup.com.au</w:t>
      </w:r>
      <w:ins w:id="77" w:author="Phil Cutforth" w:date="2016-05-09T13:02:00Z">
        <w:r w:rsidR="00B623C9">
          <w:rPr>
            <w:lang w:val="en-GB"/>
          </w:rPr>
          <w:fldChar w:fldCharType="end"/>
        </w:r>
        <w:r w:rsidR="00B623C9">
          <w:rPr>
            <w:lang w:val="en-GB"/>
          </w:rPr>
          <w:t xml:space="preserve"> </w:t>
        </w:r>
      </w:ins>
    </w:p>
    <w:p w14:paraId="178AA4F4" w14:textId="77777777" w:rsidR="003F7335" w:rsidRPr="00ED691B" w:rsidRDefault="003F7335" w:rsidP="00ED691B">
      <w:pPr>
        <w:rPr>
          <w:lang w:val="en-US"/>
        </w:rPr>
      </w:pPr>
    </w:p>
    <w:p w14:paraId="3CE6D9B1" w14:textId="77777777" w:rsidR="002D4586" w:rsidRDefault="00F109E6" w:rsidP="00F109E6">
      <w:pPr>
        <w:pStyle w:val="Heading1"/>
      </w:pPr>
      <w:bookmarkStart w:id="78" w:name="_Toc450287446"/>
      <w:bookmarkEnd w:id="69"/>
      <w:r>
        <w:t>Certificate Description</w:t>
      </w:r>
      <w:bookmarkEnd w:id="78"/>
    </w:p>
    <w:p w14:paraId="7F3A25DA" w14:textId="77777777" w:rsidR="00F109E6" w:rsidRPr="00F109E6" w:rsidRDefault="00F109E6" w:rsidP="00F109E6">
      <w:pPr>
        <w:pStyle w:val="Heading2"/>
      </w:pPr>
      <w:bookmarkStart w:id="79" w:name="_Toc450287447"/>
      <w:r>
        <w:t>Certificate Type</w:t>
      </w:r>
      <w:bookmarkEnd w:id="79"/>
    </w:p>
    <w:p w14:paraId="74CB1221" w14:textId="77777777" w:rsidR="002D4586" w:rsidRPr="00874E83" w:rsidRDefault="002D4586" w:rsidP="002D4586">
      <w:pPr>
        <w:pStyle w:val="StdPara"/>
        <w:rPr>
          <w:lang w:val="en-AU"/>
        </w:rPr>
      </w:pPr>
      <w:bookmarkStart w:id="80" w:name="_Toc200164727"/>
      <w:r w:rsidRPr="00874E83">
        <w:rPr>
          <w:lang w:val="en-AU"/>
        </w:rPr>
        <w:t xml:space="preserve">An </w:t>
      </w:r>
      <w:r>
        <w:rPr>
          <w:lang w:val="en-AU"/>
        </w:rPr>
        <w:t xml:space="preserve">ID-MAC </w:t>
      </w:r>
      <w:r w:rsidRPr="00874E83">
        <w:rPr>
          <w:lang w:val="en-AU"/>
        </w:rPr>
        <w:t xml:space="preserve">is used to identify an individual who has an affiliation with </w:t>
      </w:r>
      <w:r w:rsidR="00180321">
        <w:rPr>
          <w:lang w:val="en-AU"/>
        </w:rPr>
        <w:t>the New Zealand Government</w:t>
      </w:r>
      <w:r w:rsidRPr="00874E83">
        <w:rPr>
          <w:lang w:val="en-AU"/>
        </w:rPr>
        <w:t xml:space="preserve"> (</w:t>
      </w:r>
      <w:r w:rsidR="00BA7504">
        <w:rPr>
          <w:lang w:val="en-AU"/>
        </w:rPr>
        <w:t>Staff</w:t>
      </w:r>
      <w:r w:rsidRPr="00874E83">
        <w:rPr>
          <w:lang w:val="en-AU"/>
        </w:rPr>
        <w:t>,</w:t>
      </w:r>
      <w:r w:rsidR="00D33C5E">
        <w:rPr>
          <w:lang w:val="en-AU"/>
        </w:rPr>
        <w:t xml:space="preserve"> Subscriber Organisation,</w:t>
      </w:r>
      <w:r w:rsidRPr="00874E83">
        <w:rPr>
          <w:lang w:val="en-AU"/>
        </w:rPr>
        <w:t xml:space="preserve"> Contractor or Consultant </w:t>
      </w:r>
      <w:r w:rsidR="00027B16" w:rsidRPr="00874E83">
        <w:rPr>
          <w:lang w:val="en-AU"/>
        </w:rPr>
        <w:t>etc.</w:t>
      </w:r>
      <w:r w:rsidRPr="00874E83">
        <w:rPr>
          <w:lang w:val="en-AU"/>
        </w:rPr>
        <w:t xml:space="preserve">) and who has a requirement, which has been approved by </w:t>
      </w:r>
      <w:r w:rsidR="00180321">
        <w:rPr>
          <w:lang w:val="en-AU"/>
        </w:rPr>
        <w:t>the New Zealand Government</w:t>
      </w:r>
      <w:r w:rsidRPr="00874E83">
        <w:rPr>
          <w:lang w:val="en-AU"/>
        </w:rPr>
        <w:t>, to:</w:t>
      </w:r>
    </w:p>
    <w:p w14:paraId="2D837898" w14:textId="77777777" w:rsidR="002D4586" w:rsidRPr="009577DA" w:rsidRDefault="002D4586" w:rsidP="002D4586">
      <w:pPr>
        <w:pStyle w:val="ListRoman"/>
      </w:pPr>
      <w:r w:rsidRPr="009577DA">
        <w:lastRenderedPageBreak/>
        <w:t xml:space="preserve">Interact directly with </w:t>
      </w:r>
      <w:r w:rsidR="00180321">
        <w:t>New Zealand Government</w:t>
      </w:r>
      <w:r w:rsidRPr="009577DA">
        <w:t xml:space="preserve"> assets or systems, using </w:t>
      </w:r>
      <w:r w:rsidRPr="004E35CC">
        <w:rPr>
          <w:i/>
        </w:rPr>
        <w:t>Public Key Technology</w:t>
      </w:r>
      <w:r w:rsidRPr="009577DA">
        <w:t xml:space="preserve"> (PKT);</w:t>
      </w:r>
    </w:p>
    <w:p w14:paraId="27B63BC2" w14:textId="77777777" w:rsidR="002D4586" w:rsidRPr="009577DA" w:rsidRDefault="002D4586" w:rsidP="002D4586">
      <w:pPr>
        <w:pStyle w:val="ListRoman"/>
      </w:pPr>
      <w:r w:rsidRPr="009577DA">
        <w:t xml:space="preserve">Authenticate with a third party, as an affiliate of </w:t>
      </w:r>
      <w:r w:rsidR="00180321">
        <w:t>the New Zealand Government</w:t>
      </w:r>
      <w:r w:rsidR="00D33C5E">
        <w:t xml:space="preserve"> or customer organisation</w:t>
      </w:r>
      <w:r w:rsidRPr="009577DA">
        <w:t>; or</w:t>
      </w:r>
    </w:p>
    <w:p w14:paraId="151F4178" w14:textId="77777777" w:rsidR="002D4586" w:rsidRDefault="002D4586" w:rsidP="002D4586">
      <w:pPr>
        <w:pStyle w:val="ListRoman"/>
      </w:pPr>
      <w:r w:rsidRPr="009577DA">
        <w:t xml:space="preserve">Provide a </w:t>
      </w:r>
      <w:r w:rsidRPr="004E35CC">
        <w:rPr>
          <w:i/>
        </w:rPr>
        <w:t>digital signature</w:t>
      </w:r>
      <w:r w:rsidRPr="009577DA">
        <w:t xml:space="preserve">, as an individual </w:t>
      </w:r>
      <w:r w:rsidRPr="006904EA">
        <w:rPr>
          <w:i/>
        </w:rPr>
        <w:t>affiliated</w:t>
      </w:r>
      <w:r w:rsidRPr="009577DA">
        <w:t xml:space="preserve"> with </w:t>
      </w:r>
      <w:r w:rsidR="00180321">
        <w:t>the New Zealand Government</w:t>
      </w:r>
      <w:r w:rsidR="00436084">
        <w:t xml:space="preserve"> </w:t>
      </w:r>
      <w:r w:rsidR="004D18BA">
        <w:t>or subscriber organisation</w:t>
      </w:r>
      <w:r w:rsidRPr="009577DA">
        <w:t>.</w:t>
      </w:r>
    </w:p>
    <w:p w14:paraId="6B1F50B6" w14:textId="77777777" w:rsidR="002D4586" w:rsidRPr="00033C5D" w:rsidRDefault="002D4586" w:rsidP="002D4586">
      <w:pPr>
        <w:pStyle w:val="StdPara"/>
        <w:rPr>
          <w:lang w:val="en-AU"/>
        </w:rPr>
      </w:pPr>
      <w:r w:rsidRPr="00033C5D">
        <w:rPr>
          <w:lang w:val="en-AU"/>
        </w:rPr>
        <w:t>There are two types of certificates issued under this CP, namely:</w:t>
      </w:r>
    </w:p>
    <w:p w14:paraId="2B685832" w14:textId="77777777" w:rsidR="002D4586" w:rsidRDefault="002D4586" w:rsidP="002D4586">
      <w:pPr>
        <w:pStyle w:val="ListRoman"/>
        <w:numPr>
          <w:ilvl w:val="0"/>
          <w:numId w:val="8"/>
        </w:numPr>
      </w:pPr>
      <w:r w:rsidRPr="00033C5D">
        <w:t>Signing/authentication certificates; and</w:t>
      </w:r>
    </w:p>
    <w:p w14:paraId="5D0C363A" w14:textId="77777777" w:rsidR="002D4586" w:rsidRPr="009577DA" w:rsidRDefault="002D4586" w:rsidP="002D4586">
      <w:pPr>
        <w:pStyle w:val="ListRoman"/>
        <w:numPr>
          <w:ilvl w:val="0"/>
          <w:numId w:val="8"/>
        </w:numPr>
      </w:pPr>
      <w:r w:rsidRPr="00033C5D">
        <w:t>Encryption/confidentiality certificates.</w:t>
      </w:r>
    </w:p>
    <w:p w14:paraId="38893486" w14:textId="77777777" w:rsidR="002D4586" w:rsidRPr="00874E83" w:rsidRDefault="002D4586" w:rsidP="002D4586">
      <w:pPr>
        <w:pStyle w:val="StdPara"/>
        <w:rPr>
          <w:lang w:val="en-AU"/>
        </w:rPr>
      </w:pPr>
      <w:r w:rsidRPr="00874E83">
        <w:rPr>
          <w:lang w:val="en-AU"/>
        </w:rPr>
        <w:t xml:space="preserve">No authority, or privilege, applies to an individual by becoming an approved </w:t>
      </w:r>
      <w:r w:rsidR="004D18BA">
        <w:rPr>
          <w:lang w:val="en-AU"/>
        </w:rPr>
        <w:t>ID-MAC</w:t>
      </w:r>
      <w:r>
        <w:rPr>
          <w:lang w:val="en-AU"/>
        </w:rPr>
        <w:t xml:space="preserve"> </w:t>
      </w:r>
      <w:r w:rsidRPr="00874E83">
        <w:rPr>
          <w:lang w:val="en-AU"/>
        </w:rPr>
        <w:t xml:space="preserve">holder, other than confirming an affiliation with </w:t>
      </w:r>
      <w:r w:rsidR="00BA7504">
        <w:rPr>
          <w:lang w:val="en-AU"/>
        </w:rPr>
        <w:t>the organisation</w:t>
      </w:r>
      <w:r w:rsidRPr="00874E83">
        <w:rPr>
          <w:lang w:val="en-AU"/>
        </w:rPr>
        <w:t>.</w:t>
      </w:r>
    </w:p>
    <w:p w14:paraId="02B0D046" w14:textId="77777777" w:rsidR="002D4586" w:rsidRDefault="00F109E6" w:rsidP="002D4586">
      <w:pPr>
        <w:pStyle w:val="StdPara"/>
        <w:rPr>
          <w:lang w:val="en-AU"/>
        </w:rPr>
      </w:pPr>
      <w:r>
        <w:rPr>
          <w:lang w:val="en-AU"/>
        </w:rPr>
        <w:t>The</w:t>
      </w:r>
      <w:r w:rsidR="002D4586" w:rsidRPr="00874E83">
        <w:rPr>
          <w:lang w:val="en-AU"/>
        </w:rPr>
        <w:t xml:space="preserve"> CP</w:t>
      </w:r>
      <w:r>
        <w:rPr>
          <w:lang w:val="en-AU"/>
        </w:rPr>
        <w:t xml:space="preserve"> for this certificate</w:t>
      </w:r>
      <w:r w:rsidR="002D4586" w:rsidRPr="00874E83">
        <w:rPr>
          <w:lang w:val="en-AU"/>
        </w:rPr>
        <w:t xml:space="preserve"> allows </w:t>
      </w:r>
      <w:r w:rsidR="002D4586" w:rsidRPr="00874E83">
        <w:rPr>
          <w:i/>
          <w:lang w:val="en-AU"/>
        </w:rPr>
        <w:t>Subscribers</w:t>
      </w:r>
      <w:r w:rsidR="002D4586" w:rsidRPr="00874E83">
        <w:rPr>
          <w:lang w:val="en-AU"/>
        </w:rPr>
        <w:t xml:space="preserve">’ </w:t>
      </w:r>
      <w:r w:rsidR="002D4586" w:rsidRPr="004E35CC">
        <w:rPr>
          <w:i/>
          <w:lang w:val="en-AU"/>
        </w:rPr>
        <w:t>keys</w:t>
      </w:r>
      <w:r w:rsidR="002D4586" w:rsidRPr="00874E83">
        <w:rPr>
          <w:lang w:val="en-AU"/>
        </w:rPr>
        <w:t xml:space="preserve"> and certificates to reside on </w:t>
      </w:r>
      <w:r w:rsidR="002D4586">
        <w:rPr>
          <w:lang w:val="en-AU"/>
        </w:rPr>
        <w:t xml:space="preserve">soft or </w:t>
      </w:r>
      <w:r w:rsidR="002D4586" w:rsidRPr="00874E83">
        <w:rPr>
          <w:lang w:val="en-AU"/>
        </w:rPr>
        <w:t xml:space="preserve">hardware based </w:t>
      </w:r>
      <w:r w:rsidR="002D4586" w:rsidRPr="00874E83">
        <w:rPr>
          <w:i/>
          <w:lang w:val="en-AU"/>
        </w:rPr>
        <w:t>token</w:t>
      </w:r>
      <w:r w:rsidR="002D4586">
        <w:rPr>
          <w:i/>
          <w:lang w:val="en-AU"/>
        </w:rPr>
        <w:t>s</w:t>
      </w:r>
      <w:r w:rsidR="002D4586" w:rsidRPr="00874E83">
        <w:rPr>
          <w:lang w:val="en-AU"/>
        </w:rPr>
        <w:t xml:space="preserve">.  </w:t>
      </w:r>
    </w:p>
    <w:p w14:paraId="5432CDDE" w14:textId="77777777" w:rsidR="0006637B" w:rsidRDefault="0006637B" w:rsidP="002D4586">
      <w:pPr>
        <w:pStyle w:val="StdPara"/>
        <w:rPr>
          <w:lang w:val="en-AU"/>
        </w:rPr>
      </w:pPr>
      <w:r>
        <w:rPr>
          <w:lang w:val="en-AU"/>
        </w:rPr>
        <w:t>Note that this PDS does not preclude Subscribing Agencies having more than one I</w:t>
      </w:r>
      <w:r w:rsidR="00F7214D">
        <w:rPr>
          <w:lang w:val="en-AU"/>
        </w:rPr>
        <w:t>D-MAC</w:t>
      </w:r>
      <w:r>
        <w:rPr>
          <w:lang w:val="en-AU"/>
        </w:rPr>
        <w:t xml:space="preserve"> PDS in their PKI structure; such as for permanent staff from contractors and other temporary staff. </w:t>
      </w:r>
      <w:r w:rsidR="00F7214D">
        <w:rPr>
          <w:lang w:val="en-AU"/>
        </w:rPr>
        <w:t>S</w:t>
      </w:r>
      <w:r>
        <w:rPr>
          <w:lang w:val="en-AU"/>
        </w:rPr>
        <w:t>upplementary I</w:t>
      </w:r>
      <w:r w:rsidR="00F7214D">
        <w:rPr>
          <w:lang w:val="en-AU"/>
        </w:rPr>
        <w:t>D-MAC</w:t>
      </w:r>
      <w:r>
        <w:rPr>
          <w:lang w:val="en-AU"/>
        </w:rPr>
        <w:t xml:space="preserve"> PDS </w:t>
      </w:r>
      <w:r w:rsidR="00F7214D">
        <w:rPr>
          <w:lang w:val="en-AU"/>
        </w:rPr>
        <w:t>must</w:t>
      </w:r>
      <w:r>
        <w:rPr>
          <w:lang w:val="en-AU"/>
        </w:rPr>
        <w:t xml:space="preserve"> be based on this overarching PDS and </w:t>
      </w:r>
      <w:r w:rsidR="00F7214D">
        <w:rPr>
          <w:lang w:val="en-AU"/>
        </w:rPr>
        <w:t xml:space="preserve">must </w:t>
      </w:r>
      <w:r>
        <w:rPr>
          <w:lang w:val="en-AU"/>
        </w:rPr>
        <w:t>comply with the same reference sources</w:t>
      </w:r>
      <w:r w:rsidR="00F7214D">
        <w:rPr>
          <w:lang w:val="en-AU"/>
        </w:rPr>
        <w:t xml:space="preserve"> in order to be considered under the New Zealand Government PKI Framework</w:t>
      </w:r>
      <w:r>
        <w:rPr>
          <w:lang w:val="en-AU"/>
        </w:rPr>
        <w:t>.  The Subscribing Agency would be responsible for the production and approval of such agency-specific PDS.</w:t>
      </w:r>
    </w:p>
    <w:p w14:paraId="3C109F95" w14:textId="77777777" w:rsidR="00F109E6" w:rsidRDefault="00F109E6" w:rsidP="00F109E6">
      <w:pPr>
        <w:pStyle w:val="Heading2"/>
      </w:pPr>
      <w:bookmarkStart w:id="81" w:name="_Toc450287448"/>
      <w:r>
        <w:t>Certificate Usage</w:t>
      </w:r>
      <w:bookmarkEnd w:id="81"/>
    </w:p>
    <w:p w14:paraId="64C6F11E" w14:textId="77777777" w:rsidR="00F109E6" w:rsidRDefault="00F109E6" w:rsidP="00F109E6">
      <w:pPr>
        <w:pStyle w:val="StdPara"/>
        <w:rPr>
          <w:lang w:val="en-AU"/>
        </w:rPr>
      </w:pPr>
      <w:r w:rsidRPr="00874E83">
        <w:rPr>
          <w:lang w:val="en-AU"/>
        </w:rPr>
        <w:t>C</w:t>
      </w:r>
      <w:r>
        <w:rPr>
          <w:lang w:val="en-AU"/>
        </w:rPr>
        <w:t>ertificates issued under this PDS</w:t>
      </w:r>
      <w:r w:rsidRPr="00874E83">
        <w:rPr>
          <w:lang w:val="en-AU"/>
        </w:rPr>
        <w:t>, in conjunction with their associated private keys, allow a Subscriber to:</w:t>
      </w:r>
    </w:p>
    <w:p w14:paraId="3F1CEB82" w14:textId="77777777" w:rsidR="00F109E6" w:rsidRPr="00714F45" w:rsidRDefault="00F109E6" w:rsidP="00203DF6">
      <w:pPr>
        <w:pStyle w:val="ListRoman"/>
        <w:numPr>
          <w:ilvl w:val="0"/>
          <w:numId w:val="30"/>
        </w:numPr>
      </w:pPr>
      <w:r w:rsidRPr="00714F45">
        <w:t>Authenticate themselves to a Relying Party electronically in online transactions;</w:t>
      </w:r>
      <w:r>
        <w:t xml:space="preserve"> </w:t>
      </w:r>
    </w:p>
    <w:p w14:paraId="5383AB5F" w14:textId="77777777" w:rsidR="00F109E6" w:rsidRPr="00750C47" w:rsidRDefault="00F109E6" w:rsidP="00F109E6">
      <w:pPr>
        <w:pStyle w:val="ListRoman"/>
        <w:numPr>
          <w:ilvl w:val="0"/>
          <w:numId w:val="8"/>
        </w:numPr>
      </w:pPr>
      <w:r w:rsidRPr="00750C47">
        <w:t>Digitally sign electronic documents, transactions and communications; and</w:t>
      </w:r>
    </w:p>
    <w:p w14:paraId="7D5250D9" w14:textId="77777777" w:rsidR="00F109E6" w:rsidRDefault="00F109E6" w:rsidP="00F109E6">
      <w:pPr>
        <w:pStyle w:val="ListRoman"/>
        <w:numPr>
          <w:ilvl w:val="0"/>
          <w:numId w:val="8"/>
        </w:numPr>
      </w:pPr>
      <w:r w:rsidRPr="000F4E58">
        <w:t xml:space="preserve">Confidentially communicate with a Relying Party. </w:t>
      </w:r>
    </w:p>
    <w:p w14:paraId="59F47FE7" w14:textId="77777777" w:rsidR="002139A8" w:rsidRDefault="002139A8" w:rsidP="00ED691B">
      <w:pPr>
        <w:pStyle w:val="ListRoman"/>
        <w:numPr>
          <w:ilvl w:val="0"/>
          <w:numId w:val="0"/>
        </w:numPr>
        <w:ind w:left="851"/>
      </w:pPr>
    </w:p>
    <w:p w14:paraId="13DBB07D" w14:textId="77777777" w:rsidR="002139A8" w:rsidRDefault="002139A8" w:rsidP="00ED691B">
      <w:pPr>
        <w:pStyle w:val="ListRoman"/>
        <w:numPr>
          <w:ilvl w:val="0"/>
          <w:numId w:val="0"/>
        </w:numPr>
      </w:pPr>
      <w:r>
        <w:t>The certificate p</w:t>
      </w:r>
      <w:r w:rsidR="00EA73B3">
        <w:t>o</w:t>
      </w:r>
      <w:r>
        <w:t>licies extension will be used to clearly indicate the object identifier (OID) under which the Certificate has been issued and the purposes for which the Certificate may be used.</w:t>
      </w:r>
    </w:p>
    <w:p w14:paraId="6E0E70A4" w14:textId="77777777" w:rsidR="00F109E6" w:rsidRPr="000F4E58" w:rsidRDefault="00F109E6" w:rsidP="00F109E6">
      <w:pPr>
        <w:pStyle w:val="Heading3"/>
        <w:rPr>
          <w:lang w:val="en-GB"/>
        </w:rPr>
      </w:pPr>
      <w:bookmarkStart w:id="82" w:name="_Toc450287449"/>
      <w:r w:rsidRPr="000F4E58">
        <w:rPr>
          <w:lang w:val="en-GB"/>
        </w:rPr>
        <w:t>Appropriate certificate uses</w:t>
      </w:r>
      <w:bookmarkEnd w:id="82"/>
    </w:p>
    <w:p w14:paraId="3B043D7D" w14:textId="77777777" w:rsidR="00F109E6" w:rsidRDefault="00F109E6" w:rsidP="00F109E6">
      <w:pPr>
        <w:pStyle w:val="StdPara"/>
        <w:rPr>
          <w:lang w:val="en-AU"/>
        </w:rPr>
      </w:pPr>
      <w:r w:rsidRPr="000F4E58">
        <w:rPr>
          <w:lang w:val="en-AU"/>
        </w:rPr>
        <w:t xml:space="preserve"> Certificates issued under</w:t>
      </w:r>
      <w:r>
        <w:rPr>
          <w:lang w:val="en-AU"/>
        </w:rPr>
        <w:t xml:space="preserve"> this PDS</w:t>
      </w:r>
      <w:r w:rsidRPr="00750C47">
        <w:rPr>
          <w:lang w:val="en-AU"/>
        </w:rPr>
        <w:t>, in conjunction</w:t>
      </w:r>
      <w:r>
        <w:rPr>
          <w:lang w:val="en-AU"/>
        </w:rPr>
        <w:t xml:space="preserve"> with their associated private key,</w:t>
      </w:r>
      <w:r w:rsidRPr="00874E83">
        <w:rPr>
          <w:lang w:val="en-AU"/>
        </w:rPr>
        <w:t xml:space="preserve"> may be used:</w:t>
      </w:r>
    </w:p>
    <w:p w14:paraId="2CB7AC45" w14:textId="77777777" w:rsidR="00F109E6" w:rsidRDefault="00F109E6" w:rsidP="00F109E6">
      <w:pPr>
        <w:pStyle w:val="ListRoman"/>
        <w:numPr>
          <w:ilvl w:val="0"/>
          <w:numId w:val="15"/>
        </w:numPr>
      </w:pPr>
      <w:r w:rsidRPr="00714F45">
        <w:t xml:space="preserve">For the authentication of the identity of a Subscriber, during the conduct of any lawful business with that individual, as an individual affiliated with </w:t>
      </w:r>
      <w:r>
        <w:t xml:space="preserve">the New Zealand Government </w:t>
      </w:r>
      <w:r w:rsidRPr="00714F45">
        <w:t xml:space="preserve">and for which the </w:t>
      </w:r>
      <w:r w:rsidRPr="007B0DE9">
        <w:rPr>
          <w:i/>
        </w:rPr>
        <w:t>level of assurance</w:t>
      </w:r>
      <w:r w:rsidRPr="00714F45">
        <w:t xml:space="preserve"> has been assessed as sufficient by the </w:t>
      </w:r>
      <w:r>
        <w:t>Lead Agency</w:t>
      </w:r>
      <w:r w:rsidRPr="00714F45">
        <w:t xml:space="preserve"> and the Relying Party organisation;</w:t>
      </w:r>
      <w:r>
        <w:t xml:space="preserve"> </w:t>
      </w:r>
    </w:p>
    <w:p w14:paraId="1D588DF6" w14:textId="77777777" w:rsidR="00F109E6" w:rsidRDefault="00F109E6" w:rsidP="00F109E6">
      <w:pPr>
        <w:pStyle w:val="ListRoman"/>
        <w:numPr>
          <w:ilvl w:val="0"/>
          <w:numId w:val="15"/>
        </w:numPr>
      </w:pPr>
      <w:r w:rsidRPr="00714F45">
        <w:t xml:space="preserve">To provide accountability and </w:t>
      </w:r>
      <w:r w:rsidRPr="00EE20C3">
        <w:t>non-repudiation</w:t>
      </w:r>
      <w:r w:rsidRPr="007B0DE9">
        <w:rPr>
          <w:sz w:val="20"/>
        </w:rPr>
        <w:t xml:space="preserve"> </w:t>
      </w:r>
      <w:r w:rsidRPr="00714F45">
        <w:t>of ID-</w:t>
      </w:r>
      <w:r>
        <w:t>M</w:t>
      </w:r>
      <w:r w:rsidRPr="00714F45">
        <w:t>A</w:t>
      </w:r>
      <w:r>
        <w:t>C</w:t>
      </w:r>
      <w:r w:rsidRPr="00714F45">
        <w:t xml:space="preserve"> Subscriber transactions or communications;</w:t>
      </w:r>
      <w:r>
        <w:t xml:space="preserve"> </w:t>
      </w:r>
    </w:p>
    <w:p w14:paraId="694AE75D" w14:textId="77777777" w:rsidR="00F109E6" w:rsidRDefault="00F109E6" w:rsidP="00F109E6">
      <w:pPr>
        <w:pStyle w:val="ListRoman"/>
        <w:numPr>
          <w:ilvl w:val="0"/>
          <w:numId w:val="15"/>
        </w:numPr>
      </w:pPr>
      <w:r w:rsidRPr="00714F45">
        <w:t xml:space="preserve">To verify the integrity of a communication from a Subscriber </w:t>
      </w:r>
      <w:r>
        <w:t>to</w:t>
      </w:r>
      <w:r w:rsidRPr="00714F45">
        <w:t xml:space="preserve"> a Relying Party;</w:t>
      </w:r>
      <w:r>
        <w:t xml:space="preserve"> and</w:t>
      </w:r>
    </w:p>
    <w:p w14:paraId="799AC22F" w14:textId="77777777" w:rsidR="00F109E6" w:rsidRDefault="00F109E6" w:rsidP="00F109E6">
      <w:pPr>
        <w:pStyle w:val="ListRoman"/>
        <w:numPr>
          <w:ilvl w:val="0"/>
          <w:numId w:val="15"/>
        </w:numPr>
      </w:pPr>
      <w:r w:rsidRPr="0020040E">
        <w:t xml:space="preserve">For the sending and receiving of confidential communications, provided such communication is in accordance with normal </w:t>
      </w:r>
      <w:r>
        <w:t>New Zealand Government</w:t>
      </w:r>
      <w:r w:rsidRPr="0020040E">
        <w:t xml:space="preserve"> business and security policy and procedures</w:t>
      </w:r>
      <w:r>
        <w:t>.</w:t>
      </w:r>
    </w:p>
    <w:p w14:paraId="41187864" w14:textId="77777777" w:rsidR="00F109E6" w:rsidRPr="00DE3045" w:rsidRDefault="00F109E6" w:rsidP="00F109E6">
      <w:pPr>
        <w:pStyle w:val="Heading3"/>
        <w:rPr>
          <w:lang w:val="en-GB"/>
        </w:rPr>
      </w:pPr>
      <w:bookmarkStart w:id="83" w:name="_Toc450287450"/>
      <w:r w:rsidRPr="00DE3045">
        <w:rPr>
          <w:lang w:val="en-GB"/>
        </w:rPr>
        <w:t>Prohibited certificate uses</w:t>
      </w:r>
      <w:bookmarkEnd w:id="83"/>
    </w:p>
    <w:p w14:paraId="62CF5CC8" w14:textId="77777777" w:rsidR="00F109E6" w:rsidRPr="00601E6A" w:rsidRDefault="00F109E6" w:rsidP="00F109E6">
      <w:pPr>
        <w:pStyle w:val="StdPara"/>
        <w:rPr>
          <w:lang w:val="en-GB"/>
        </w:rPr>
      </w:pPr>
      <w:r w:rsidRPr="00601E6A">
        <w:rPr>
          <w:lang w:val="en-GB"/>
        </w:rPr>
        <w:t>The prohibited uses for certificates issued under this CP are:</w:t>
      </w:r>
    </w:p>
    <w:p w14:paraId="4827574C" w14:textId="77777777" w:rsidR="00F109E6" w:rsidRPr="00714F45" w:rsidRDefault="00F109E6" w:rsidP="00F109E6">
      <w:pPr>
        <w:pStyle w:val="ListRoman"/>
        <w:numPr>
          <w:ilvl w:val="0"/>
          <w:numId w:val="16"/>
        </w:numPr>
      </w:pPr>
      <w:r w:rsidRPr="00714F45">
        <w:lastRenderedPageBreak/>
        <w:t>To use the certificate in a way that represents that the certificate possesses any attribute, authority, access, privilege or delegations that may be afforded to the Subscriber.</w:t>
      </w:r>
    </w:p>
    <w:p w14:paraId="284CD501" w14:textId="77777777" w:rsidR="00F109E6" w:rsidRPr="00714F45" w:rsidRDefault="00F109E6" w:rsidP="00F109E6">
      <w:pPr>
        <w:pStyle w:val="ListRoman"/>
        <w:numPr>
          <w:ilvl w:val="0"/>
          <w:numId w:val="16"/>
        </w:numPr>
      </w:pPr>
      <w:r w:rsidRPr="00714F45">
        <w:t>To use the certificate in a way that represents that communications and transactions can only occur over certain specified infrastructure for that transaction or communication.</w:t>
      </w:r>
    </w:p>
    <w:p w14:paraId="26944B66" w14:textId="77777777" w:rsidR="00F109E6" w:rsidRPr="00714F45" w:rsidRDefault="00F109E6" w:rsidP="00F109E6">
      <w:pPr>
        <w:pStyle w:val="ListRoman"/>
        <w:numPr>
          <w:ilvl w:val="0"/>
          <w:numId w:val="16"/>
        </w:numPr>
      </w:pPr>
      <w:r w:rsidRPr="00714F45">
        <w:t>For a Subscriber to conduct any transaction, or communication, which is any or all of the following:</w:t>
      </w:r>
    </w:p>
    <w:p w14:paraId="221D5F33" w14:textId="77777777" w:rsidR="00F109E6" w:rsidRPr="007B0DE9" w:rsidRDefault="00F109E6" w:rsidP="00F109E6">
      <w:pPr>
        <w:pStyle w:val="ListRoman2"/>
      </w:pPr>
      <w:r w:rsidRPr="007B0DE9">
        <w:t xml:space="preserve">Unrelated to </w:t>
      </w:r>
      <w:r>
        <w:t>organisational</w:t>
      </w:r>
      <w:r w:rsidRPr="007B0DE9">
        <w:t xml:space="preserve"> business;</w:t>
      </w:r>
    </w:p>
    <w:p w14:paraId="5BD9E485" w14:textId="77777777" w:rsidR="00F109E6" w:rsidRPr="007B0DE9" w:rsidRDefault="00F109E6" w:rsidP="00F109E6">
      <w:pPr>
        <w:pStyle w:val="ListRoman2"/>
      </w:pPr>
      <w:r w:rsidRPr="007B0DE9">
        <w:t>Illegal</w:t>
      </w:r>
      <w:r w:rsidR="002F5FDC">
        <w:t xml:space="preserve"> and/or criminal</w:t>
      </w:r>
      <w:r w:rsidRPr="007B0DE9">
        <w:t>;</w:t>
      </w:r>
    </w:p>
    <w:p w14:paraId="5120969C" w14:textId="77777777" w:rsidR="00F109E6" w:rsidRPr="007B0DE9" w:rsidRDefault="00F109E6" w:rsidP="00F109E6">
      <w:pPr>
        <w:pStyle w:val="ListRoman2"/>
      </w:pPr>
      <w:r w:rsidRPr="007B0DE9">
        <w:t xml:space="preserve">Unauthorised; </w:t>
      </w:r>
    </w:p>
    <w:p w14:paraId="6A3EC5C5" w14:textId="77777777" w:rsidR="00F109E6" w:rsidRPr="00C56A65" w:rsidRDefault="00F109E6" w:rsidP="00F109E6">
      <w:pPr>
        <w:pStyle w:val="ListRoman2"/>
      </w:pPr>
      <w:r w:rsidRPr="007B0DE9">
        <w:t>Unethical</w:t>
      </w:r>
      <w:r w:rsidRPr="00C56A65">
        <w:t>, or</w:t>
      </w:r>
    </w:p>
    <w:p w14:paraId="05361460" w14:textId="77777777" w:rsidR="00F109E6" w:rsidRPr="00232297" w:rsidRDefault="00F109E6" w:rsidP="00F109E6">
      <w:pPr>
        <w:pStyle w:val="ListRoman2"/>
      </w:pPr>
      <w:r w:rsidRPr="00232297">
        <w:t xml:space="preserve">Contrary to </w:t>
      </w:r>
      <w:r>
        <w:t xml:space="preserve">New Zealand Government </w:t>
      </w:r>
      <w:r w:rsidR="002139A8">
        <w:t>regulatory frameworks</w:t>
      </w:r>
      <w:r w:rsidRPr="00232297">
        <w:t>.</w:t>
      </w:r>
    </w:p>
    <w:p w14:paraId="06B85961" w14:textId="77777777" w:rsidR="00F109E6" w:rsidRPr="00F109E6" w:rsidRDefault="00F109E6" w:rsidP="00F109E6">
      <w:pPr>
        <w:pStyle w:val="StdPara"/>
        <w:rPr>
          <w:lang w:val="en-GB"/>
        </w:rPr>
      </w:pPr>
      <w:r w:rsidRPr="00874E83">
        <w:rPr>
          <w:lang w:val="en-AU"/>
        </w:rPr>
        <w:t xml:space="preserve">The acceptance of a certificate by a Relying Party for a prohibited purpose is at the Relying Party’s risk. Engaging in a prohibited certificate use is a breach of the responsibilities and obligations agreed to by the Subscriber and </w:t>
      </w:r>
      <w:r>
        <w:rPr>
          <w:lang w:val="en-AU"/>
        </w:rPr>
        <w:t xml:space="preserve">the </w:t>
      </w:r>
      <w:r>
        <w:t>New Zealand Government</w:t>
      </w:r>
      <w:r w:rsidRPr="00874E83">
        <w:rPr>
          <w:lang w:val="en-AU"/>
        </w:rPr>
        <w:t xml:space="preserve"> disclaims any and all liability in such circumstances</w:t>
      </w:r>
      <w:r>
        <w:rPr>
          <w:lang w:val="en-GB"/>
        </w:rPr>
        <w:t>.</w:t>
      </w:r>
    </w:p>
    <w:p w14:paraId="6949A20C" w14:textId="77777777" w:rsidR="00F7214D" w:rsidRPr="007E44A6" w:rsidRDefault="00F7214D" w:rsidP="00F7214D">
      <w:pPr>
        <w:pStyle w:val="Heading2"/>
      </w:pPr>
      <w:bookmarkStart w:id="84" w:name="_Toc450287451"/>
      <w:r w:rsidRPr="007E44A6">
        <w:t>Certificate Validity Period</w:t>
      </w:r>
      <w:bookmarkEnd w:id="84"/>
    </w:p>
    <w:p w14:paraId="48DA8EF6" w14:textId="77777777" w:rsidR="00181911" w:rsidRPr="007E44A6" w:rsidRDefault="00784B85" w:rsidP="007E44A6">
      <w:pPr>
        <w:rPr>
          <w:lang w:val="en-US"/>
        </w:rPr>
      </w:pPr>
      <w:r w:rsidRPr="007E44A6">
        <w:rPr>
          <w:lang w:val="en-US"/>
        </w:rPr>
        <w:t xml:space="preserve">ID-MAC identity Certificates are valid for no more than two years, where they are manually enrolled; or no longer than one year for Certificates that are automatically enrolled (auto-enrollment).  </w:t>
      </w:r>
    </w:p>
    <w:p w14:paraId="03AB3CBA" w14:textId="77777777" w:rsidR="00F109E6" w:rsidRDefault="00F109E6" w:rsidP="00F109E6">
      <w:pPr>
        <w:pStyle w:val="Heading2"/>
      </w:pPr>
      <w:bookmarkStart w:id="85" w:name="_Toc450287452"/>
      <w:r>
        <w:t>Validation Procedures</w:t>
      </w:r>
      <w:bookmarkEnd w:id="85"/>
    </w:p>
    <w:p w14:paraId="5B455860" w14:textId="77777777" w:rsidR="00B5621A" w:rsidRDefault="00B5621A" w:rsidP="00F109E6">
      <w:pPr>
        <w:rPr>
          <w:lang w:val="en-US"/>
        </w:rPr>
      </w:pPr>
      <w:r>
        <w:rPr>
          <w:lang w:val="en-US"/>
        </w:rPr>
        <w:t>ID-MAC Certificates must be validated using X.509 Certificate processing rules.</w:t>
      </w:r>
    </w:p>
    <w:p w14:paraId="0E5C4C8B" w14:textId="77777777" w:rsidR="00B5621A" w:rsidRDefault="00A02362" w:rsidP="00F109E6">
      <w:pPr>
        <w:rPr>
          <w:lang w:val="en-US"/>
        </w:rPr>
      </w:pPr>
      <w:r>
        <w:rPr>
          <w:lang w:val="en-US"/>
        </w:rPr>
        <w:t xml:space="preserve">Subscribing Agencies must conduct </w:t>
      </w:r>
      <w:r w:rsidR="00B5621A">
        <w:rPr>
          <w:lang w:val="en-US"/>
        </w:rPr>
        <w:t>Evidence of Identity (EoI)</w:t>
      </w:r>
      <w:r w:rsidR="00FF7AD1">
        <w:rPr>
          <w:rStyle w:val="FootnoteReference"/>
          <w:lang w:val="en-US"/>
        </w:rPr>
        <w:footnoteReference w:id="1"/>
      </w:r>
      <w:r w:rsidR="00B5621A">
        <w:rPr>
          <w:lang w:val="en-US"/>
        </w:rPr>
        <w:t xml:space="preserve"> assessment and approval </w:t>
      </w:r>
      <w:r w:rsidR="00DF4686">
        <w:rPr>
          <w:lang w:val="en-US"/>
        </w:rPr>
        <w:t xml:space="preserve">for </w:t>
      </w:r>
      <w:r w:rsidR="00B5621A">
        <w:rPr>
          <w:lang w:val="en-US"/>
        </w:rPr>
        <w:t>request</w:t>
      </w:r>
      <w:r w:rsidR="00DF4686">
        <w:rPr>
          <w:lang w:val="en-US"/>
        </w:rPr>
        <w:t>ed</w:t>
      </w:r>
      <w:r w:rsidR="00B5621A">
        <w:rPr>
          <w:lang w:val="en-US"/>
        </w:rPr>
        <w:t xml:space="preserve"> Subscriber Certificates. </w:t>
      </w:r>
      <w:r w:rsidR="00DF4686">
        <w:rPr>
          <w:lang w:val="en-US"/>
        </w:rPr>
        <w:t xml:space="preserve">It is also expected that Subscribing Agencies would require all individuals to sign the equivalent of a </w:t>
      </w:r>
      <w:r w:rsidR="00DF4686" w:rsidRPr="00EC616D">
        <w:rPr>
          <w:lang w:val="en-US"/>
        </w:rPr>
        <w:t>Certificate Holder Agreement</w:t>
      </w:r>
      <w:r w:rsidR="00DF4686" w:rsidRPr="00ED691B">
        <w:rPr>
          <w:rStyle w:val="FootnoteReference"/>
          <w:lang w:val="en-US"/>
        </w:rPr>
        <w:footnoteReference w:id="2"/>
      </w:r>
      <w:r w:rsidR="00DF4686" w:rsidRPr="00EC616D">
        <w:rPr>
          <w:lang w:val="en-US"/>
        </w:rPr>
        <w:t>.</w:t>
      </w:r>
      <w:r w:rsidR="00C313F3" w:rsidRPr="00C313F3">
        <w:rPr>
          <w:lang w:val="en-US"/>
        </w:rPr>
        <w:t xml:space="preserve"> </w:t>
      </w:r>
      <w:r w:rsidR="00C313F3">
        <w:rPr>
          <w:lang w:val="en-US"/>
        </w:rPr>
        <w:t>No Subscriber should be able to authorize production of their own Certificate, and all Certificate Requests must be authorized by the agencies Subscriber Authority (as defined in the CPS).</w:t>
      </w:r>
    </w:p>
    <w:p w14:paraId="05F13908" w14:textId="77777777" w:rsidR="00F109E6" w:rsidRDefault="00E9329D" w:rsidP="00F109E6">
      <w:pPr>
        <w:rPr>
          <w:lang w:val="en-US"/>
        </w:rPr>
      </w:pPr>
      <w:r w:rsidRPr="00E9329D">
        <w:rPr>
          <w:lang w:val="en-US"/>
        </w:rPr>
        <w:t xml:space="preserve">Applicants must have an account within the </w:t>
      </w:r>
      <w:r w:rsidR="00784B85">
        <w:rPr>
          <w:lang w:val="en-US"/>
        </w:rPr>
        <w:t>S</w:t>
      </w:r>
      <w:r w:rsidRPr="00E9329D">
        <w:rPr>
          <w:lang w:val="en-US"/>
        </w:rPr>
        <w:t>ubscriber organisation I</w:t>
      </w:r>
      <w:r w:rsidR="00AF27C7">
        <w:rPr>
          <w:lang w:val="en-US"/>
        </w:rPr>
        <w:t xml:space="preserve">nformation </w:t>
      </w:r>
      <w:r w:rsidRPr="00E9329D">
        <w:rPr>
          <w:lang w:val="en-US"/>
        </w:rPr>
        <w:t>E</w:t>
      </w:r>
      <w:r w:rsidR="00AF27C7">
        <w:rPr>
          <w:lang w:val="en-US"/>
        </w:rPr>
        <w:t>nvironment (IE)</w:t>
      </w:r>
      <w:r w:rsidRPr="00E9329D">
        <w:rPr>
          <w:lang w:val="en-US"/>
        </w:rPr>
        <w:t>, thus the affiliation with the organisation is validated.</w:t>
      </w:r>
      <w:r w:rsidR="003A5959">
        <w:rPr>
          <w:lang w:val="en-US"/>
        </w:rPr>
        <w:t xml:space="preserve">  </w:t>
      </w:r>
    </w:p>
    <w:p w14:paraId="122594CB" w14:textId="77777777" w:rsidR="00E9329D" w:rsidRDefault="00E9329D" w:rsidP="00E9329D">
      <w:pPr>
        <w:pStyle w:val="StdPara"/>
        <w:rPr>
          <w:lang w:val="en-AU"/>
        </w:rPr>
      </w:pPr>
      <w:r>
        <w:rPr>
          <w:lang w:val="en-AU"/>
        </w:rPr>
        <w:t xml:space="preserve">The creation of a network account initiates the </w:t>
      </w:r>
      <w:r w:rsidR="00784B85">
        <w:rPr>
          <w:lang w:val="en-AU"/>
        </w:rPr>
        <w:t>C</w:t>
      </w:r>
      <w:r>
        <w:rPr>
          <w:lang w:val="en-AU"/>
        </w:rPr>
        <w:t>ertificate issuance.</w:t>
      </w:r>
    </w:p>
    <w:p w14:paraId="46C9DBA7" w14:textId="77777777" w:rsidR="00E9329D" w:rsidRDefault="00E9329D" w:rsidP="00E9329D">
      <w:pPr>
        <w:pStyle w:val="StdPara"/>
        <w:rPr>
          <w:lang w:val="en-GB"/>
        </w:rPr>
      </w:pPr>
      <w:r>
        <w:rPr>
          <w:lang w:val="en-GB"/>
        </w:rPr>
        <w:t>A soft token containing</w:t>
      </w:r>
      <w:r w:rsidRPr="00601E6A">
        <w:rPr>
          <w:lang w:val="en-GB"/>
        </w:rPr>
        <w:t xml:space="preserve"> the </w:t>
      </w:r>
      <w:r w:rsidRPr="004E35CC">
        <w:rPr>
          <w:i/>
          <w:lang w:val="en-GB"/>
        </w:rPr>
        <w:t>key pair</w:t>
      </w:r>
      <w:r>
        <w:rPr>
          <w:i/>
          <w:lang w:val="en-GB"/>
        </w:rPr>
        <w:t xml:space="preserve"> </w:t>
      </w:r>
      <w:r w:rsidRPr="00850A01">
        <w:rPr>
          <w:lang w:val="en-GB"/>
        </w:rPr>
        <w:t xml:space="preserve">is </w:t>
      </w:r>
      <w:r>
        <w:rPr>
          <w:lang w:val="en-GB"/>
        </w:rPr>
        <w:t>generated for the individual on the workstation the first time the user logs in to their account</w:t>
      </w:r>
      <w:r w:rsidRPr="00601E6A">
        <w:rPr>
          <w:lang w:val="en-GB"/>
        </w:rPr>
        <w:t>.</w:t>
      </w:r>
      <w:r>
        <w:rPr>
          <w:lang w:val="en-GB"/>
        </w:rPr>
        <w:t xml:space="preserve"> </w:t>
      </w:r>
      <w:r w:rsidRPr="00601E6A">
        <w:rPr>
          <w:lang w:val="en-GB"/>
        </w:rPr>
        <w:t xml:space="preserve"> To prove possession of the private key, a digitally-signed </w:t>
      </w:r>
      <w:r w:rsidR="00784B85">
        <w:rPr>
          <w:lang w:val="en-GB"/>
        </w:rPr>
        <w:t>C</w:t>
      </w:r>
      <w:r w:rsidRPr="00601E6A">
        <w:rPr>
          <w:lang w:val="en-GB"/>
        </w:rPr>
        <w:t xml:space="preserve">ertificate </w:t>
      </w:r>
      <w:r w:rsidR="00784B85">
        <w:rPr>
          <w:lang w:val="en-GB"/>
        </w:rPr>
        <w:t>R</w:t>
      </w:r>
      <w:r w:rsidRPr="00601E6A">
        <w:rPr>
          <w:lang w:val="en-GB"/>
        </w:rPr>
        <w:t xml:space="preserve">equest </w:t>
      </w:r>
      <w:r>
        <w:rPr>
          <w:lang w:val="en-GB"/>
        </w:rPr>
        <w:t xml:space="preserve">is submitted </w:t>
      </w:r>
      <w:r w:rsidRPr="00601E6A">
        <w:rPr>
          <w:lang w:val="en-GB"/>
        </w:rPr>
        <w:t>to the RA.</w:t>
      </w:r>
      <w:r>
        <w:rPr>
          <w:lang w:val="en-GB"/>
        </w:rPr>
        <w:t xml:space="preserve"> The submission is made using the credentials supporting access to the individuals account within the</w:t>
      </w:r>
      <w:r w:rsidRPr="00943E7F">
        <w:rPr>
          <w:i/>
          <w:lang w:val="en-GB"/>
        </w:rPr>
        <w:t xml:space="preserve"> </w:t>
      </w:r>
      <w:r>
        <w:rPr>
          <w:lang w:val="en-GB"/>
        </w:rPr>
        <w:t>IE.</w:t>
      </w:r>
    </w:p>
    <w:p w14:paraId="48FC8071" w14:textId="0F1ACEE8" w:rsidR="00784B85" w:rsidRDefault="00784B85" w:rsidP="00ED691B">
      <w:r>
        <w:rPr>
          <w:lang w:val="en-US"/>
        </w:rPr>
        <w:t>Certificates should normally be automatically renewed for</w:t>
      </w:r>
      <w:del w:id="86" w:author="Sean Lillywhite" w:date="2016-05-05T11:19:00Z">
        <w:r w:rsidDel="00ED691B">
          <w:rPr>
            <w:lang w:val="en-US"/>
          </w:rPr>
          <w:delText xml:space="preserve"> </w:delText>
        </w:r>
      </w:del>
      <w:ins w:id="87" w:author="Sean Lillywhite" w:date="2016-05-05T11:33:00Z">
        <w:r w:rsidR="000A12F9">
          <w:rPr>
            <w:lang w:val="en-US"/>
          </w:rPr>
          <w:t xml:space="preserve"> </w:t>
        </w:r>
      </w:ins>
      <w:ins w:id="88" w:author="Sean Lillywhite" w:date="2016-05-05T11:19:00Z">
        <w:r w:rsidR="00ED691B">
          <w:rPr>
            <w:lang w:val="en-US"/>
          </w:rPr>
          <w:t>all users</w:t>
        </w:r>
      </w:ins>
      <w:del w:id="89" w:author="Sean Lillywhite" w:date="2016-05-05T11:19:00Z">
        <w:r w:rsidDel="00ED691B">
          <w:rPr>
            <w:lang w:val="en-US"/>
          </w:rPr>
          <w:delText>permanent staff, t</w:delText>
        </w:r>
        <w:commentRangeStart w:id="90"/>
        <w:commentRangeStart w:id="91"/>
        <w:r w:rsidDel="00ED691B">
          <w:rPr>
            <w:lang w:val="en-US"/>
          </w:rPr>
          <w:delText>hough manually renewed for contractors and other temporary staff</w:delText>
        </w:r>
        <w:commentRangeEnd w:id="90"/>
        <w:r w:rsidR="00B3302B" w:rsidDel="00ED691B">
          <w:rPr>
            <w:rStyle w:val="CommentReference"/>
          </w:rPr>
          <w:commentReference w:id="90"/>
        </w:r>
      </w:del>
      <w:commentRangeEnd w:id="91"/>
      <w:r w:rsidR="00D75B01">
        <w:rPr>
          <w:rStyle w:val="CommentReference"/>
        </w:rPr>
        <w:commentReference w:id="91"/>
      </w:r>
      <w:r>
        <w:rPr>
          <w:lang w:val="en-US"/>
        </w:rPr>
        <w:t>.</w:t>
      </w:r>
      <w:r w:rsidR="00F660DE">
        <w:rPr>
          <w:lang w:val="en-US"/>
        </w:rPr>
        <w:t xml:space="preserve"> If reissue is </w:t>
      </w:r>
      <w:r w:rsidR="00ED691B">
        <w:rPr>
          <w:lang w:val="en-US"/>
        </w:rPr>
        <w:t>necessary,</w:t>
      </w:r>
      <w:r w:rsidR="00F660DE">
        <w:rPr>
          <w:lang w:val="en-US"/>
        </w:rPr>
        <w:t xml:space="preserve"> the same procedure is followed as for initial issue.</w:t>
      </w:r>
    </w:p>
    <w:p w14:paraId="19D842AC" w14:textId="77777777" w:rsidR="00B5621A" w:rsidRPr="00ED691B" w:rsidRDefault="00B5621A" w:rsidP="00ED691B">
      <w:pPr>
        <w:rPr>
          <w:lang w:val="en-US"/>
        </w:rPr>
      </w:pPr>
      <w:r>
        <w:rPr>
          <w:lang w:val="en-US"/>
        </w:rPr>
        <w:lastRenderedPageBreak/>
        <w:t>Subscribing Agencies may have additional procedures to follow to authorize Certificate issue, though these will be in addition, not in replacement, of the above.</w:t>
      </w:r>
    </w:p>
    <w:p w14:paraId="18828F3D" w14:textId="77777777" w:rsidR="00E9329D" w:rsidRPr="00F109E6" w:rsidRDefault="00E9329D" w:rsidP="00E9329D">
      <w:pPr>
        <w:pStyle w:val="Heading1"/>
      </w:pPr>
      <w:bookmarkStart w:id="92" w:name="_Toc450287453"/>
      <w:r>
        <w:t>Reliance Limits</w:t>
      </w:r>
      <w:bookmarkEnd w:id="92"/>
    </w:p>
    <w:p w14:paraId="63BDC6F6" w14:textId="77777777" w:rsidR="00F109E6" w:rsidRDefault="00E9329D" w:rsidP="002D4586">
      <w:pPr>
        <w:pStyle w:val="StdPara"/>
        <w:rPr>
          <w:lang w:val="en-AU"/>
        </w:rPr>
      </w:pPr>
      <w:r>
        <w:rPr>
          <w:lang w:val="en-AU"/>
        </w:rPr>
        <w:t xml:space="preserve">ID-MAC </w:t>
      </w:r>
      <w:r w:rsidR="000257CA">
        <w:rPr>
          <w:lang w:val="en-AU"/>
        </w:rPr>
        <w:t>C</w:t>
      </w:r>
      <w:r>
        <w:rPr>
          <w:lang w:val="en-AU"/>
        </w:rPr>
        <w:t xml:space="preserve">ertificates issued by </w:t>
      </w:r>
      <w:r w:rsidR="000257CA">
        <w:rPr>
          <w:lang w:val="en-AU"/>
        </w:rPr>
        <w:t xml:space="preserve">Cogito Group on behalf of </w:t>
      </w:r>
      <w:r>
        <w:rPr>
          <w:lang w:val="en-AU"/>
        </w:rPr>
        <w:t xml:space="preserve">the New Zealand Government are primarily for internal government use and do not confer any authority, delegation or privilege independent of </w:t>
      </w:r>
      <w:r w:rsidR="000257CA">
        <w:rPr>
          <w:lang w:val="en-AU"/>
        </w:rPr>
        <w:t>All</w:t>
      </w:r>
      <w:r>
        <w:rPr>
          <w:lang w:val="en-AU"/>
        </w:rPr>
        <w:t xml:space="preserve"> of </w:t>
      </w:r>
      <w:r w:rsidR="000257CA">
        <w:rPr>
          <w:lang w:val="en-AU"/>
        </w:rPr>
        <w:t>G</w:t>
      </w:r>
      <w:r>
        <w:rPr>
          <w:lang w:val="en-AU"/>
        </w:rPr>
        <w:t xml:space="preserve">overnment </w:t>
      </w:r>
      <w:r w:rsidR="000257CA">
        <w:rPr>
          <w:lang w:val="en-AU"/>
        </w:rPr>
        <w:t xml:space="preserve">(AoG) </w:t>
      </w:r>
      <w:r>
        <w:rPr>
          <w:lang w:val="en-AU"/>
        </w:rPr>
        <w:t>or agency policy and procedures.</w:t>
      </w:r>
    </w:p>
    <w:p w14:paraId="0286C73A" w14:textId="77777777" w:rsidR="00E9329D" w:rsidRDefault="0019301E" w:rsidP="0019301E">
      <w:pPr>
        <w:pStyle w:val="Heading1"/>
      </w:pPr>
      <w:bookmarkStart w:id="93" w:name="_Toc450287454"/>
      <w:r>
        <w:t>Obligations of Subscribers</w:t>
      </w:r>
      <w:bookmarkEnd w:id="93"/>
    </w:p>
    <w:p w14:paraId="0795B937" w14:textId="77777777" w:rsidR="006A5196" w:rsidRDefault="000257CA" w:rsidP="0019301E">
      <w:pPr>
        <w:pStyle w:val="StdPara"/>
        <w:rPr>
          <w:lang w:val="en-GB"/>
        </w:rPr>
      </w:pPr>
      <w:r>
        <w:rPr>
          <w:lang w:val="en-AU"/>
        </w:rPr>
        <w:t>As the authorized Certificate holder, t</w:t>
      </w:r>
      <w:r w:rsidR="0019301E" w:rsidRPr="00874E83">
        <w:rPr>
          <w:lang w:val="en-AU"/>
        </w:rPr>
        <w:t xml:space="preserve">he Subscriber, </w:t>
      </w:r>
      <w:r w:rsidR="0019301E">
        <w:rPr>
          <w:lang w:val="en-AU"/>
        </w:rPr>
        <w:t>in obtaining access to the network</w:t>
      </w:r>
      <w:r>
        <w:rPr>
          <w:lang w:val="en-AU"/>
        </w:rPr>
        <w:t>,</w:t>
      </w:r>
      <w:r w:rsidR="0019301E">
        <w:rPr>
          <w:lang w:val="en-AU"/>
        </w:rPr>
        <w:t xml:space="preserve"> acknowledges</w:t>
      </w:r>
      <w:r w:rsidR="0019301E" w:rsidRPr="00874E83">
        <w:rPr>
          <w:lang w:val="en-AU"/>
        </w:rPr>
        <w:t xml:space="preserve"> that the information provided by them is true to the best of their knowledge</w:t>
      </w:r>
      <w:r w:rsidR="0019301E" w:rsidRPr="00601E6A">
        <w:rPr>
          <w:lang w:val="en-GB"/>
        </w:rPr>
        <w:t>.</w:t>
      </w:r>
      <w:r w:rsidR="0019301E">
        <w:rPr>
          <w:lang w:val="en-GB"/>
        </w:rPr>
        <w:t xml:space="preserve"> </w:t>
      </w:r>
    </w:p>
    <w:p w14:paraId="15EF2EDA" w14:textId="77777777" w:rsidR="0019301E" w:rsidRPr="001E4A97" w:rsidRDefault="0019301E" w:rsidP="0019301E">
      <w:pPr>
        <w:pStyle w:val="StdPara"/>
        <w:rPr>
          <w:lang w:val="en-AU"/>
        </w:rPr>
      </w:pPr>
      <w:r w:rsidRPr="001E4A97">
        <w:rPr>
          <w:lang w:val="en-AU"/>
        </w:rPr>
        <w:t>In addition, Subsc</w:t>
      </w:r>
      <w:r>
        <w:rPr>
          <w:lang w:val="en-AU"/>
        </w:rPr>
        <w:t xml:space="preserve">ribers </w:t>
      </w:r>
      <w:r w:rsidR="006A5196">
        <w:rPr>
          <w:lang w:val="en-AU"/>
        </w:rPr>
        <w:t>MUST</w:t>
      </w:r>
      <w:r w:rsidRPr="001E4A97">
        <w:rPr>
          <w:lang w:val="en-AU"/>
        </w:rPr>
        <w:t>:</w:t>
      </w:r>
    </w:p>
    <w:p w14:paraId="13E530B0" w14:textId="77777777" w:rsidR="0019301E" w:rsidRPr="001E4A97" w:rsidRDefault="0019301E" w:rsidP="00203DF6">
      <w:pPr>
        <w:pStyle w:val="ListRoman"/>
        <w:numPr>
          <w:ilvl w:val="0"/>
          <w:numId w:val="29"/>
        </w:numPr>
      </w:pPr>
      <w:r w:rsidRPr="001E4A97">
        <w:t>only use Keys and digital certificates within the limits specified in the CP;</w:t>
      </w:r>
    </w:p>
    <w:p w14:paraId="5A898FD0" w14:textId="77777777" w:rsidR="0019301E" w:rsidRDefault="0019301E" w:rsidP="0019301E">
      <w:pPr>
        <w:pStyle w:val="ListRoman"/>
      </w:pPr>
      <w:r w:rsidRPr="001E4A97">
        <w:t>take all reasonable measures to protect their Private Key(s) from compromise</w:t>
      </w:r>
      <w:r w:rsidR="003C129F">
        <w:t>,</w:t>
      </w:r>
      <w:r w:rsidRPr="001E4A97">
        <w:t xml:space="preserve"> and take all necessary precautions to prevent loss, disclosure, modification, or unauthorised use of their Private Key(s);</w:t>
      </w:r>
    </w:p>
    <w:p w14:paraId="6A5F05C6" w14:textId="77777777" w:rsidR="000201A8" w:rsidRDefault="006A5196" w:rsidP="0019301E">
      <w:pPr>
        <w:pStyle w:val="ListRoman"/>
      </w:pPr>
      <w:r w:rsidRPr="001E4A97">
        <w:t>take all reasonable measures to protect</w:t>
      </w:r>
      <w:r>
        <w:t xml:space="preserve">; and </w:t>
      </w:r>
      <w:r w:rsidR="000201A8">
        <w:t>accept responsibility for</w:t>
      </w:r>
      <w:r>
        <w:t>;</w:t>
      </w:r>
      <w:r w:rsidR="000201A8">
        <w:t xml:space="preserve"> the security, safety, confidentiality and integrity of relevant passwords, passphrases and PINs associated with the issued Keys and digital certificates from disclosure</w:t>
      </w:r>
      <w:r>
        <w:t xml:space="preserve"> at all times</w:t>
      </w:r>
      <w:r w:rsidR="000201A8">
        <w:t xml:space="preserve">; </w:t>
      </w:r>
    </w:p>
    <w:p w14:paraId="5A6D71F7" w14:textId="77777777" w:rsidR="003C129F" w:rsidRPr="001E4A97" w:rsidRDefault="003C129F" w:rsidP="0019301E">
      <w:pPr>
        <w:pStyle w:val="ListRoman"/>
      </w:pPr>
      <w:r w:rsidRPr="001E4A97">
        <w:t>take all reasonable measures to protect</w:t>
      </w:r>
      <w:r>
        <w:t xml:space="preserve"> any device, token or other physical </w:t>
      </w:r>
      <w:r w:rsidR="00EB1B65">
        <w:t>media</w:t>
      </w:r>
      <w:r>
        <w:t xml:space="preserve"> that contains their Keys and digital certificates, including a</w:t>
      </w:r>
      <w:r w:rsidRPr="001E4A97">
        <w:t xml:space="preserve">ll necessary precautions to prevent loss, </w:t>
      </w:r>
      <w:r>
        <w:t xml:space="preserve">intentional damage, </w:t>
      </w:r>
      <w:r w:rsidRPr="001E4A97">
        <w:t>disclosure, modification, or unauthorised use</w:t>
      </w:r>
      <w:r>
        <w:t xml:space="preserve"> of such;</w:t>
      </w:r>
    </w:p>
    <w:p w14:paraId="33BA064B" w14:textId="77777777" w:rsidR="0019301E" w:rsidRPr="001E4A97" w:rsidRDefault="0019301E" w:rsidP="0019301E">
      <w:pPr>
        <w:pStyle w:val="ListRoman"/>
      </w:pPr>
      <w:r w:rsidRPr="001E4A97">
        <w:t xml:space="preserve">promptly notify the RA </w:t>
      </w:r>
      <w:r w:rsidR="000201A8">
        <w:t xml:space="preserve">(usually through their Subscribers Authority) </w:t>
      </w:r>
      <w:r w:rsidRPr="001E4A97">
        <w:t>in the event that they consider or suspect there has been a compromise of their Private Key(s); and</w:t>
      </w:r>
    </w:p>
    <w:p w14:paraId="029044DD" w14:textId="77777777" w:rsidR="00EB1B65" w:rsidRDefault="0019301E" w:rsidP="0019301E">
      <w:pPr>
        <w:pStyle w:val="ListRoman"/>
      </w:pPr>
      <w:r w:rsidRPr="001E4A97">
        <w:t>promptly notify the RA in the event that they consider the EOI</w:t>
      </w:r>
      <w:r w:rsidR="002C39FD">
        <w:t>, or any other</w:t>
      </w:r>
      <w:r w:rsidRPr="001E4A97">
        <w:t xml:space="preserve"> information provided by them</w:t>
      </w:r>
      <w:r w:rsidR="002C39FD">
        <w:t>,</w:t>
      </w:r>
      <w:r w:rsidRPr="001E4A97">
        <w:t xml:space="preserve"> is or may be incorrect</w:t>
      </w:r>
      <w:r w:rsidR="00EB1B65">
        <w:t>;</w:t>
      </w:r>
    </w:p>
    <w:p w14:paraId="73AE8F0D" w14:textId="77777777" w:rsidR="002C39FD" w:rsidRDefault="002C39FD" w:rsidP="0019301E">
      <w:pPr>
        <w:pStyle w:val="ListRoman"/>
      </w:pPr>
      <w:r>
        <w:t>promptly notify the Subscribers Authority in the event that any information provided by them in context of the Certificate Holders (Subscribers) Agreement</w:t>
      </w:r>
      <w:r w:rsidR="000201A8">
        <w:t>;</w:t>
      </w:r>
      <w:r>
        <w:t xml:space="preserve"> </w:t>
      </w:r>
    </w:p>
    <w:p w14:paraId="0AB2CB7B" w14:textId="77777777" w:rsidR="000201A8" w:rsidRDefault="009A27CF" w:rsidP="0019301E">
      <w:pPr>
        <w:pStyle w:val="ListRoman"/>
      </w:pPr>
      <w:r>
        <w:t>accept sole responsibility for the contents of any transmission, message, or other document/data signed using their Keys or digital certificates</w:t>
      </w:r>
      <w:r w:rsidR="00AC6AD0">
        <w:rPr>
          <w:rStyle w:val="FootnoteReference"/>
        </w:rPr>
        <w:footnoteReference w:id="3"/>
      </w:r>
      <w:r>
        <w:t xml:space="preserve">; </w:t>
      </w:r>
      <w:r w:rsidR="006A5196">
        <w:t>and</w:t>
      </w:r>
    </w:p>
    <w:p w14:paraId="0834EB81" w14:textId="77777777" w:rsidR="0019301E" w:rsidRDefault="00EB1B65" w:rsidP="009A27CF">
      <w:pPr>
        <w:pStyle w:val="ListRoman"/>
      </w:pPr>
      <w:proofErr w:type="gramStart"/>
      <w:r>
        <w:t>promptly</w:t>
      </w:r>
      <w:proofErr w:type="gramEnd"/>
      <w:r>
        <w:t xml:space="preserve"> return physical media containing Keys and digital certificates to the Subscribers Authority upon request or cessation of employment by the Subscribin</w:t>
      </w:r>
      <w:r w:rsidR="009A27CF">
        <w:t>g Agency.</w:t>
      </w:r>
    </w:p>
    <w:p w14:paraId="713B61B7" w14:textId="77777777" w:rsidR="00306A28" w:rsidRDefault="00306A28" w:rsidP="00ED691B">
      <w:pPr>
        <w:pStyle w:val="ListRoman"/>
        <w:numPr>
          <w:ilvl w:val="0"/>
          <w:numId w:val="0"/>
        </w:numPr>
        <w:ind w:left="851"/>
      </w:pPr>
    </w:p>
    <w:p w14:paraId="0E20AFFB" w14:textId="77777777" w:rsidR="006A5196" w:rsidRDefault="006A5196" w:rsidP="00ED691B">
      <w:pPr>
        <w:pStyle w:val="ListRoman"/>
        <w:numPr>
          <w:ilvl w:val="0"/>
          <w:numId w:val="0"/>
        </w:numPr>
      </w:pPr>
      <w:r>
        <w:t>Subscribers MUST NOT:</w:t>
      </w:r>
    </w:p>
    <w:p w14:paraId="170BE576" w14:textId="77777777" w:rsidR="006A5196" w:rsidRDefault="006A5196" w:rsidP="00ED691B">
      <w:pPr>
        <w:pStyle w:val="ListRoman"/>
        <w:numPr>
          <w:ilvl w:val="0"/>
          <w:numId w:val="0"/>
        </w:numPr>
      </w:pPr>
    </w:p>
    <w:p w14:paraId="3E6E98F7" w14:textId="77777777" w:rsidR="006A5196" w:rsidRDefault="006A5196" w:rsidP="00ED691B">
      <w:pPr>
        <w:pStyle w:val="ListRoman"/>
        <w:numPr>
          <w:ilvl w:val="0"/>
          <w:numId w:val="35"/>
        </w:numPr>
      </w:pPr>
      <w:r>
        <w:t>disclose their passwords; or</w:t>
      </w:r>
    </w:p>
    <w:p w14:paraId="33EEFEF1" w14:textId="77777777" w:rsidR="006A5196" w:rsidRDefault="006A5196" w:rsidP="00ED691B">
      <w:pPr>
        <w:pStyle w:val="ListRoman"/>
        <w:numPr>
          <w:ilvl w:val="0"/>
          <w:numId w:val="35"/>
        </w:numPr>
      </w:pPr>
      <w:proofErr w:type="gramStart"/>
      <w:r>
        <w:t>share</w:t>
      </w:r>
      <w:proofErr w:type="gramEnd"/>
      <w:r>
        <w:t xml:space="preserve"> media containing their Keys or digital certificates with anyone else (including privileged users, such as system administrators).</w:t>
      </w:r>
    </w:p>
    <w:p w14:paraId="72B73AC4" w14:textId="77777777" w:rsidR="006A5196" w:rsidRDefault="006A5196" w:rsidP="00ED691B">
      <w:pPr>
        <w:pStyle w:val="ListRoman"/>
        <w:numPr>
          <w:ilvl w:val="0"/>
          <w:numId w:val="0"/>
        </w:numPr>
        <w:ind w:left="851"/>
      </w:pPr>
    </w:p>
    <w:p w14:paraId="7A565B86" w14:textId="77777777" w:rsidR="00306A28" w:rsidRDefault="00306A28" w:rsidP="000A12F9">
      <w:pPr>
        <w:pStyle w:val="ListRoman"/>
        <w:numPr>
          <w:ilvl w:val="0"/>
          <w:numId w:val="0"/>
        </w:numPr>
      </w:pPr>
      <w:r>
        <w:t xml:space="preserve">A Subscriber may hold more than one Identity Certificate (such as </w:t>
      </w:r>
      <w:r w:rsidR="00F72270">
        <w:t xml:space="preserve">one </w:t>
      </w:r>
      <w:r>
        <w:t xml:space="preserve">for authentication and non-repudiation </w:t>
      </w:r>
      <w:r w:rsidR="00F72270">
        <w:t>purposes; and separately one for data encryption).</w:t>
      </w:r>
    </w:p>
    <w:p w14:paraId="5E021A4A" w14:textId="77777777" w:rsidR="0019301E" w:rsidRPr="001E4A97" w:rsidRDefault="0019301E" w:rsidP="0019301E">
      <w:pPr>
        <w:pStyle w:val="Heading1"/>
      </w:pPr>
      <w:bookmarkStart w:id="94" w:name="_Toc450287455"/>
      <w:r>
        <w:lastRenderedPageBreak/>
        <w:t>Obligations of Relying Parties</w:t>
      </w:r>
      <w:bookmarkEnd w:id="94"/>
    </w:p>
    <w:p w14:paraId="11B77768" w14:textId="77777777" w:rsidR="00100355" w:rsidRPr="00874E83" w:rsidRDefault="00100355" w:rsidP="00100355">
      <w:pPr>
        <w:pStyle w:val="StdPara"/>
        <w:keepNext/>
        <w:rPr>
          <w:lang w:val="en-AU"/>
        </w:rPr>
      </w:pPr>
      <w:r>
        <w:rPr>
          <w:lang w:val="en-AU"/>
        </w:rPr>
        <w:t>Before relying on the Subscriber certificate, a</w:t>
      </w:r>
      <w:r w:rsidRPr="00874E83">
        <w:rPr>
          <w:lang w:val="en-AU"/>
        </w:rPr>
        <w:t xml:space="preserve"> Relying Party must:</w:t>
      </w:r>
    </w:p>
    <w:p w14:paraId="466C812F" w14:textId="77777777" w:rsidR="00100355" w:rsidRPr="00714F45" w:rsidRDefault="00100355" w:rsidP="00100355">
      <w:pPr>
        <w:pStyle w:val="ListRoman"/>
        <w:numPr>
          <w:ilvl w:val="0"/>
          <w:numId w:val="11"/>
        </w:numPr>
      </w:pPr>
      <w:r w:rsidRPr="00714F45">
        <w:t>verify the validity of a digital certificate;</w:t>
      </w:r>
    </w:p>
    <w:p w14:paraId="4BA4CEF3" w14:textId="77777777" w:rsidR="00DB3246" w:rsidRDefault="00100355" w:rsidP="00100355">
      <w:pPr>
        <w:pStyle w:val="ListRoman"/>
        <w:numPr>
          <w:ilvl w:val="0"/>
          <w:numId w:val="11"/>
        </w:numPr>
      </w:pPr>
      <w:r w:rsidRPr="00714F45">
        <w:t xml:space="preserve">verify that the digital certificate is being used within the limits specified in the CP; </w:t>
      </w:r>
    </w:p>
    <w:p w14:paraId="0CA4292E" w14:textId="77777777" w:rsidR="00100355" w:rsidRPr="00714F45" w:rsidRDefault="00DB3246" w:rsidP="00100355">
      <w:pPr>
        <w:pStyle w:val="ListRoman"/>
        <w:numPr>
          <w:ilvl w:val="0"/>
          <w:numId w:val="11"/>
        </w:numPr>
      </w:pPr>
      <w:r>
        <w:t xml:space="preserve">verify the entire certificate chain up to the AoG Root CA (where appropriate), or Policy / Issuing CA as the highest authority, prior to relying on the Certificate; </w:t>
      </w:r>
      <w:r w:rsidR="00100355">
        <w:t>and</w:t>
      </w:r>
    </w:p>
    <w:p w14:paraId="10CC8894" w14:textId="77777777" w:rsidR="00100355" w:rsidRPr="0041550F" w:rsidRDefault="00100355" w:rsidP="00100355">
      <w:pPr>
        <w:pStyle w:val="ListRoman"/>
        <w:numPr>
          <w:ilvl w:val="0"/>
          <w:numId w:val="11"/>
        </w:numPr>
      </w:pPr>
      <w:proofErr w:type="gramStart"/>
      <w:r w:rsidRPr="0041550F">
        <w:t>promptly</w:t>
      </w:r>
      <w:proofErr w:type="gramEnd"/>
      <w:r w:rsidRPr="0041550F">
        <w:t xml:space="preserve"> notify the RA in the event that it suspects that there has been a compromise of the Subscriber’s </w:t>
      </w:r>
      <w:r w:rsidRPr="007B0DE9">
        <w:rPr>
          <w:i/>
        </w:rPr>
        <w:t>Private Keys</w:t>
      </w:r>
      <w:r w:rsidR="00DB3246">
        <w:rPr>
          <w:rStyle w:val="FootnoteReference"/>
          <w:i/>
        </w:rPr>
        <w:footnoteReference w:id="4"/>
      </w:r>
      <w:r w:rsidRPr="0041550F">
        <w:t>.</w:t>
      </w:r>
    </w:p>
    <w:p w14:paraId="11A05874" w14:textId="77777777" w:rsidR="00100355" w:rsidRPr="00874E83" w:rsidRDefault="00100355" w:rsidP="00100355">
      <w:pPr>
        <w:pStyle w:val="StdPara"/>
        <w:rPr>
          <w:lang w:val="en-AU"/>
        </w:rPr>
      </w:pPr>
      <w:r w:rsidRPr="00874E83">
        <w:rPr>
          <w:lang w:val="en-AU"/>
        </w:rPr>
        <w:t>A Relying Party is responsible for deciding whether, and how, to establish:</w:t>
      </w:r>
    </w:p>
    <w:p w14:paraId="4F6E26F1" w14:textId="77777777" w:rsidR="00100355" w:rsidRPr="00714F45" w:rsidRDefault="00100355" w:rsidP="00100355">
      <w:pPr>
        <w:pStyle w:val="ListRoman"/>
        <w:numPr>
          <w:ilvl w:val="0"/>
          <w:numId w:val="12"/>
        </w:numPr>
      </w:pPr>
      <w:r w:rsidRPr="00714F45">
        <w:t>The processes of checking validity of the Subscriber’s certificate;</w:t>
      </w:r>
    </w:p>
    <w:p w14:paraId="4FD8CC5C" w14:textId="77777777" w:rsidR="00100355" w:rsidRPr="00714F45" w:rsidRDefault="00100355" w:rsidP="00100355">
      <w:pPr>
        <w:pStyle w:val="ListRoman"/>
        <w:numPr>
          <w:ilvl w:val="0"/>
          <w:numId w:val="12"/>
        </w:numPr>
      </w:pPr>
      <w:r w:rsidRPr="00714F45">
        <w:t xml:space="preserve">Any authority, or privilege, of the Subscriber to act on behalf of </w:t>
      </w:r>
      <w:r>
        <w:t>the New Zealand Government</w:t>
      </w:r>
      <w:r w:rsidRPr="00714F45">
        <w:t>; and</w:t>
      </w:r>
    </w:p>
    <w:p w14:paraId="4B24B2F9" w14:textId="77777777" w:rsidR="00100355" w:rsidRPr="00714F45" w:rsidRDefault="00100355" w:rsidP="00100355">
      <w:pPr>
        <w:pStyle w:val="ListRoman"/>
        <w:numPr>
          <w:ilvl w:val="0"/>
          <w:numId w:val="12"/>
        </w:numPr>
      </w:pPr>
      <w:r w:rsidRPr="00714F45">
        <w:t>Any authority, access or privilege the Subscriber has to the Relying Party’s assets or systems.</w:t>
      </w:r>
    </w:p>
    <w:p w14:paraId="59F2D438" w14:textId="77777777" w:rsidR="00100355" w:rsidRPr="00601E6A" w:rsidRDefault="00100355" w:rsidP="00100355">
      <w:pPr>
        <w:pStyle w:val="StdPara"/>
        <w:rPr>
          <w:lang w:val="en-GB"/>
        </w:rPr>
      </w:pPr>
      <w:r w:rsidRPr="00874E83">
        <w:t xml:space="preserve">A Relying Party agrees to the conditions of this </w:t>
      </w:r>
      <w:r>
        <w:t xml:space="preserve">PDS, the associated </w:t>
      </w:r>
      <w:r w:rsidRPr="00874E83">
        <w:t>CP and the CPS.  The use of a certificate, or associated revocation i</w:t>
      </w:r>
      <w:r>
        <w:t>nformation, issued under this PDS</w:t>
      </w:r>
      <w:r w:rsidRPr="00874E83">
        <w:t xml:space="preserve"> is the Relying Part</w:t>
      </w:r>
      <w:r>
        <w:t>y’</w:t>
      </w:r>
      <w:r w:rsidRPr="00874E83">
        <w:t xml:space="preserve">s acceptance of the terms and conditions of this </w:t>
      </w:r>
      <w:r>
        <w:t xml:space="preserve">PDS, </w:t>
      </w:r>
      <w:r w:rsidR="00AF27C7">
        <w:t xml:space="preserve">relevant </w:t>
      </w:r>
      <w:r>
        <w:t>CP</w:t>
      </w:r>
      <w:r w:rsidRPr="00874E83">
        <w:t xml:space="preserve"> and CPS.</w:t>
      </w:r>
    </w:p>
    <w:p w14:paraId="53C45969" w14:textId="77777777" w:rsidR="0019301E" w:rsidRDefault="00DB3246" w:rsidP="00100355">
      <w:pPr>
        <w:pStyle w:val="Heading1"/>
      </w:pPr>
      <w:bookmarkStart w:id="95" w:name="_Toc450287456"/>
      <w:r>
        <w:t>Warranties, liabaility and Indemnities</w:t>
      </w:r>
      <w:bookmarkEnd w:id="95"/>
    </w:p>
    <w:p w14:paraId="2EA6EEA8" w14:textId="77777777" w:rsidR="00D140D2" w:rsidRDefault="00D140D2" w:rsidP="00D140D2">
      <w:pPr>
        <w:pStyle w:val="Heading2"/>
      </w:pPr>
      <w:bookmarkStart w:id="96" w:name="_Toc450287457"/>
      <w:r>
        <w:t>Limited Warranty</w:t>
      </w:r>
      <w:bookmarkEnd w:id="96"/>
    </w:p>
    <w:p w14:paraId="551E70E1" w14:textId="77777777" w:rsidR="00D140D2" w:rsidRPr="00D140D2" w:rsidRDefault="00D140D2" w:rsidP="00D140D2">
      <w:pPr>
        <w:rPr>
          <w:lang w:val="en-US"/>
        </w:rPr>
      </w:pPr>
      <w:r w:rsidRPr="00D140D2">
        <w:rPr>
          <w:lang w:val="en-US"/>
        </w:rPr>
        <w:t xml:space="preserve">The </w:t>
      </w:r>
      <w:r>
        <w:rPr>
          <w:lang w:val="en-US"/>
        </w:rPr>
        <w:t>New Zealand Government uses this PDS,</w:t>
      </w:r>
      <w:r w:rsidRPr="00D140D2">
        <w:rPr>
          <w:lang w:val="en-US"/>
        </w:rPr>
        <w:t xml:space="preserve"> </w:t>
      </w:r>
      <w:r w:rsidR="00AF27C7">
        <w:rPr>
          <w:lang w:val="en-US"/>
        </w:rPr>
        <w:t>the CPS and</w:t>
      </w:r>
      <w:r w:rsidRPr="00D140D2">
        <w:rPr>
          <w:lang w:val="en-US"/>
        </w:rPr>
        <w:t xml:space="preserve"> associated CPs and a Subscriber Agreement </w:t>
      </w:r>
      <w:r w:rsidR="00DB3246">
        <w:rPr>
          <w:lang w:val="en-US"/>
        </w:rPr>
        <w:t xml:space="preserve">(SA) </w:t>
      </w:r>
      <w:r w:rsidRPr="00D140D2">
        <w:rPr>
          <w:lang w:val="en-US"/>
        </w:rPr>
        <w:t xml:space="preserve">to convey conditions of usage of New Zealand Government certificates to Subscribers and Relying Parties. </w:t>
      </w:r>
    </w:p>
    <w:p w14:paraId="0BDD5D61" w14:textId="77777777" w:rsidR="00D140D2" w:rsidRPr="00D140D2" w:rsidRDefault="00D140D2" w:rsidP="00D140D2">
      <w:pPr>
        <w:rPr>
          <w:lang w:val="en-US"/>
        </w:rPr>
      </w:pPr>
      <w:r w:rsidRPr="00D140D2">
        <w:rPr>
          <w:lang w:val="en-US"/>
        </w:rPr>
        <w:t xml:space="preserve">Participants that may make representations and warranties include New Zealand Government CAs, RAs, Subscribers, Relying Parties, and any other participants as it may become necessary. </w:t>
      </w:r>
    </w:p>
    <w:p w14:paraId="46540C75" w14:textId="77777777" w:rsidR="00D140D2" w:rsidRDefault="00D140D2" w:rsidP="00D140D2">
      <w:pPr>
        <w:rPr>
          <w:lang w:val="en-US"/>
        </w:rPr>
      </w:pPr>
      <w:r w:rsidRPr="00D140D2">
        <w:rPr>
          <w:lang w:val="en-US"/>
        </w:rPr>
        <w:t>All parties in the New Zealand Government PKI domain, including New Zealand Government CAs and RAs and Subscribers warrant the integrity of their respective private key(s). If any such party suspects that a private key has been compromised they will promptly notify the appropriate RA.</w:t>
      </w:r>
    </w:p>
    <w:p w14:paraId="216EC384" w14:textId="77777777" w:rsidR="00131948" w:rsidRPr="00D140D2" w:rsidRDefault="00131948" w:rsidP="00D140D2">
      <w:pPr>
        <w:rPr>
          <w:lang w:val="en-US"/>
        </w:rPr>
      </w:pPr>
      <w:r>
        <w:rPr>
          <w:lang w:val="en-US"/>
        </w:rPr>
        <w:t xml:space="preserve">In particular, Cogito Group and the New Zealand Government (Lead Agency) warrants that Certificate holders (Subscribers) private signing Keys </w:t>
      </w:r>
      <w:r w:rsidR="00833D98">
        <w:rPr>
          <w:lang w:val="en-US"/>
        </w:rPr>
        <w:t xml:space="preserve">used for non-repudiation </w:t>
      </w:r>
      <w:r>
        <w:rPr>
          <w:lang w:val="en-US"/>
        </w:rPr>
        <w:t>are not escrowed or otherwise copied. The only copy of the private signing Key is the one held by the Subscriber.</w:t>
      </w:r>
    </w:p>
    <w:p w14:paraId="314F5EB8" w14:textId="77777777" w:rsidR="00D140D2" w:rsidRPr="00D140D2" w:rsidRDefault="00D140D2" w:rsidP="00D140D2">
      <w:pPr>
        <w:pStyle w:val="Heading3"/>
        <w:rPr>
          <w:lang w:eastAsia="en-AU"/>
        </w:rPr>
      </w:pPr>
      <w:bookmarkStart w:id="97" w:name="_Toc130491747"/>
      <w:bookmarkStart w:id="98" w:name="_Toc166312825"/>
      <w:bookmarkStart w:id="99" w:name="_Toc246766601"/>
      <w:bookmarkStart w:id="100" w:name="_Toc325181255"/>
      <w:bookmarkStart w:id="101" w:name="_Toc325181533"/>
      <w:bookmarkStart w:id="102" w:name="_Toc325181799"/>
      <w:bookmarkStart w:id="103" w:name="_Toc325182933"/>
      <w:bookmarkStart w:id="104" w:name="_Toc325183782"/>
      <w:bookmarkStart w:id="105" w:name="_Toc297149810"/>
      <w:bookmarkStart w:id="106" w:name="_Toc450287458"/>
      <w:r w:rsidRPr="00D140D2">
        <w:rPr>
          <w:lang w:eastAsia="en-AU"/>
        </w:rPr>
        <w:t>CA representations and warranties</w:t>
      </w:r>
      <w:bookmarkEnd w:id="97"/>
      <w:bookmarkEnd w:id="98"/>
      <w:bookmarkEnd w:id="99"/>
      <w:bookmarkEnd w:id="100"/>
      <w:bookmarkEnd w:id="101"/>
      <w:bookmarkEnd w:id="102"/>
      <w:bookmarkEnd w:id="103"/>
      <w:bookmarkEnd w:id="104"/>
      <w:bookmarkEnd w:id="105"/>
      <w:bookmarkEnd w:id="106"/>
    </w:p>
    <w:p w14:paraId="4CF1826C" w14:textId="77777777" w:rsidR="00D140D2" w:rsidRPr="00D140D2" w:rsidRDefault="00D140D2" w:rsidP="00D140D2">
      <w:pPr>
        <w:jc w:val="both"/>
        <w:rPr>
          <w:szCs w:val="24"/>
          <w:lang w:val="en-GB" w:eastAsia="en-AU"/>
        </w:rPr>
      </w:pPr>
      <w:r w:rsidRPr="00D140D2">
        <w:rPr>
          <w:szCs w:val="24"/>
          <w:lang w:val="en-GB" w:eastAsia="en-AU"/>
        </w:rPr>
        <w:t>The CA warrants:</w:t>
      </w:r>
    </w:p>
    <w:p w14:paraId="6825514F" w14:textId="77777777" w:rsidR="00D140D2" w:rsidRDefault="00D140D2" w:rsidP="00AF27C7">
      <w:pPr>
        <w:pStyle w:val="ListRoman"/>
        <w:numPr>
          <w:ilvl w:val="0"/>
          <w:numId w:val="26"/>
        </w:numPr>
        <w:spacing w:line="259" w:lineRule="auto"/>
        <w:ind w:left="850" w:hanging="562"/>
        <w:rPr>
          <w:lang w:eastAsia="en-AU"/>
        </w:rPr>
      </w:pPr>
      <w:r w:rsidRPr="00D140D2">
        <w:rPr>
          <w:lang w:eastAsia="en-AU"/>
        </w:rPr>
        <w:t>the certificate information provided to it has been accurately transcribed into the certificate;</w:t>
      </w:r>
    </w:p>
    <w:p w14:paraId="7AAD2900" w14:textId="77777777" w:rsidR="00D140D2" w:rsidRDefault="00AF27C7" w:rsidP="00AC6AD0">
      <w:pPr>
        <w:pStyle w:val="ListRoman"/>
        <w:numPr>
          <w:ilvl w:val="0"/>
          <w:numId w:val="8"/>
        </w:numPr>
        <w:spacing w:line="259" w:lineRule="auto"/>
        <w:ind w:left="850" w:hanging="562"/>
        <w:rPr>
          <w:lang w:eastAsia="en-AU"/>
        </w:rPr>
      </w:pPr>
      <w:r>
        <w:rPr>
          <w:lang w:eastAsia="en-AU"/>
        </w:rPr>
        <w:t xml:space="preserve">all </w:t>
      </w:r>
      <w:r w:rsidR="00D140D2" w:rsidRPr="00D140D2">
        <w:rPr>
          <w:lang w:eastAsia="en-AU"/>
        </w:rPr>
        <w:t>other certificate information it generates itself is accurate;</w:t>
      </w:r>
    </w:p>
    <w:p w14:paraId="600AD504" w14:textId="77777777" w:rsidR="00D140D2" w:rsidRDefault="00AF27C7" w:rsidP="00AC6AD0">
      <w:pPr>
        <w:pStyle w:val="ListRoman"/>
        <w:numPr>
          <w:ilvl w:val="0"/>
          <w:numId w:val="8"/>
        </w:numPr>
        <w:spacing w:after="160" w:line="259" w:lineRule="auto"/>
        <w:rPr>
          <w:lang w:eastAsia="en-AU"/>
        </w:rPr>
      </w:pPr>
      <w:r>
        <w:rPr>
          <w:lang w:eastAsia="en-AU"/>
        </w:rPr>
        <w:t xml:space="preserve">the </w:t>
      </w:r>
      <w:r w:rsidR="00D140D2" w:rsidRPr="00D140D2">
        <w:rPr>
          <w:lang w:eastAsia="en-AU"/>
        </w:rPr>
        <w:t>digital certificate operates with functional key pairs; and</w:t>
      </w:r>
    </w:p>
    <w:p w14:paraId="1A9AE993" w14:textId="77777777" w:rsidR="00833D98" w:rsidRDefault="00AF27C7" w:rsidP="00AC6AD0">
      <w:pPr>
        <w:pStyle w:val="ListRoman"/>
        <w:numPr>
          <w:ilvl w:val="0"/>
          <w:numId w:val="8"/>
        </w:numPr>
        <w:spacing w:after="160" w:line="259" w:lineRule="auto"/>
        <w:rPr>
          <w:lang w:eastAsia="en-AU"/>
        </w:rPr>
      </w:pPr>
      <w:r>
        <w:rPr>
          <w:lang w:eastAsia="en-AU"/>
        </w:rPr>
        <w:lastRenderedPageBreak/>
        <w:t>that</w:t>
      </w:r>
      <w:r w:rsidR="00D140D2" w:rsidRPr="00D140D2">
        <w:rPr>
          <w:lang w:eastAsia="en-AU"/>
        </w:rPr>
        <w:t xml:space="preserve"> at the time it issues a certificate the certificate contains all the elements required by the Certificate Profile as detailed in the relevant CP</w:t>
      </w:r>
      <w:r w:rsidR="00833D98">
        <w:rPr>
          <w:lang w:eastAsia="en-AU"/>
        </w:rPr>
        <w:t>;</w:t>
      </w:r>
    </w:p>
    <w:p w14:paraId="43FF6E31" w14:textId="77777777" w:rsidR="00833D98" w:rsidRDefault="00833D98" w:rsidP="00AC6AD0">
      <w:pPr>
        <w:pStyle w:val="ListRoman"/>
        <w:numPr>
          <w:ilvl w:val="0"/>
          <w:numId w:val="8"/>
        </w:numPr>
        <w:spacing w:after="160" w:line="259" w:lineRule="auto"/>
        <w:rPr>
          <w:lang w:eastAsia="en-AU"/>
        </w:rPr>
      </w:pPr>
      <w:r>
        <w:rPr>
          <w:lang w:eastAsia="en-AU"/>
        </w:rPr>
        <w:t>all CA staff hold appropriate security clearances and are suitably trained for their role;</w:t>
      </w:r>
    </w:p>
    <w:p w14:paraId="393313B6" w14:textId="77777777" w:rsidR="00833D98" w:rsidRDefault="00833D98" w:rsidP="00AC6AD0">
      <w:pPr>
        <w:pStyle w:val="ListRoman"/>
        <w:numPr>
          <w:ilvl w:val="0"/>
          <w:numId w:val="8"/>
        </w:numPr>
        <w:spacing w:after="160" w:line="259" w:lineRule="auto"/>
        <w:rPr>
          <w:lang w:eastAsia="en-AU"/>
        </w:rPr>
      </w:pPr>
      <w:r>
        <w:rPr>
          <w:lang w:eastAsia="en-AU"/>
        </w:rPr>
        <w:t>all staff operating the ID-MAC</w:t>
      </w:r>
      <w:r>
        <w:rPr>
          <w:rStyle w:val="FootnoteReference"/>
          <w:lang w:eastAsia="en-AU"/>
        </w:rPr>
        <w:footnoteReference w:id="5"/>
      </w:r>
      <w:r>
        <w:rPr>
          <w:lang w:eastAsia="en-AU"/>
        </w:rPr>
        <w:t xml:space="preserve"> CA have been identified to a </w:t>
      </w:r>
      <w:r w:rsidR="0086518B">
        <w:rPr>
          <w:lang w:eastAsia="en-AU"/>
        </w:rPr>
        <w:t>‘</w:t>
      </w:r>
      <w:r>
        <w:rPr>
          <w:lang w:eastAsia="en-AU"/>
        </w:rPr>
        <w:t>High</w:t>
      </w:r>
      <w:r w:rsidR="0086518B">
        <w:rPr>
          <w:lang w:eastAsia="en-AU"/>
        </w:rPr>
        <w:t>’</w:t>
      </w:r>
      <w:r>
        <w:rPr>
          <w:lang w:eastAsia="en-AU"/>
        </w:rPr>
        <w:t xml:space="preserve"> level of</w:t>
      </w:r>
      <w:r w:rsidR="0098533A">
        <w:rPr>
          <w:lang w:eastAsia="en-AU"/>
        </w:rPr>
        <w:t xml:space="preserve"> identity proofing (i</w:t>
      </w:r>
      <w:ins w:id="107" w:author="Brad Fardig" w:date="2016-05-06T08:35:00Z">
        <w:r w:rsidR="0037065E">
          <w:rPr>
            <w:lang w:eastAsia="en-AU"/>
          </w:rPr>
          <w:t>.</w:t>
        </w:r>
      </w:ins>
      <w:r w:rsidR="0098533A">
        <w:rPr>
          <w:lang w:eastAsia="en-AU"/>
        </w:rPr>
        <w:t>e. LoIP 3);</w:t>
      </w:r>
    </w:p>
    <w:p w14:paraId="7787F2A6" w14:textId="77777777" w:rsidR="00071B1B" w:rsidRDefault="00071B1B" w:rsidP="00AC6AD0">
      <w:pPr>
        <w:pStyle w:val="ListRoman"/>
        <w:numPr>
          <w:ilvl w:val="0"/>
          <w:numId w:val="8"/>
        </w:numPr>
        <w:spacing w:after="160" w:line="259" w:lineRule="auto"/>
        <w:rPr>
          <w:lang w:eastAsia="en-AU"/>
        </w:rPr>
      </w:pPr>
      <w:r>
        <w:rPr>
          <w:lang w:eastAsia="en-AU"/>
        </w:rPr>
        <w:t>provide a process for Subscribers and Subscriber Authorities</w:t>
      </w:r>
      <w:r w:rsidR="008A3AA9">
        <w:rPr>
          <w:lang w:eastAsia="en-AU"/>
        </w:rPr>
        <w:t>; and Lead Agency in an emergency;</w:t>
      </w:r>
      <w:r>
        <w:rPr>
          <w:lang w:eastAsia="en-AU"/>
        </w:rPr>
        <w:t xml:space="preserve"> to request </w:t>
      </w:r>
      <w:r w:rsidR="00833D98">
        <w:rPr>
          <w:lang w:eastAsia="en-AU"/>
        </w:rPr>
        <w:t xml:space="preserve">revocation of </w:t>
      </w:r>
      <w:r>
        <w:rPr>
          <w:lang w:eastAsia="en-AU"/>
        </w:rPr>
        <w:t xml:space="preserve">their own </w:t>
      </w:r>
      <w:r w:rsidR="00833D98">
        <w:rPr>
          <w:lang w:eastAsia="en-AU"/>
        </w:rPr>
        <w:t>certificates</w:t>
      </w:r>
      <w:r>
        <w:rPr>
          <w:lang w:eastAsia="en-AU"/>
        </w:rPr>
        <w:t>;</w:t>
      </w:r>
    </w:p>
    <w:p w14:paraId="3574B9B9" w14:textId="77777777" w:rsidR="008A3AA9" w:rsidRDefault="008A3AA9" w:rsidP="008A3AA9">
      <w:pPr>
        <w:pStyle w:val="ListRoman"/>
        <w:numPr>
          <w:ilvl w:val="0"/>
          <w:numId w:val="8"/>
        </w:numPr>
        <w:spacing w:after="160" w:line="259" w:lineRule="auto"/>
        <w:rPr>
          <w:lang w:eastAsia="en-AU"/>
        </w:rPr>
      </w:pPr>
      <w:r>
        <w:rPr>
          <w:lang w:eastAsia="en-AU"/>
        </w:rPr>
        <w:t>provide a process for Lead Agency to request revocation of all Subscribing Agency and CA certificates in an emergency</w:t>
      </w:r>
      <w:r>
        <w:rPr>
          <w:rStyle w:val="FootnoteReference"/>
          <w:lang w:eastAsia="en-AU"/>
        </w:rPr>
        <w:footnoteReference w:id="6"/>
      </w:r>
      <w:r>
        <w:rPr>
          <w:lang w:eastAsia="en-AU"/>
        </w:rPr>
        <w:t>;</w:t>
      </w:r>
    </w:p>
    <w:p w14:paraId="5A05CBF1" w14:textId="77777777" w:rsidR="00D02BC2" w:rsidRDefault="00D02BC2" w:rsidP="00AC6AD0">
      <w:pPr>
        <w:pStyle w:val="ListRoman"/>
        <w:numPr>
          <w:ilvl w:val="0"/>
          <w:numId w:val="8"/>
        </w:numPr>
        <w:spacing w:after="160" w:line="259" w:lineRule="auto"/>
        <w:rPr>
          <w:lang w:eastAsia="en-AU"/>
        </w:rPr>
      </w:pPr>
      <w:r>
        <w:rPr>
          <w:lang w:eastAsia="en-AU"/>
        </w:rPr>
        <w:t>the CA/RA will revoke Subscriber certificates promptly, where it is made aware or obtains evidence that a Subscribers certificate has been compromised or falsely acquired;</w:t>
      </w:r>
    </w:p>
    <w:p w14:paraId="2B6DBF4F" w14:textId="77777777" w:rsidR="00D140D2" w:rsidRDefault="00071B1B" w:rsidP="00AC6AD0">
      <w:pPr>
        <w:pStyle w:val="ListRoman"/>
        <w:numPr>
          <w:ilvl w:val="0"/>
          <w:numId w:val="8"/>
        </w:numPr>
        <w:spacing w:after="160" w:line="259" w:lineRule="auto"/>
        <w:rPr>
          <w:lang w:eastAsia="en-AU"/>
        </w:rPr>
      </w:pPr>
      <w:r>
        <w:rPr>
          <w:lang w:eastAsia="en-AU"/>
        </w:rPr>
        <w:t>revocation of certificates will be</w:t>
      </w:r>
      <w:r w:rsidR="00833D98">
        <w:rPr>
          <w:lang w:eastAsia="en-AU"/>
        </w:rPr>
        <w:t xml:space="preserve"> published to the CRL in a timely manner, in accordance with the timelines CA and RA Operation Manuals; and in a manner compliant with the CPS</w:t>
      </w:r>
      <w:r w:rsidR="0098533A">
        <w:rPr>
          <w:lang w:eastAsia="en-AU"/>
        </w:rPr>
        <w:t>;</w:t>
      </w:r>
    </w:p>
    <w:p w14:paraId="2C50FC9D" w14:textId="77777777" w:rsidR="0098533A" w:rsidRDefault="0098533A" w:rsidP="00AC6AD0">
      <w:pPr>
        <w:pStyle w:val="ListRoman"/>
        <w:numPr>
          <w:ilvl w:val="0"/>
          <w:numId w:val="8"/>
        </w:numPr>
        <w:spacing w:after="160" w:line="259" w:lineRule="auto"/>
        <w:rPr>
          <w:lang w:eastAsia="en-AU"/>
        </w:rPr>
      </w:pPr>
      <w:r>
        <w:rPr>
          <w:lang w:eastAsia="en-AU"/>
        </w:rPr>
        <w:t>all PKI components (including facilities) comply with the CP and CPS assurance requirements; and</w:t>
      </w:r>
    </w:p>
    <w:p w14:paraId="39F7CE61" w14:textId="77777777" w:rsidR="00D02BC2" w:rsidRDefault="0098533A" w:rsidP="00AC6AD0">
      <w:pPr>
        <w:pStyle w:val="ListRoman"/>
        <w:numPr>
          <w:ilvl w:val="0"/>
          <w:numId w:val="8"/>
        </w:numPr>
        <w:spacing w:after="160" w:line="259" w:lineRule="auto"/>
        <w:rPr>
          <w:lang w:eastAsia="en-AU"/>
        </w:rPr>
      </w:pPr>
      <w:r>
        <w:rPr>
          <w:lang w:eastAsia="en-AU"/>
        </w:rPr>
        <w:t xml:space="preserve">the CA will operate and maintain a CRL, and where supported OCSP capabilities, in accordance with the CPS and respective CP(s); </w:t>
      </w:r>
    </w:p>
    <w:p w14:paraId="72B533AE" w14:textId="77777777" w:rsidR="0098533A" w:rsidRDefault="00D02BC2" w:rsidP="00AC6AD0">
      <w:pPr>
        <w:pStyle w:val="ListRoman"/>
        <w:numPr>
          <w:ilvl w:val="0"/>
          <w:numId w:val="8"/>
        </w:numPr>
        <w:spacing w:after="160" w:line="259" w:lineRule="auto"/>
        <w:rPr>
          <w:lang w:eastAsia="en-AU"/>
        </w:rPr>
      </w:pPr>
      <w:r>
        <w:rPr>
          <w:lang w:eastAsia="en-AU"/>
        </w:rPr>
        <w:t>the CA will not archive Keys used for digital signature, authentication, or non-repudiation;</w:t>
      </w:r>
      <w:r w:rsidR="0098533A">
        <w:rPr>
          <w:lang w:eastAsia="en-AU"/>
        </w:rPr>
        <w:t xml:space="preserve"> </w:t>
      </w:r>
    </w:p>
    <w:p w14:paraId="2C8C8F40" w14:textId="77777777" w:rsidR="00D02BC2" w:rsidRDefault="00D02BC2" w:rsidP="00AC6AD0">
      <w:pPr>
        <w:pStyle w:val="ListRoman"/>
        <w:numPr>
          <w:ilvl w:val="0"/>
          <w:numId w:val="8"/>
        </w:numPr>
        <w:spacing w:after="160" w:line="259" w:lineRule="auto"/>
        <w:rPr>
          <w:lang w:eastAsia="en-AU"/>
        </w:rPr>
      </w:pPr>
      <w:r>
        <w:rPr>
          <w:lang w:eastAsia="en-AU"/>
        </w:rPr>
        <w:t>the CA will maintain log records of a</w:t>
      </w:r>
      <w:r w:rsidR="000C38DE">
        <w:rPr>
          <w:lang w:eastAsia="en-AU"/>
        </w:rPr>
        <w:t>ll operations, including the RA;</w:t>
      </w:r>
      <w:r>
        <w:rPr>
          <w:lang w:eastAsia="en-AU"/>
        </w:rPr>
        <w:t xml:space="preserve"> and in particular be able to uniquely identify any instance of key recovery from logs</w:t>
      </w:r>
      <w:r w:rsidR="000C38DE">
        <w:rPr>
          <w:lang w:eastAsia="en-AU"/>
        </w:rPr>
        <w:t>, in accordance with the CPS requirements</w:t>
      </w:r>
      <w:r>
        <w:rPr>
          <w:lang w:eastAsia="en-AU"/>
        </w:rPr>
        <w:t>;</w:t>
      </w:r>
    </w:p>
    <w:p w14:paraId="2760599A" w14:textId="77777777" w:rsidR="0098533A" w:rsidRDefault="0098533A" w:rsidP="00AC6AD0">
      <w:pPr>
        <w:pStyle w:val="ListRoman"/>
        <w:numPr>
          <w:ilvl w:val="0"/>
          <w:numId w:val="8"/>
        </w:numPr>
        <w:spacing w:after="160" w:line="259" w:lineRule="auto"/>
        <w:rPr>
          <w:lang w:eastAsia="en-AU"/>
        </w:rPr>
      </w:pPr>
      <w:r>
        <w:rPr>
          <w:lang w:eastAsia="en-AU"/>
        </w:rPr>
        <w:t>the CA will maintain an AoG Accreditation status in accordance with the GCIO and Lead Agency process and requirements, including annual audits</w:t>
      </w:r>
      <w:r w:rsidR="00D02BC2">
        <w:rPr>
          <w:lang w:eastAsia="en-AU"/>
        </w:rPr>
        <w:t>; and</w:t>
      </w:r>
    </w:p>
    <w:p w14:paraId="365A2A22" w14:textId="77777777" w:rsidR="00F442BF" w:rsidRDefault="00D02BC2" w:rsidP="00ED691B">
      <w:pPr>
        <w:pStyle w:val="ListRoman"/>
        <w:numPr>
          <w:ilvl w:val="0"/>
          <w:numId w:val="8"/>
        </w:numPr>
        <w:spacing w:after="0" w:line="259" w:lineRule="auto"/>
        <w:rPr>
          <w:lang w:eastAsia="en-AU"/>
        </w:rPr>
      </w:pPr>
      <w:r>
        <w:rPr>
          <w:lang w:eastAsia="en-AU"/>
        </w:rPr>
        <w:t>in the event of CA termination, the CA</w:t>
      </w:r>
      <w:r w:rsidR="00F442BF">
        <w:rPr>
          <w:lang w:eastAsia="en-AU"/>
        </w:rPr>
        <w:t>:</w:t>
      </w:r>
    </w:p>
    <w:p w14:paraId="3C0F353D" w14:textId="77777777" w:rsidR="00F442BF" w:rsidRDefault="00D02BC2" w:rsidP="00ED691B">
      <w:pPr>
        <w:pStyle w:val="ListRoman2"/>
        <w:numPr>
          <w:ilvl w:val="1"/>
          <w:numId w:val="8"/>
        </w:numPr>
        <w:spacing w:after="160" w:line="259" w:lineRule="auto"/>
        <w:ind w:left="1135" w:hanging="284"/>
        <w:rPr>
          <w:lang w:eastAsia="en-AU"/>
        </w:rPr>
      </w:pPr>
      <w:r>
        <w:rPr>
          <w:lang w:eastAsia="en-AU"/>
        </w:rPr>
        <w:t xml:space="preserve">will not enter into new Subscriber Agreements or contracts, or renew existing arrangements; </w:t>
      </w:r>
    </w:p>
    <w:p w14:paraId="2E7A4BAA" w14:textId="77777777" w:rsidR="00D02BC2" w:rsidRDefault="00F442BF" w:rsidP="00ED691B">
      <w:pPr>
        <w:pStyle w:val="ListRoman2"/>
        <w:numPr>
          <w:ilvl w:val="1"/>
          <w:numId w:val="8"/>
        </w:numPr>
        <w:spacing w:after="160" w:line="259" w:lineRule="auto"/>
        <w:rPr>
          <w:lang w:eastAsia="en-AU"/>
        </w:rPr>
      </w:pPr>
      <w:r>
        <w:rPr>
          <w:lang w:eastAsia="en-AU"/>
        </w:rPr>
        <w:t>w</w:t>
      </w:r>
      <w:r w:rsidR="00D02BC2">
        <w:rPr>
          <w:lang w:eastAsia="en-AU"/>
        </w:rPr>
        <w:t xml:space="preserve">ill notify </w:t>
      </w:r>
      <w:r w:rsidR="000C38DE">
        <w:rPr>
          <w:lang w:eastAsia="en-AU"/>
        </w:rPr>
        <w:t xml:space="preserve">the Lead Agency and </w:t>
      </w:r>
      <w:r w:rsidR="00D02BC2">
        <w:rPr>
          <w:lang w:eastAsia="en-AU"/>
        </w:rPr>
        <w:t>all Subscribing Agencies (via agency nominated Subscriber Authority) to provide a minimum notification period of</w:t>
      </w:r>
      <w:ins w:id="108" w:author="Sean Lillywhite" w:date="2016-05-05T11:20:00Z">
        <w:r w:rsidR="00ED691B">
          <w:rPr>
            <w:lang w:eastAsia="en-AU"/>
          </w:rPr>
          <w:t xml:space="preserve"> 24hrs</w:t>
        </w:r>
      </w:ins>
      <w:del w:id="109" w:author="Sean Lillywhite" w:date="2016-05-05T11:20:00Z">
        <w:r w:rsidR="00D02BC2" w:rsidDel="00ED691B">
          <w:rPr>
            <w:lang w:eastAsia="en-AU"/>
          </w:rPr>
          <w:delText xml:space="preserve"> xxx</w:delText>
        </w:r>
      </w:del>
      <w:r w:rsidR="00D02BC2">
        <w:rPr>
          <w:lang w:eastAsia="en-AU"/>
        </w:rPr>
        <w:t>.</w:t>
      </w:r>
      <w:r>
        <w:rPr>
          <w:lang w:eastAsia="en-AU"/>
        </w:rPr>
        <w:t>; and</w:t>
      </w:r>
    </w:p>
    <w:p w14:paraId="24B57ED1" w14:textId="77777777" w:rsidR="000C38DE" w:rsidRDefault="00F442BF" w:rsidP="00ED691B">
      <w:pPr>
        <w:pStyle w:val="ListRoman2"/>
        <w:numPr>
          <w:ilvl w:val="1"/>
          <w:numId w:val="8"/>
        </w:numPr>
        <w:spacing w:after="160" w:line="259" w:lineRule="auto"/>
        <w:rPr>
          <w:lang w:eastAsia="en-AU"/>
        </w:rPr>
      </w:pPr>
      <w:r>
        <w:rPr>
          <w:lang w:eastAsia="en-AU"/>
        </w:rPr>
        <w:t>will make arrangements to novate existing PKI services and certificates to an alternative NZ Govt PKIF (TaaS) approved service provider, or to the Subscribing Agency itself; or to gracefully terminate all Subscriber Agreements that were entered into, in accordance with the relevant CP(s)</w:t>
      </w:r>
      <w:r w:rsidR="000C38DE">
        <w:rPr>
          <w:lang w:eastAsia="en-AU"/>
        </w:rPr>
        <w:t>;</w:t>
      </w:r>
    </w:p>
    <w:p w14:paraId="61CEEB65" w14:textId="77777777" w:rsidR="00F442BF" w:rsidRPr="00D140D2" w:rsidRDefault="000C38DE" w:rsidP="00ED691B">
      <w:pPr>
        <w:pStyle w:val="ListRoman2"/>
        <w:numPr>
          <w:ilvl w:val="1"/>
          <w:numId w:val="8"/>
        </w:numPr>
        <w:spacing w:after="160" w:line="259" w:lineRule="auto"/>
        <w:rPr>
          <w:lang w:eastAsia="en-AU"/>
        </w:rPr>
      </w:pPr>
      <w:proofErr w:type="gramStart"/>
      <w:r>
        <w:rPr>
          <w:lang w:eastAsia="en-AU"/>
        </w:rPr>
        <w:t>co-operate</w:t>
      </w:r>
      <w:proofErr w:type="gramEnd"/>
      <w:r>
        <w:rPr>
          <w:lang w:eastAsia="en-AU"/>
        </w:rPr>
        <w:t xml:space="preserve"> with the Lead Agency and other Service Providers in termination of the CA services</w:t>
      </w:r>
      <w:r w:rsidR="00F442BF">
        <w:rPr>
          <w:lang w:eastAsia="en-AU"/>
        </w:rPr>
        <w:t>.</w:t>
      </w:r>
    </w:p>
    <w:p w14:paraId="5A2968DE" w14:textId="77777777" w:rsidR="00D140D2" w:rsidRPr="00D140D2" w:rsidRDefault="00D140D2" w:rsidP="00D140D2">
      <w:pPr>
        <w:pStyle w:val="Heading3"/>
        <w:rPr>
          <w:lang w:eastAsia="en-AU"/>
        </w:rPr>
      </w:pPr>
      <w:bookmarkStart w:id="110" w:name="_Toc130491748"/>
      <w:bookmarkStart w:id="111" w:name="_Toc166312826"/>
      <w:bookmarkStart w:id="112" w:name="_Toc246766602"/>
      <w:bookmarkStart w:id="113" w:name="_Toc325181256"/>
      <w:bookmarkStart w:id="114" w:name="_Toc325181534"/>
      <w:bookmarkStart w:id="115" w:name="_Toc325181800"/>
      <w:bookmarkStart w:id="116" w:name="_Toc325182934"/>
      <w:bookmarkStart w:id="117" w:name="_Toc325183783"/>
      <w:bookmarkStart w:id="118" w:name="_Toc297149811"/>
      <w:bookmarkStart w:id="119" w:name="_Toc450287459"/>
      <w:r w:rsidRPr="00D140D2">
        <w:rPr>
          <w:lang w:eastAsia="en-AU"/>
        </w:rPr>
        <w:t>RA representations and warranties</w:t>
      </w:r>
      <w:bookmarkEnd w:id="110"/>
      <w:bookmarkEnd w:id="111"/>
      <w:bookmarkEnd w:id="112"/>
      <w:bookmarkEnd w:id="113"/>
      <w:bookmarkEnd w:id="114"/>
      <w:bookmarkEnd w:id="115"/>
      <w:bookmarkEnd w:id="116"/>
      <w:bookmarkEnd w:id="117"/>
      <w:bookmarkEnd w:id="118"/>
      <w:bookmarkEnd w:id="119"/>
    </w:p>
    <w:p w14:paraId="01A8EB10" w14:textId="77777777" w:rsidR="00F37D7C" w:rsidRDefault="00D140D2" w:rsidP="00D140D2">
      <w:pPr>
        <w:jc w:val="both"/>
        <w:rPr>
          <w:szCs w:val="24"/>
          <w:lang w:val="en-GB" w:eastAsia="en-AU"/>
        </w:rPr>
      </w:pPr>
      <w:r w:rsidRPr="00D140D2">
        <w:rPr>
          <w:szCs w:val="24"/>
          <w:lang w:val="en-GB" w:eastAsia="en-AU"/>
        </w:rPr>
        <w:t xml:space="preserve">The RA warrants </w:t>
      </w:r>
      <w:r w:rsidR="00F37D7C">
        <w:rPr>
          <w:szCs w:val="24"/>
          <w:lang w:val="en-GB" w:eastAsia="en-AU"/>
        </w:rPr>
        <w:t>that:</w:t>
      </w:r>
    </w:p>
    <w:p w14:paraId="484E7331" w14:textId="77777777" w:rsidR="00F37D7C" w:rsidRPr="00ED691B" w:rsidRDefault="00D140D2" w:rsidP="00ED691B">
      <w:pPr>
        <w:pStyle w:val="ListRoman"/>
        <w:numPr>
          <w:ilvl w:val="0"/>
          <w:numId w:val="42"/>
        </w:numPr>
        <w:spacing w:after="160" w:line="259" w:lineRule="auto"/>
        <w:rPr>
          <w:lang w:eastAsia="en-AU"/>
        </w:rPr>
      </w:pPr>
      <w:r w:rsidRPr="00ED691B">
        <w:rPr>
          <w:lang w:eastAsia="en-AU"/>
        </w:rPr>
        <w:t xml:space="preserve">the information in </w:t>
      </w:r>
      <w:r w:rsidR="00F37D7C" w:rsidRPr="00ED691B">
        <w:rPr>
          <w:lang w:eastAsia="en-AU"/>
        </w:rPr>
        <w:t>all Subscriber’s</w:t>
      </w:r>
      <w:r w:rsidRPr="00ED691B">
        <w:rPr>
          <w:lang w:eastAsia="en-AU"/>
        </w:rPr>
        <w:t xml:space="preserve"> certificate</w:t>
      </w:r>
      <w:r w:rsidR="00F37D7C" w:rsidRPr="00ED691B">
        <w:rPr>
          <w:lang w:eastAsia="en-AU"/>
        </w:rPr>
        <w:t>s</w:t>
      </w:r>
      <w:r w:rsidRPr="00ED691B">
        <w:rPr>
          <w:lang w:eastAsia="en-AU"/>
        </w:rPr>
        <w:t xml:space="preserve"> is true to the best of the RAs knowledge</w:t>
      </w:r>
      <w:r w:rsidR="00F37D7C" w:rsidRPr="00ED691B">
        <w:rPr>
          <w:lang w:eastAsia="en-AU"/>
        </w:rPr>
        <w:t>;</w:t>
      </w:r>
      <w:r w:rsidRPr="00ED691B">
        <w:rPr>
          <w:lang w:eastAsia="en-AU"/>
        </w:rPr>
        <w:t xml:space="preserve"> after performing identity authentication (registration) procedures with due diligence</w:t>
      </w:r>
      <w:r w:rsidR="000C38DE" w:rsidRPr="00ED691B">
        <w:rPr>
          <w:lang w:eastAsia="en-AU"/>
        </w:rPr>
        <w:t xml:space="preserve">; </w:t>
      </w:r>
    </w:p>
    <w:p w14:paraId="04A6095B" w14:textId="77777777" w:rsidR="00D140D2" w:rsidRPr="00ED691B" w:rsidRDefault="000C38DE" w:rsidP="00ED691B">
      <w:pPr>
        <w:pStyle w:val="ListRoman"/>
        <w:numPr>
          <w:ilvl w:val="0"/>
          <w:numId w:val="26"/>
        </w:numPr>
        <w:spacing w:line="259" w:lineRule="auto"/>
        <w:ind w:left="850" w:hanging="562"/>
        <w:rPr>
          <w:lang w:eastAsia="en-AU"/>
        </w:rPr>
      </w:pPr>
      <w:r w:rsidRPr="00ED691B">
        <w:rPr>
          <w:lang w:eastAsia="en-AU"/>
        </w:rPr>
        <w:lastRenderedPageBreak/>
        <w:t>the RA will protect all Subscriber personal information in accordance with the Privacy Act 1993</w:t>
      </w:r>
      <w:r w:rsidR="00F37D7C" w:rsidRPr="00ED691B">
        <w:rPr>
          <w:lang w:eastAsia="en-AU"/>
        </w:rPr>
        <w:t>;</w:t>
      </w:r>
      <w:r w:rsidR="00D140D2" w:rsidRPr="00ED691B">
        <w:rPr>
          <w:lang w:eastAsia="en-AU"/>
        </w:rPr>
        <w:t xml:space="preserve"> </w:t>
      </w:r>
    </w:p>
    <w:p w14:paraId="70C18BDF" w14:textId="77777777" w:rsidR="000C38DE" w:rsidRPr="00ED691B" w:rsidRDefault="000C38DE" w:rsidP="00ED691B">
      <w:pPr>
        <w:pStyle w:val="ListRoman"/>
        <w:numPr>
          <w:ilvl w:val="0"/>
          <w:numId w:val="26"/>
        </w:numPr>
        <w:spacing w:line="259" w:lineRule="auto"/>
        <w:ind w:left="850" w:hanging="562"/>
        <w:rPr>
          <w:lang w:eastAsia="en-AU"/>
        </w:rPr>
      </w:pPr>
      <w:r w:rsidRPr="00ED691B">
        <w:rPr>
          <w:lang w:eastAsia="en-AU"/>
        </w:rPr>
        <w:t xml:space="preserve">in the event that an error is identified in the identity proofing process that gives rise to uncertainty as to the identity of a </w:t>
      </w:r>
      <w:r w:rsidR="00F37D7C" w:rsidRPr="00ED691B">
        <w:rPr>
          <w:lang w:eastAsia="en-AU"/>
        </w:rPr>
        <w:t>Subscriber, they will promptly notify the relevant CA and request revocation where necessary; and</w:t>
      </w:r>
    </w:p>
    <w:p w14:paraId="4C1FE378" w14:textId="77777777" w:rsidR="00F37D7C" w:rsidRPr="00ED691B" w:rsidRDefault="00F37D7C" w:rsidP="00ED691B">
      <w:pPr>
        <w:pStyle w:val="ListRoman"/>
        <w:numPr>
          <w:ilvl w:val="0"/>
          <w:numId w:val="26"/>
        </w:numPr>
        <w:spacing w:line="259" w:lineRule="auto"/>
        <w:ind w:left="850" w:hanging="562"/>
        <w:rPr>
          <w:lang w:eastAsia="en-AU"/>
        </w:rPr>
      </w:pPr>
      <w:proofErr w:type="gramStart"/>
      <w:r w:rsidRPr="00ED691B">
        <w:rPr>
          <w:lang w:eastAsia="en-AU"/>
        </w:rPr>
        <w:t>will</w:t>
      </w:r>
      <w:proofErr w:type="gramEnd"/>
      <w:r w:rsidRPr="00ED691B">
        <w:rPr>
          <w:lang w:eastAsia="en-AU"/>
        </w:rPr>
        <w:t xml:space="preserve"> not conduct Key recovery or renewal on any Subscribers certificates without prior authorisation by </w:t>
      </w:r>
      <w:r w:rsidRPr="00F37D7C">
        <w:rPr>
          <w:lang w:eastAsia="en-AU"/>
        </w:rPr>
        <w:t>the CA and Subscriber Authority</w:t>
      </w:r>
      <w:r>
        <w:rPr>
          <w:lang w:eastAsia="en-AU"/>
        </w:rPr>
        <w:t>.</w:t>
      </w:r>
    </w:p>
    <w:p w14:paraId="7E665D5D" w14:textId="77777777" w:rsidR="00D140D2" w:rsidRPr="00D140D2" w:rsidRDefault="00D140D2" w:rsidP="00D140D2">
      <w:pPr>
        <w:pStyle w:val="Heading2"/>
      </w:pPr>
      <w:bookmarkStart w:id="120" w:name="_Toc450287460"/>
      <w:r>
        <w:t>Disclaimer</w:t>
      </w:r>
      <w:bookmarkEnd w:id="120"/>
    </w:p>
    <w:p w14:paraId="3818B2C5" w14:textId="77777777" w:rsidR="00D140D2" w:rsidRPr="00D140D2" w:rsidRDefault="00D140D2" w:rsidP="00D140D2">
      <w:pPr>
        <w:pStyle w:val="StdPara"/>
        <w:rPr>
          <w:lang w:val="en-AU"/>
        </w:rPr>
      </w:pPr>
      <w:r w:rsidRPr="00D140D2">
        <w:rPr>
          <w:lang w:val="en-AU"/>
        </w:rPr>
        <w:t xml:space="preserve">The New Zealand Government PKI </w:t>
      </w:r>
      <w:r w:rsidR="00FD4A10">
        <w:rPr>
          <w:lang w:val="en-AU"/>
        </w:rPr>
        <w:t xml:space="preserve">Framework </w:t>
      </w:r>
      <w:r w:rsidRPr="00D140D2">
        <w:rPr>
          <w:lang w:val="en-AU"/>
        </w:rPr>
        <w:t>uses software and procedures for the authentication of entities that, to the best of its knowle</w:t>
      </w:r>
      <w:r>
        <w:rPr>
          <w:lang w:val="en-AU"/>
        </w:rPr>
        <w:t>dge, perform as required by the</w:t>
      </w:r>
      <w:r w:rsidRPr="00D140D2">
        <w:rPr>
          <w:lang w:val="en-AU"/>
        </w:rPr>
        <w:t xml:space="preserve"> CPS and relevant CP. However, it gives no </w:t>
      </w:r>
      <w:r w:rsidR="00827E57">
        <w:rPr>
          <w:lang w:val="en-AU"/>
        </w:rPr>
        <w:t xml:space="preserve">implied or express </w:t>
      </w:r>
      <w:r w:rsidRPr="00D140D2">
        <w:rPr>
          <w:lang w:val="en-AU"/>
        </w:rPr>
        <w:t xml:space="preserve">warranty as to their full correctness. Also, the New Zealand Government PKI </w:t>
      </w:r>
      <w:r w:rsidR="00827E57">
        <w:rPr>
          <w:lang w:val="en-AU"/>
        </w:rPr>
        <w:t xml:space="preserve">Framework </w:t>
      </w:r>
      <w:r w:rsidRPr="00D140D2">
        <w:rPr>
          <w:lang w:val="en-AU"/>
        </w:rPr>
        <w:t>cannot be held responsible for any misuse of its certificate by a Subscriber or any other party in possession of the corresponding private key, and of any unchecked acceptance of any of its certificates by a Relying Party.</w:t>
      </w:r>
    </w:p>
    <w:p w14:paraId="268EFE51" w14:textId="77777777" w:rsidR="0019301E" w:rsidRDefault="00D140D2" w:rsidP="00D140D2">
      <w:pPr>
        <w:pStyle w:val="StdPara"/>
        <w:rPr>
          <w:lang w:val="en-AU"/>
        </w:rPr>
      </w:pPr>
      <w:r w:rsidRPr="00D140D2">
        <w:rPr>
          <w:lang w:val="en-AU"/>
        </w:rPr>
        <w:t>Any Relying Party that accepts a certificate for any usage for which it was not issued does so at its own risk and responsibility.</w:t>
      </w:r>
    </w:p>
    <w:p w14:paraId="56BF3F98" w14:textId="77777777" w:rsidR="0019301E" w:rsidRDefault="00D140D2" w:rsidP="00D140D2">
      <w:pPr>
        <w:pStyle w:val="Heading2"/>
      </w:pPr>
      <w:bookmarkStart w:id="121" w:name="_Toc450287461"/>
      <w:r>
        <w:t>Limitation of Liability</w:t>
      </w:r>
      <w:bookmarkEnd w:id="121"/>
    </w:p>
    <w:p w14:paraId="01F77FB7" w14:textId="77777777" w:rsidR="00D140D2" w:rsidRPr="00BC0C1B" w:rsidRDefault="00D140D2" w:rsidP="00D140D2">
      <w:pPr>
        <w:jc w:val="both"/>
        <w:rPr>
          <w:szCs w:val="24"/>
          <w:lang w:val="en-US" w:eastAsia="en-AU"/>
        </w:rPr>
      </w:pPr>
      <w:r w:rsidRPr="00BC0C1B">
        <w:rPr>
          <w:szCs w:val="24"/>
          <w:lang w:val="en-US" w:eastAsia="en-AU"/>
        </w:rPr>
        <w:t xml:space="preserve">To the extent permitted by law </w:t>
      </w:r>
      <w:r>
        <w:rPr>
          <w:szCs w:val="24"/>
          <w:lang w:val="en-US" w:eastAsia="en-AU"/>
        </w:rPr>
        <w:t xml:space="preserve">the </w:t>
      </w:r>
      <w:r>
        <w:rPr>
          <w:szCs w:val="24"/>
          <w:lang w:val="en-GB" w:eastAsia="en-AU"/>
        </w:rPr>
        <w:t>New Zealand Government</w:t>
      </w:r>
      <w:r w:rsidRPr="00BC0C1B">
        <w:rPr>
          <w:szCs w:val="24"/>
          <w:lang w:val="en-US" w:eastAsia="en-AU"/>
        </w:rPr>
        <w:t xml:space="preserve"> </w:t>
      </w:r>
      <w:r>
        <w:rPr>
          <w:szCs w:val="24"/>
          <w:lang w:val="en-US" w:eastAsia="en-AU"/>
        </w:rPr>
        <w:t xml:space="preserve">or Cogito Group </w:t>
      </w:r>
      <w:r w:rsidRPr="00BC0C1B">
        <w:rPr>
          <w:szCs w:val="24"/>
          <w:lang w:val="en-US" w:eastAsia="en-AU"/>
        </w:rPr>
        <w:t>cannot be held liable for:</w:t>
      </w:r>
    </w:p>
    <w:p w14:paraId="0EEB4CA0" w14:textId="77777777" w:rsidR="00D140D2" w:rsidRDefault="00D140D2" w:rsidP="00D140D2">
      <w:pPr>
        <w:pStyle w:val="ListRoman"/>
        <w:numPr>
          <w:ilvl w:val="0"/>
          <w:numId w:val="27"/>
        </w:numPr>
        <w:ind w:left="850" w:hanging="562"/>
        <w:rPr>
          <w:lang w:eastAsia="en-AU"/>
        </w:rPr>
      </w:pPr>
      <w:r w:rsidRPr="00BC0C1B">
        <w:rPr>
          <w:lang w:eastAsia="en-AU"/>
        </w:rPr>
        <w:t xml:space="preserve">any use of certificates, other than uses specified in </w:t>
      </w:r>
      <w:r>
        <w:rPr>
          <w:lang w:eastAsia="en-AU"/>
        </w:rPr>
        <w:t>the</w:t>
      </w:r>
      <w:r w:rsidRPr="00BC0C1B">
        <w:rPr>
          <w:lang w:eastAsia="en-AU"/>
        </w:rPr>
        <w:t xml:space="preserve"> CPS or the relevant CP;</w:t>
      </w:r>
    </w:p>
    <w:p w14:paraId="73E751FE" w14:textId="77777777" w:rsidR="00D140D2" w:rsidRDefault="00AF27C7" w:rsidP="00AC6AD0">
      <w:pPr>
        <w:pStyle w:val="ListRoman"/>
        <w:numPr>
          <w:ilvl w:val="0"/>
          <w:numId w:val="8"/>
        </w:numPr>
        <w:ind w:left="850" w:hanging="562"/>
        <w:rPr>
          <w:lang w:eastAsia="en-AU"/>
        </w:rPr>
      </w:pPr>
      <w:r>
        <w:rPr>
          <w:lang w:eastAsia="en-AU"/>
        </w:rPr>
        <w:t xml:space="preserve">falsification </w:t>
      </w:r>
      <w:r w:rsidR="00D140D2" w:rsidRPr="00BC0C1B">
        <w:rPr>
          <w:lang w:eastAsia="en-AU"/>
        </w:rPr>
        <w:t>of transactions</w:t>
      </w:r>
      <w:r w:rsidR="00577D9D">
        <w:rPr>
          <w:lang w:eastAsia="en-AU"/>
        </w:rPr>
        <w:t>, including Subscriber identity proofing</w:t>
      </w:r>
      <w:r w:rsidR="00D140D2" w:rsidRPr="00BC0C1B">
        <w:rPr>
          <w:lang w:eastAsia="en-AU"/>
        </w:rPr>
        <w:t>;</w:t>
      </w:r>
    </w:p>
    <w:p w14:paraId="0C417324" w14:textId="77777777" w:rsidR="00D140D2" w:rsidRDefault="00AF27C7" w:rsidP="00AC6AD0">
      <w:pPr>
        <w:pStyle w:val="ListRoman"/>
        <w:numPr>
          <w:ilvl w:val="0"/>
          <w:numId w:val="8"/>
        </w:numPr>
        <w:ind w:left="850" w:hanging="562"/>
        <w:rPr>
          <w:lang w:eastAsia="en-AU"/>
        </w:rPr>
      </w:pPr>
      <w:r>
        <w:rPr>
          <w:lang w:eastAsia="en-AU"/>
        </w:rPr>
        <w:t xml:space="preserve">improper </w:t>
      </w:r>
      <w:r w:rsidR="00D140D2" w:rsidRPr="00BC0C1B">
        <w:rPr>
          <w:lang w:eastAsia="en-AU"/>
        </w:rPr>
        <w:t>use or configuration of equipment, not operated under the responsibility of the PKI, used in transactions involving certificates;</w:t>
      </w:r>
    </w:p>
    <w:p w14:paraId="45EAD4EA" w14:textId="77777777" w:rsidR="00D140D2" w:rsidRDefault="00AF27C7" w:rsidP="00AC6AD0">
      <w:pPr>
        <w:pStyle w:val="ListRoman"/>
        <w:numPr>
          <w:ilvl w:val="0"/>
          <w:numId w:val="8"/>
        </w:numPr>
        <w:ind w:left="850" w:hanging="562"/>
        <w:rPr>
          <w:lang w:eastAsia="en-AU"/>
        </w:rPr>
      </w:pPr>
      <w:r>
        <w:rPr>
          <w:lang w:eastAsia="en-AU"/>
        </w:rPr>
        <w:t xml:space="preserve">compromise </w:t>
      </w:r>
      <w:r w:rsidR="00D140D2" w:rsidRPr="00BC0C1B">
        <w:rPr>
          <w:lang w:eastAsia="en-AU"/>
        </w:rPr>
        <w:t>of private keys associated with the certificates;</w:t>
      </w:r>
    </w:p>
    <w:p w14:paraId="5CF6EE9F" w14:textId="77777777" w:rsidR="00D140D2" w:rsidRDefault="00AF27C7" w:rsidP="00AC6AD0">
      <w:pPr>
        <w:pStyle w:val="ListRoman"/>
        <w:numPr>
          <w:ilvl w:val="0"/>
          <w:numId w:val="8"/>
        </w:numPr>
        <w:ind w:left="850" w:hanging="562"/>
        <w:rPr>
          <w:lang w:eastAsia="en-AU"/>
        </w:rPr>
      </w:pPr>
      <w:r>
        <w:rPr>
          <w:lang w:eastAsia="en-AU"/>
        </w:rPr>
        <w:t xml:space="preserve">loss, </w:t>
      </w:r>
      <w:r w:rsidR="00D140D2" w:rsidRPr="00BC0C1B">
        <w:rPr>
          <w:lang w:eastAsia="en-AU"/>
        </w:rPr>
        <w:t>exposure or misuse of PIN code(s) etc</w:t>
      </w:r>
      <w:r w:rsidR="00D140D2">
        <w:rPr>
          <w:lang w:eastAsia="en-AU"/>
        </w:rPr>
        <w:t>.</w:t>
      </w:r>
      <w:r w:rsidR="00D140D2" w:rsidRPr="00BC0C1B">
        <w:rPr>
          <w:lang w:eastAsia="en-AU"/>
        </w:rPr>
        <w:t xml:space="preserve"> protecting private keys associated with the certificates;</w:t>
      </w:r>
    </w:p>
    <w:p w14:paraId="082D2CE5" w14:textId="77777777" w:rsidR="00D140D2" w:rsidRDefault="00AF27C7" w:rsidP="00AC6AD0">
      <w:pPr>
        <w:pStyle w:val="ListRoman"/>
        <w:numPr>
          <w:ilvl w:val="0"/>
          <w:numId w:val="8"/>
        </w:numPr>
        <w:ind w:left="850" w:hanging="562"/>
        <w:rPr>
          <w:lang w:eastAsia="en-AU"/>
        </w:rPr>
      </w:pPr>
      <w:r>
        <w:rPr>
          <w:lang w:eastAsia="en-AU"/>
        </w:rPr>
        <w:t>erroneous</w:t>
      </w:r>
      <w:r w:rsidR="00D140D2" w:rsidRPr="00BC0C1B">
        <w:rPr>
          <w:lang w:eastAsia="en-AU"/>
        </w:rPr>
        <w:t xml:space="preserve"> or incomplete requests for operations on certificates;</w:t>
      </w:r>
    </w:p>
    <w:p w14:paraId="48200C95" w14:textId="77777777" w:rsidR="00D140D2" w:rsidRDefault="00AF27C7" w:rsidP="00AC6AD0">
      <w:pPr>
        <w:pStyle w:val="ListRoman"/>
        <w:numPr>
          <w:ilvl w:val="0"/>
          <w:numId w:val="8"/>
        </w:numPr>
        <w:ind w:left="850" w:hanging="562"/>
        <w:rPr>
          <w:lang w:eastAsia="en-AU"/>
        </w:rPr>
      </w:pPr>
      <w:r>
        <w:rPr>
          <w:lang w:eastAsia="en-AU"/>
        </w:rPr>
        <w:t>delays</w:t>
      </w:r>
      <w:r w:rsidR="00D140D2" w:rsidRPr="00BC0C1B">
        <w:rPr>
          <w:lang w:eastAsia="en-AU"/>
        </w:rPr>
        <w:t xml:space="preserve"> arising from Force Majeure; and</w:t>
      </w:r>
    </w:p>
    <w:p w14:paraId="108F7D3C" w14:textId="77777777" w:rsidR="00D140D2" w:rsidRPr="00BC0C1B" w:rsidRDefault="00AF27C7" w:rsidP="00AF27C7">
      <w:pPr>
        <w:pStyle w:val="ListRoman"/>
        <w:numPr>
          <w:ilvl w:val="0"/>
          <w:numId w:val="8"/>
        </w:numPr>
        <w:ind w:left="850" w:hanging="562"/>
        <w:rPr>
          <w:lang w:eastAsia="en-AU"/>
        </w:rPr>
      </w:pPr>
      <w:proofErr w:type="gramStart"/>
      <w:r>
        <w:rPr>
          <w:lang w:eastAsia="en-AU"/>
        </w:rPr>
        <w:t>the</w:t>
      </w:r>
      <w:proofErr w:type="gramEnd"/>
      <w:r>
        <w:rPr>
          <w:lang w:eastAsia="en-AU"/>
        </w:rPr>
        <w:t xml:space="preserve"> </w:t>
      </w:r>
      <w:r w:rsidR="00D140D2" w:rsidRPr="00BC0C1B">
        <w:rPr>
          <w:lang w:eastAsia="en-AU"/>
        </w:rPr>
        <w:t>use of public or private keys of cross–certified (non-subordinate) CAs and their Relying Parties.</w:t>
      </w:r>
    </w:p>
    <w:p w14:paraId="6BC416C0" w14:textId="5F278029" w:rsidR="00D140D2" w:rsidRPr="00BC0C1B" w:rsidRDefault="00D140D2" w:rsidP="00D140D2">
      <w:pPr>
        <w:jc w:val="both"/>
        <w:rPr>
          <w:szCs w:val="24"/>
          <w:lang w:val="en-GB" w:eastAsia="en-AU"/>
        </w:rPr>
      </w:pPr>
      <w:r w:rsidRPr="00BC0C1B">
        <w:rPr>
          <w:szCs w:val="24"/>
          <w:lang w:val="en-GB" w:eastAsia="en-AU"/>
        </w:rPr>
        <w:t xml:space="preserve">In the absence of any documented contractual relationship between the CA and a Subscriber (other than a Subscriber Agreement) and/or Relying Party, </w:t>
      </w:r>
      <w:r>
        <w:rPr>
          <w:szCs w:val="24"/>
          <w:lang w:val="en-GB" w:eastAsia="en-AU"/>
        </w:rPr>
        <w:t>the New Zealand Government or Cogito Group</w:t>
      </w:r>
      <w:r w:rsidRPr="00BC0C1B">
        <w:rPr>
          <w:szCs w:val="24"/>
          <w:lang w:val="en-GB" w:eastAsia="en-AU"/>
        </w:rPr>
        <w:t xml:space="preserve"> does not accept any liability regarding the operations of the </w:t>
      </w:r>
      <w:r>
        <w:rPr>
          <w:szCs w:val="24"/>
          <w:lang w:val="en-GB" w:eastAsia="en-AU"/>
        </w:rPr>
        <w:t>New Zealand Government</w:t>
      </w:r>
      <w:r w:rsidRPr="00BC0C1B">
        <w:rPr>
          <w:szCs w:val="24"/>
          <w:lang w:val="en-GB" w:eastAsia="en-AU"/>
        </w:rPr>
        <w:t xml:space="preserve"> PKI </w:t>
      </w:r>
      <w:r w:rsidR="00577D9D">
        <w:rPr>
          <w:szCs w:val="24"/>
          <w:lang w:val="en-GB" w:eastAsia="en-AU"/>
        </w:rPr>
        <w:t xml:space="preserve">Framework </w:t>
      </w:r>
      <w:r w:rsidRPr="00BC0C1B">
        <w:rPr>
          <w:szCs w:val="24"/>
          <w:lang w:val="en-GB" w:eastAsia="en-AU"/>
        </w:rPr>
        <w:t xml:space="preserve">associated with certificates issued under </w:t>
      </w:r>
      <w:r w:rsidR="00AF27C7">
        <w:rPr>
          <w:szCs w:val="24"/>
          <w:lang w:val="en-GB" w:eastAsia="en-AU"/>
        </w:rPr>
        <w:t>the</w:t>
      </w:r>
      <w:r w:rsidRPr="00BC0C1B">
        <w:rPr>
          <w:szCs w:val="24"/>
          <w:lang w:val="en-GB" w:eastAsia="en-AU"/>
        </w:rPr>
        <w:t xml:space="preserve"> CPS.</w:t>
      </w:r>
    </w:p>
    <w:p w14:paraId="5CA9A72E" w14:textId="77777777" w:rsidR="00D140D2" w:rsidRPr="00BC0C1B" w:rsidRDefault="00D140D2" w:rsidP="00D140D2">
      <w:pPr>
        <w:jc w:val="both"/>
        <w:rPr>
          <w:szCs w:val="24"/>
          <w:lang w:val="en-GB" w:eastAsia="en-AU"/>
        </w:rPr>
      </w:pPr>
      <w:r w:rsidRPr="00BC0C1B">
        <w:rPr>
          <w:szCs w:val="24"/>
          <w:lang w:val="en-GB" w:eastAsia="en-AU"/>
        </w:rPr>
        <w:t>Relevant contractual documents define any limitations to the extent of the liability of parties with regards to certificate use.</w:t>
      </w:r>
    </w:p>
    <w:p w14:paraId="737F6B0C" w14:textId="77777777" w:rsidR="005A5FF5" w:rsidRDefault="005A5FF5" w:rsidP="005A5FF5">
      <w:pPr>
        <w:pStyle w:val="Heading2"/>
      </w:pPr>
      <w:bookmarkStart w:id="122" w:name="_Toc450287462"/>
      <w:r>
        <w:t>Indemnities</w:t>
      </w:r>
      <w:bookmarkEnd w:id="122"/>
    </w:p>
    <w:p w14:paraId="03AA75AE" w14:textId="77777777" w:rsidR="009826D6" w:rsidRPr="009826D6" w:rsidRDefault="009826D6" w:rsidP="009826D6">
      <w:pPr>
        <w:jc w:val="both"/>
        <w:rPr>
          <w:szCs w:val="24"/>
          <w:lang w:val="en-GB" w:eastAsia="en-AU"/>
        </w:rPr>
      </w:pPr>
      <w:commentRangeStart w:id="123"/>
      <w:commentRangeStart w:id="124"/>
      <w:r w:rsidRPr="009826D6">
        <w:rPr>
          <w:szCs w:val="24"/>
          <w:lang w:val="en-GB" w:eastAsia="en-AU"/>
        </w:rPr>
        <w:t>By using or accepting a certificate, each Subscriber and Relying Party agrees to indemnify and hold the New Zealand Government, as well as any of its officers, employees, agents, and contractors harmless from any acts or omissions resulting in liability, any loss or damage, and any costs or expenses of any kind, including legal fees (on a solicitor or own basis), that the New Zealand Government, as well as any of its employees, agents, and contractors</w:t>
      </w:r>
      <w:r w:rsidRPr="009826D6" w:rsidDel="004F107A">
        <w:rPr>
          <w:szCs w:val="24"/>
          <w:lang w:val="en-GB" w:eastAsia="en-AU"/>
        </w:rPr>
        <w:t xml:space="preserve"> </w:t>
      </w:r>
      <w:r w:rsidRPr="009826D6">
        <w:rPr>
          <w:szCs w:val="24"/>
          <w:lang w:val="en-GB" w:eastAsia="en-AU"/>
        </w:rPr>
        <w:t xml:space="preserve">may incur, that are caused by the use or publication of a certificate, and that arises from that party’s: </w:t>
      </w:r>
    </w:p>
    <w:p w14:paraId="3D7158C5" w14:textId="77777777" w:rsidR="009826D6" w:rsidRPr="009826D6" w:rsidRDefault="009826D6" w:rsidP="00A5451A">
      <w:pPr>
        <w:pStyle w:val="ListRoman"/>
        <w:numPr>
          <w:ilvl w:val="0"/>
          <w:numId w:val="60"/>
        </w:numPr>
        <w:spacing w:after="0"/>
        <w:rPr>
          <w:lang w:eastAsia="en-AU"/>
        </w:rPr>
      </w:pPr>
      <w:r w:rsidRPr="009826D6">
        <w:rPr>
          <w:lang w:eastAsia="en-AU"/>
        </w:rPr>
        <w:lastRenderedPageBreak/>
        <w:t xml:space="preserve">misrepresentation or omission of material fact in order to obtain or use a Certificate, whether or not such misrepresentation or omission was intentional; </w:t>
      </w:r>
    </w:p>
    <w:p w14:paraId="40675F20" w14:textId="77777777" w:rsidR="009826D6" w:rsidRPr="009826D6" w:rsidRDefault="009826D6" w:rsidP="00A5451A">
      <w:pPr>
        <w:numPr>
          <w:ilvl w:val="0"/>
          <w:numId w:val="8"/>
        </w:numPr>
        <w:spacing w:after="160"/>
        <w:contextualSpacing/>
        <w:rPr>
          <w:lang w:eastAsia="en-AU"/>
        </w:rPr>
      </w:pPr>
      <w:r w:rsidRPr="009826D6">
        <w:rPr>
          <w:lang w:eastAsia="en-AU"/>
        </w:rPr>
        <w:t xml:space="preserve">violation of the Subscriber Agreement, Relying Party Agreement, this CPS, the relevant CP, or any applicable law; </w:t>
      </w:r>
    </w:p>
    <w:p w14:paraId="58B91522" w14:textId="77777777" w:rsidR="009826D6" w:rsidRPr="009826D6" w:rsidRDefault="009826D6" w:rsidP="00A5451A">
      <w:pPr>
        <w:numPr>
          <w:ilvl w:val="0"/>
          <w:numId w:val="8"/>
        </w:numPr>
        <w:spacing w:after="160"/>
        <w:contextualSpacing/>
        <w:rPr>
          <w:lang w:eastAsia="en-AU"/>
        </w:rPr>
      </w:pPr>
      <w:r w:rsidRPr="009826D6">
        <w:rPr>
          <w:lang w:eastAsia="en-AU"/>
        </w:rPr>
        <w:t xml:space="preserve">compromise or unauthorised use of a Certificate or Private Key caused by the negligence of that party and not by Cogito Group (unless prior to such unauthorised use the </w:t>
      </w:r>
      <w:r w:rsidRPr="009826D6">
        <w:rPr>
          <w:szCs w:val="24"/>
          <w:lang w:val="en-GB" w:eastAsia="en-AU"/>
        </w:rPr>
        <w:t>New Zealand Government</w:t>
      </w:r>
      <w:r w:rsidRPr="009826D6">
        <w:rPr>
          <w:lang w:eastAsia="en-AU"/>
        </w:rPr>
        <w:t xml:space="preserve"> has received an authenticated request to revoke the Certificate); or </w:t>
      </w:r>
    </w:p>
    <w:p w14:paraId="4F6C9045" w14:textId="252D7967" w:rsidR="009826D6" w:rsidRPr="009826D6" w:rsidRDefault="00A5451A" w:rsidP="00A5451A">
      <w:pPr>
        <w:numPr>
          <w:ilvl w:val="0"/>
          <w:numId w:val="8"/>
        </w:numPr>
        <w:spacing w:after="160"/>
        <w:contextualSpacing/>
        <w:rPr>
          <w:lang w:eastAsia="en-AU"/>
        </w:rPr>
      </w:pPr>
      <w:proofErr w:type="gramStart"/>
      <w:ins w:id="125" w:author="Daddy Druid" w:date="2016-05-09T23:10:00Z">
        <w:r>
          <w:rPr>
            <w:lang w:eastAsia="en-AU"/>
          </w:rPr>
          <w:t>illegal</w:t>
        </w:r>
        <w:proofErr w:type="gramEnd"/>
        <w:r>
          <w:rPr>
            <w:lang w:eastAsia="en-AU"/>
          </w:rPr>
          <w:t xml:space="preserve"> and improper </w:t>
        </w:r>
      </w:ins>
      <w:r w:rsidR="009826D6" w:rsidRPr="009826D6">
        <w:rPr>
          <w:lang w:eastAsia="en-AU"/>
        </w:rPr>
        <w:t xml:space="preserve">misuse of the Certificate or Private Key. </w:t>
      </w:r>
    </w:p>
    <w:p w14:paraId="12E77585" w14:textId="77777777" w:rsidR="009826D6" w:rsidRPr="009826D6" w:rsidRDefault="009826D6" w:rsidP="009826D6">
      <w:pPr>
        <w:ind w:left="851"/>
        <w:contextualSpacing/>
        <w:rPr>
          <w:lang w:eastAsia="en-AU"/>
        </w:rPr>
      </w:pPr>
    </w:p>
    <w:p w14:paraId="5494299C" w14:textId="77777777" w:rsidR="009826D6" w:rsidRPr="009826D6" w:rsidRDefault="009826D6" w:rsidP="009826D6">
      <w:pPr>
        <w:jc w:val="both"/>
        <w:rPr>
          <w:szCs w:val="24"/>
          <w:lang w:val="en-GB" w:eastAsia="en-AU"/>
        </w:rPr>
      </w:pPr>
      <w:r w:rsidRPr="009826D6">
        <w:rPr>
          <w:szCs w:val="24"/>
          <w:lang w:val="en-GB" w:eastAsia="en-AU"/>
        </w:rPr>
        <w:t xml:space="preserve">The Subscriber and its affiliated entities and individuals recognise that the New Zealand Government relies solely on the representations, warranties, undertakings and the information contained in the application (along  with such other certificates, statements or documents as may be required or demanded by the New Zealand Government), to make a determination on recommending/not recommending the issuance of a digital certificate to the Subscriber and its affiliated entities and individuals and any misrepresentation thereof shall make the Subscriber and its affiliated entities and individuals liable, inter alia, for exemplary damages.  </w:t>
      </w:r>
    </w:p>
    <w:p w14:paraId="530D2BA6" w14:textId="77777777" w:rsidR="009826D6" w:rsidRPr="009826D6" w:rsidRDefault="009826D6" w:rsidP="009826D6">
      <w:pPr>
        <w:jc w:val="both"/>
        <w:rPr>
          <w:szCs w:val="24"/>
          <w:lang w:val="en-GB" w:eastAsia="en-AU"/>
        </w:rPr>
      </w:pPr>
      <w:r w:rsidRPr="009826D6">
        <w:rPr>
          <w:szCs w:val="24"/>
          <w:lang w:val="en-GB" w:eastAsia="en-AU"/>
        </w:rPr>
        <w:t xml:space="preserve">The indemnities contained herein shall be in addition to any other indemnities available generally in law or under the CPS or Subscriber Agreement and shall survive the termination of relationship between the Subscriber and the New Zealand Government, including as a result of </w:t>
      </w:r>
      <w:proofErr w:type="gramStart"/>
      <w:r w:rsidRPr="009826D6">
        <w:rPr>
          <w:szCs w:val="24"/>
          <w:lang w:val="en-GB" w:eastAsia="en-AU"/>
        </w:rPr>
        <w:t>suspension/revocation</w:t>
      </w:r>
      <w:proofErr w:type="gramEnd"/>
      <w:r w:rsidRPr="009826D6">
        <w:rPr>
          <w:szCs w:val="24"/>
          <w:lang w:val="en-GB" w:eastAsia="en-AU"/>
        </w:rPr>
        <w:t xml:space="preserve"> of the certificate.</w:t>
      </w:r>
      <w:commentRangeEnd w:id="123"/>
      <w:r>
        <w:rPr>
          <w:rStyle w:val="CommentReference"/>
        </w:rPr>
        <w:commentReference w:id="123"/>
      </w:r>
      <w:commentRangeEnd w:id="124"/>
      <w:r w:rsidR="00BB7E86">
        <w:rPr>
          <w:rStyle w:val="CommentReference"/>
        </w:rPr>
        <w:commentReference w:id="124"/>
      </w:r>
    </w:p>
    <w:p w14:paraId="15B20405" w14:textId="77777777" w:rsidR="0019301E" w:rsidRDefault="00D140D2" w:rsidP="00D140D2">
      <w:pPr>
        <w:pStyle w:val="Heading1"/>
      </w:pPr>
      <w:bookmarkStart w:id="126" w:name="_Toc450287463"/>
      <w:bookmarkStart w:id="127" w:name="_Toc450287464"/>
      <w:bookmarkEnd w:id="126"/>
      <w:r>
        <w:t>Applicable agreements, Certification Practice Statement, Certificate Policy</w:t>
      </w:r>
      <w:bookmarkEnd w:id="127"/>
    </w:p>
    <w:p w14:paraId="6950F201" w14:textId="77777777" w:rsidR="0019301E" w:rsidRDefault="009D2D4B" w:rsidP="009D2D4B">
      <w:pPr>
        <w:pStyle w:val="Heading2"/>
      </w:pPr>
      <w:bookmarkStart w:id="128" w:name="_Toc450287465"/>
      <w:r>
        <w:t>Applicable Agreements</w:t>
      </w:r>
      <w:bookmarkEnd w:id="128"/>
    </w:p>
    <w:p w14:paraId="6161076C" w14:textId="77777777" w:rsidR="009D2D4B" w:rsidRDefault="009D2D4B" w:rsidP="002D4586">
      <w:pPr>
        <w:pStyle w:val="StdPara"/>
        <w:rPr>
          <w:lang w:val="en-AU"/>
        </w:rPr>
      </w:pPr>
      <w:r w:rsidRPr="009D2D4B">
        <w:rPr>
          <w:lang w:val="en-AU"/>
        </w:rPr>
        <w:t xml:space="preserve">A </w:t>
      </w:r>
      <w:r>
        <w:rPr>
          <w:lang w:val="en-AU"/>
        </w:rPr>
        <w:t xml:space="preserve">Subscriber or </w:t>
      </w:r>
      <w:r w:rsidRPr="009D2D4B">
        <w:rPr>
          <w:lang w:val="en-AU"/>
        </w:rPr>
        <w:t>Relying Party agrees to the conditions of this</w:t>
      </w:r>
      <w:r w:rsidR="007B3439">
        <w:rPr>
          <w:lang w:val="en-AU"/>
        </w:rPr>
        <w:t xml:space="preserve"> PDS, the</w:t>
      </w:r>
      <w:r w:rsidRPr="009D2D4B">
        <w:rPr>
          <w:lang w:val="en-AU"/>
        </w:rPr>
        <w:t xml:space="preserve"> CP and CPS.  The use of a certificate, or associated revocatio</w:t>
      </w:r>
      <w:r w:rsidR="007B3439">
        <w:rPr>
          <w:lang w:val="en-AU"/>
        </w:rPr>
        <w:t>n information, issued under the</w:t>
      </w:r>
      <w:r w:rsidRPr="009D2D4B">
        <w:rPr>
          <w:lang w:val="en-AU"/>
        </w:rPr>
        <w:t xml:space="preserve"> CP is the </w:t>
      </w:r>
      <w:r w:rsidR="007B3439">
        <w:rPr>
          <w:lang w:val="en-AU"/>
        </w:rPr>
        <w:t xml:space="preserve">Subscriber and </w:t>
      </w:r>
      <w:r w:rsidRPr="009D2D4B">
        <w:rPr>
          <w:lang w:val="en-AU"/>
        </w:rPr>
        <w:t>Relying Party’s acceptance of the terms and conditions of this</w:t>
      </w:r>
      <w:r w:rsidR="007B3439">
        <w:rPr>
          <w:lang w:val="en-AU"/>
        </w:rPr>
        <w:t xml:space="preserve"> PDS, the</w:t>
      </w:r>
      <w:r w:rsidRPr="009D2D4B">
        <w:rPr>
          <w:lang w:val="en-AU"/>
        </w:rPr>
        <w:t xml:space="preserve"> CP and CPS.</w:t>
      </w:r>
    </w:p>
    <w:p w14:paraId="6266AC20" w14:textId="77777777" w:rsidR="00651CDA" w:rsidRDefault="00651CDA" w:rsidP="00ED691B">
      <w:pPr>
        <w:jc w:val="both"/>
      </w:pPr>
      <w:r>
        <w:t>This PDS generally follows the format suggested by the American Bar Association (ABA) in their PKI Assessment Guidelines.</w:t>
      </w:r>
    </w:p>
    <w:p w14:paraId="17E62510" w14:textId="77777777" w:rsidR="0019301E" w:rsidRDefault="007B3439" w:rsidP="007B3439">
      <w:pPr>
        <w:pStyle w:val="Heading2"/>
      </w:pPr>
      <w:bookmarkStart w:id="129" w:name="_Toc450287466"/>
      <w:r>
        <w:t>Certification Practice Statement (CPS)</w:t>
      </w:r>
      <w:bookmarkEnd w:id="129"/>
    </w:p>
    <w:p w14:paraId="73289DB1" w14:textId="77777777" w:rsidR="007B3439" w:rsidRPr="007B3439" w:rsidRDefault="007B3439" w:rsidP="00BA36B4">
      <w:pPr>
        <w:jc w:val="both"/>
        <w:rPr>
          <w:szCs w:val="24"/>
          <w:lang w:val="en-GB" w:eastAsia="en-AU"/>
        </w:rPr>
      </w:pPr>
      <w:r>
        <w:t xml:space="preserve">This PDS is associated with the New Zealand Government </w:t>
      </w:r>
      <w:r w:rsidR="00954346">
        <w:t xml:space="preserve">PKI </w:t>
      </w:r>
      <w:r>
        <w:t xml:space="preserve">CPS. The </w:t>
      </w:r>
      <w:r w:rsidRPr="007B3439">
        <w:rPr>
          <w:szCs w:val="24"/>
          <w:lang w:val="en-GB" w:eastAsia="en-AU"/>
        </w:rPr>
        <w:t>purpose of th</w:t>
      </w:r>
      <w:r w:rsidR="00954346">
        <w:rPr>
          <w:szCs w:val="24"/>
          <w:lang w:val="en-GB" w:eastAsia="en-AU"/>
        </w:rPr>
        <w:t>e</w:t>
      </w:r>
      <w:r w:rsidRPr="007B3439">
        <w:rPr>
          <w:szCs w:val="24"/>
          <w:lang w:val="en-GB" w:eastAsia="en-AU"/>
        </w:rPr>
        <w:t xml:space="preserve"> CPS is to provide a common framework under which the New Zealand Government </w:t>
      </w:r>
      <w:r w:rsidRPr="00ED691B">
        <w:rPr>
          <w:szCs w:val="24"/>
          <w:lang w:val="en-GB" w:eastAsia="en-AU"/>
        </w:rPr>
        <w:t>PKI</w:t>
      </w:r>
      <w:r w:rsidRPr="007B3439">
        <w:rPr>
          <w:szCs w:val="24"/>
          <w:lang w:val="en-GB" w:eastAsia="en-AU"/>
        </w:rPr>
        <w:t xml:space="preserve">, CA and RA, services are provided. As such, it </w:t>
      </w:r>
      <w:r w:rsidR="00651CDA">
        <w:rPr>
          <w:szCs w:val="24"/>
          <w:lang w:val="en-GB" w:eastAsia="en-AU"/>
        </w:rPr>
        <w:t xml:space="preserve">describes the practices Cogito Group employs in issuing digital certificates on behalf of the New Zealand Government.  </w:t>
      </w:r>
      <w:proofErr w:type="gramStart"/>
      <w:r w:rsidRPr="007B3439">
        <w:rPr>
          <w:szCs w:val="24"/>
          <w:lang w:val="en-GB" w:eastAsia="en-AU"/>
        </w:rPr>
        <w:t>sets</w:t>
      </w:r>
      <w:proofErr w:type="gramEnd"/>
      <w:r w:rsidRPr="007B3439">
        <w:rPr>
          <w:szCs w:val="24"/>
          <w:lang w:val="en-GB" w:eastAsia="en-AU"/>
        </w:rPr>
        <w:t xml:space="preserve"> out a number of policy and operational matters related to the services, including the practices that the New Zealand Government employs in issuing, revoking and managing </w:t>
      </w:r>
      <w:r w:rsidR="00954346">
        <w:rPr>
          <w:szCs w:val="24"/>
          <w:lang w:val="en-GB" w:eastAsia="en-AU"/>
        </w:rPr>
        <w:t xml:space="preserve">PKI </w:t>
      </w:r>
      <w:r w:rsidRPr="007B3439">
        <w:rPr>
          <w:szCs w:val="24"/>
          <w:lang w:val="en-GB" w:eastAsia="en-AU"/>
        </w:rPr>
        <w:t>certificates.</w:t>
      </w:r>
    </w:p>
    <w:p w14:paraId="7836890E" w14:textId="677FDCB0" w:rsidR="00651CDA" w:rsidRDefault="00651CDA" w:rsidP="00A5451A">
      <w:pPr>
        <w:jc w:val="both"/>
        <w:rPr>
          <w:szCs w:val="24"/>
          <w:lang w:val="en-GB" w:eastAsia="en-AU"/>
        </w:rPr>
      </w:pPr>
      <w:r>
        <w:t>The CPS adheres to the standard set out in the Internet Engineering Taskforce (IETF) RFC</w:t>
      </w:r>
      <w:r w:rsidR="00A5451A">
        <w:t xml:space="preserve"> </w:t>
      </w:r>
      <w:r>
        <w:t xml:space="preserve">3647, and is complemented by a series of PDS documents, each of which promulgates the rules applying to a particular class of certificates issued by Cogito Group on behalf of the New Zealand Government.  </w:t>
      </w:r>
    </w:p>
    <w:p w14:paraId="5F34E4BB" w14:textId="77777777" w:rsidR="007B3439" w:rsidRDefault="007B3439" w:rsidP="007B3439">
      <w:pPr>
        <w:jc w:val="both"/>
        <w:rPr>
          <w:szCs w:val="24"/>
          <w:lang w:val="en-GB" w:eastAsia="en-AU"/>
        </w:rPr>
      </w:pPr>
      <w:r w:rsidRPr="007B3439">
        <w:rPr>
          <w:szCs w:val="24"/>
          <w:lang w:val="en-GB" w:eastAsia="en-AU"/>
        </w:rPr>
        <w:t>This CPS should be read in conjunction with the relevant CP</w:t>
      </w:r>
      <w:r w:rsidR="00651CDA">
        <w:rPr>
          <w:szCs w:val="24"/>
          <w:lang w:val="en-GB" w:eastAsia="en-AU"/>
        </w:rPr>
        <w:t>(s)</w:t>
      </w:r>
      <w:r w:rsidRPr="007B3439">
        <w:rPr>
          <w:szCs w:val="24"/>
          <w:lang w:val="en-GB" w:eastAsia="en-AU"/>
        </w:rPr>
        <w:t xml:space="preserve">, which set out the rules regarding the applicability of a certificate to a particular community and contains information about the specific structure of the relevant certificate type and assurance level. The provisions of the </w:t>
      </w:r>
      <w:r w:rsidRPr="007B3439">
        <w:rPr>
          <w:szCs w:val="24"/>
          <w:lang w:val="en-GB" w:eastAsia="en-AU"/>
        </w:rPr>
        <w:lastRenderedPageBreak/>
        <w:t>relevant CP prevail over the provisions of the New Zealand Government CPS to the extent of any direct inconsistency.</w:t>
      </w:r>
    </w:p>
    <w:p w14:paraId="0B37C383" w14:textId="77777777" w:rsidR="00954346" w:rsidRDefault="00954346" w:rsidP="007B3439">
      <w:pPr>
        <w:jc w:val="both"/>
        <w:rPr>
          <w:szCs w:val="24"/>
          <w:lang w:val="en-GB" w:eastAsia="en-AU"/>
        </w:rPr>
      </w:pPr>
      <w:r>
        <w:rPr>
          <w:szCs w:val="24"/>
          <w:lang w:val="en-GB" w:eastAsia="en-AU"/>
        </w:rPr>
        <w:t>The CPS states how the New Zealand Government PKI Framework Core Obligations Policy requirements will be maintained.</w:t>
      </w:r>
    </w:p>
    <w:p w14:paraId="75542971" w14:textId="77777777" w:rsidR="00984BF7" w:rsidRDefault="007B3439" w:rsidP="007B3439">
      <w:pPr>
        <w:jc w:val="both"/>
      </w:pPr>
      <w:r>
        <w:rPr>
          <w:szCs w:val="24"/>
          <w:lang w:val="en-GB" w:eastAsia="en-AU"/>
        </w:rPr>
        <w:t xml:space="preserve">The relevant version </w:t>
      </w:r>
      <w:r w:rsidR="00984BF7">
        <w:rPr>
          <w:szCs w:val="24"/>
          <w:lang w:val="en-GB" w:eastAsia="en-AU"/>
        </w:rPr>
        <w:t>of the CPS</w:t>
      </w:r>
      <w:r>
        <w:rPr>
          <w:szCs w:val="24"/>
          <w:lang w:val="en-GB" w:eastAsia="en-AU"/>
        </w:rPr>
        <w:t xml:space="preserve"> is published at </w:t>
      </w:r>
      <w:hyperlink r:id="rId16" w:history="1">
        <w:r w:rsidRPr="005472A0">
          <w:rPr>
            <w:rStyle w:val="Hyperlink"/>
          </w:rPr>
          <w:t>www.pki.govt.nz/policy/</w:t>
        </w:r>
      </w:hyperlink>
      <w:r w:rsidRPr="00874E83">
        <w:t>.</w:t>
      </w:r>
      <w:r>
        <w:t xml:space="preserve"> </w:t>
      </w:r>
    </w:p>
    <w:p w14:paraId="38C6BE60" w14:textId="77777777" w:rsidR="00984BF7" w:rsidRPr="007B3439" w:rsidRDefault="00984BF7" w:rsidP="00984BF7">
      <w:pPr>
        <w:pStyle w:val="Heading2"/>
        <w:rPr>
          <w:szCs w:val="24"/>
          <w:lang w:val="en-GB" w:eastAsia="en-AU"/>
        </w:rPr>
      </w:pPr>
      <w:bookmarkStart w:id="130" w:name="_Toc450287467"/>
      <w:r>
        <w:t>Certificate Policy (CP)</w:t>
      </w:r>
      <w:bookmarkEnd w:id="130"/>
    </w:p>
    <w:p w14:paraId="3B823920" w14:textId="77777777" w:rsidR="00651CDA" w:rsidRDefault="00651CDA" w:rsidP="00651CDA">
      <w:pPr>
        <w:jc w:val="both"/>
      </w:pPr>
      <w:r>
        <w:t xml:space="preserve">This PDS functions as a summary of the associated CP, by stating the rules applying to the use of ID-MAC Certificates and defining their community of use. </w:t>
      </w:r>
    </w:p>
    <w:p w14:paraId="0DD648B6" w14:textId="2F423177" w:rsidR="0019301E" w:rsidRDefault="00984BF7" w:rsidP="002D4586">
      <w:pPr>
        <w:pStyle w:val="StdPara"/>
        <w:rPr>
          <w:lang w:val="en-AU"/>
        </w:rPr>
      </w:pPr>
      <w:r>
        <w:rPr>
          <w:lang w:val="en-AU"/>
        </w:rPr>
        <w:t xml:space="preserve">This PDS is associated with the </w:t>
      </w:r>
      <w:r w:rsidR="00BA36B4">
        <w:rPr>
          <w:lang w:val="en-AU"/>
        </w:rPr>
        <w:t xml:space="preserve">Medium assurance </w:t>
      </w:r>
      <w:r>
        <w:rPr>
          <w:lang w:val="en-AU"/>
        </w:rPr>
        <w:t xml:space="preserve">X.509 Certificate Policy </w:t>
      </w:r>
      <w:r w:rsidR="00BA36B4">
        <w:rPr>
          <w:lang w:val="en-AU"/>
        </w:rPr>
        <w:t xml:space="preserve">(CP) </w:t>
      </w:r>
      <w:r>
        <w:rPr>
          <w:lang w:val="en-AU"/>
        </w:rPr>
        <w:t xml:space="preserve">for </w:t>
      </w:r>
      <w:r w:rsidR="00BA36B4">
        <w:rPr>
          <w:lang w:val="en-AU"/>
        </w:rPr>
        <w:t xml:space="preserve">the </w:t>
      </w:r>
      <w:r>
        <w:rPr>
          <w:lang w:val="en-AU"/>
        </w:rPr>
        <w:t xml:space="preserve">New Zealand Government Individual </w:t>
      </w:r>
      <w:r w:rsidR="00BA36B4">
        <w:rPr>
          <w:lang w:val="en-AU"/>
        </w:rPr>
        <w:t xml:space="preserve">Identity </w:t>
      </w:r>
      <w:r>
        <w:rPr>
          <w:lang w:val="en-AU"/>
        </w:rPr>
        <w:t xml:space="preserve">Software </w:t>
      </w:r>
      <w:r w:rsidR="00BA36B4">
        <w:rPr>
          <w:lang w:val="en-AU"/>
        </w:rPr>
        <w:t xml:space="preserve">for the </w:t>
      </w:r>
      <w:r>
        <w:rPr>
          <w:lang w:val="en-AU"/>
        </w:rPr>
        <w:t>RSA</w:t>
      </w:r>
      <w:r w:rsidR="00BA36B4">
        <w:rPr>
          <w:lang w:val="en-AU"/>
        </w:rPr>
        <w:t xml:space="preserve"> algorithm family,</w:t>
      </w:r>
      <w:r>
        <w:rPr>
          <w:lang w:val="en-AU"/>
        </w:rPr>
        <w:t xml:space="preserve"> which carries the </w:t>
      </w:r>
      <w:r>
        <w:t xml:space="preserve">OID </w:t>
      </w:r>
      <w:commentRangeStart w:id="131"/>
      <w:r>
        <w:t>2.16.554.101.8.1.2.3.</w:t>
      </w:r>
      <w:ins w:id="132" w:author="Daddy Druid" w:date="2016-05-09T23:13:00Z">
        <w:r w:rsidR="00A5451A">
          <w:t>0.</w:t>
        </w:r>
      </w:ins>
      <w:r>
        <w:t>1</w:t>
      </w:r>
      <w:commentRangeEnd w:id="131"/>
      <w:r w:rsidR="00A5451A">
        <w:rPr>
          <w:rStyle w:val="CommentReference"/>
          <w:lang w:val="en-AU"/>
        </w:rPr>
        <w:commentReference w:id="131"/>
      </w:r>
      <w:r>
        <w:t xml:space="preserve">. </w:t>
      </w:r>
      <w:r>
        <w:rPr>
          <w:lang w:val="en-AU"/>
        </w:rPr>
        <w:t xml:space="preserve">The </w:t>
      </w:r>
      <w:r w:rsidRPr="00874E83">
        <w:rPr>
          <w:lang w:val="en-AU"/>
        </w:rPr>
        <w:t xml:space="preserve">CP identifies the rules to manage the </w:t>
      </w:r>
      <w:r>
        <w:rPr>
          <w:lang w:val="en-AU"/>
        </w:rPr>
        <w:t>New Zealand Gov</w:t>
      </w:r>
      <w:r w:rsidR="00BA36B4">
        <w:rPr>
          <w:lang w:val="en-AU"/>
        </w:rPr>
        <w:t>ernment</w:t>
      </w:r>
      <w:r>
        <w:rPr>
          <w:lang w:val="en-AU"/>
        </w:rPr>
        <w:t xml:space="preserve"> PKI</w:t>
      </w:r>
      <w:r w:rsidRPr="00874E83">
        <w:rPr>
          <w:lang w:val="en-AU"/>
        </w:rPr>
        <w:t xml:space="preserve"> </w:t>
      </w:r>
      <w:r>
        <w:rPr>
          <w:lang w:val="en-AU"/>
        </w:rPr>
        <w:t xml:space="preserve">Individual – Software (Medium Assurance) </w:t>
      </w:r>
      <w:r w:rsidRPr="00BC08E1">
        <w:rPr>
          <w:lang w:val="en-AU"/>
        </w:rPr>
        <w:t xml:space="preserve">identity </w:t>
      </w:r>
      <w:r w:rsidR="00BA36B4">
        <w:rPr>
          <w:lang w:val="en-AU"/>
        </w:rPr>
        <w:t xml:space="preserve">(ID-MAC) </w:t>
      </w:r>
      <w:r w:rsidRPr="00BC08E1">
        <w:rPr>
          <w:lang w:val="en-AU"/>
        </w:rPr>
        <w:t>certificates</w:t>
      </w:r>
      <w:r w:rsidRPr="00874E83">
        <w:rPr>
          <w:lang w:val="en-AU"/>
        </w:rPr>
        <w:t>, including the obligations of the PKI entities, and h</w:t>
      </w:r>
      <w:r>
        <w:rPr>
          <w:lang w:val="en-AU"/>
        </w:rPr>
        <w:t>ow the parties</w:t>
      </w:r>
      <w:r w:rsidRPr="00874E83">
        <w:rPr>
          <w:lang w:val="en-AU"/>
        </w:rPr>
        <w:t xml:space="preserve"> use the</w:t>
      </w:r>
      <w:r>
        <w:rPr>
          <w:lang w:val="en-AU"/>
        </w:rPr>
        <w:t>m.</w:t>
      </w:r>
    </w:p>
    <w:p w14:paraId="70B0178D" w14:textId="77777777" w:rsidR="00984BF7" w:rsidRDefault="00BA36B4" w:rsidP="00ED691B">
      <w:pPr>
        <w:pStyle w:val="StdPara"/>
      </w:pPr>
      <w:r>
        <w:rPr>
          <w:lang w:val="en-AU"/>
        </w:rPr>
        <w:t xml:space="preserve">The ID-MAC CP is one of a family of CP’s related to </w:t>
      </w:r>
      <w:r w:rsidR="0022742C">
        <w:rPr>
          <w:lang w:val="en-AU"/>
        </w:rPr>
        <w:t>the PKI</w:t>
      </w:r>
      <w:r>
        <w:rPr>
          <w:lang w:val="en-AU"/>
        </w:rPr>
        <w:t xml:space="preserve"> framework and CPS.</w:t>
      </w:r>
      <w:r w:rsidR="00651CDA">
        <w:rPr>
          <w:lang w:val="en-AU"/>
        </w:rPr>
        <w:t xml:space="preserve">  </w:t>
      </w:r>
      <w:r w:rsidR="00984BF7">
        <w:rPr>
          <w:lang w:eastAsia="en-AU"/>
        </w:rPr>
        <w:t xml:space="preserve">The relevant version of the CP is published at </w:t>
      </w:r>
      <w:hyperlink r:id="rId17" w:history="1">
        <w:r w:rsidR="00984BF7" w:rsidRPr="005472A0">
          <w:rPr>
            <w:rStyle w:val="Hyperlink"/>
          </w:rPr>
          <w:t>www.pki.govt.nz/policy/</w:t>
        </w:r>
      </w:hyperlink>
      <w:r w:rsidR="00984BF7" w:rsidRPr="00874E83">
        <w:t>.</w:t>
      </w:r>
      <w:r w:rsidR="00984BF7">
        <w:t xml:space="preserve"> </w:t>
      </w:r>
    </w:p>
    <w:p w14:paraId="2E846739" w14:textId="77777777" w:rsidR="00186EB0" w:rsidRDefault="00186EB0" w:rsidP="00984BF7">
      <w:pPr>
        <w:pStyle w:val="Heading1"/>
      </w:pPr>
      <w:bookmarkStart w:id="133" w:name="_Toc450287468"/>
      <w:r>
        <w:t>Privacy</w:t>
      </w:r>
      <w:bookmarkEnd w:id="133"/>
    </w:p>
    <w:p w14:paraId="2878B7DF" w14:textId="77777777" w:rsidR="00984BF7" w:rsidRDefault="00984BF7" w:rsidP="00ED691B">
      <w:pPr>
        <w:pStyle w:val="Heading2"/>
      </w:pPr>
      <w:bookmarkStart w:id="134" w:name="_Toc450287469"/>
      <w:r>
        <w:t>Privacy Policy</w:t>
      </w:r>
      <w:bookmarkEnd w:id="134"/>
    </w:p>
    <w:p w14:paraId="3A32A866" w14:textId="0F1DF270" w:rsidR="00CB0386" w:rsidRPr="00CB0386" w:rsidRDefault="00CB0386" w:rsidP="00CB0386">
      <w:pPr>
        <w:pStyle w:val="StdPara"/>
        <w:rPr>
          <w:lang w:val="en-AU"/>
        </w:rPr>
      </w:pPr>
      <w:r w:rsidRPr="00CB0386">
        <w:rPr>
          <w:lang w:val="en-AU"/>
        </w:rPr>
        <w:t xml:space="preserve">In order to provide an audit and evidentiary trail of the verification process, and documentation presented to confirm an individual’s identity, The New Zealand Government is required to collect Personal Information </w:t>
      </w:r>
      <w:del w:id="135" w:author="Daddy Druid" w:date="2016-05-09T23:20:00Z">
        <w:r w:rsidRPr="00CB0386" w:rsidDel="002545B7">
          <w:rPr>
            <w:lang w:val="en-AU"/>
          </w:rPr>
          <w:delText>(</w:delText>
        </w:r>
      </w:del>
      <w:r w:rsidRPr="00CB0386">
        <w:rPr>
          <w:lang w:val="en-AU"/>
        </w:rPr>
        <w:t>as defined in the Privacy Act 1993</w:t>
      </w:r>
      <w:del w:id="136" w:author="Daddy Druid" w:date="2016-05-09T23:20:00Z">
        <w:r w:rsidRPr="00CB0386" w:rsidDel="002545B7">
          <w:rPr>
            <w:lang w:val="en-AU"/>
          </w:rPr>
          <w:delText>)</w:delText>
        </w:r>
      </w:del>
      <w:ins w:id="137" w:author="Daddy Druid" w:date="2016-05-09T23:21:00Z">
        <w:r w:rsidR="002545B7">
          <w:rPr>
            <w:lang w:val="en-AU"/>
          </w:rPr>
          <w:t xml:space="preserve"> </w:t>
        </w:r>
        <w:commentRangeStart w:id="138"/>
        <w:r w:rsidR="002545B7">
          <w:rPr>
            <w:lang w:val="en-AU"/>
          </w:rPr>
          <w:t>[</w:t>
        </w:r>
        <w:r w:rsidR="002545B7" w:rsidRPr="00CB0386">
          <w:rPr>
            <w:lang w:val="en-AU"/>
          </w:rPr>
          <w:t>Privacy Act</w:t>
        </w:r>
        <w:r w:rsidR="002545B7">
          <w:rPr>
            <w:lang w:val="en-AU"/>
          </w:rPr>
          <w:t>]</w:t>
        </w:r>
        <w:commentRangeEnd w:id="138"/>
        <w:r w:rsidR="002545B7">
          <w:rPr>
            <w:rStyle w:val="CommentReference"/>
            <w:lang w:val="en-AU"/>
          </w:rPr>
          <w:commentReference w:id="138"/>
        </w:r>
      </w:ins>
      <w:r w:rsidRPr="00CB0386">
        <w:rPr>
          <w:lang w:val="en-AU"/>
        </w:rPr>
        <w:t>.  The collection, use and disclosure of such information is governed by the Privacy Act</w:t>
      </w:r>
      <w:del w:id="139" w:author="Daddy Druid" w:date="2016-05-09T23:21:00Z">
        <w:r w:rsidRPr="00CB0386" w:rsidDel="002545B7">
          <w:rPr>
            <w:lang w:val="en-AU"/>
          </w:rPr>
          <w:delText xml:space="preserve"> 1993</w:delText>
        </w:r>
      </w:del>
      <w:ins w:id="140" w:author="Daddy Druid" w:date="2016-05-09T23:21:00Z">
        <w:r w:rsidR="002545B7">
          <w:rPr>
            <w:lang w:val="en-AU"/>
          </w:rPr>
          <w:t>.</w:t>
        </w:r>
      </w:ins>
      <w:del w:id="141" w:author="Daddy Druid" w:date="2016-05-09T23:21:00Z">
        <w:r w:rsidRPr="00CB0386" w:rsidDel="002545B7">
          <w:rPr>
            <w:lang w:val="en-AU"/>
          </w:rPr>
          <w:delText xml:space="preserve"> </w:delText>
        </w:r>
        <w:commentRangeStart w:id="142"/>
        <w:r w:rsidR="00A5451A" w:rsidDel="002545B7">
          <w:rPr>
            <w:lang w:val="en-AU"/>
          </w:rPr>
          <w:delText>[</w:delText>
        </w:r>
        <w:r w:rsidRPr="00CB0386" w:rsidDel="002545B7">
          <w:rPr>
            <w:lang w:val="en-AU"/>
          </w:rPr>
          <w:delText>Privacy Act</w:delText>
        </w:r>
        <w:r w:rsidR="00A5451A" w:rsidDel="002545B7">
          <w:rPr>
            <w:lang w:val="en-AU"/>
          </w:rPr>
          <w:delText>]</w:delText>
        </w:r>
        <w:r w:rsidRPr="00CB0386" w:rsidDel="002545B7">
          <w:rPr>
            <w:lang w:val="en-AU"/>
          </w:rPr>
          <w:delText>.</w:delText>
        </w:r>
        <w:commentRangeEnd w:id="142"/>
        <w:r w:rsidR="002545B7" w:rsidDel="002545B7">
          <w:rPr>
            <w:rStyle w:val="CommentReference"/>
            <w:lang w:val="en-AU"/>
          </w:rPr>
          <w:commentReference w:id="142"/>
        </w:r>
      </w:del>
    </w:p>
    <w:p w14:paraId="44732859" w14:textId="77777777" w:rsidR="00CB0386" w:rsidRPr="00CB0386" w:rsidRDefault="00CB0386" w:rsidP="00CB0386">
      <w:pPr>
        <w:pStyle w:val="StdPara"/>
        <w:rPr>
          <w:lang w:val="en-AU"/>
        </w:rPr>
      </w:pPr>
      <w:r w:rsidRPr="00CB0386">
        <w:rPr>
          <w:lang w:val="en-AU"/>
        </w:rPr>
        <w:t xml:space="preserve">At enrolment, applicants acknowledge that the New Zealand Government may collect, use or disclose </w:t>
      </w:r>
      <w:r>
        <w:rPr>
          <w:lang w:val="en-AU"/>
        </w:rPr>
        <w:t>Personal Information about them</w:t>
      </w:r>
      <w:r w:rsidRPr="00CB0386">
        <w:rPr>
          <w:lang w:val="en-AU"/>
        </w:rPr>
        <w:t xml:space="preserve">. </w:t>
      </w:r>
    </w:p>
    <w:p w14:paraId="10DFA943" w14:textId="77777777" w:rsidR="0019301E" w:rsidRDefault="00CB0386" w:rsidP="00CB0386">
      <w:pPr>
        <w:pStyle w:val="StdPara"/>
        <w:rPr>
          <w:lang w:val="en-AU"/>
        </w:rPr>
      </w:pPr>
      <w:r w:rsidRPr="00CB0386">
        <w:rPr>
          <w:lang w:val="en-AU"/>
        </w:rPr>
        <w:t xml:space="preserve">The New Zealand Government PKI </w:t>
      </w:r>
      <w:r w:rsidR="00186EB0">
        <w:rPr>
          <w:lang w:val="en-AU"/>
        </w:rPr>
        <w:t xml:space="preserve">Framework </w:t>
      </w:r>
      <w:r w:rsidRPr="00CB0386">
        <w:rPr>
          <w:lang w:val="en-AU"/>
        </w:rPr>
        <w:t xml:space="preserve">Privacy Statement is available </w:t>
      </w:r>
      <w:r w:rsidR="00186EB0">
        <w:rPr>
          <w:lang w:val="en-AU"/>
        </w:rPr>
        <w:t>at</w:t>
      </w:r>
      <w:r w:rsidRPr="00CB0386">
        <w:rPr>
          <w:lang w:val="en-AU"/>
        </w:rPr>
        <w:t xml:space="preserve"> </w:t>
      </w:r>
      <w:hyperlink r:id="rId18" w:history="1">
        <w:r w:rsidR="00AF27C7" w:rsidRPr="005472A0">
          <w:rPr>
            <w:rStyle w:val="Hyperlink"/>
            <w:lang w:val="en-AU"/>
          </w:rPr>
          <w:t>www.pki.govt.nz/policy/</w:t>
        </w:r>
      </w:hyperlink>
      <w:r w:rsidR="00AF27C7">
        <w:rPr>
          <w:lang w:val="en-AU"/>
        </w:rPr>
        <w:t>.</w:t>
      </w:r>
    </w:p>
    <w:p w14:paraId="6F6D3B64" w14:textId="2FB50F83" w:rsidR="00186EB0" w:rsidRDefault="00186EB0" w:rsidP="00CB0386">
      <w:pPr>
        <w:pStyle w:val="StdPara"/>
        <w:rPr>
          <w:lang w:val="en-AU"/>
        </w:rPr>
      </w:pPr>
      <w:r w:rsidRPr="00186EB0">
        <w:rPr>
          <w:lang w:val="en-AU"/>
        </w:rPr>
        <w:t xml:space="preserve">Personal information gathered by </w:t>
      </w:r>
      <w:r>
        <w:rPr>
          <w:lang w:val="en-AU"/>
        </w:rPr>
        <w:t xml:space="preserve">Cogito Group on behalf of the New Zealand Government </w:t>
      </w:r>
      <w:r w:rsidRPr="00186EB0">
        <w:rPr>
          <w:lang w:val="en-AU"/>
        </w:rPr>
        <w:t xml:space="preserve">for the purpose of issuing </w:t>
      </w:r>
      <w:r>
        <w:rPr>
          <w:lang w:val="en-AU"/>
        </w:rPr>
        <w:t>K</w:t>
      </w:r>
      <w:r w:rsidRPr="00186EB0">
        <w:rPr>
          <w:lang w:val="en-AU"/>
        </w:rPr>
        <w:t xml:space="preserve">eys and </w:t>
      </w:r>
      <w:r>
        <w:rPr>
          <w:lang w:val="en-AU"/>
        </w:rPr>
        <w:t>C</w:t>
      </w:r>
      <w:r w:rsidRPr="00186EB0">
        <w:rPr>
          <w:lang w:val="en-AU"/>
        </w:rPr>
        <w:t>ertificates will be gathered and stored in accordance with the Privacy Act</w:t>
      </w:r>
      <w:del w:id="143" w:author="Daddy Druid" w:date="2016-05-09T23:14:00Z">
        <w:r w:rsidRPr="00186EB0" w:rsidDel="002545B7">
          <w:rPr>
            <w:lang w:val="en-AU"/>
          </w:rPr>
          <w:delText xml:space="preserve"> 1993</w:delText>
        </w:r>
      </w:del>
      <w:r w:rsidRPr="00186EB0">
        <w:rPr>
          <w:lang w:val="en-AU"/>
        </w:rPr>
        <w:t>. All subscribers are advised that the information contained in and pursuant to this PDS and the associated CPS</w:t>
      </w:r>
      <w:r>
        <w:rPr>
          <w:lang w:val="en-AU"/>
        </w:rPr>
        <w:t>,</w:t>
      </w:r>
      <w:r w:rsidRPr="00186EB0">
        <w:rPr>
          <w:lang w:val="en-AU"/>
        </w:rPr>
        <w:t xml:space="preserve"> and supporting documents</w:t>
      </w:r>
      <w:r>
        <w:rPr>
          <w:lang w:val="en-AU"/>
        </w:rPr>
        <w:t>,</w:t>
      </w:r>
      <w:r w:rsidRPr="00186EB0">
        <w:rPr>
          <w:lang w:val="en-AU"/>
        </w:rPr>
        <w:t xml:space="preserve"> is Official Information in terms of the Official Information Act 1982</w:t>
      </w:r>
      <w:r>
        <w:rPr>
          <w:lang w:val="en-AU"/>
        </w:rPr>
        <w:t>;</w:t>
      </w:r>
      <w:r w:rsidRPr="00186EB0">
        <w:rPr>
          <w:lang w:val="en-AU"/>
        </w:rPr>
        <w:t xml:space="preserve"> and in line with the policy of that Act, such information may be released unless there is a good reason in terms of that Act to withhold the information.</w:t>
      </w:r>
    </w:p>
    <w:p w14:paraId="4C8C532E" w14:textId="77777777" w:rsidR="00186EB0" w:rsidRPr="00ED691B" w:rsidRDefault="00186EB0" w:rsidP="00ED691B">
      <w:pPr>
        <w:pStyle w:val="Heading2"/>
      </w:pPr>
      <w:bookmarkStart w:id="144" w:name="_Toc450287470"/>
      <w:r w:rsidRPr="00ED691B">
        <w:t>Privacy plan</w:t>
      </w:r>
      <w:bookmarkEnd w:id="144"/>
    </w:p>
    <w:p w14:paraId="3E5FDC42" w14:textId="6CEE819D" w:rsidR="00186EB0" w:rsidRDefault="00FE211F" w:rsidP="00186EB0">
      <w:pPr>
        <w:pStyle w:val="StdPara"/>
        <w:rPr>
          <w:lang w:val="en-AU"/>
        </w:rPr>
      </w:pPr>
      <w:r>
        <w:rPr>
          <w:lang w:val="en-AU"/>
        </w:rPr>
        <w:t>Cogito Group m</w:t>
      </w:r>
      <w:r w:rsidR="00186EB0" w:rsidRPr="00186EB0">
        <w:rPr>
          <w:lang w:val="en-AU"/>
        </w:rPr>
        <w:t>ust not disclose personal information of Certificate Holders without their prior consent unless required by law. The Privacy Act</w:t>
      </w:r>
      <w:del w:id="145" w:author="Daddy Druid" w:date="2016-05-09T23:14:00Z">
        <w:r w:rsidR="00186EB0" w:rsidRPr="00186EB0" w:rsidDel="002545B7">
          <w:rPr>
            <w:lang w:val="en-AU"/>
          </w:rPr>
          <w:delText xml:space="preserve"> 1993</w:delText>
        </w:r>
      </w:del>
      <w:r w:rsidR="00186EB0" w:rsidRPr="00186EB0">
        <w:rPr>
          <w:lang w:val="en-AU"/>
        </w:rPr>
        <w:t xml:space="preserve"> </w:t>
      </w:r>
      <w:r>
        <w:rPr>
          <w:lang w:val="en-AU"/>
        </w:rPr>
        <w:t xml:space="preserve">and Privacy Principles </w:t>
      </w:r>
      <w:r w:rsidR="00186EB0" w:rsidRPr="00186EB0">
        <w:rPr>
          <w:lang w:val="en-AU"/>
        </w:rPr>
        <w:t xml:space="preserve">form the basis for the </w:t>
      </w:r>
      <w:r w:rsidR="0050177F">
        <w:rPr>
          <w:lang w:val="en-AU"/>
        </w:rPr>
        <w:t xml:space="preserve">New Zealand Government </w:t>
      </w:r>
      <w:r w:rsidR="00186EB0" w:rsidRPr="00186EB0">
        <w:rPr>
          <w:lang w:val="en-AU"/>
        </w:rPr>
        <w:t xml:space="preserve">PKI </w:t>
      </w:r>
      <w:r w:rsidR="0050177F">
        <w:rPr>
          <w:lang w:val="en-AU"/>
        </w:rPr>
        <w:t xml:space="preserve">Framework </w:t>
      </w:r>
      <w:r w:rsidR="00186EB0" w:rsidRPr="00186EB0">
        <w:rPr>
          <w:lang w:val="en-AU"/>
        </w:rPr>
        <w:t>privacy plan.</w:t>
      </w:r>
    </w:p>
    <w:p w14:paraId="7E91B3ED" w14:textId="77777777" w:rsidR="00186EB0" w:rsidRPr="00186EB0" w:rsidRDefault="00186EB0" w:rsidP="00ED691B">
      <w:pPr>
        <w:pStyle w:val="Heading2"/>
        <w:rPr>
          <w:lang w:val="en-AU"/>
        </w:rPr>
      </w:pPr>
      <w:bookmarkStart w:id="146" w:name="_Toc450287471"/>
      <w:r w:rsidRPr="00186EB0">
        <w:rPr>
          <w:lang w:val="en-AU"/>
        </w:rPr>
        <w:t>Information treated as private</w:t>
      </w:r>
      <w:bookmarkEnd w:id="146"/>
    </w:p>
    <w:p w14:paraId="36B09724" w14:textId="77777777" w:rsidR="00186EB0" w:rsidRPr="00186EB0" w:rsidRDefault="00186EB0" w:rsidP="00186EB0">
      <w:pPr>
        <w:pStyle w:val="StdPara"/>
        <w:rPr>
          <w:lang w:val="en-AU"/>
        </w:rPr>
      </w:pPr>
      <w:r w:rsidRPr="00186EB0">
        <w:rPr>
          <w:lang w:val="en-AU"/>
        </w:rPr>
        <w:t xml:space="preserve">Personal information </w:t>
      </w:r>
      <w:r w:rsidR="00FE211F">
        <w:rPr>
          <w:lang w:val="en-AU"/>
        </w:rPr>
        <w:t xml:space="preserve">held by Cogito Group but </w:t>
      </w:r>
      <w:r w:rsidRPr="00186EB0">
        <w:rPr>
          <w:lang w:val="en-AU"/>
        </w:rPr>
        <w:t xml:space="preserve">not appearing in certificates or public directories is considered private and shall not be disclosed by </w:t>
      </w:r>
      <w:r w:rsidR="00FE211F">
        <w:rPr>
          <w:lang w:val="en-AU"/>
        </w:rPr>
        <w:t>Cogito Group</w:t>
      </w:r>
      <w:r w:rsidRPr="00186EB0">
        <w:rPr>
          <w:lang w:val="en-AU"/>
        </w:rPr>
        <w:t>.</w:t>
      </w:r>
    </w:p>
    <w:p w14:paraId="2FA3064A" w14:textId="77777777" w:rsidR="00186EB0" w:rsidRPr="00186EB0" w:rsidRDefault="00186EB0" w:rsidP="00ED691B">
      <w:pPr>
        <w:pStyle w:val="Heading2"/>
        <w:rPr>
          <w:lang w:val="en-AU"/>
        </w:rPr>
      </w:pPr>
      <w:bookmarkStart w:id="147" w:name="_Toc450287472"/>
      <w:r w:rsidRPr="00186EB0">
        <w:rPr>
          <w:lang w:val="en-AU"/>
        </w:rPr>
        <w:lastRenderedPageBreak/>
        <w:t>Information not deemed private</w:t>
      </w:r>
      <w:bookmarkEnd w:id="147"/>
    </w:p>
    <w:p w14:paraId="1C34FFEE" w14:textId="77777777" w:rsidR="00186EB0" w:rsidRPr="00186EB0" w:rsidRDefault="00186EB0" w:rsidP="00186EB0">
      <w:pPr>
        <w:pStyle w:val="StdPara"/>
        <w:rPr>
          <w:lang w:val="en-AU"/>
        </w:rPr>
      </w:pPr>
      <w:r w:rsidRPr="00186EB0">
        <w:rPr>
          <w:lang w:val="en-AU"/>
        </w:rPr>
        <w:t>Personal information that is publicly available, appearing in certificates and in public directories, is not considered private. This may include a CRL revocation code</w:t>
      </w:r>
      <w:r w:rsidR="00FE211F">
        <w:rPr>
          <w:lang w:val="en-AU"/>
        </w:rPr>
        <w:t>,</w:t>
      </w:r>
      <w:r w:rsidRPr="00186EB0">
        <w:rPr>
          <w:lang w:val="en-AU"/>
        </w:rPr>
        <w:t xml:space="preserve"> where </w:t>
      </w:r>
      <w:r w:rsidR="00FE211F">
        <w:rPr>
          <w:lang w:val="en-AU"/>
        </w:rPr>
        <w:t xml:space="preserve">this is </w:t>
      </w:r>
      <w:r w:rsidRPr="00186EB0">
        <w:rPr>
          <w:lang w:val="en-AU"/>
        </w:rPr>
        <w:t>linked to a certificate serial number and does not appear in conjunction with the Certificate Holder’s name or other publicly identif</w:t>
      </w:r>
      <w:r w:rsidR="00FE211F">
        <w:rPr>
          <w:lang w:val="en-AU"/>
        </w:rPr>
        <w:t>iable</w:t>
      </w:r>
      <w:r w:rsidRPr="00186EB0">
        <w:rPr>
          <w:lang w:val="en-AU"/>
        </w:rPr>
        <w:t xml:space="preserve"> information.</w:t>
      </w:r>
    </w:p>
    <w:p w14:paraId="384B0608" w14:textId="77777777" w:rsidR="00186EB0" w:rsidRPr="00186EB0" w:rsidRDefault="00186EB0" w:rsidP="00ED691B">
      <w:pPr>
        <w:pStyle w:val="Heading2"/>
        <w:rPr>
          <w:lang w:val="en-AU"/>
        </w:rPr>
      </w:pPr>
      <w:bookmarkStart w:id="148" w:name="_Toc450287473"/>
      <w:r w:rsidRPr="00186EB0">
        <w:rPr>
          <w:lang w:val="en-AU"/>
        </w:rPr>
        <w:t>Responsibility to protect private information</w:t>
      </w:r>
      <w:bookmarkEnd w:id="148"/>
    </w:p>
    <w:p w14:paraId="31334011" w14:textId="0D456BB7" w:rsidR="00186EB0" w:rsidRPr="00186EB0" w:rsidRDefault="00FE211F" w:rsidP="00186EB0">
      <w:pPr>
        <w:pStyle w:val="StdPara"/>
        <w:rPr>
          <w:lang w:val="en-AU"/>
        </w:rPr>
      </w:pPr>
      <w:r>
        <w:rPr>
          <w:lang w:val="en-AU"/>
        </w:rPr>
        <w:t xml:space="preserve">Cogito Group and </w:t>
      </w:r>
      <w:r w:rsidR="0050177F">
        <w:rPr>
          <w:lang w:val="en-AU"/>
        </w:rPr>
        <w:t xml:space="preserve">the Lead Agency (on behalf of </w:t>
      </w:r>
      <w:r>
        <w:rPr>
          <w:lang w:val="en-AU"/>
        </w:rPr>
        <w:t>New Zealand Government</w:t>
      </w:r>
      <w:r w:rsidR="0050177F">
        <w:rPr>
          <w:lang w:val="en-AU"/>
        </w:rPr>
        <w:t>)</w:t>
      </w:r>
      <w:r>
        <w:rPr>
          <w:lang w:val="en-AU"/>
        </w:rPr>
        <w:t xml:space="preserve"> </w:t>
      </w:r>
      <w:r w:rsidR="00186EB0" w:rsidRPr="00186EB0">
        <w:rPr>
          <w:lang w:val="en-AU"/>
        </w:rPr>
        <w:t xml:space="preserve">must ensure that the private information of Certificate Holders held by </w:t>
      </w:r>
      <w:r>
        <w:rPr>
          <w:lang w:val="en-AU"/>
        </w:rPr>
        <w:t>New Zealand Government PKI entities</w:t>
      </w:r>
      <w:r w:rsidR="00186EB0" w:rsidRPr="00186EB0">
        <w:rPr>
          <w:lang w:val="en-AU"/>
        </w:rPr>
        <w:t xml:space="preserve"> </w:t>
      </w:r>
      <w:r>
        <w:rPr>
          <w:lang w:val="en-AU"/>
        </w:rPr>
        <w:t>is</w:t>
      </w:r>
      <w:r w:rsidR="00186EB0" w:rsidRPr="00186EB0">
        <w:rPr>
          <w:lang w:val="en-AU"/>
        </w:rPr>
        <w:t xml:space="preserve"> physically and </w:t>
      </w:r>
      <w:r>
        <w:rPr>
          <w:lang w:val="en-AU"/>
        </w:rPr>
        <w:t>technically</w:t>
      </w:r>
      <w:r w:rsidR="00186EB0" w:rsidRPr="00186EB0">
        <w:rPr>
          <w:lang w:val="en-AU"/>
        </w:rPr>
        <w:t xml:space="preserve"> protected from unauthorised vi</w:t>
      </w:r>
      <w:r>
        <w:rPr>
          <w:lang w:val="en-AU"/>
        </w:rPr>
        <w:t xml:space="preserve">ewing, modification or deletion; in accordance with the requirements of the </w:t>
      </w:r>
      <w:r w:rsidR="002545B7">
        <w:rPr>
          <w:lang w:val="en-AU"/>
        </w:rPr>
        <w:t xml:space="preserve">Privacy Act; and </w:t>
      </w:r>
      <w:r>
        <w:rPr>
          <w:lang w:val="en-AU"/>
        </w:rPr>
        <w:t>NZISM and PSR.</w:t>
      </w:r>
    </w:p>
    <w:p w14:paraId="162D99E1" w14:textId="77777777" w:rsidR="00186EB0" w:rsidRPr="00186EB0" w:rsidRDefault="00186EB0" w:rsidP="00ED691B">
      <w:pPr>
        <w:pStyle w:val="Heading2"/>
        <w:rPr>
          <w:lang w:val="en-AU"/>
        </w:rPr>
      </w:pPr>
      <w:bookmarkStart w:id="149" w:name="_Toc450287474"/>
      <w:r w:rsidRPr="00186EB0">
        <w:rPr>
          <w:lang w:val="en-AU"/>
        </w:rPr>
        <w:t>Notice and consent to use private information</w:t>
      </w:r>
      <w:bookmarkEnd w:id="149"/>
    </w:p>
    <w:p w14:paraId="6E750E13" w14:textId="12E0BEAF" w:rsidR="00186EB0" w:rsidRPr="00186EB0" w:rsidRDefault="00186EB0" w:rsidP="00186EB0">
      <w:pPr>
        <w:pStyle w:val="StdPara"/>
        <w:rPr>
          <w:lang w:val="en-AU"/>
        </w:rPr>
      </w:pPr>
      <w:r w:rsidRPr="00186EB0">
        <w:rPr>
          <w:lang w:val="en-AU"/>
        </w:rPr>
        <w:t>This is governed by the requirements of the Privacy Act</w:t>
      </w:r>
      <w:del w:id="150" w:author="Daddy Druid" w:date="2016-05-09T23:18:00Z">
        <w:r w:rsidRPr="00186EB0" w:rsidDel="002545B7">
          <w:rPr>
            <w:lang w:val="en-AU"/>
          </w:rPr>
          <w:delText xml:space="preserve"> 1993</w:delText>
        </w:r>
      </w:del>
      <w:r w:rsidRPr="00186EB0">
        <w:rPr>
          <w:lang w:val="en-AU"/>
        </w:rPr>
        <w:t xml:space="preserve"> and the </w:t>
      </w:r>
      <w:r w:rsidR="00FE211F">
        <w:rPr>
          <w:lang w:val="en-AU"/>
        </w:rPr>
        <w:t xml:space="preserve">New Zealand Government PKI Framework </w:t>
      </w:r>
      <w:r w:rsidRPr="00186EB0">
        <w:rPr>
          <w:lang w:val="en-AU"/>
        </w:rPr>
        <w:t>Privacy Plan as detailed in 7.2 above.</w:t>
      </w:r>
    </w:p>
    <w:p w14:paraId="1BA9D7BB" w14:textId="77777777" w:rsidR="00186EB0" w:rsidRPr="00186EB0" w:rsidRDefault="00186EB0" w:rsidP="00ED691B">
      <w:pPr>
        <w:pStyle w:val="Heading2"/>
        <w:rPr>
          <w:lang w:val="en-AU"/>
        </w:rPr>
      </w:pPr>
      <w:bookmarkStart w:id="151" w:name="_Toc450287475"/>
      <w:r w:rsidRPr="00186EB0">
        <w:rPr>
          <w:lang w:val="en-AU"/>
        </w:rPr>
        <w:t>Disclosure pursuant to judicial or administrative process</w:t>
      </w:r>
      <w:bookmarkEnd w:id="151"/>
    </w:p>
    <w:p w14:paraId="5DC5D8E7" w14:textId="77777777" w:rsidR="00186EB0" w:rsidRDefault="00186EB0" w:rsidP="00186EB0">
      <w:pPr>
        <w:pStyle w:val="StdPara"/>
        <w:rPr>
          <w:lang w:val="en-AU"/>
        </w:rPr>
      </w:pPr>
      <w:r w:rsidRPr="00186EB0">
        <w:rPr>
          <w:lang w:val="en-AU"/>
        </w:rPr>
        <w:t xml:space="preserve">Private personal information of Certificate Holders will only be disclosed if required by law. Any request for such disclosure must be signed by the requestor and delivered in writing to the </w:t>
      </w:r>
      <w:r w:rsidR="0050177F">
        <w:rPr>
          <w:lang w:val="en-AU"/>
        </w:rPr>
        <w:t>Lead Agency; who will authorise Cogito Group to disclose only the requested information</w:t>
      </w:r>
      <w:r w:rsidRPr="00186EB0">
        <w:rPr>
          <w:lang w:val="en-AU"/>
        </w:rPr>
        <w:t>. Subsequent disclosure will only occur if the request is authorised, lawful and in compliance will all relevant legislative and applicable organisational controls.</w:t>
      </w:r>
    </w:p>
    <w:p w14:paraId="0A1F0A0F" w14:textId="77777777" w:rsidR="0019301E" w:rsidRDefault="00CB0386" w:rsidP="00CB0386">
      <w:pPr>
        <w:pStyle w:val="Heading1"/>
      </w:pPr>
      <w:bookmarkStart w:id="152" w:name="_Toc450287476"/>
      <w:r>
        <w:t>Refund Policy</w:t>
      </w:r>
      <w:bookmarkEnd w:id="152"/>
    </w:p>
    <w:p w14:paraId="63D1A9C1" w14:textId="77777777" w:rsidR="0019301E" w:rsidRDefault="00CB0386" w:rsidP="00CB0386">
      <w:pPr>
        <w:pStyle w:val="StdPara"/>
        <w:rPr>
          <w:lang w:val="en-AU"/>
        </w:rPr>
      </w:pPr>
      <w:r w:rsidRPr="00CB0386">
        <w:rPr>
          <w:lang w:val="en-AU"/>
        </w:rPr>
        <w:t>Where a fee is charged for a certificate, once that certificate is issued a refund will not be provided. The relevant CA will issue a new certificate free of charge if, through the fault of the CA, an erroneous certificate was issued.</w:t>
      </w:r>
      <w:r w:rsidR="0065139E">
        <w:rPr>
          <w:lang w:val="en-AU"/>
        </w:rPr>
        <w:t xml:space="preserve"> </w:t>
      </w:r>
    </w:p>
    <w:p w14:paraId="7D6A35D0" w14:textId="77777777" w:rsidR="00CB0386" w:rsidRDefault="00CB0386" w:rsidP="002D4586">
      <w:pPr>
        <w:pStyle w:val="Heading1"/>
      </w:pPr>
      <w:bookmarkStart w:id="153" w:name="_Toc450287477"/>
      <w:r>
        <w:t>Applicable Law</w:t>
      </w:r>
      <w:bookmarkEnd w:id="153"/>
    </w:p>
    <w:p w14:paraId="6E9F718F" w14:textId="77777777" w:rsidR="0065139E" w:rsidRDefault="0065139E" w:rsidP="0065139E">
      <w:pPr>
        <w:contextualSpacing/>
        <w:rPr>
          <w:szCs w:val="22"/>
        </w:rPr>
      </w:pPr>
      <w:r>
        <w:rPr>
          <w:szCs w:val="22"/>
        </w:rPr>
        <w:t xml:space="preserve">The law of New Zealand shall govern the interpretation and enforcement of this PDS, the </w:t>
      </w:r>
      <w:r w:rsidR="00AC7740">
        <w:rPr>
          <w:szCs w:val="22"/>
        </w:rPr>
        <w:t>Subscriber</w:t>
      </w:r>
      <w:r w:rsidRPr="00ED691B">
        <w:rPr>
          <w:iCs/>
          <w:szCs w:val="22"/>
        </w:rPr>
        <w:t xml:space="preserve"> Agreement</w:t>
      </w:r>
      <w:r>
        <w:rPr>
          <w:szCs w:val="22"/>
        </w:rPr>
        <w:t xml:space="preserve">, the CPS, and any other associated agreements. </w:t>
      </w:r>
    </w:p>
    <w:p w14:paraId="75D464AC" w14:textId="77777777" w:rsidR="00AB158B" w:rsidRDefault="00CB0386" w:rsidP="00AB158B">
      <w:pPr>
        <w:contextualSpacing/>
        <w:rPr>
          <w:lang w:eastAsia="en-AU"/>
        </w:rPr>
      </w:pPr>
      <w:r>
        <w:rPr>
          <w:lang w:eastAsia="en-AU"/>
        </w:rPr>
        <w:t>The governance for this CPS and any relevant CP is by, are construed to be in accordance with, the laws from time to time in force in New Zealand.</w:t>
      </w:r>
    </w:p>
    <w:p w14:paraId="7026FFB6" w14:textId="77777777" w:rsidR="00AB158B" w:rsidRDefault="00AB158B" w:rsidP="00AB158B">
      <w:pPr>
        <w:contextualSpacing/>
        <w:rPr>
          <w:lang w:eastAsia="en-AU"/>
        </w:rPr>
      </w:pPr>
    </w:p>
    <w:p w14:paraId="232CD23E" w14:textId="77777777" w:rsidR="00CB0386" w:rsidRDefault="00CB0386" w:rsidP="00AB158B">
      <w:pPr>
        <w:contextualSpacing/>
        <w:rPr>
          <w:lang w:eastAsia="en-AU"/>
        </w:rPr>
      </w:pPr>
      <w:r>
        <w:rPr>
          <w:lang w:eastAsia="en-AU"/>
        </w:rPr>
        <w:t>The parties agree to irrevocably and unconditionally submit to the exclusive jurisdiction of the Supreme Court of New Zealand and waive any rights to object to any proceedings brought in that court.</w:t>
      </w:r>
    </w:p>
    <w:p w14:paraId="098A685F" w14:textId="77777777" w:rsidR="0065139E" w:rsidRDefault="0065139E" w:rsidP="00AB158B">
      <w:pPr>
        <w:contextualSpacing/>
        <w:rPr>
          <w:lang w:eastAsia="en-AU"/>
        </w:rPr>
      </w:pPr>
    </w:p>
    <w:p w14:paraId="1DD2C1CE" w14:textId="77777777" w:rsidR="0065139E" w:rsidRDefault="0065139E" w:rsidP="00AB158B">
      <w:pPr>
        <w:contextualSpacing/>
        <w:rPr>
          <w:szCs w:val="22"/>
        </w:rPr>
      </w:pPr>
      <w:r>
        <w:rPr>
          <w:szCs w:val="22"/>
        </w:rPr>
        <w:t xml:space="preserve">Cogito Group and the Lead Agency will operate the </w:t>
      </w:r>
      <w:r>
        <w:t>New Zealand Government PKI Framework</w:t>
      </w:r>
      <w:r>
        <w:rPr>
          <w:szCs w:val="22"/>
        </w:rPr>
        <w:t xml:space="preserve"> so as to at all times comply with the:</w:t>
      </w:r>
    </w:p>
    <w:p w14:paraId="3961C5A4" w14:textId="77777777" w:rsidR="0065139E" w:rsidRDefault="0065139E" w:rsidP="00ED691B">
      <w:pPr>
        <w:pStyle w:val="ListRoman"/>
        <w:numPr>
          <w:ilvl w:val="0"/>
          <w:numId w:val="52"/>
        </w:numPr>
        <w:rPr>
          <w:lang w:eastAsia="en-AU"/>
        </w:rPr>
      </w:pPr>
      <w:r>
        <w:rPr>
          <w:lang w:eastAsia="en-AU"/>
        </w:rPr>
        <w:t>Privacy Act 1993,</w:t>
      </w:r>
    </w:p>
    <w:p w14:paraId="76E7FB31" w14:textId="77777777" w:rsidR="0065139E" w:rsidRDefault="0065139E" w:rsidP="00ED691B">
      <w:pPr>
        <w:pStyle w:val="ListRoman"/>
        <w:numPr>
          <w:ilvl w:val="0"/>
          <w:numId w:val="52"/>
        </w:numPr>
        <w:rPr>
          <w:lang w:eastAsia="en-AU"/>
        </w:rPr>
      </w:pPr>
      <w:r>
        <w:rPr>
          <w:lang w:eastAsia="en-AU"/>
        </w:rPr>
        <w:t>Official Information Act 1982,</w:t>
      </w:r>
    </w:p>
    <w:p w14:paraId="3C9C861B" w14:textId="77777777" w:rsidR="0065139E" w:rsidRDefault="0065139E" w:rsidP="00ED691B">
      <w:pPr>
        <w:pStyle w:val="ListRoman"/>
        <w:numPr>
          <w:ilvl w:val="0"/>
          <w:numId w:val="52"/>
        </w:numPr>
        <w:rPr>
          <w:lang w:eastAsia="en-AU"/>
        </w:rPr>
      </w:pPr>
      <w:r>
        <w:rPr>
          <w:lang w:eastAsia="en-AU"/>
        </w:rPr>
        <w:t xml:space="preserve">Protected Disclosures Act 2000, </w:t>
      </w:r>
    </w:p>
    <w:p w14:paraId="5BD184A9" w14:textId="77777777" w:rsidR="007B5B8B" w:rsidRDefault="0065139E" w:rsidP="00ED691B">
      <w:pPr>
        <w:pStyle w:val="ListRoman"/>
        <w:numPr>
          <w:ilvl w:val="0"/>
          <w:numId w:val="52"/>
        </w:numPr>
        <w:rPr>
          <w:lang w:eastAsia="en-AU"/>
        </w:rPr>
      </w:pPr>
      <w:r>
        <w:rPr>
          <w:lang w:eastAsia="en-AU"/>
        </w:rPr>
        <w:t xml:space="preserve">Evidence Act </w:t>
      </w:r>
      <w:commentRangeStart w:id="154"/>
      <w:r>
        <w:rPr>
          <w:lang w:eastAsia="en-AU"/>
        </w:rPr>
        <w:t>1908</w:t>
      </w:r>
      <w:commentRangeEnd w:id="154"/>
      <w:r w:rsidR="002545B7">
        <w:rPr>
          <w:rStyle w:val="CommentReference"/>
        </w:rPr>
        <w:commentReference w:id="154"/>
      </w:r>
      <w:r w:rsidR="007B5B8B">
        <w:rPr>
          <w:lang w:eastAsia="en-AU"/>
        </w:rPr>
        <w:t>, and</w:t>
      </w:r>
    </w:p>
    <w:p w14:paraId="0FDB32D8" w14:textId="77777777" w:rsidR="0065139E" w:rsidRDefault="007B5B8B" w:rsidP="00ED691B">
      <w:pPr>
        <w:pStyle w:val="ListRoman"/>
        <w:numPr>
          <w:ilvl w:val="0"/>
          <w:numId w:val="52"/>
        </w:numPr>
        <w:rPr>
          <w:lang w:eastAsia="en-AU"/>
        </w:rPr>
      </w:pPr>
      <w:r>
        <w:rPr>
          <w:lang w:eastAsia="en-AU"/>
        </w:rPr>
        <w:t>Protective Security Requirements (PSR), including the New Zealand Information Security Manual (NZISM).</w:t>
      </w:r>
    </w:p>
    <w:p w14:paraId="673A4E13" w14:textId="77777777" w:rsidR="0019301E" w:rsidRPr="00CB0386" w:rsidRDefault="00CB0386" w:rsidP="002D4586">
      <w:pPr>
        <w:pStyle w:val="Heading1"/>
      </w:pPr>
      <w:bookmarkStart w:id="155" w:name="_Toc450287478"/>
      <w:r>
        <w:lastRenderedPageBreak/>
        <w:t>Dispute Resolution</w:t>
      </w:r>
      <w:bookmarkEnd w:id="155"/>
    </w:p>
    <w:p w14:paraId="42D2254A" w14:textId="7B91539B" w:rsidR="00CB0386" w:rsidRPr="00CB0386" w:rsidRDefault="00CB0386" w:rsidP="00CB0386">
      <w:pPr>
        <w:pStyle w:val="StdPara"/>
        <w:rPr>
          <w:lang w:val="en-AU"/>
        </w:rPr>
      </w:pPr>
      <w:r w:rsidRPr="00CB0386">
        <w:rPr>
          <w:lang w:val="en-AU"/>
        </w:rPr>
        <w:t xml:space="preserve">If a dispute arises between the New Zealand Government and any participating party </w:t>
      </w:r>
      <w:del w:id="156" w:author="Daddy Druid" w:date="2016-05-09T23:20:00Z">
        <w:r w:rsidRPr="00CB0386" w:rsidDel="002545B7">
          <w:rPr>
            <w:lang w:val="en-AU"/>
          </w:rPr>
          <w:delText>(</w:delText>
        </w:r>
      </w:del>
      <w:ins w:id="157" w:author="Daddy Druid" w:date="2016-05-09T23:20:00Z">
        <w:r w:rsidR="002545B7">
          <w:rPr>
            <w:lang w:val="en-AU"/>
          </w:rPr>
          <w:t>[</w:t>
        </w:r>
      </w:ins>
      <w:r w:rsidRPr="00CB0386">
        <w:rPr>
          <w:lang w:val="en-AU"/>
        </w:rPr>
        <w:t>Dispute</w:t>
      </w:r>
      <w:del w:id="158" w:author="Daddy Druid" w:date="2016-05-09T23:20:00Z">
        <w:r w:rsidRPr="00CB0386" w:rsidDel="002545B7">
          <w:rPr>
            <w:lang w:val="en-AU"/>
          </w:rPr>
          <w:delText>)</w:delText>
        </w:r>
      </w:del>
      <w:ins w:id="159" w:author="Daddy Druid" w:date="2016-05-09T23:20:00Z">
        <w:r w:rsidR="002545B7">
          <w:rPr>
            <w:lang w:val="en-AU"/>
          </w:rPr>
          <w:t>]</w:t>
        </w:r>
      </w:ins>
      <w:r w:rsidRPr="00CB0386">
        <w:rPr>
          <w:lang w:val="en-AU"/>
        </w:rPr>
        <w:t xml:space="preserve">, written notice must be provided so that the parties can meet to negotiate in good faith to resolve the Dispute </w:t>
      </w:r>
      <w:del w:id="160" w:author="Daddy Druid" w:date="2016-05-09T23:20:00Z">
        <w:r w:rsidRPr="00CB0386" w:rsidDel="002545B7">
          <w:rPr>
            <w:lang w:val="en-AU"/>
          </w:rPr>
          <w:delText>(</w:delText>
        </w:r>
      </w:del>
      <w:ins w:id="161" w:author="Daddy Druid" w:date="2016-05-09T23:20:00Z">
        <w:r w:rsidR="002545B7">
          <w:rPr>
            <w:lang w:val="en-AU"/>
          </w:rPr>
          <w:t>[</w:t>
        </w:r>
      </w:ins>
      <w:r w:rsidRPr="00CB0386">
        <w:rPr>
          <w:lang w:val="en-AU"/>
        </w:rPr>
        <w:t>Dispute Notice</w:t>
      </w:r>
      <w:del w:id="162" w:author="Daddy Druid" w:date="2016-05-09T23:20:00Z">
        <w:r w:rsidRPr="00CB0386" w:rsidDel="002545B7">
          <w:rPr>
            <w:lang w:val="en-AU"/>
          </w:rPr>
          <w:delText>)</w:delText>
        </w:r>
      </w:del>
      <w:ins w:id="163" w:author="Daddy Druid" w:date="2016-05-09T23:20:00Z">
        <w:r w:rsidR="002545B7">
          <w:rPr>
            <w:lang w:val="en-AU"/>
          </w:rPr>
          <w:t>]</w:t>
        </w:r>
      </w:ins>
      <w:r w:rsidRPr="00CB0386">
        <w:rPr>
          <w:lang w:val="en-AU"/>
        </w:rPr>
        <w:t>.  Should the Dispute remain unresolved 30 days after receipt of the Dispute Notice, the parties may seek mediation in accordance with the mediation rules of New Zealand. Legal representation is permissible by either party to the mediation. Each party will bear its own costs of resolving the Dispute and the parties must bear equally the cost of any third person appointed as mediator.</w:t>
      </w:r>
    </w:p>
    <w:p w14:paraId="12ED616D" w14:textId="77777777" w:rsidR="007B3439" w:rsidRPr="00CB0386" w:rsidRDefault="00CB0386" w:rsidP="00CB0386">
      <w:pPr>
        <w:pStyle w:val="StdPara"/>
        <w:rPr>
          <w:lang w:val="en-AU"/>
        </w:rPr>
      </w:pPr>
      <w:r w:rsidRPr="00CB0386">
        <w:rPr>
          <w:lang w:val="en-AU"/>
        </w:rPr>
        <w:t>Nothing in this clause prevents the New Zealand Government from preventing a party from accessing the New Zealand Government PKI, or commencing proceedings against a Subscriber for a breach of the Subscriber Agreement</w:t>
      </w:r>
      <w:r w:rsidR="00065368">
        <w:rPr>
          <w:lang w:val="en-AU"/>
        </w:rPr>
        <w:t xml:space="preserve">, with such proceedings to be conducted in accordance with the </w:t>
      </w:r>
      <w:r w:rsidR="00065368" w:rsidRPr="00ED691B">
        <w:rPr>
          <w:i/>
          <w:lang w:val="en-AU"/>
        </w:rPr>
        <w:t>Public Service Code of Conduct</w:t>
      </w:r>
      <w:r w:rsidR="00065368">
        <w:rPr>
          <w:lang w:val="en-AU"/>
        </w:rPr>
        <w:t xml:space="preserve"> and the </w:t>
      </w:r>
      <w:r w:rsidR="00065368" w:rsidRPr="00ED691B">
        <w:rPr>
          <w:i/>
          <w:lang w:val="en-AU"/>
        </w:rPr>
        <w:t>Employment Relations Act 2000</w:t>
      </w:r>
      <w:r w:rsidR="00065368">
        <w:rPr>
          <w:lang w:val="en-AU"/>
        </w:rPr>
        <w:t>.</w:t>
      </w:r>
    </w:p>
    <w:p w14:paraId="37BF4866" w14:textId="77777777" w:rsidR="007B3439" w:rsidRDefault="00065368" w:rsidP="00CB0386">
      <w:pPr>
        <w:pStyle w:val="Heading1"/>
      </w:pPr>
      <w:bookmarkStart w:id="164" w:name="_Toc450287479"/>
      <w:r>
        <w:t>A</w:t>
      </w:r>
      <w:r w:rsidR="00CB0386">
        <w:t>udit</w:t>
      </w:r>
      <w:bookmarkEnd w:id="164"/>
    </w:p>
    <w:p w14:paraId="40493491" w14:textId="0AEA6F62" w:rsidR="00203DF6" w:rsidRPr="00203DF6" w:rsidRDefault="00203DF6" w:rsidP="00ED691B">
      <w:pPr>
        <w:jc w:val="both"/>
        <w:rPr>
          <w:lang w:val="en-GB"/>
        </w:rPr>
      </w:pPr>
      <w:r w:rsidRPr="00203DF6">
        <w:rPr>
          <w:lang w:val="en-GB"/>
        </w:rPr>
        <w:t xml:space="preserve">All infrastructure elements in the New Zealand Government PKI, including the </w:t>
      </w:r>
      <w:r w:rsidR="00065368">
        <w:rPr>
          <w:lang w:val="en-GB"/>
        </w:rPr>
        <w:t xml:space="preserve">AoG </w:t>
      </w:r>
      <w:r w:rsidRPr="00203DF6">
        <w:rPr>
          <w:lang w:val="en-GB"/>
        </w:rPr>
        <w:t>R</w:t>
      </w:r>
      <w:r w:rsidR="00AB158B">
        <w:rPr>
          <w:lang w:val="en-GB"/>
        </w:rPr>
        <w:t xml:space="preserve">oot </w:t>
      </w:r>
      <w:r w:rsidRPr="00203DF6">
        <w:rPr>
          <w:lang w:val="en-GB"/>
        </w:rPr>
        <w:t>CA</w:t>
      </w:r>
      <w:r w:rsidR="00065368">
        <w:rPr>
          <w:lang w:val="en-GB"/>
        </w:rPr>
        <w:t>,</w:t>
      </w:r>
      <w:r w:rsidRPr="00203DF6">
        <w:rPr>
          <w:lang w:val="en-GB"/>
        </w:rPr>
        <w:t xml:space="preserve"> require auditing on a regular basis to ensure that they comply with th</w:t>
      </w:r>
      <w:r w:rsidR="00065368">
        <w:rPr>
          <w:lang w:val="en-GB"/>
        </w:rPr>
        <w:t>e</w:t>
      </w:r>
      <w:r w:rsidRPr="00203DF6">
        <w:rPr>
          <w:lang w:val="en-GB"/>
        </w:rPr>
        <w:t xml:space="preserve"> CPS </w:t>
      </w:r>
      <w:r w:rsidR="002C777A" w:rsidRPr="00203DF6">
        <w:rPr>
          <w:lang w:val="en-GB"/>
        </w:rPr>
        <w:t>and respective</w:t>
      </w:r>
      <w:r w:rsidR="00065368">
        <w:rPr>
          <w:lang w:val="en-GB"/>
        </w:rPr>
        <w:t xml:space="preserve"> </w:t>
      </w:r>
      <w:r w:rsidRPr="00203DF6">
        <w:rPr>
          <w:lang w:val="en-GB"/>
        </w:rPr>
        <w:t>CP</w:t>
      </w:r>
      <w:r w:rsidR="00065368">
        <w:rPr>
          <w:lang w:val="en-GB"/>
        </w:rPr>
        <w:t>’s</w:t>
      </w:r>
      <w:r w:rsidRPr="00203DF6">
        <w:rPr>
          <w:lang w:val="en-GB"/>
        </w:rPr>
        <w:t>.  The process of such audits is not publicly disclosed</w:t>
      </w:r>
      <w:r w:rsidR="00065368">
        <w:rPr>
          <w:lang w:val="en-GB"/>
        </w:rPr>
        <w:t xml:space="preserve">, </w:t>
      </w:r>
      <w:r w:rsidR="00C56591">
        <w:rPr>
          <w:lang w:val="en-GB"/>
        </w:rPr>
        <w:t>other than as described in the CPS.  T</w:t>
      </w:r>
      <w:r w:rsidR="00065368">
        <w:rPr>
          <w:lang w:val="en-GB"/>
        </w:rPr>
        <w:t xml:space="preserve">he audit reports and </w:t>
      </w:r>
      <w:r w:rsidR="00C56591">
        <w:rPr>
          <w:lang w:val="en-GB"/>
        </w:rPr>
        <w:t xml:space="preserve">other [C&amp;A] </w:t>
      </w:r>
      <w:r w:rsidR="00065368">
        <w:rPr>
          <w:lang w:val="en-GB"/>
        </w:rPr>
        <w:t xml:space="preserve">Certification artefacts (including </w:t>
      </w:r>
      <w:r w:rsidR="00C56591">
        <w:rPr>
          <w:lang w:val="en-GB"/>
        </w:rPr>
        <w:t>any</w:t>
      </w:r>
      <w:r w:rsidR="00065368">
        <w:rPr>
          <w:lang w:val="en-GB"/>
        </w:rPr>
        <w:t xml:space="preserve"> Risk Assessment</w:t>
      </w:r>
      <w:r w:rsidR="00C56591">
        <w:rPr>
          <w:lang w:val="en-GB"/>
        </w:rPr>
        <w:t>s</w:t>
      </w:r>
      <w:r w:rsidR="00065368">
        <w:rPr>
          <w:lang w:val="en-GB"/>
        </w:rPr>
        <w:t xml:space="preserve">) will be made available to Subscribing Agencies in order that they can </w:t>
      </w:r>
      <w:r w:rsidR="003033A2">
        <w:rPr>
          <w:lang w:val="en-GB"/>
        </w:rPr>
        <w:t>a</w:t>
      </w:r>
      <w:r w:rsidR="00065368">
        <w:rPr>
          <w:lang w:val="en-GB"/>
        </w:rPr>
        <w:t>ccredit the PKI Services as meeting their enterprise security requirements</w:t>
      </w:r>
      <w:r w:rsidRPr="00203DF6">
        <w:rPr>
          <w:lang w:val="en-GB"/>
        </w:rPr>
        <w:t xml:space="preserve">. </w:t>
      </w:r>
    </w:p>
    <w:p w14:paraId="53726B67" w14:textId="77777777" w:rsidR="00203DF6" w:rsidRPr="00203DF6" w:rsidRDefault="00203DF6" w:rsidP="00ED691B">
      <w:pPr>
        <w:jc w:val="both"/>
        <w:rPr>
          <w:lang w:val="en-GB"/>
        </w:rPr>
      </w:pPr>
      <w:r w:rsidRPr="00203DF6">
        <w:rPr>
          <w:lang w:val="en-GB"/>
        </w:rPr>
        <w:t xml:space="preserve">In addition to the CPS requirements, </w:t>
      </w:r>
      <w:r w:rsidR="00A21C64">
        <w:rPr>
          <w:lang w:val="en-GB"/>
        </w:rPr>
        <w:t>the NZISM security Certification and A</w:t>
      </w:r>
      <w:r w:rsidRPr="00203DF6">
        <w:rPr>
          <w:lang w:val="en-GB"/>
        </w:rPr>
        <w:t xml:space="preserve">ccreditation </w:t>
      </w:r>
      <w:r w:rsidR="00A21C64">
        <w:rPr>
          <w:lang w:val="en-GB"/>
        </w:rPr>
        <w:t xml:space="preserve">policy </w:t>
      </w:r>
      <w:r w:rsidRPr="00203DF6">
        <w:rPr>
          <w:lang w:val="en-GB"/>
        </w:rPr>
        <w:t xml:space="preserve">requires the conduct of </w:t>
      </w:r>
      <w:r w:rsidR="00A21C64">
        <w:rPr>
          <w:lang w:val="en-GB"/>
        </w:rPr>
        <w:t>regular</w:t>
      </w:r>
      <w:r w:rsidRPr="00203DF6">
        <w:rPr>
          <w:lang w:val="en-GB"/>
        </w:rPr>
        <w:t xml:space="preserve"> audits to ensure compliance with Lead Agency policies and criteria.  </w:t>
      </w:r>
      <w:r w:rsidR="00A21C64">
        <w:rPr>
          <w:lang w:val="en-GB"/>
        </w:rPr>
        <w:t xml:space="preserve">The </w:t>
      </w:r>
      <w:r w:rsidR="00C56591">
        <w:rPr>
          <w:lang w:val="en-GB"/>
        </w:rPr>
        <w:t xml:space="preserve">New Zealand Government PKI Framework complies with the </w:t>
      </w:r>
      <w:r w:rsidR="00A21C64">
        <w:rPr>
          <w:lang w:val="en-GB"/>
        </w:rPr>
        <w:t>NZISM define</w:t>
      </w:r>
      <w:r w:rsidR="00C56591">
        <w:rPr>
          <w:lang w:val="en-GB"/>
        </w:rPr>
        <w:t xml:space="preserve">d </w:t>
      </w:r>
      <w:r w:rsidR="00A21C64">
        <w:rPr>
          <w:lang w:val="en-GB"/>
        </w:rPr>
        <w:t xml:space="preserve">periods and events that </w:t>
      </w:r>
      <w:r w:rsidR="00C56591">
        <w:rPr>
          <w:lang w:val="en-GB"/>
        </w:rPr>
        <w:t>require</w:t>
      </w:r>
      <w:r w:rsidR="00A21C64">
        <w:rPr>
          <w:lang w:val="en-GB"/>
        </w:rPr>
        <w:t xml:space="preserve"> audit reviews.</w:t>
      </w:r>
      <w:r w:rsidR="00C56591">
        <w:rPr>
          <w:lang w:val="en-GB"/>
        </w:rPr>
        <w:t xml:space="preserve"> </w:t>
      </w:r>
    </w:p>
    <w:p w14:paraId="678F2841" w14:textId="77777777" w:rsidR="00203DF6" w:rsidRDefault="00203DF6" w:rsidP="00ED691B">
      <w:pPr>
        <w:jc w:val="both"/>
        <w:rPr>
          <w:lang w:val="en-GB"/>
        </w:rPr>
      </w:pPr>
      <w:r w:rsidRPr="00203DF6">
        <w:rPr>
          <w:lang w:val="en-GB"/>
        </w:rPr>
        <w:t>The Lead Agency gives further consideration to the results of such audits before possibly i</w:t>
      </w:r>
      <w:r>
        <w:rPr>
          <w:lang w:val="en-GB"/>
        </w:rPr>
        <w:t>mplementing any recommendations</w:t>
      </w:r>
      <w:r w:rsidR="00A21C64">
        <w:rPr>
          <w:lang w:val="en-GB"/>
        </w:rPr>
        <w:t xml:space="preserve"> and will update the Risk Assessment </w:t>
      </w:r>
      <w:r w:rsidR="006E0766">
        <w:rPr>
          <w:lang w:val="en-GB"/>
        </w:rPr>
        <w:t>accordingly Cogito</w:t>
      </w:r>
      <w:r w:rsidR="00A21C64">
        <w:rPr>
          <w:lang w:val="en-GB"/>
        </w:rPr>
        <w:t xml:space="preserve"> Group will review and update the Se</w:t>
      </w:r>
      <w:r w:rsidR="00C56591">
        <w:rPr>
          <w:lang w:val="en-GB"/>
        </w:rPr>
        <w:t>curity and</w:t>
      </w:r>
      <w:r w:rsidR="00A21C64">
        <w:rPr>
          <w:lang w:val="en-GB"/>
        </w:rPr>
        <w:t xml:space="preserve"> Risk Management Plan (SRMP) based on the Lead Agency audit activities.</w:t>
      </w:r>
    </w:p>
    <w:p w14:paraId="7A083DA5" w14:textId="77777777" w:rsidR="00A21C64" w:rsidRDefault="00A21C64" w:rsidP="00ED691B">
      <w:pPr>
        <w:jc w:val="both"/>
        <w:rPr>
          <w:lang w:val="en-GB"/>
        </w:rPr>
      </w:pPr>
      <w:r>
        <w:rPr>
          <w:lang w:val="en-GB"/>
        </w:rPr>
        <w:t xml:space="preserve">Cogito Group is expected to </w:t>
      </w:r>
      <w:r w:rsidR="00C56591">
        <w:rPr>
          <w:lang w:val="en-GB"/>
        </w:rPr>
        <w:t xml:space="preserve">conduct internal audits at regular intervals of its PKI services delivered on behalf of the New Zealand Government, and to </w:t>
      </w:r>
      <w:r>
        <w:rPr>
          <w:lang w:val="en-GB"/>
        </w:rPr>
        <w:t xml:space="preserve">maintain international accreditation of </w:t>
      </w:r>
      <w:r w:rsidR="00C56591">
        <w:rPr>
          <w:lang w:val="en-GB"/>
        </w:rPr>
        <w:t>these</w:t>
      </w:r>
      <w:r>
        <w:rPr>
          <w:lang w:val="en-GB"/>
        </w:rPr>
        <w:t xml:space="preserve"> services, which requires annual </w:t>
      </w:r>
      <w:r w:rsidR="00C56591">
        <w:rPr>
          <w:lang w:val="en-GB"/>
        </w:rPr>
        <w:t xml:space="preserve">independent </w:t>
      </w:r>
      <w:r>
        <w:rPr>
          <w:lang w:val="en-GB"/>
        </w:rPr>
        <w:t>audits against appropriate standards and schemes (such as WebTrust</w:t>
      </w:r>
      <w:r w:rsidR="00AE7D54">
        <w:rPr>
          <w:rStyle w:val="FootnoteReference"/>
          <w:lang w:val="en-GB"/>
        </w:rPr>
        <w:footnoteReference w:id="7"/>
      </w:r>
      <w:r>
        <w:rPr>
          <w:lang w:val="en-GB"/>
        </w:rPr>
        <w:t xml:space="preserve"> and ISO/IEC-21188:2006)</w:t>
      </w:r>
      <w:r>
        <w:rPr>
          <w:rStyle w:val="FootnoteReference"/>
          <w:lang w:val="en-GB"/>
        </w:rPr>
        <w:footnoteReference w:id="8"/>
      </w:r>
      <w:r>
        <w:rPr>
          <w:lang w:val="en-GB"/>
        </w:rPr>
        <w:t>.  The Lead Agency (on behalf of the New Zealand Government) reserves the right to conduct its own reviews of Cogito Groups audit [reports].</w:t>
      </w:r>
    </w:p>
    <w:p w14:paraId="2931E2B2" w14:textId="77777777" w:rsidR="00C56591" w:rsidRDefault="00C56591" w:rsidP="00ED691B">
      <w:pPr>
        <w:jc w:val="both"/>
        <w:rPr>
          <w:lang w:val="en-GB"/>
        </w:rPr>
      </w:pPr>
      <w:r>
        <w:rPr>
          <w:lang w:val="en-GB"/>
        </w:rPr>
        <w:t xml:space="preserve">The Lead Agency </w:t>
      </w:r>
      <w:r w:rsidR="00796664">
        <w:rPr>
          <w:lang w:val="en-GB"/>
        </w:rPr>
        <w:t>will select</w:t>
      </w:r>
      <w:r>
        <w:rPr>
          <w:lang w:val="en-GB"/>
        </w:rPr>
        <w:t xml:space="preserve"> independent</w:t>
      </w:r>
      <w:r w:rsidR="006923E3">
        <w:rPr>
          <w:lang w:val="en-GB"/>
        </w:rPr>
        <w:t xml:space="preserve">, </w:t>
      </w:r>
      <w:r w:rsidR="00796664">
        <w:rPr>
          <w:lang w:val="en-GB"/>
        </w:rPr>
        <w:t>credible and recognised</w:t>
      </w:r>
      <w:r>
        <w:rPr>
          <w:lang w:val="en-GB"/>
        </w:rPr>
        <w:t xml:space="preserve"> auditors from the </w:t>
      </w:r>
      <w:r w:rsidR="00796664">
        <w:rPr>
          <w:lang w:val="en-GB"/>
        </w:rPr>
        <w:t xml:space="preserve">New Zealand Government </w:t>
      </w:r>
      <w:r>
        <w:rPr>
          <w:lang w:val="en-GB"/>
        </w:rPr>
        <w:t>Security and Related Services (SRS) Panel.</w:t>
      </w:r>
    </w:p>
    <w:p w14:paraId="79D294F6" w14:textId="77777777" w:rsidR="00203DF6" w:rsidRPr="00203DF6" w:rsidRDefault="00203DF6" w:rsidP="00203DF6">
      <w:pPr>
        <w:pStyle w:val="Heading2"/>
      </w:pPr>
      <w:bookmarkStart w:id="165" w:name="_Toc450287480"/>
      <w:r>
        <w:t>Frequency of Audit</w:t>
      </w:r>
      <w:bookmarkEnd w:id="165"/>
    </w:p>
    <w:p w14:paraId="1EA99A74" w14:textId="77777777" w:rsidR="003033A2" w:rsidRDefault="00F42788" w:rsidP="002545B7">
      <w:pPr>
        <w:pStyle w:val="StdPara"/>
        <w:rPr>
          <w:lang w:val="en-AU"/>
        </w:rPr>
      </w:pPr>
      <w:r>
        <w:rPr>
          <w:lang w:val="en-AU"/>
        </w:rPr>
        <w:t xml:space="preserve">See Section 13. </w:t>
      </w:r>
    </w:p>
    <w:p w14:paraId="6B971BFF" w14:textId="77777777" w:rsidR="003033A2" w:rsidRDefault="00203DF6" w:rsidP="002545B7">
      <w:pPr>
        <w:pStyle w:val="StdPara"/>
        <w:rPr>
          <w:lang w:val="en-AU"/>
        </w:rPr>
      </w:pPr>
      <w:r w:rsidRPr="00203DF6">
        <w:rPr>
          <w:lang w:val="en-AU"/>
        </w:rPr>
        <w:t xml:space="preserve">Each CA and RA requires an annual audit, more frequently </w:t>
      </w:r>
      <w:r w:rsidR="00F42788">
        <w:rPr>
          <w:lang w:val="en-AU"/>
        </w:rPr>
        <w:t>where</w:t>
      </w:r>
      <w:r w:rsidRPr="00203DF6">
        <w:rPr>
          <w:lang w:val="en-AU"/>
        </w:rPr>
        <w:t xml:space="preserve"> required</w:t>
      </w:r>
      <w:r w:rsidR="00F42788">
        <w:rPr>
          <w:lang w:val="en-AU"/>
        </w:rPr>
        <w:t xml:space="preserve"> by extra-ordinary events.  </w:t>
      </w:r>
    </w:p>
    <w:p w14:paraId="1F19E6E5" w14:textId="77777777" w:rsidR="00670228" w:rsidRDefault="00670228" w:rsidP="00ED691B">
      <w:pPr>
        <w:pStyle w:val="Heading1"/>
        <w:rPr>
          <w:lang w:val="en-AU"/>
        </w:rPr>
      </w:pPr>
      <w:bookmarkStart w:id="166" w:name="_Toc450287481"/>
      <w:r>
        <w:rPr>
          <w:lang w:val="en-AU"/>
        </w:rPr>
        <w:lastRenderedPageBreak/>
        <w:t>Trust Marks</w:t>
      </w:r>
      <w:bookmarkEnd w:id="166"/>
    </w:p>
    <w:p w14:paraId="3FBBB057" w14:textId="77777777" w:rsidR="00670228" w:rsidRPr="00670228" w:rsidRDefault="00670228" w:rsidP="00670228">
      <w:pPr>
        <w:pStyle w:val="StdPara"/>
        <w:rPr>
          <w:lang w:val="en-AU"/>
        </w:rPr>
      </w:pPr>
      <w:r>
        <w:rPr>
          <w:lang w:val="en-AU"/>
        </w:rPr>
        <w:t>As a private PKI environment, t</w:t>
      </w:r>
      <w:r w:rsidRPr="00670228">
        <w:rPr>
          <w:lang w:val="en-AU"/>
        </w:rPr>
        <w:t xml:space="preserve">he </w:t>
      </w:r>
      <w:r>
        <w:rPr>
          <w:lang w:val="en-AU"/>
        </w:rPr>
        <w:t xml:space="preserve">New Zealand Government PKI is </w:t>
      </w:r>
      <w:r w:rsidRPr="00670228">
        <w:rPr>
          <w:lang w:val="en-AU"/>
        </w:rPr>
        <w:t xml:space="preserve">not subject to any </w:t>
      </w:r>
      <w:r>
        <w:rPr>
          <w:lang w:val="en-AU"/>
        </w:rPr>
        <w:t xml:space="preserve">mandated </w:t>
      </w:r>
      <w:r w:rsidRPr="00670228">
        <w:rPr>
          <w:lang w:val="en-AU"/>
        </w:rPr>
        <w:t xml:space="preserve">external accreditation. However, it has been designed to reflect best practice and </w:t>
      </w:r>
      <w:r>
        <w:rPr>
          <w:lang w:val="en-AU"/>
        </w:rPr>
        <w:t xml:space="preserve">comply with </w:t>
      </w:r>
      <w:r w:rsidRPr="00670228">
        <w:rPr>
          <w:lang w:val="en-AU"/>
        </w:rPr>
        <w:t>the following standards:</w:t>
      </w:r>
    </w:p>
    <w:p w14:paraId="1E68C895" w14:textId="080846F5" w:rsidR="00670228" w:rsidRDefault="00670228" w:rsidP="00BB7E86">
      <w:pPr>
        <w:pStyle w:val="ListRoman"/>
        <w:numPr>
          <w:ilvl w:val="0"/>
          <w:numId w:val="55"/>
        </w:numPr>
        <w:rPr>
          <w:lang w:eastAsia="en-AU"/>
        </w:rPr>
      </w:pPr>
      <w:r>
        <w:rPr>
          <w:lang w:eastAsia="en-AU"/>
        </w:rPr>
        <w:t xml:space="preserve">Protective Security Requirements (PSR), </w:t>
      </w:r>
      <w:r w:rsidR="00A0437E">
        <w:rPr>
          <w:lang w:eastAsia="en-AU"/>
        </w:rPr>
        <w:t xml:space="preserve">see </w:t>
      </w:r>
      <w:r w:rsidR="00BB7E86" w:rsidRPr="00BB7E86">
        <w:rPr>
          <w:lang w:eastAsia="en-AU"/>
        </w:rPr>
        <w:t>https://protectivesecurity.govt.nz/</w:t>
      </w:r>
      <w:r w:rsidR="00BB7E86">
        <w:rPr>
          <w:lang w:eastAsia="en-AU"/>
        </w:rPr>
        <w:t>.</w:t>
      </w:r>
    </w:p>
    <w:p w14:paraId="34E3C0D7" w14:textId="3512594D" w:rsidR="00670228" w:rsidRDefault="00670228" w:rsidP="00BB7E86">
      <w:pPr>
        <w:pStyle w:val="ListRoman"/>
        <w:numPr>
          <w:ilvl w:val="0"/>
          <w:numId w:val="55"/>
        </w:numPr>
        <w:rPr>
          <w:lang w:eastAsia="en-AU"/>
        </w:rPr>
      </w:pPr>
      <w:r>
        <w:rPr>
          <w:lang w:eastAsia="en-AU"/>
        </w:rPr>
        <w:t>New Zealand Information Security Manual (NZISM), Version</w:t>
      </w:r>
      <w:r w:rsidR="00A0437E">
        <w:rPr>
          <w:lang w:eastAsia="en-AU"/>
        </w:rPr>
        <w:t xml:space="preserve"> 2.4, dated November 2015, see </w:t>
      </w:r>
      <w:r w:rsidR="00BB7E86" w:rsidRPr="00BB7E86">
        <w:rPr>
          <w:lang w:eastAsia="en-AU"/>
        </w:rPr>
        <w:t>http://www.gcsb.govt.nz/publications/the-nz-information-security-manual</w:t>
      </w:r>
      <w:r w:rsidR="00BB7E86">
        <w:rPr>
          <w:lang w:eastAsia="en-AU"/>
        </w:rPr>
        <w:t>.</w:t>
      </w:r>
    </w:p>
    <w:p w14:paraId="2069C13D" w14:textId="45ADBB78" w:rsidR="00670228" w:rsidRDefault="00670228" w:rsidP="00ED691B">
      <w:pPr>
        <w:pStyle w:val="ListRoman"/>
        <w:numPr>
          <w:ilvl w:val="0"/>
          <w:numId w:val="55"/>
        </w:numPr>
        <w:rPr>
          <w:lang w:eastAsia="en-AU"/>
        </w:rPr>
      </w:pPr>
      <w:r>
        <w:rPr>
          <w:lang w:eastAsia="en-AU"/>
        </w:rPr>
        <w:t xml:space="preserve">ISO/IEC-29115:2013, </w:t>
      </w:r>
      <w:r w:rsidR="00A0437E" w:rsidRPr="00A0437E">
        <w:rPr>
          <w:lang w:eastAsia="en-AU"/>
        </w:rPr>
        <w:t>Entity authentication assurance framework</w:t>
      </w:r>
      <w:r w:rsidR="00A0437E">
        <w:rPr>
          <w:lang w:eastAsia="en-AU"/>
        </w:rPr>
        <w:t xml:space="preserve"> (EAAF)</w:t>
      </w:r>
      <w:r w:rsidR="006923E3">
        <w:rPr>
          <w:lang w:eastAsia="en-AU"/>
        </w:rPr>
        <w:t xml:space="preserve">. </w:t>
      </w:r>
      <w:r w:rsidR="002545B7">
        <w:rPr>
          <w:lang w:eastAsia="en-AU"/>
        </w:rPr>
        <w:t xml:space="preserve">Also </w:t>
      </w:r>
      <w:r w:rsidR="00BB7E86">
        <w:rPr>
          <w:lang w:eastAsia="en-AU"/>
        </w:rPr>
        <w:t>available</w:t>
      </w:r>
      <w:r w:rsidR="002545B7">
        <w:rPr>
          <w:lang w:eastAsia="en-AU"/>
        </w:rPr>
        <w:t xml:space="preserve"> as </w:t>
      </w:r>
      <w:r w:rsidR="002545B7" w:rsidRPr="007E44A6">
        <w:rPr>
          <w:lang w:val="en-NZ"/>
        </w:rPr>
        <w:t>ITU-T Recommendation X.1254</w:t>
      </w:r>
      <w:r w:rsidR="00BB7E86">
        <w:rPr>
          <w:lang w:val="en-NZ"/>
        </w:rPr>
        <w:t>.</w:t>
      </w:r>
    </w:p>
    <w:p w14:paraId="1426FF6E" w14:textId="2DA08EB7" w:rsidR="00670228" w:rsidRDefault="00670228" w:rsidP="00ED691B">
      <w:pPr>
        <w:pStyle w:val="ListRoman"/>
        <w:numPr>
          <w:ilvl w:val="0"/>
          <w:numId w:val="55"/>
        </w:numPr>
        <w:rPr>
          <w:lang w:eastAsia="en-AU"/>
        </w:rPr>
      </w:pPr>
      <w:r>
        <w:rPr>
          <w:lang w:eastAsia="en-AU"/>
        </w:rPr>
        <w:t>ISO/IEC-</w:t>
      </w:r>
      <w:r w:rsidR="002545B7">
        <w:rPr>
          <w:lang w:eastAsia="en-AU"/>
        </w:rPr>
        <w:t>CD-</w:t>
      </w:r>
      <w:r>
        <w:rPr>
          <w:lang w:eastAsia="en-AU"/>
        </w:rPr>
        <w:t>2</w:t>
      </w:r>
      <w:r w:rsidR="002545B7">
        <w:rPr>
          <w:lang w:eastAsia="en-AU"/>
        </w:rPr>
        <w:t>9003</w:t>
      </w:r>
      <w:r>
        <w:rPr>
          <w:lang w:eastAsia="en-AU"/>
        </w:rPr>
        <w:t>:, Evidence of Identity (EoI) Framework [Draft]</w:t>
      </w:r>
    </w:p>
    <w:p w14:paraId="3721D044" w14:textId="77777777" w:rsidR="00670228" w:rsidRDefault="00670228" w:rsidP="00ED691B">
      <w:pPr>
        <w:pStyle w:val="ListRoman"/>
        <w:numPr>
          <w:ilvl w:val="0"/>
          <w:numId w:val="55"/>
        </w:numPr>
        <w:rPr>
          <w:lang w:eastAsia="en-AU"/>
        </w:rPr>
      </w:pPr>
      <w:r>
        <w:rPr>
          <w:lang w:eastAsia="en-AU"/>
        </w:rPr>
        <w:t xml:space="preserve">ISO/IEC-21188:2006, </w:t>
      </w:r>
      <w:r w:rsidRPr="00670228">
        <w:rPr>
          <w:lang w:eastAsia="en-AU"/>
        </w:rPr>
        <w:t>Public key infrastructure for financial services — Practices and policy framework</w:t>
      </w:r>
      <w:r w:rsidR="006923E3">
        <w:rPr>
          <w:lang w:eastAsia="en-AU"/>
        </w:rPr>
        <w:t xml:space="preserve">. </w:t>
      </w:r>
    </w:p>
    <w:p w14:paraId="273F881D" w14:textId="77777777" w:rsidR="00A0437E" w:rsidRPr="00670228" w:rsidRDefault="00A0437E" w:rsidP="00ED691B">
      <w:pPr>
        <w:pStyle w:val="ListRoman"/>
        <w:numPr>
          <w:ilvl w:val="0"/>
          <w:numId w:val="55"/>
        </w:numPr>
        <w:rPr>
          <w:lang w:eastAsia="en-AU"/>
        </w:rPr>
      </w:pPr>
      <w:r>
        <w:rPr>
          <w:lang w:eastAsia="en-AU"/>
        </w:rPr>
        <w:t xml:space="preserve">ISO/IEC 15782-1:2009, </w:t>
      </w:r>
      <w:r w:rsidRPr="00A0437E">
        <w:rPr>
          <w:lang w:eastAsia="en-AU"/>
        </w:rPr>
        <w:t>Certificate management for financial services — Part 1: Public key certificates</w:t>
      </w:r>
      <w:r w:rsidR="006923E3">
        <w:rPr>
          <w:lang w:eastAsia="en-AU"/>
        </w:rPr>
        <w:t xml:space="preserve">. </w:t>
      </w:r>
    </w:p>
    <w:p w14:paraId="4B5577FB" w14:textId="77777777" w:rsidR="00670228" w:rsidRPr="00670228" w:rsidRDefault="00670228" w:rsidP="00ED691B">
      <w:pPr>
        <w:pStyle w:val="ListRoman"/>
        <w:numPr>
          <w:ilvl w:val="0"/>
          <w:numId w:val="52"/>
        </w:numPr>
        <w:rPr>
          <w:lang w:eastAsia="en-AU"/>
        </w:rPr>
      </w:pPr>
      <w:r w:rsidRPr="00670228">
        <w:rPr>
          <w:lang w:eastAsia="en-AU"/>
        </w:rPr>
        <w:t xml:space="preserve">RFC </w:t>
      </w:r>
      <w:r w:rsidR="006923E3">
        <w:rPr>
          <w:lang w:eastAsia="en-AU"/>
        </w:rPr>
        <w:t>5</w:t>
      </w:r>
      <w:r w:rsidRPr="00670228">
        <w:rPr>
          <w:lang w:eastAsia="en-AU"/>
        </w:rPr>
        <w:t xml:space="preserve">280 – </w:t>
      </w:r>
      <w:r w:rsidR="006923E3">
        <w:rPr>
          <w:lang w:eastAsia="en-AU"/>
        </w:rPr>
        <w:t xml:space="preserve">X-509 </w:t>
      </w:r>
      <w:r w:rsidRPr="00670228">
        <w:rPr>
          <w:lang w:eastAsia="en-AU"/>
        </w:rPr>
        <w:t xml:space="preserve">Certificate and Certificate Revocation List (CRL) Profile, see </w:t>
      </w:r>
      <w:hyperlink r:id="rId19" w:history="1">
        <w:r w:rsidR="006923E3" w:rsidRPr="00486733">
          <w:rPr>
            <w:rStyle w:val="Hyperlink"/>
            <w:lang w:eastAsia="en-AU"/>
          </w:rPr>
          <w:t>https://tools.ietf.org/html/rfc5280</w:t>
        </w:r>
      </w:hyperlink>
      <w:r w:rsidR="006923E3">
        <w:rPr>
          <w:lang w:eastAsia="en-AU"/>
        </w:rPr>
        <w:t xml:space="preserve">. </w:t>
      </w:r>
    </w:p>
    <w:p w14:paraId="28E8C1E9" w14:textId="762C104B" w:rsidR="00670228" w:rsidRPr="00670228" w:rsidRDefault="00670228" w:rsidP="00ED691B">
      <w:pPr>
        <w:pStyle w:val="ListRoman"/>
        <w:numPr>
          <w:ilvl w:val="0"/>
          <w:numId w:val="52"/>
        </w:numPr>
        <w:rPr>
          <w:lang w:eastAsia="en-AU"/>
        </w:rPr>
      </w:pPr>
      <w:r w:rsidRPr="00670228">
        <w:rPr>
          <w:lang w:eastAsia="en-AU"/>
        </w:rPr>
        <w:t xml:space="preserve">RFC </w:t>
      </w:r>
      <w:r w:rsidR="006923E3">
        <w:rPr>
          <w:lang w:eastAsia="en-AU"/>
        </w:rPr>
        <w:t>5652</w:t>
      </w:r>
      <w:r w:rsidRPr="00670228">
        <w:rPr>
          <w:lang w:eastAsia="en-AU"/>
        </w:rPr>
        <w:t xml:space="preserve"> – Cryptographic Message Syntax (CMS), see</w:t>
      </w:r>
      <w:r w:rsidR="00BB7E86">
        <w:rPr>
          <w:lang w:eastAsia="en-AU"/>
        </w:rPr>
        <w:t xml:space="preserve"> </w:t>
      </w:r>
      <w:hyperlink r:id="rId20" w:history="1">
        <w:r w:rsidR="006923E3" w:rsidRPr="00486733">
          <w:rPr>
            <w:rStyle w:val="Hyperlink"/>
            <w:lang w:eastAsia="en-AU"/>
          </w:rPr>
          <w:t>https://tools.ietf.org/html/rfc5652</w:t>
        </w:r>
      </w:hyperlink>
      <w:r w:rsidR="006923E3">
        <w:rPr>
          <w:lang w:eastAsia="en-AU"/>
        </w:rPr>
        <w:t xml:space="preserve">. </w:t>
      </w:r>
    </w:p>
    <w:p w14:paraId="0463C670" w14:textId="77777777" w:rsidR="007B3439" w:rsidRDefault="00670228" w:rsidP="00ED691B">
      <w:pPr>
        <w:pStyle w:val="ListRoman"/>
        <w:numPr>
          <w:ilvl w:val="0"/>
          <w:numId w:val="52"/>
        </w:numPr>
      </w:pPr>
      <w:r w:rsidRPr="00670228">
        <w:rPr>
          <w:lang w:eastAsia="en-AU"/>
        </w:rPr>
        <w:t xml:space="preserve">RFC 3647 - Internet X.509 Public Key Infrastructure Certificate Policy and Certification Practices Framework, see </w:t>
      </w:r>
      <w:hyperlink r:id="rId21" w:history="1">
        <w:r w:rsidR="006923E3" w:rsidRPr="00486733">
          <w:rPr>
            <w:rStyle w:val="Hyperlink"/>
            <w:lang w:eastAsia="en-AU"/>
          </w:rPr>
          <w:t>https://tools.ietf.org/html/rfc3647</w:t>
        </w:r>
      </w:hyperlink>
      <w:r w:rsidRPr="00670228">
        <w:t>.</w:t>
      </w:r>
      <w:r w:rsidR="006923E3">
        <w:t xml:space="preserve"> </w:t>
      </w:r>
    </w:p>
    <w:p w14:paraId="02C07269" w14:textId="7B6728E2" w:rsidR="00A0437E" w:rsidRDefault="006E263E" w:rsidP="00ED691B">
      <w:pPr>
        <w:pStyle w:val="ListRoman"/>
        <w:numPr>
          <w:ilvl w:val="0"/>
          <w:numId w:val="52"/>
        </w:numPr>
      </w:pPr>
      <w:r>
        <w:t>AICPA/CICA WebTrust Program for Certification Authorities, Version 1.0, August 2000.</w:t>
      </w:r>
    </w:p>
    <w:p w14:paraId="2BF1D0B5" w14:textId="77777777" w:rsidR="006E263E" w:rsidRDefault="006E263E" w:rsidP="00ED691B">
      <w:pPr>
        <w:pStyle w:val="ListRoman"/>
        <w:numPr>
          <w:ilvl w:val="0"/>
          <w:numId w:val="52"/>
        </w:numPr>
      </w:pPr>
      <w:r>
        <w:t>AICPA/CPA WebTrust Service Principles and Criteria for Certification Authorities, Version 2.0, March 2011.</w:t>
      </w:r>
    </w:p>
    <w:p w14:paraId="76E069D3" w14:textId="77777777" w:rsidR="00551A14" w:rsidRDefault="00551A14" w:rsidP="00ED691B">
      <w:pPr>
        <w:pStyle w:val="ListRoman"/>
        <w:numPr>
          <w:ilvl w:val="0"/>
          <w:numId w:val="52"/>
        </w:numPr>
      </w:pPr>
      <w:r>
        <w:t xml:space="preserve">CPA </w:t>
      </w:r>
      <w:r w:rsidRPr="00551A14">
        <w:t>Webtrust for Certification Authorities – SSL Baseline Requirements Audit Criteria, version 1.1, 31st January 2013.</w:t>
      </w:r>
    </w:p>
    <w:p w14:paraId="1A48ABBB" w14:textId="77777777" w:rsidR="007B3439" w:rsidRDefault="007B3439" w:rsidP="002D4586">
      <w:pPr>
        <w:pStyle w:val="StdPara"/>
        <w:rPr>
          <w:lang w:val="en-AU"/>
        </w:rPr>
      </w:pPr>
    </w:p>
    <w:p w14:paraId="70F0E3F2" w14:textId="77777777" w:rsidR="007B3439" w:rsidRDefault="007B3439" w:rsidP="002D4586">
      <w:pPr>
        <w:pStyle w:val="StdPara"/>
        <w:rPr>
          <w:lang w:val="en-AU"/>
        </w:rPr>
      </w:pPr>
    </w:p>
    <w:p w14:paraId="6465B1E6" w14:textId="77777777" w:rsidR="007B3439" w:rsidRDefault="007B3439" w:rsidP="002D4586">
      <w:pPr>
        <w:pStyle w:val="StdPara"/>
        <w:rPr>
          <w:lang w:val="en-AU"/>
        </w:rPr>
      </w:pPr>
    </w:p>
    <w:p w14:paraId="2C66AF7B" w14:textId="77777777" w:rsidR="007B3439" w:rsidRDefault="007B3439" w:rsidP="002D4586">
      <w:pPr>
        <w:pStyle w:val="StdPara"/>
        <w:rPr>
          <w:lang w:val="en-AU"/>
        </w:rPr>
      </w:pPr>
    </w:p>
    <w:p w14:paraId="7A66BCE0" w14:textId="77777777" w:rsidR="007B3439" w:rsidRDefault="007B3439" w:rsidP="002D4586">
      <w:pPr>
        <w:pStyle w:val="StdPara"/>
        <w:rPr>
          <w:lang w:val="en-AU"/>
        </w:rPr>
      </w:pPr>
    </w:p>
    <w:p w14:paraId="5268CA3F" w14:textId="77777777" w:rsidR="007B3439" w:rsidRDefault="007B3439" w:rsidP="002D4586">
      <w:pPr>
        <w:pStyle w:val="StdPara"/>
        <w:rPr>
          <w:lang w:val="en-AU"/>
        </w:rPr>
      </w:pPr>
    </w:p>
    <w:p w14:paraId="1923A9E2" w14:textId="77777777" w:rsidR="007B3439" w:rsidRDefault="007B3439" w:rsidP="002D4586">
      <w:pPr>
        <w:pStyle w:val="StdPara"/>
        <w:rPr>
          <w:lang w:val="en-AU"/>
        </w:rPr>
      </w:pPr>
    </w:p>
    <w:p w14:paraId="0838F229" w14:textId="77777777" w:rsidR="007B3439" w:rsidRDefault="007B3439" w:rsidP="002D4586">
      <w:pPr>
        <w:pStyle w:val="StdPara"/>
        <w:rPr>
          <w:lang w:val="en-AU"/>
        </w:rPr>
      </w:pPr>
    </w:p>
    <w:p w14:paraId="0BAEC512" w14:textId="77777777" w:rsidR="00E9329D" w:rsidRDefault="00E9329D" w:rsidP="002D4586">
      <w:pPr>
        <w:pStyle w:val="StdPara"/>
        <w:rPr>
          <w:lang w:val="en-AU"/>
        </w:rPr>
      </w:pPr>
    </w:p>
    <w:bookmarkEnd w:id="62"/>
    <w:bookmarkEnd w:id="63"/>
    <w:bookmarkEnd w:id="80"/>
    <w:p w14:paraId="4ACB0387" w14:textId="77777777" w:rsidR="00F7091C" w:rsidRPr="00F955C4" w:rsidRDefault="00F7091C" w:rsidP="00F955C4">
      <w:pPr>
        <w:tabs>
          <w:tab w:val="left" w:pos="5460"/>
        </w:tabs>
      </w:pPr>
    </w:p>
    <w:sectPr w:rsidR="00F7091C" w:rsidRPr="00F955C4" w:rsidSect="00BA7504">
      <w:headerReference w:type="first" r:id="rId22"/>
      <w:pgSz w:w="11904" w:h="16834" w:code="9"/>
      <w:pgMar w:top="1440" w:right="1440" w:bottom="1440" w:left="1440" w:header="720" w:footer="441"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ddy Druid" w:date="2016-05-09T23:26:00Z" w:initials="DD">
    <w:p w14:paraId="0A5E3635" w14:textId="64160EEF" w:rsidR="00BB7E86" w:rsidRDefault="00BB7E86">
      <w:pPr>
        <w:pStyle w:val="CommentText"/>
      </w:pPr>
      <w:r>
        <w:rPr>
          <w:rStyle w:val="CommentReference"/>
        </w:rPr>
        <w:annotationRef/>
      </w:r>
      <w:r>
        <w:t>New format. (</w:t>
      </w:r>
      <w:proofErr w:type="gramStart"/>
      <w:r>
        <w:t>forced</w:t>
      </w:r>
      <w:proofErr w:type="gramEnd"/>
      <w:r>
        <w:t xml:space="preserve"> zero to maintain syntax hierarchy for the ‘system’ arc)</w:t>
      </w:r>
    </w:p>
  </w:comment>
  <w:comment w:id="37" w:author="Daddy Druid" w:date="2016-05-09T23:30:00Z" w:initials="DD">
    <w:p w14:paraId="08EF59CF" w14:textId="19C35773" w:rsidR="00BB7E86" w:rsidRDefault="00BB7E86">
      <w:pPr>
        <w:pStyle w:val="CommentText"/>
      </w:pPr>
      <w:r>
        <w:rPr>
          <w:rStyle w:val="CommentReference"/>
        </w:rPr>
        <w:annotationRef/>
      </w:r>
      <w:proofErr w:type="gramStart"/>
      <w:r>
        <w:t>updated</w:t>
      </w:r>
      <w:proofErr w:type="gramEnd"/>
    </w:p>
  </w:comment>
  <w:comment w:id="71" w:author="Phil Cutforth" w:date="2016-05-09T13:23:00Z" w:initials="PC">
    <w:p w14:paraId="6ED71395" w14:textId="71E66559" w:rsidR="00D30002" w:rsidRDefault="00D30002">
      <w:pPr>
        <w:pStyle w:val="CommentText"/>
      </w:pPr>
      <w:r>
        <w:rPr>
          <w:rStyle w:val="CommentReference"/>
        </w:rPr>
        <w:annotationRef/>
      </w:r>
      <w:r w:rsidR="00B90E0B">
        <w:t xml:space="preserve">Understand that </w:t>
      </w:r>
      <w:r w:rsidR="00B90E0B">
        <w:t>mobile provides ‘out of hours’ cover as well.</w:t>
      </w:r>
      <w:r w:rsidR="00B90E0B">
        <w:t xml:space="preserve"> But d</w:t>
      </w:r>
      <w:r>
        <w:t xml:space="preserve">oes your Wellington office have a landline telephone number as well; in case of flat battery or loss of mobile coverage; or other </w:t>
      </w:r>
      <w:r w:rsidR="00B90E0B">
        <w:t>event</w:t>
      </w:r>
      <w:r>
        <w:t xml:space="preserve">? </w:t>
      </w:r>
    </w:p>
  </w:comment>
  <w:comment w:id="90" w:author="Sean Lillywhite" w:date="2016-04-12T10:39:00Z" w:initials="SL">
    <w:p w14:paraId="4C173915" w14:textId="77777777" w:rsidR="00D30002" w:rsidRDefault="00D30002">
      <w:pPr>
        <w:pStyle w:val="CommentText"/>
      </w:pPr>
      <w:r>
        <w:rPr>
          <w:rStyle w:val="CommentReference"/>
        </w:rPr>
        <w:annotationRef/>
      </w:r>
      <w:r>
        <w:rPr>
          <w:rStyle w:val="CommentReference"/>
        </w:rPr>
        <w:t xml:space="preserve">Why manually? </w:t>
      </w:r>
    </w:p>
  </w:comment>
  <w:comment w:id="91" w:author="Daddy Druid" w:date="2016-05-09T22:44:00Z" w:initials="DD">
    <w:p w14:paraId="5FD4D5E8" w14:textId="7FE9FE64" w:rsidR="00D75B01" w:rsidRDefault="00D75B01">
      <w:pPr>
        <w:pStyle w:val="CommentText"/>
      </w:pPr>
      <w:r>
        <w:rPr>
          <w:rStyle w:val="CommentReference"/>
        </w:rPr>
        <w:annotationRef/>
      </w:r>
      <w:r>
        <w:t xml:space="preserve">The thinking was that agencies are not necessarily good at keeping accurate records of onboarding and offboarding personnel in their IAM ref source; and could we use Certificates as a mechanism to trigger </w:t>
      </w:r>
      <w:r w:rsidR="008C71B1">
        <w:t>auditing of contractors/temp staff at least??  If its too much of a stretch, then happy to leave it as “all users”.</w:t>
      </w:r>
      <w:r>
        <w:t xml:space="preserve"> </w:t>
      </w:r>
    </w:p>
  </w:comment>
  <w:comment w:id="123" w:author="Sean Lillywhite" w:date="2016-04-12T10:54:00Z" w:initials="SL">
    <w:p w14:paraId="61BE0539" w14:textId="77777777" w:rsidR="00D30002" w:rsidRDefault="00D30002">
      <w:pPr>
        <w:pStyle w:val="CommentText"/>
      </w:pPr>
      <w:r>
        <w:rPr>
          <w:rStyle w:val="CommentReference"/>
        </w:rPr>
        <w:annotationRef/>
      </w:r>
      <w:r>
        <w:t>This is from the CPS</w:t>
      </w:r>
    </w:p>
  </w:comment>
  <w:comment w:id="124" w:author="Daddy Druid" w:date="2016-05-09T23:32:00Z" w:initials="DD">
    <w:p w14:paraId="31FCC4A3" w14:textId="31170DAA" w:rsidR="00BB7E86" w:rsidRDefault="00BB7E86">
      <w:pPr>
        <w:pStyle w:val="CommentText"/>
      </w:pPr>
      <w:r>
        <w:rPr>
          <w:rStyle w:val="CommentReference"/>
        </w:rPr>
        <w:annotationRef/>
      </w:r>
      <w:r>
        <w:t xml:space="preserve">OK.  Agree with this entry, though added a </w:t>
      </w:r>
      <w:proofErr w:type="gramStart"/>
      <w:r>
        <w:t>minor(</w:t>
      </w:r>
      <w:proofErr w:type="gramEnd"/>
      <w:r>
        <w:t>?) amplification to the last caveat (iv). Is that ok?</w:t>
      </w:r>
    </w:p>
  </w:comment>
  <w:comment w:id="131" w:author="Daddy Druid" w:date="2016-05-09T23:13:00Z" w:initials="DD">
    <w:p w14:paraId="197080CB" w14:textId="57914166" w:rsidR="00A5451A" w:rsidRDefault="00A5451A">
      <w:pPr>
        <w:pStyle w:val="CommentText"/>
      </w:pPr>
      <w:r>
        <w:rPr>
          <w:rStyle w:val="CommentReference"/>
        </w:rPr>
        <w:annotationRef/>
      </w:r>
      <w:r>
        <w:t>New format.</w:t>
      </w:r>
    </w:p>
  </w:comment>
  <w:comment w:id="138" w:author="Daddy Druid" w:date="2016-05-09T23:15:00Z" w:initials="DD">
    <w:p w14:paraId="47755AFE" w14:textId="77777777" w:rsidR="002545B7" w:rsidRDefault="002545B7" w:rsidP="002545B7">
      <w:pPr>
        <w:pStyle w:val="CommentText"/>
      </w:pPr>
      <w:r>
        <w:rPr>
          <w:rStyle w:val="CommentReference"/>
        </w:rPr>
        <w:annotationRef/>
      </w:r>
      <w:r>
        <w:t>The short form for use from here on forwards.</w:t>
      </w:r>
    </w:p>
  </w:comment>
  <w:comment w:id="142" w:author="Daddy Druid" w:date="2016-05-09T23:15:00Z" w:initials="DD">
    <w:p w14:paraId="577BD716" w14:textId="7EFD3E18" w:rsidR="002545B7" w:rsidRDefault="002545B7">
      <w:pPr>
        <w:pStyle w:val="CommentText"/>
      </w:pPr>
      <w:r>
        <w:rPr>
          <w:rStyle w:val="CommentReference"/>
        </w:rPr>
        <w:annotationRef/>
      </w:r>
      <w:r>
        <w:t>The short form for use from here on forwards.</w:t>
      </w:r>
    </w:p>
  </w:comment>
  <w:comment w:id="154" w:author="Daddy Druid" w:date="2016-05-09T23:19:00Z" w:initials="DD">
    <w:p w14:paraId="52FFF84B" w14:textId="1692AECF" w:rsidR="002545B7" w:rsidRDefault="002545B7">
      <w:pPr>
        <w:pStyle w:val="CommentText"/>
      </w:pPr>
      <w:r>
        <w:rPr>
          <w:rStyle w:val="CommentReference"/>
        </w:rPr>
        <w:annotationRef/>
      </w:r>
      <w:r>
        <w:t>Really?  This is a new one on me. Seems very 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5E3635" w15:done="0"/>
  <w15:commentEx w15:paraId="08EF59CF" w15:done="0"/>
  <w15:commentEx w15:paraId="6ED71395" w15:done="0"/>
  <w15:commentEx w15:paraId="4C173915" w15:done="0"/>
  <w15:commentEx w15:paraId="5FD4D5E8" w15:paraIdParent="4C173915" w15:done="0"/>
  <w15:commentEx w15:paraId="61BE0539" w15:done="1"/>
  <w15:commentEx w15:paraId="31FCC4A3" w15:paraIdParent="61BE0539" w15:done="0"/>
  <w15:commentEx w15:paraId="197080CB" w15:done="0"/>
  <w15:commentEx w15:paraId="47755AFE" w15:done="0"/>
  <w15:commentEx w15:paraId="577BD716" w15:done="0"/>
  <w15:commentEx w15:paraId="52FFF8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39FBD" w14:textId="77777777" w:rsidR="000B79F8" w:rsidRDefault="000B79F8" w:rsidP="002D4586">
      <w:pPr>
        <w:spacing w:after="0"/>
      </w:pPr>
      <w:r>
        <w:separator/>
      </w:r>
    </w:p>
  </w:endnote>
  <w:endnote w:type="continuationSeparator" w:id="0">
    <w:p w14:paraId="602EE8D7" w14:textId="77777777" w:rsidR="000B79F8" w:rsidRDefault="000B79F8" w:rsidP="002D45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589CC" w14:textId="77777777" w:rsidR="00D30002" w:rsidRDefault="00D30002" w:rsidP="00BA75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xxxiv</w:t>
    </w:r>
    <w:r>
      <w:rPr>
        <w:rStyle w:val="PageNumber"/>
      </w:rPr>
      <w:fldChar w:fldCharType="end"/>
    </w:r>
  </w:p>
  <w:p w14:paraId="30A43C57" w14:textId="77777777" w:rsidR="00D30002" w:rsidRDefault="00D30002" w:rsidP="00BA75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660"/>
      <w:gridCol w:w="900"/>
    </w:tblGrid>
    <w:tr w:rsidR="00D30002" w:rsidRPr="00E23703" w14:paraId="74D52AFC" w14:textId="77777777" w:rsidTr="00E23703">
      <w:tc>
        <w:tcPr>
          <w:tcW w:w="2268" w:type="dxa"/>
        </w:tcPr>
        <w:p w14:paraId="7D0121EA" w14:textId="77777777" w:rsidR="00D30002" w:rsidRPr="00E23703" w:rsidRDefault="00D30002" w:rsidP="00E23703">
          <w:pPr>
            <w:spacing w:after="160" w:line="259" w:lineRule="auto"/>
            <w:rPr>
              <w:rFonts w:ascii="Arial" w:eastAsiaTheme="minorHAnsi" w:hAnsi="Arial" w:cstheme="minorBidi"/>
              <w:b/>
              <w:sz w:val="18"/>
              <w:szCs w:val="18"/>
              <w:lang w:eastAsia="en-AU"/>
            </w:rPr>
          </w:pPr>
          <w:r w:rsidRPr="00E23703">
            <w:rPr>
              <w:rFonts w:ascii="Arial" w:eastAsiaTheme="minorHAnsi" w:hAnsi="Arial" w:cstheme="minorBidi"/>
              <w:b/>
              <w:sz w:val="18"/>
              <w:szCs w:val="18"/>
              <w:lang w:eastAsia="en-AU"/>
            </w:rPr>
            <w:t>Last saved</w:t>
          </w:r>
        </w:p>
      </w:tc>
      <w:tc>
        <w:tcPr>
          <w:tcW w:w="6660" w:type="dxa"/>
        </w:tcPr>
        <w:p w14:paraId="2F7F110F" w14:textId="77777777" w:rsidR="00D30002" w:rsidRPr="00E23703" w:rsidRDefault="00D30002" w:rsidP="00E23703">
          <w:pPr>
            <w:spacing w:after="160" w:line="259" w:lineRule="auto"/>
            <w:rPr>
              <w:rFonts w:ascii="Arial" w:eastAsiaTheme="minorHAnsi" w:hAnsi="Arial" w:cstheme="minorBidi"/>
              <w:b/>
              <w:sz w:val="18"/>
              <w:szCs w:val="18"/>
              <w:lang w:eastAsia="en-AU"/>
            </w:rPr>
          </w:pPr>
          <w:r w:rsidRPr="00E23703">
            <w:rPr>
              <w:rFonts w:ascii="Arial" w:eastAsiaTheme="minorHAnsi" w:hAnsi="Arial" w:cstheme="minorBidi"/>
              <w:b/>
              <w:sz w:val="18"/>
              <w:szCs w:val="18"/>
              <w:lang w:eastAsia="en-AU"/>
            </w:rPr>
            <w:t>Filename</w:t>
          </w:r>
        </w:p>
      </w:tc>
      <w:tc>
        <w:tcPr>
          <w:tcW w:w="900" w:type="dxa"/>
        </w:tcPr>
        <w:p w14:paraId="38BE3A73" w14:textId="77777777" w:rsidR="00D30002" w:rsidRPr="00E23703" w:rsidRDefault="00D30002" w:rsidP="00E23703">
          <w:pPr>
            <w:spacing w:after="160" w:line="259" w:lineRule="auto"/>
            <w:rPr>
              <w:rFonts w:ascii="Arial" w:eastAsiaTheme="minorHAnsi" w:hAnsi="Arial" w:cstheme="minorBidi"/>
              <w:b/>
              <w:sz w:val="18"/>
              <w:szCs w:val="18"/>
              <w:lang w:eastAsia="en-AU"/>
            </w:rPr>
          </w:pPr>
          <w:r w:rsidRPr="00E23703">
            <w:rPr>
              <w:rFonts w:ascii="Arial" w:eastAsiaTheme="minorHAnsi" w:hAnsi="Arial" w:cstheme="minorBidi"/>
              <w:b/>
              <w:sz w:val="18"/>
              <w:szCs w:val="18"/>
              <w:lang w:eastAsia="en-AU"/>
            </w:rPr>
            <w:t>Page</w:t>
          </w:r>
        </w:p>
      </w:tc>
    </w:tr>
    <w:tr w:rsidR="00D30002" w:rsidRPr="00E23703" w14:paraId="70967E55" w14:textId="77777777" w:rsidTr="00E23703">
      <w:trPr>
        <w:trHeight w:val="491"/>
      </w:trPr>
      <w:tc>
        <w:tcPr>
          <w:tcW w:w="2268" w:type="dxa"/>
        </w:tcPr>
        <w:p w14:paraId="30DF0440" w14:textId="28257F7F" w:rsidR="00D30002" w:rsidRPr="00E23703" w:rsidRDefault="00D30002" w:rsidP="00E23703">
          <w:pPr>
            <w:spacing w:before="40" w:after="160" w:line="259" w:lineRule="auto"/>
            <w:rPr>
              <w:rFonts w:ascii="Arial" w:eastAsiaTheme="minorHAnsi" w:hAnsi="Arial" w:cstheme="minorBidi"/>
              <w:noProof/>
              <w:sz w:val="18"/>
              <w:szCs w:val="18"/>
              <w:lang w:eastAsia="en-AU"/>
            </w:rPr>
          </w:pPr>
          <w:r w:rsidRPr="00E23703">
            <w:rPr>
              <w:rFonts w:ascii="Arial" w:eastAsiaTheme="minorHAnsi" w:hAnsi="Arial" w:cstheme="minorBidi"/>
              <w:sz w:val="18"/>
              <w:szCs w:val="18"/>
              <w:lang w:eastAsia="en-AU"/>
            </w:rPr>
            <w:fldChar w:fldCharType="begin"/>
          </w:r>
          <w:r w:rsidRPr="00E23703">
            <w:rPr>
              <w:rFonts w:ascii="Arial" w:eastAsiaTheme="minorHAnsi" w:hAnsi="Arial" w:cstheme="minorBidi"/>
              <w:sz w:val="18"/>
              <w:szCs w:val="18"/>
              <w:lang w:eastAsia="en-AU"/>
            </w:rPr>
            <w:instrText xml:space="preserve"> SAVEDATE  \@ "dd-MMMM-yyyy h:mm am/pm"  \* MERGEFORMAT </w:instrText>
          </w:r>
          <w:r w:rsidRPr="00E23703">
            <w:rPr>
              <w:rFonts w:ascii="Arial" w:eastAsiaTheme="minorHAnsi" w:hAnsi="Arial" w:cstheme="minorBidi"/>
              <w:sz w:val="18"/>
              <w:szCs w:val="18"/>
              <w:lang w:eastAsia="en-AU"/>
            </w:rPr>
            <w:fldChar w:fldCharType="separate"/>
          </w:r>
          <w:r>
            <w:rPr>
              <w:rFonts w:ascii="Arial" w:eastAsiaTheme="minorHAnsi" w:hAnsi="Arial" w:cstheme="minorBidi"/>
              <w:noProof/>
              <w:sz w:val="18"/>
              <w:szCs w:val="18"/>
              <w:lang w:eastAsia="en-AU"/>
            </w:rPr>
            <w:t>09-May-2016 3:31 PM</w:t>
          </w:r>
          <w:r w:rsidRPr="00E23703">
            <w:rPr>
              <w:rFonts w:ascii="Arial" w:eastAsiaTheme="minorHAnsi" w:hAnsi="Arial" w:cstheme="minorBidi"/>
              <w:noProof/>
              <w:sz w:val="18"/>
              <w:szCs w:val="18"/>
              <w:lang w:eastAsia="en-AU"/>
            </w:rPr>
            <w:fldChar w:fldCharType="end"/>
          </w:r>
        </w:p>
      </w:tc>
      <w:tc>
        <w:tcPr>
          <w:tcW w:w="6660" w:type="dxa"/>
        </w:tcPr>
        <w:p w14:paraId="76B2EB15" w14:textId="77777777" w:rsidR="00D30002" w:rsidRPr="00E23703" w:rsidRDefault="00D30002" w:rsidP="00E23703">
          <w:pPr>
            <w:spacing w:before="40" w:after="160" w:line="259" w:lineRule="auto"/>
            <w:rPr>
              <w:rFonts w:ascii="Arial" w:eastAsiaTheme="minorHAnsi" w:hAnsi="Arial" w:cstheme="minorBidi"/>
              <w:noProof/>
              <w:sz w:val="18"/>
              <w:szCs w:val="18"/>
              <w:lang w:eastAsia="en-AU"/>
            </w:rPr>
          </w:pPr>
          <w:r w:rsidRPr="00E23703">
            <w:rPr>
              <w:rFonts w:ascii="Arial" w:eastAsiaTheme="minorHAnsi" w:hAnsi="Arial" w:cstheme="minorBidi"/>
              <w:sz w:val="18"/>
              <w:szCs w:val="18"/>
              <w:lang w:eastAsia="en-AU"/>
            </w:rPr>
            <w:fldChar w:fldCharType="begin"/>
          </w:r>
          <w:r w:rsidRPr="00E23703">
            <w:rPr>
              <w:rFonts w:ascii="Arial" w:eastAsiaTheme="minorHAnsi" w:hAnsi="Arial" w:cstheme="minorBidi"/>
              <w:sz w:val="18"/>
              <w:szCs w:val="18"/>
              <w:lang w:eastAsia="en-AU"/>
            </w:rPr>
            <w:instrText xml:space="preserve"> FILENAME  \p  \* MERGEFORMAT </w:instrText>
          </w:r>
          <w:r w:rsidRPr="00E23703">
            <w:rPr>
              <w:rFonts w:ascii="Arial" w:eastAsiaTheme="minorHAnsi" w:hAnsi="Arial" w:cstheme="minorBidi"/>
              <w:sz w:val="18"/>
              <w:szCs w:val="18"/>
              <w:lang w:eastAsia="en-AU"/>
            </w:rPr>
            <w:fldChar w:fldCharType="separate"/>
          </w:r>
          <w:r>
            <w:rPr>
              <w:rFonts w:ascii="Arial" w:eastAsiaTheme="minorHAnsi" w:hAnsi="Arial" w:cstheme="minorBidi"/>
              <w:noProof/>
              <w:sz w:val="18"/>
              <w:szCs w:val="18"/>
              <w:lang w:eastAsia="en-AU"/>
            </w:rPr>
            <w:t>Z:\Client\NZGovt\NZTaaS\01_Operations\Documentation\Operate\CPS_CPs\PKI Disclosure Statements\NZ-Gov-PKI-PDS-Individual Software-PDS(RSA)_v0.3.docx</w:t>
          </w:r>
          <w:r w:rsidRPr="00E23703">
            <w:rPr>
              <w:rFonts w:ascii="Arial" w:eastAsiaTheme="minorHAnsi" w:hAnsi="Arial" w:cstheme="minorBidi"/>
              <w:noProof/>
              <w:sz w:val="18"/>
              <w:szCs w:val="18"/>
              <w:lang w:eastAsia="en-AU"/>
            </w:rPr>
            <w:fldChar w:fldCharType="end"/>
          </w:r>
        </w:p>
      </w:tc>
      <w:tc>
        <w:tcPr>
          <w:tcW w:w="900" w:type="dxa"/>
        </w:tcPr>
        <w:p w14:paraId="48F16AAE" w14:textId="77777777" w:rsidR="00D30002" w:rsidRPr="00E23703" w:rsidRDefault="00D30002" w:rsidP="00E23703">
          <w:pPr>
            <w:spacing w:before="40" w:after="160" w:line="259" w:lineRule="auto"/>
            <w:rPr>
              <w:rFonts w:ascii="Arial" w:eastAsiaTheme="minorHAnsi" w:hAnsi="Arial" w:cstheme="minorBidi"/>
              <w:sz w:val="18"/>
              <w:szCs w:val="18"/>
              <w:lang w:val="en-US" w:eastAsia="en-AU"/>
            </w:rPr>
          </w:pPr>
          <w:r w:rsidRPr="00E23703">
            <w:rPr>
              <w:rFonts w:ascii="Arial" w:eastAsiaTheme="minorHAnsi" w:hAnsi="Arial" w:cstheme="minorBidi"/>
              <w:sz w:val="18"/>
              <w:szCs w:val="18"/>
              <w:lang w:val="en-US" w:eastAsia="en-AU"/>
            </w:rPr>
            <w:fldChar w:fldCharType="begin"/>
          </w:r>
          <w:r w:rsidRPr="00E23703">
            <w:rPr>
              <w:rFonts w:ascii="Arial" w:eastAsiaTheme="minorHAnsi" w:hAnsi="Arial" w:cstheme="minorBidi"/>
              <w:sz w:val="18"/>
              <w:szCs w:val="18"/>
              <w:lang w:val="en-US" w:eastAsia="en-AU"/>
            </w:rPr>
            <w:instrText xml:space="preserve"> PAGE </w:instrText>
          </w:r>
          <w:r w:rsidRPr="00E23703">
            <w:rPr>
              <w:rFonts w:ascii="Arial" w:eastAsiaTheme="minorHAnsi" w:hAnsi="Arial" w:cstheme="minorBidi"/>
              <w:sz w:val="18"/>
              <w:szCs w:val="18"/>
              <w:lang w:val="en-US" w:eastAsia="en-AU"/>
            </w:rPr>
            <w:fldChar w:fldCharType="separate"/>
          </w:r>
          <w:r w:rsidR="00AC17F6">
            <w:rPr>
              <w:rFonts w:ascii="Arial" w:eastAsiaTheme="minorHAnsi" w:hAnsi="Arial" w:cstheme="minorBidi"/>
              <w:noProof/>
              <w:sz w:val="18"/>
              <w:szCs w:val="18"/>
              <w:lang w:val="en-US" w:eastAsia="en-AU"/>
            </w:rPr>
            <w:t>5</w:t>
          </w:r>
          <w:r w:rsidRPr="00E23703">
            <w:rPr>
              <w:rFonts w:ascii="Arial" w:eastAsiaTheme="minorHAnsi" w:hAnsi="Arial" w:cstheme="minorBidi"/>
              <w:sz w:val="18"/>
              <w:szCs w:val="18"/>
              <w:lang w:val="en-US" w:eastAsia="en-AU"/>
            </w:rPr>
            <w:fldChar w:fldCharType="end"/>
          </w:r>
          <w:r w:rsidRPr="00E23703">
            <w:rPr>
              <w:rFonts w:ascii="Arial" w:eastAsiaTheme="minorHAnsi" w:hAnsi="Arial" w:cstheme="minorBidi"/>
              <w:sz w:val="18"/>
              <w:szCs w:val="18"/>
              <w:lang w:val="en-US" w:eastAsia="en-AU"/>
            </w:rPr>
            <w:t xml:space="preserve"> of </w:t>
          </w:r>
          <w:r w:rsidRPr="00E23703">
            <w:rPr>
              <w:rFonts w:ascii="Arial" w:eastAsiaTheme="minorHAnsi" w:hAnsi="Arial" w:cstheme="minorBidi"/>
              <w:sz w:val="18"/>
              <w:szCs w:val="18"/>
              <w:lang w:val="en-US" w:eastAsia="en-AU"/>
            </w:rPr>
            <w:fldChar w:fldCharType="begin"/>
          </w:r>
          <w:r w:rsidRPr="00E23703">
            <w:rPr>
              <w:rFonts w:ascii="Arial" w:eastAsiaTheme="minorHAnsi" w:hAnsi="Arial" w:cstheme="minorBidi"/>
              <w:sz w:val="18"/>
              <w:szCs w:val="18"/>
              <w:lang w:val="en-US" w:eastAsia="en-AU"/>
            </w:rPr>
            <w:instrText xml:space="preserve"> NUMPAGES </w:instrText>
          </w:r>
          <w:r w:rsidRPr="00E23703">
            <w:rPr>
              <w:rFonts w:ascii="Arial" w:eastAsiaTheme="minorHAnsi" w:hAnsi="Arial" w:cstheme="minorBidi"/>
              <w:sz w:val="18"/>
              <w:szCs w:val="18"/>
              <w:lang w:val="en-US" w:eastAsia="en-AU"/>
            </w:rPr>
            <w:fldChar w:fldCharType="separate"/>
          </w:r>
          <w:r w:rsidR="00AC17F6">
            <w:rPr>
              <w:rFonts w:ascii="Arial" w:eastAsiaTheme="minorHAnsi" w:hAnsi="Arial" w:cstheme="minorBidi"/>
              <w:noProof/>
              <w:sz w:val="18"/>
              <w:szCs w:val="18"/>
              <w:lang w:val="en-US" w:eastAsia="en-AU"/>
            </w:rPr>
            <w:t>15</w:t>
          </w:r>
          <w:r w:rsidRPr="00E23703">
            <w:rPr>
              <w:rFonts w:ascii="Arial" w:eastAsiaTheme="minorHAnsi" w:hAnsi="Arial" w:cstheme="minorBidi"/>
              <w:sz w:val="18"/>
              <w:szCs w:val="18"/>
              <w:lang w:val="en-US" w:eastAsia="en-AU"/>
            </w:rPr>
            <w:fldChar w:fldCharType="end"/>
          </w:r>
        </w:p>
      </w:tc>
    </w:tr>
  </w:tbl>
  <w:p w14:paraId="58797D03" w14:textId="77777777" w:rsidR="00D30002" w:rsidRPr="0077759E" w:rsidRDefault="00D30002" w:rsidP="00BE5807">
    <w:pPr>
      <w:tabs>
        <w:tab w:val="center" w:pos="4513"/>
        <w:tab w:val="right" w:pos="9026"/>
        <w:tab w:val="right" w:pos="9498"/>
      </w:tabs>
      <w:jc w:val="center"/>
      <w:rPr>
        <w:rFonts w:asciiTheme="minorHAnsi" w:hAnsiTheme="minorHAnsi"/>
        <w:sz w:val="16"/>
        <w:szCs w:val="16"/>
        <w:lang w:eastAsia="en-AU"/>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A415D" w14:textId="77777777" w:rsidR="00D30002" w:rsidRPr="00E23703" w:rsidRDefault="00D30002" w:rsidP="00E23703">
    <w:pPr>
      <w:tabs>
        <w:tab w:val="center" w:pos="4513"/>
        <w:tab w:val="right" w:pos="9026"/>
      </w:tabs>
      <w:jc w:val="center"/>
      <w:rPr>
        <w:rFonts w:ascii="Times New Roman" w:hAnsi="Times New Roman"/>
        <w:sz w:val="20"/>
        <w:lang w:eastAsia="en-A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23E81" w14:textId="77777777" w:rsidR="000B79F8" w:rsidRDefault="000B79F8" w:rsidP="002D4586">
      <w:pPr>
        <w:spacing w:after="0"/>
      </w:pPr>
      <w:r>
        <w:separator/>
      </w:r>
    </w:p>
  </w:footnote>
  <w:footnote w:type="continuationSeparator" w:id="0">
    <w:p w14:paraId="14F9FA60" w14:textId="77777777" w:rsidR="000B79F8" w:rsidRDefault="000B79F8" w:rsidP="002D4586">
      <w:pPr>
        <w:spacing w:after="0"/>
      </w:pPr>
      <w:r>
        <w:continuationSeparator/>
      </w:r>
    </w:p>
  </w:footnote>
  <w:footnote w:id="1">
    <w:p w14:paraId="7E1FC6E2" w14:textId="77777777" w:rsidR="00D30002" w:rsidRPr="00ED691B" w:rsidRDefault="00D30002" w:rsidP="00ED691B">
      <w:pPr>
        <w:pStyle w:val="FootnoteText"/>
        <w:spacing w:after="60"/>
        <w:rPr>
          <w:lang w:val="en-NZ"/>
        </w:rPr>
      </w:pPr>
      <w:r>
        <w:rPr>
          <w:rStyle w:val="FootnoteReference"/>
        </w:rPr>
        <w:footnoteRef/>
      </w:r>
      <w:r>
        <w:t xml:space="preserve"> </w:t>
      </w:r>
      <w:r>
        <w:rPr>
          <w:lang w:val="en-NZ"/>
        </w:rPr>
        <w:t xml:space="preserve">In accordance with agency </w:t>
      </w:r>
      <w:r w:rsidRPr="007E44A6">
        <w:rPr>
          <w:lang w:val="en-NZ"/>
        </w:rPr>
        <w:t>procedures</w:t>
      </w:r>
      <w:r>
        <w:rPr>
          <w:lang w:val="en-NZ"/>
        </w:rPr>
        <w:t>;</w:t>
      </w:r>
      <w:r w:rsidRPr="007E44A6">
        <w:rPr>
          <w:lang w:val="en-NZ"/>
        </w:rPr>
        <w:t xml:space="preserve"> and ISO/IEC-</w:t>
      </w:r>
      <w:r>
        <w:rPr>
          <w:lang w:val="en-NZ"/>
        </w:rPr>
        <w:t>CD-</w:t>
      </w:r>
      <w:r w:rsidRPr="007E44A6">
        <w:rPr>
          <w:lang w:val="en-NZ"/>
        </w:rPr>
        <w:t>29003</w:t>
      </w:r>
      <w:r>
        <w:rPr>
          <w:lang w:val="en-NZ"/>
        </w:rPr>
        <w:t>,</w:t>
      </w:r>
      <w:r w:rsidRPr="007E44A6">
        <w:rPr>
          <w:lang w:val="en-NZ"/>
        </w:rPr>
        <w:t xml:space="preserve"> Identity </w:t>
      </w:r>
      <w:r>
        <w:rPr>
          <w:lang w:val="en-NZ"/>
        </w:rPr>
        <w:t xml:space="preserve">Proofing; or </w:t>
      </w:r>
      <w:r w:rsidRPr="007E44A6">
        <w:rPr>
          <w:lang w:val="en-NZ"/>
        </w:rPr>
        <w:t>ITU-T Recommendation X.1254</w:t>
      </w:r>
      <w:r>
        <w:rPr>
          <w:lang w:val="en-NZ"/>
        </w:rPr>
        <w:t xml:space="preserve"> (</w:t>
      </w:r>
      <w:r w:rsidRPr="007E44A6">
        <w:rPr>
          <w:lang w:val="en-NZ"/>
        </w:rPr>
        <w:t>ISO/IEC 29115:2013</w:t>
      </w:r>
      <w:r>
        <w:rPr>
          <w:lang w:val="en-NZ"/>
        </w:rPr>
        <w:t>), Entity Authentication A</w:t>
      </w:r>
      <w:r w:rsidRPr="007E44A6">
        <w:rPr>
          <w:lang w:val="en-NZ"/>
        </w:rPr>
        <w:t xml:space="preserve">ssurance </w:t>
      </w:r>
      <w:r>
        <w:rPr>
          <w:lang w:val="en-NZ"/>
        </w:rPr>
        <w:t>F</w:t>
      </w:r>
      <w:r w:rsidRPr="007E44A6">
        <w:rPr>
          <w:lang w:val="en-NZ"/>
        </w:rPr>
        <w:t>ramework</w:t>
      </w:r>
      <w:r>
        <w:rPr>
          <w:lang w:val="en-NZ"/>
        </w:rPr>
        <w:t>.</w:t>
      </w:r>
    </w:p>
  </w:footnote>
  <w:footnote w:id="2">
    <w:p w14:paraId="241DD6CC" w14:textId="77777777" w:rsidR="00D30002" w:rsidRPr="00ED691B" w:rsidRDefault="00D30002">
      <w:pPr>
        <w:pStyle w:val="FootnoteText"/>
        <w:rPr>
          <w:lang w:val="en-NZ"/>
        </w:rPr>
      </w:pPr>
      <w:r>
        <w:rPr>
          <w:rStyle w:val="FootnoteReference"/>
        </w:rPr>
        <w:footnoteRef/>
      </w:r>
      <w:r>
        <w:t xml:space="preserve"> </w:t>
      </w:r>
      <w:r>
        <w:rPr>
          <w:lang w:val="en-NZ"/>
        </w:rPr>
        <w:t xml:space="preserve">A </w:t>
      </w:r>
      <w:r w:rsidRPr="00ED691B">
        <w:rPr>
          <w:i/>
          <w:lang w:val="en-NZ"/>
        </w:rPr>
        <w:t>Certificate Holder Agreement</w:t>
      </w:r>
      <w:r>
        <w:rPr>
          <w:lang w:val="en-NZ"/>
        </w:rPr>
        <w:t xml:space="preserve"> is also known as a </w:t>
      </w:r>
      <w:r w:rsidRPr="00ED691B">
        <w:rPr>
          <w:i/>
          <w:lang w:val="en-NZ"/>
        </w:rPr>
        <w:t>Subscriber Agreemen</w:t>
      </w:r>
      <w:r>
        <w:rPr>
          <w:i/>
          <w:lang w:val="en-NZ"/>
        </w:rPr>
        <w:t>t</w:t>
      </w:r>
      <w:r w:rsidRPr="00ED691B">
        <w:rPr>
          <w:lang w:val="en-NZ"/>
        </w:rPr>
        <w:t xml:space="preserve"> in PKI terms</w:t>
      </w:r>
      <w:r>
        <w:rPr>
          <w:lang w:val="en-NZ"/>
        </w:rPr>
        <w:t>, though ‘Susbcriber Agreement’ in TaaS contract terms carries a different definition</w:t>
      </w:r>
      <w:proofErr w:type="gramStart"/>
      <w:r>
        <w:rPr>
          <w:lang w:val="en-NZ"/>
        </w:rPr>
        <w:t>..</w:t>
      </w:r>
      <w:proofErr w:type="gramEnd"/>
    </w:p>
  </w:footnote>
  <w:footnote w:id="3">
    <w:p w14:paraId="27C60BFB" w14:textId="77777777" w:rsidR="00D30002" w:rsidRPr="00ED691B" w:rsidRDefault="00D30002">
      <w:pPr>
        <w:pStyle w:val="FootnoteText"/>
        <w:rPr>
          <w:lang w:val="en-NZ"/>
        </w:rPr>
      </w:pPr>
      <w:r>
        <w:rPr>
          <w:rStyle w:val="FootnoteReference"/>
        </w:rPr>
        <w:footnoteRef/>
      </w:r>
      <w:r>
        <w:t xml:space="preserve"> </w:t>
      </w:r>
      <w:r>
        <w:rPr>
          <w:lang w:val="en-NZ"/>
        </w:rPr>
        <w:t>Such as use of their private signing key being the equivalent of their written signature.</w:t>
      </w:r>
    </w:p>
  </w:footnote>
  <w:footnote w:id="4">
    <w:p w14:paraId="73C654AD" w14:textId="77777777" w:rsidR="00D30002" w:rsidRPr="00ED691B" w:rsidRDefault="00D30002">
      <w:pPr>
        <w:pStyle w:val="FootnoteText"/>
        <w:rPr>
          <w:lang w:val="en-NZ"/>
        </w:rPr>
      </w:pPr>
      <w:r>
        <w:rPr>
          <w:rStyle w:val="FootnoteReference"/>
        </w:rPr>
        <w:footnoteRef/>
      </w:r>
      <w:r>
        <w:t xml:space="preserve"> </w:t>
      </w:r>
      <w:r>
        <w:rPr>
          <w:lang w:val="en-NZ"/>
        </w:rPr>
        <w:t>Note that the RA must immediately notify the relevant Subscribers Authority in such circumstance, in accordance with the CA/RA Incident Management Plan</w:t>
      </w:r>
    </w:p>
  </w:footnote>
  <w:footnote w:id="5">
    <w:p w14:paraId="1AAB6F67" w14:textId="77777777" w:rsidR="00D30002" w:rsidRPr="00ED691B" w:rsidRDefault="00D30002">
      <w:pPr>
        <w:pStyle w:val="FootnoteText"/>
        <w:rPr>
          <w:lang w:val="en-NZ"/>
        </w:rPr>
      </w:pPr>
      <w:r>
        <w:rPr>
          <w:rStyle w:val="FootnoteReference"/>
        </w:rPr>
        <w:footnoteRef/>
      </w:r>
      <w:r>
        <w:t xml:space="preserve"> ID-MAC is a ‘</w:t>
      </w:r>
      <w:r>
        <w:rPr>
          <w:lang w:eastAsia="en-AU"/>
        </w:rPr>
        <w:t xml:space="preserve">medium assurance’ entity, which equates to ‘Level of Assurance’ 2 </w:t>
      </w:r>
      <w:proofErr w:type="gramStart"/>
      <w:r>
        <w:rPr>
          <w:lang w:eastAsia="en-AU"/>
        </w:rPr>
        <w:t>–  LoA2</w:t>
      </w:r>
      <w:proofErr w:type="gramEnd"/>
      <w:r>
        <w:rPr>
          <w:lang w:eastAsia="en-AU"/>
        </w:rPr>
        <w:t>. Refer to the NZ Govt PKIF Core Obligations Policy for definitions of LoA and LoIP.</w:t>
      </w:r>
    </w:p>
  </w:footnote>
  <w:footnote w:id="6">
    <w:p w14:paraId="3DDD9451" w14:textId="77777777" w:rsidR="00D30002" w:rsidRPr="00ED691B" w:rsidRDefault="00D30002">
      <w:pPr>
        <w:pStyle w:val="FootnoteText"/>
        <w:rPr>
          <w:lang w:val="en-NZ"/>
        </w:rPr>
      </w:pPr>
      <w:r>
        <w:rPr>
          <w:rStyle w:val="FootnoteReference"/>
        </w:rPr>
        <w:footnoteRef/>
      </w:r>
      <w:r>
        <w:t xml:space="preserve"> </w:t>
      </w:r>
      <w:r>
        <w:rPr>
          <w:lang w:val="en-NZ"/>
        </w:rPr>
        <w:t>In accordance with the process detailed in the Incident Management Plan; as well as the Disaster Recovery and Business Continuity Plan (DRBCP)</w:t>
      </w:r>
    </w:p>
  </w:footnote>
  <w:footnote w:id="7">
    <w:p w14:paraId="788FAF5B" w14:textId="77777777" w:rsidR="00D30002" w:rsidRPr="00AE7D54" w:rsidRDefault="00D30002">
      <w:pPr>
        <w:pStyle w:val="FootnoteText"/>
      </w:pPr>
      <w:r>
        <w:rPr>
          <w:rStyle w:val="FootnoteReference"/>
        </w:rPr>
        <w:footnoteRef/>
      </w:r>
      <w:r>
        <w:t xml:space="preserve"> </w:t>
      </w:r>
      <w:r w:rsidRPr="00AE7D54">
        <w:t>Webtrust for Certification Authorities – SSL Baseline Requirements Audit Criteria, version 1.1, January 2013.</w:t>
      </w:r>
    </w:p>
  </w:footnote>
  <w:footnote w:id="8">
    <w:p w14:paraId="3B471E49" w14:textId="77777777" w:rsidR="00D30002" w:rsidRPr="00ED691B" w:rsidRDefault="00D30002">
      <w:pPr>
        <w:pStyle w:val="FootnoteText"/>
        <w:rPr>
          <w:lang w:val="en-NZ"/>
        </w:rPr>
      </w:pPr>
      <w:r>
        <w:rPr>
          <w:rStyle w:val="FootnoteReference"/>
        </w:rPr>
        <w:footnoteRef/>
      </w:r>
      <w:r>
        <w:t xml:space="preserve"> To the extent and level w</w:t>
      </w:r>
      <w:r>
        <w:rPr>
          <w:lang w:val="en-NZ"/>
        </w:rPr>
        <w:t>here such independent audit capability is available in New Zealand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BC057" w14:textId="77777777" w:rsidR="00D30002" w:rsidRPr="00E23703" w:rsidRDefault="00D30002" w:rsidP="00E23703">
    <w:pPr>
      <w:tabs>
        <w:tab w:val="center" w:pos="4513"/>
        <w:tab w:val="right" w:pos="9026"/>
      </w:tabs>
      <w:jc w:val="center"/>
      <w:rPr>
        <w:rFonts w:ascii="Times New Roman" w:hAnsi="Times New Roman"/>
        <w:sz w:val="20"/>
        <w:lang w:eastAsia="en-AU"/>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C37F5" w14:textId="77777777" w:rsidR="00D30002" w:rsidRPr="00E23703" w:rsidRDefault="00D30002" w:rsidP="00E23703">
    <w:pPr>
      <w:tabs>
        <w:tab w:val="center" w:pos="4513"/>
        <w:tab w:val="right" w:pos="9026"/>
      </w:tabs>
      <w:jc w:val="center"/>
      <w:rPr>
        <w:rFonts w:ascii="Times New Roman" w:hAnsi="Times New Roman"/>
        <w:sz w:val="20"/>
        <w:lang w:eastAsia="en-AU"/>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69E98" w14:textId="77777777" w:rsidR="00D30002" w:rsidRDefault="00D30002" w:rsidP="00BA7504">
    <w:pPr>
      <w:pStyle w:val="Header"/>
    </w:pPr>
    <w:r>
      <w:fldChar w:fldCharType="begin"/>
    </w:r>
    <w:r>
      <w:instrText xml:space="preserve"> DOCPROPERTY "Title"  \* MERGEFORMAT </w:instrText>
    </w:r>
    <w:r>
      <w:fldChar w:fldCharType="end"/>
    </w:r>
    <w:r>
      <w:tab/>
    </w:r>
    <w:r>
      <w:fldChar w:fldCharType="begin"/>
    </w:r>
    <w:r>
      <w:instrText xml:space="preserve"> STYLEREF "Heading 1" </w:instrText>
    </w:r>
    <w:r>
      <w:fldChar w:fldCharType="separate"/>
    </w:r>
    <w:r>
      <w:rPr>
        <w:noProof/>
      </w:rPr>
      <w:t>Other Business and Legal Matters</w:t>
    </w:r>
    <w:r>
      <w:rPr>
        <w:noProof/>
      </w:rPr>
      <w:fldChar w:fldCharType="end"/>
    </w:r>
    <w:r>
      <w:fldChar w:fldCharType="begin"/>
    </w:r>
    <w:r>
      <w:instrText xml:space="preserve"> DOCPROPERTY "Classification"  \* MERGEFORMAT </w:instrText>
    </w:r>
    <w:r>
      <w:fldChar w:fldCharType="separate"/>
    </w:r>
    <w:r>
      <w:rPr>
        <w:b/>
        <w:bCs/>
        <w:lang w:val="en-US"/>
      </w:rPr>
      <w:t>Error! Unknown document property name.</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306B2"/>
    <w:multiLevelType w:val="multilevel"/>
    <w:tmpl w:val="9312BDFC"/>
    <w:styleLink w:val="Romanlist"/>
    <w:lvl w:ilvl="0">
      <w:start w:val="1"/>
      <w:numFmt w:val="lowerRoman"/>
      <w:lvlText w:val="%1."/>
      <w:lvlJc w:val="left"/>
      <w:pPr>
        <w:tabs>
          <w:tab w:val="num" w:pos="851"/>
        </w:tabs>
        <w:ind w:left="851" w:hanging="567"/>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134"/>
        </w:tabs>
        <w:ind w:left="1134" w:hanging="28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DB09FE"/>
    <w:multiLevelType w:val="multilevel"/>
    <w:tmpl w:val="788C16A6"/>
    <w:name w:val="HeadList2"/>
    <w:lvl w:ilvl="0">
      <w:start w:val="1"/>
      <w:numFmt w:val="bullet"/>
      <w:lvlText w:val=""/>
      <w:lvlJc w:val="left"/>
      <w:pPr>
        <w:tabs>
          <w:tab w:val="num" w:pos="360"/>
        </w:tabs>
        <w:ind w:left="284" w:hanging="284"/>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324D3"/>
    <w:multiLevelType w:val="multilevel"/>
    <w:tmpl w:val="A34E7BC8"/>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C016F13"/>
    <w:multiLevelType w:val="multilevel"/>
    <w:tmpl w:val="10888FA6"/>
    <w:styleLink w:val="Appendices"/>
    <w:lvl w:ilvl="0">
      <w:start w:val="1"/>
      <w:numFmt w:val="upperLetter"/>
      <w:pStyle w:val="Appendix1"/>
      <w:lvlText w:val="Appendix %1."/>
      <w:lvlJc w:val="left"/>
      <w:pPr>
        <w:tabs>
          <w:tab w:val="num" w:pos="2268"/>
        </w:tabs>
        <w:ind w:left="2268" w:hanging="226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lvlText w:val="%1.%2.%3."/>
      <w:lvlJc w:val="left"/>
      <w:pPr>
        <w:tabs>
          <w:tab w:val="num" w:pos="3960"/>
        </w:tabs>
        <w:ind w:left="2880" w:firstLine="0"/>
      </w:pPr>
      <w:rPr>
        <w:rFonts w:hint="default"/>
      </w:rPr>
    </w:lvl>
    <w:lvl w:ilvl="3">
      <w:start w:val="1"/>
      <w:numFmt w:val="decimal"/>
      <w:lvlText w:val="%1.%2.%3.%4"/>
      <w:lvlJc w:val="left"/>
      <w:pPr>
        <w:tabs>
          <w:tab w:val="num" w:pos="4680"/>
        </w:tabs>
        <w:ind w:left="3600" w:firstLine="0"/>
      </w:pPr>
      <w:rPr>
        <w:rFonts w:hint="default"/>
      </w:rPr>
    </w:lvl>
    <w:lvl w:ilvl="4">
      <w:start w:val="1"/>
      <w:numFmt w:val="decimal"/>
      <w:lvlText w:val="(%5)"/>
      <w:lvlJc w:val="left"/>
      <w:pPr>
        <w:tabs>
          <w:tab w:val="num" w:pos="4680"/>
        </w:tabs>
        <w:ind w:left="4320" w:firstLine="0"/>
      </w:pPr>
      <w:rPr>
        <w:rFonts w:hint="default"/>
      </w:rPr>
    </w:lvl>
    <w:lvl w:ilvl="5">
      <w:start w:val="1"/>
      <w:numFmt w:val="lowerLetter"/>
      <w:lvlText w:val="(%6)"/>
      <w:lvlJc w:val="left"/>
      <w:pPr>
        <w:tabs>
          <w:tab w:val="num" w:pos="5400"/>
        </w:tabs>
        <w:ind w:left="5040" w:firstLine="0"/>
      </w:pPr>
      <w:rPr>
        <w:rFonts w:hint="default"/>
      </w:rPr>
    </w:lvl>
    <w:lvl w:ilvl="6">
      <w:start w:val="1"/>
      <w:numFmt w:val="lowerRoman"/>
      <w:lvlText w:val="(%7)"/>
      <w:lvlJc w:val="left"/>
      <w:pPr>
        <w:tabs>
          <w:tab w:val="num" w:pos="6120"/>
        </w:tabs>
        <w:ind w:left="5760" w:firstLine="0"/>
      </w:pPr>
      <w:rPr>
        <w:rFonts w:hint="default"/>
      </w:rPr>
    </w:lvl>
    <w:lvl w:ilvl="7">
      <w:start w:val="1"/>
      <w:numFmt w:val="lowerLetter"/>
      <w:lvlText w:val="(%8)"/>
      <w:lvlJc w:val="left"/>
      <w:pPr>
        <w:tabs>
          <w:tab w:val="num" w:pos="6840"/>
        </w:tabs>
        <w:ind w:left="6480" w:firstLine="0"/>
      </w:pPr>
      <w:rPr>
        <w:rFonts w:hint="default"/>
      </w:rPr>
    </w:lvl>
    <w:lvl w:ilvl="8">
      <w:start w:val="1"/>
      <w:numFmt w:val="lowerRoman"/>
      <w:lvlText w:val="(%9)"/>
      <w:lvlJc w:val="left"/>
      <w:pPr>
        <w:tabs>
          <w:tab w:val="num" w:pos="7560"/>
        </w:tabs>
        <w:ind w:left="7200" w:firstLine="0"/>
      </w:pPr>
      <w:rPr>
        <w:rFonts w:hint="default"/>
      </w:rPr>
    </w:lvl>
  </w:abstractNum>
  <w:abstractNum w:abstractNumId="4" w15:restartNumberingAfterBreak="0">
    <w:nsid w:val="2C1738B5"/>
    <w:multiLevelType w:val="multilevel"/>
    <w:tmpl w:val="44586D80"/>
    <w:lvl w:ilvl="0">
      <w:start w:val="1"/>
      <w:numFmt w:val="upperLetter"/>
      <w:lvlText w:val="Appendix %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17C1E91"/>
    <w:multiLevelType w:val="hybridMultilevel"/>
    <w:tmpl w:val="9F22847E"/>
    <w:lvl w:ilvl="0" w:tplc="1409001B">
      <w:start w:val="1"/>
      <w:numFmt w:val="lowerRoman"/>
      <w:lvlText w:val="%1."/>
      <w:lvlJc w:val="right"/>
      <w:pPr>
        <w:ind w:left="1004" w:hanging="360"/>
      </w:pPr>
    </w:lvl>
    <w:lvl w:ilvl="1" w:tplc="14090019" w:tentative="1">
      <w:start w:val="1"/>
      <w:numFmt w:val="lowerLetter"/>
      <w:lvlText w:val="%2."/>
      <w:lvlJc w:val="left"/>
      <w:pPr>
        <w:ind w:left="1724" w:hanging="360"/>
      </w:pPr>
    </w:lvl>
    <w:lvl w:ilvl="2" w:tplc="1409001B" w:tentative="1">
      <w:start w:val="1"/>
      <w:numFmt w:val="lowerRoman"/>
      <w:lvlText w:val="%3."/>
      <w:lvlJc w:val="right"/>
      <w:pPr>
        <w:ind w:left="2444" w:hanging="180"/>
      </w:pPr>
    </w:lvl>
    <w:lvl w:ilvl="3" w:tplc="1409000F" w:tentative="1">
      <w:start w:val="1"/>
      <w:numFmt w:val="decimal"/>
      <w:lvlText w:val="%4."/>
      <w:lvlJc w:val="left"/>
      <w:pPr>
        <w:ind w:left="3164" w:hanging="360"/>
      </w:pPr>
    </w:lvl>
    <w:lvl w:ilvl="4" w:tplc="14090019" w:tentative="1">
      <w:start w:val="1"/>
      <w:numFmt w:val="lowerLetter"/>
      <w:lvlText w:val="%5."/>
      <w:lvlJc w:val="left"/>
      <w:pPr>
        <w:ind w:left="3884" w:hanging="360"/>
      </w:pPr>
    </w:lvl>
    <w:lvl w:ilvl="5" w:tplc="1409001B" w:tentative="1">
      <w:start w:val="1"/>
      <w:numFmt w:val="lowerRoman"/>
      <w:lvlText w:val="%6."/>
      <w:lvlJc w:val="right"/>
      <w:pPr>
        <w:ind w:left="4604" w:hanging="180"/>
      </w:pPr>
    </w:lvl>
    <w:lvl w:ilvl="6" w:tplc="1409000F" w:tentative="1">
      <w:start w:val="1"/>
      <w:numFmt w:val="decimal"/>
      <w:lvlText w:val="%7."/>
      <w:lvlJc w:val="left"/>
      <w:pPr>
        <w:ind w:left="5324" w:hanging="360"/>
      </w:pPr>
    </w:lvl>
    <w:lvl w:ilvl="7" w:tplc="14090019" w:tentative="1">
      <w:start w:val="1"/>
      <w:numFmt w:val="lowerLetter"/>
      <w:lvlText w:val="%8."/>
      <w:lvlJc w:val="left"/>
      <w:pPr>
        <w:ind w:left="6044" w:hanging="360"/>
      </w:pPr>
    </w:lvl>
    <w:lvl w:ilvl="8" w:tplc="1409001B" w:tentative="1">
      <w:start w:val="1"/>
      <w:numFmt w:val="lowerRoman"/>
      <w:lvlText w:val="%9."/>
      <w:lvlJc w:val="right"/>
      <w:pPr>
        <w:ind w:left="6764" w:hanging="180"/>
      </w:pPr>
    </w:lvl>
  </w:abstractNum>
  <w:abstractNum w:abstractNumId="6" w15:restartNumberingAfterBreak="0">
    <w:nsid w:val="329C4157"/>
    <w:multiLevelType w:val="hybridMultilevel"/>
    <w:tmpl w:val="C246ACD8"/>
    <w:lvl w:ilvl="0" w:tplc="1409001B">
      <w:start w:val="1"/>
      <w:numFmt w:val="lowerRoman"/>
      <w:lvlText w:val="%1."/>
      <w:lvlJc w:val="right"/>
      <w:pPr>
        <w:ind w:left="1008" w:hanging="360"/>
      </w:pPr>
    </w:lvl>
    <w:lvl w:ilvl="1" w:tplc="14090019" w:tentative="1">
      <w:start w:val="1"/>
      <w:numFmt w:val="lowerLetter"/>
      <w:lvlText w:val="%2."/>
      <w:lvlJc w:val="left"/>
      <w:pPr>
        <w:ind w:left="1728" w:hanging="360"/>
      </w:pPr>
    </w:lvl>
    <w:lvl w:ilvl="2" w:tplc="1409001B" w:tentative="1">
      <w:start w:val="1"/>
      <w:numFmt w:val="lowerRoman"/>
      <w:lvlText w:val="%3."/>
      <w:lvlJc w:val="right"/>
      <w:pPr>
        <w:ind w:left="2448" w:hanging="180"/>
      </w:pPr>
    </w:lvl>
    <w:lvl w:ilvl="3" w:tplc="1409000F" w:tentative="1">
      <w:start w:val="1"/>
      <w:numFmt w:val="decimal"/>
      <w:lvlText w:val="%4."/>
      <w:lvlJc w:val="left"/>
      <w:pPr>
        <w:ind w:left="3168" w:hanging="360"/>
      </w:pPr>
    </w:lvl>
    <w:lvl w:ilvl="4" w:tplc="14090019" w:tentative="1">
      <w:start w:val="1"/>
      <w:numFmt w:val="lowerLetter"/>
      <w:lvlText w:val="%5."/>
      <w:lvlJc w:val="left"/>
      <w:pPr>
        <w:ind w:left="3888" w:hanging="360"/>
      </w:pPr>
    </w:lvl>
    <w:lvl w:ilvl="5" w:tplc="1409001B" w:tentative="1">
      <w:start w:val="1"/>
      <w:numFmt w:val="lowerRoman"/>
      <w:lvlText w:val="%6."/>
      <w:lvlJc w:val="right"/>
      <w:pPr>
        <w:ind w:left="4608" w:hanging="180"/>
      </w:pPr>
    </w:lvl>
    <w:lvl w:ilvl="6" w:tplc="1409000F" w:tentative="1">
      <w:start w:val="1"/>
      <w:numFmt w:val="decimal"/>
      <w:lvlText w:val="%7."/>
      <w:lvlJc w:val="left"/>
      <w:pPr>
        <w:ind w:left="5328" w:hanging="360"/>
      </w:pPr>
    </w:lvl>
    <w:lvl w:ilvl="7" w:tplc="14090019" w:tentative="1">
      <w:start w:val="1"/>
      <w:numFmt w:val="lowerLetter"/>
      <w:lvlText w:val="%8."/>
      <w:lvlJc w:val="left"/>
      <w:pPr>
        <w:ind w:left="6048" w:hanging="360"/>
      </w:pPr>
    </w:lvl>
    <w:lvl w:ilvl="8" w:tplc="1409001B" w:tentative="1">
      <w:start w:val="1"/>
      <w:numFmt w:val="lowerRoman"/>
      <w:lvlText w:val="%9."/>
      <w:lvlJc w:val="right"/>
      <w:pPr>
        <w:ind w:left="6768" w:hanging="180"/>
      </w:pPr>
    </w:lvl>
  </w:abstractNum>
  <w:abstractNum w:abstractNumId="7" w15:restartNumberingAfterBreak="0">
    <w:nsid w:val="4379350B"/>
    <w:multiLevelType w:val="multilevel"/>
    <w:tmpl w:val="9468EFF2"/>
    <w:styleLink w:val="ListRomanstyles"/>
    <w:lvl w:ilvl="0">
      <w:start w:val="1"/>
      <w:numFmt w:val="lowerRoman"/>
      <w:pStyle w:val="ListRoman"/>
      <w:lvlText w:val="%1."/>
      <w:lvlJc w:val="left"/>
      <w:pPr>
        <w:tabs>
          <w:tab w:val="num" w:pos="851"/>
        </w:tabs>
        <w:ind w:left="851" w:hanging="567"/>
      </w:pPr>
      <w:rPr>
        <w:rFonts w:hint="default"/>
      </w:rPr>
    </w:lvl>
    <w:lvl w:ilvl="1">
      <w:start w:val="1"/>
      <w:numFmt w:val="lowerLetter"/>
      <w:pStyle w:val="ListRoman2"/>
      <w:lvlText w:val="%2)"/>
      <w:lvlJc w:val="left"/>
      <w:pPr>
        <w:tabs>
          <w:tab w:val="num" w:pos="1134"/>
        </w:tabs>
        <w:ind w:left="1134" w:hanging="283"/>
      </w:pPr>
      <w:rPr>
        <w:rFonts w:hint="default"/>
      </w:rPr>
    </w:lvl>
    <w:lvl w:ilvl="2">
      <w:start w:val="1"/>
      <w:numFmt w:val="none"/>
      <w:lvlText w:val="%3"/>
      <w:lvlJc w:val="left"/>
      <w:pPr>
        <w:tabs>
          <w:tab w:val="num" w:pos="1135"/>
        </w:tabs>
        <w:ind w:left="1135" w:hanging="283"/>
      </w:pPr>
      <w:rPr>
        <w:rFonts w:hint="default"/>
      </w:rPr>
    </w:lvl>
    <w:lvl w:ilvl="3">
      <w:start w:val="1"/>
      <w:numFmt w:val="none"/>
      <w:lvlText w:val=""/>
      <w:lvlJc w:val="left"/>
      <w:pPr>
        <w:tabs>
          <w:tab w:val="num" w:pos="1419"/>
        </w:tabs>
        <w:ind w:left="1419" w:hanging="283"/>
      </w:pPr>
      <w:rPr>
        <w:rFonts w:hint="default"/>
      </w:rPr>
    </w:lvl>
    <w:lvl w:ilvl="4">
      <w:start w:val="1"/>
      <w:numFmt w:val="none"/>
      <w:lvlText w:val=""/>
      <w:lvlJc w:val="left"/>
      <w:pPr>
        <w:tabs>
          <w:tab w:val="num" w:pos="1703"/>
        </w:tabs>
        <w:ind w:left="1703" w:hanging="283"/>
      </w:pPr>
      <w:rPr>
        <w:rFonts w:hint="default"/>
      </w:rPr>
    </w:lvl>
    <w:lvl w:ilvl="5">
      <w:start w:val="1"/>
      <w:numFmt w:val="none"/>
      <w:lvlText w:val=""/>
      <w:lvlJc w:val="left"/>
      <w:pPr>
        <w:tabs>
          <w:tab w:val="num" w:pos="1987"/>
        </w:tabs>
        <w:ind w:left="1987" w:hanging="283"/>
      </w:pPr>
      <w:rPr>
        <w:rFonts w:hint="default"/>
      </w:rPr>
    </w:lvl>
    <w:lvl w:ilvl="6">
      <w:start w:val="1"/>
      <w:numFmt w:val="none"/>
      <w:lvlText w:val=""/>
      <w:lvlJc w:val="left"/>
      <w:pPr>
        <w:tabs>
          <w:tab w:val="num" w:pos="2271"/>
        </w:tabs>
        <w:ind w:left="2271" w:hanging="283"/>
      </w:pPr>
      <w:rPr>
        <w:rFonts w:hint="default"/>
      </w:rPr>
    </w:lvl>
    <w:lvl w:ilvl="7">
      <w:start w:val="1"/>
      <w:numFmt w:val="none"/>
      <w:lvlText w:val=""/>
      <w:lvlJc w:val="left"/>
      <w:pPr>
        <w:tabs>
          <w:tab w:val="num" w:pos="2555"/>
        </w:tabs>
        <w:ind w:left="2555" w:hanging="283"/>
      </w:pPr>
      <w:rPr>
        <w:rFonts w:hint="default"/>
      </w:rPr>
    </w:lvl>
    <w:lvl w:ilvl="8">
      <w:start w:val="1"/>
      <w:numFmt w:val="none"/>
      <w:lvlText w:val=""/>
      <w:lvlJc w:val="left"/>
      <w:pPr>
        <w:tabs>
          <w:tab w:val="num" w:pos="2839"/>
        </w:tabs>
        <w:ind w:left="2839" w:hanging="283"/>
      </w:pPr>
      <w:rPr>
        <w:rFonts w:hint="default"/>
      </w:rPr>
    </w:lvl>
  </w:abstractNum>
  <w:abstractNum w:abstractNumId="8" w15:restartNumberingAfterBreak="0">
    <w:nsid w:val="4C772F4F"/>
    <w:multiLevelType w:val="multilevel"/>
    <w:tmpl w:val="A34E7BC8"/>
    <w:numStyleLink w:val="Headings"/>
  </w:abstractNum>
  <w:abstractNum w:abstractNumId="9" w15:restartNumberingAfterBreak="0">
    <w:nsid w:val="4F0830F4"/>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93501CC"/>
    <w:multiLevelType w:val="hybridMultilevel"/>
    <w:tmpl w:val="9F22847E"/>
    <w:lvl w:ilvl="0" w:tplc="1409001B">
      <w:start w:val="1"/>
      <w:numFmt w:val="lowerRoman"/>
      <w:lvlText w:val="%1."/>
      <w:lvlJc w:val="right"/>
      <w:pPr>
        <w:ind w:left="1004" w:hanging="360"/>
      </w:pPr>
    </w:lvl>
    <w:lvl w:ilvl="1" w:tplc="14090019" w:tentative="1">
      <w:start w:val="1"/>
      <w:numFmt w:val="lowerLetter"/>
      <w:lvlText w:val="%2."/>
      <w:lvlJc w:val="left"/>
      <w:pPr>
        <w:ind w:left="1724" w:hanging="360"/>
      </w:pPr>
    </w:lvl>
    <w:lvl w:ilvl="2" w:tplc="1409001B" w:tentative="1">
      <w:start w:val="1"/>
      <w:numFmt w:val="lowerRoman"/>
      <w:lvlText w:val="%3."/>
      <w:lvlJc w:val="right"/>
      <w:pPr>
        <w:ind w:left="2444" w:hanging="180"/>
      </w:pPr>
    </w:lvl>
    <w:lvl w:ilvl="3" w:tplc="1409000F" w:tentative="1">
      <w:start w:val="1"/>
      <w:numFmt w:val="decimal"/>
      <w:lvlText w:val="%4."/>
      <w:lvlJc w:val="left"/>
      <w:pPr>
        <w:ind w:left="3164" w:hanging="360"/>
      </w:pPr>
    </w:lvl>
    <w:lvl w:ilvl="4" w:tplc="14090019" w:tentative="1">
      <w:start w:val="1"/>
      <w:numFmt w:val="lowerLetter"/>
      <w:lvlText w:val="%5."/>
      <w:lvlJc w:val="left"/>
      <w:pPr>
        <w:ind w:left="3884" w:hanging="360"/>
      </w:pPr>
    </w:lvl>
    <w:lvl w:ilvl="5" w:tplc="1409001B" w:tentative="1">
      <w:start w:val="1"/>
      <w:numFmt w:val="lowerRoman"/>
      <w:lvlText w:val="%6."/>
      <w:lvlJc w:val="right"/>
      <w:pPr>
        <w:ind w:left="4604" w:hanging="180"/>
      </w:pPr>
    </w:lvl>
    <w:lvl w:ilvl="6" w:tplc="1409000F" w:tentative="1">
      <w:start w:val="1"/>
      <w:numFmt w:val="decimal"/>
      <w:lvlText w:val="%7."/>
      <w:lvlJc w:val="left"/>
      <w:pPr>
        <w:ind w:left="5324" w:hanging="360"/>
      </w:pPr>
    </w:lvl>
    <w:lvl w:ilvl="7" w:tplc="14090019" w:tentative="1">
      <w:start w:val="1"/>
      <w:numFmt w:val="lowerLetter"/>
      <w:lvlText w:val="%8."/>
      <w:lvlJc w:val="left"/>
      <w:pPr>
        <w:ind w:left="6044" w:hanging="360"/>
      </w:pPr>
    </w:lvl>
    <w:lvl w:ilvl="8" w:tplc="1409001B" w:tentative="1">
      <w:start w:val="1"/>
      <w:numFmt w:val="lowerRoman"/>
      <w:lvlText w:val="%9."/>
      <w:lvlJc w:val="right"/>
      <w:pPr>
        <w:ind w:left="6764" w:hanging="180"/>
      </w:pPr>
    </w:lvl>
  </w:abstractNum>
  <w:abstractNum w:abstractNumId="11" w15:restartNumberingAfterBreak="0">
    <w:nsid w:val="7A2B0350"/>
    <w:multiLevelType w:val="hybridMultilevel"/>
    <w:tmpl w:val="9E68A1C6"/>
    <w:lvl w:ilvl="0" w:tplc="1409000F">
      <w:start w:val="1"/>
      <w:numFmt w:val="decimal"/>
      <w:lvlText w:val="%1."/>
      <w:lvlJc w:val="left"/>
      <w:pPr>
        <w:ind w:left="1004" w:hanging="360"/>
      </w:pPr>
    </w:lvl>
    <w:lvl w:ilvl="1" w:tplc="14090019" w:tentative="1">
      <w:start w:val="1"/>
      <w:numFmt w:val="lowerLetter"/>
      <w:lvlText w:val="%2."/>
      <w:lvlJc w:val="left"/>
      <w:pPr>
        <w:ind w:left="1724" w:hanging="360"/>
      </w:pPr>
    </w:lvl>
    <w:lvl w:ilvl="2" w:tplc="1409001B" w:tentative="1">
      <w:start w:val="1"/>
      <w:numFmt w:val="lowerRoman"/>
      <w:lvlText w:val="%3."/>
      <w:lvlJc w:val="right"/>
      <w:pPr>
        <w:ind w:left="2444" w:hanging="180"/>
      </w:pPr>
    </w:lvl>
    <w:lvl w:ilvl="3" w:tplc="1409000F" w:tentative="1">
      <w:start w:val="1"/>
      <w:numFmt w:val="decimal"/>
      <w:lvlText w:val="%4."/>
      <w:lvlJc w:val="left"/>
      <w:pPr>
        <w:ind w:left="3164" w:hanging="360"/>
      </w:pPr>
    </w:lvl>
    <w:lvl w:ilvl="4" w:tplc="14090019" w:tentative="1">
      <w:start w:val="1"/>
      <w:numFmt w:val="lowerLetter"/>
      <w:lvlText w:val="%5."/>
      <w:lvlJc w:val="left"/>
      <w:pPr>
        <w:ind w:left="3884" w:hanging="360"/>
      </w:pPr>
    </w:lvl>
    <w:lvl w:ilvl="5" w:tplc="1409001B" w:tentative="1">
      <w:start w:val="1"/>
      <w:numFmt w:val="lowerRoman"/>
      <w:lvlText w:val="%6."/>
      <w:lvlJc w:val="right"/>
      <w:pPr>
        <w:ind w:left="4604" w:hanging="180"/>
      </w:pPr>
    </w:lvl>
    <w:lvl w:ilvl="6" w:tplc="1409000F" w:tentative="1">
      <w:start w:val="1"/>
      <w:numFmt w:val="decimal"/>
      <w:lvlText w:val="%7."/>
      <w:lvlJc w:val="left"/>
      <w:pPr>
        <w:ind w:left="5324" w:hanging="360"/>
      </w:pPr>
    </w:lvl>
    <w:lvl w:ilvl="7" w:tplc="14090019" w:tentative="1">
      <w:start w:val="1"/>
      <w:numFmt w:val="lowerLetter"/>
      <w:lvlText w:val="%8."/>
      <w:lvlJc w:val="left"/>
      <w:pPr>
        <w:ind w:left="6044" w:hanging="360"/>
      </w:pPr>
    </w:lvl>
    <w:lvl w:ilvl="8" w:tplc="1409001B" w:tentative="1">
      <w:start w:val="1"/>
      <w:numFmt w:val="lowerRoman"/>
      <w:lvlText w:val="%9."/>
      <w:lvlJc w:val="right"/>
      <w:pPr>
        <w:ind w:left="6764" w:hanging="180"/>
      </w:pPr>
    </w:lvl>
  </w:abstractNum>
  <w:abstractNum w:abstractNumId="12" w15:restartNumberingAfterBreak="0">
    <w:nsid w:val="7CB8791B"/>
    <w:multiLevelType w:val="hybridMultilevel"/>
    <w:tmpl w:val="91C257E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lvlOverride w:ilvl="0">
      <w:lvl w:ilvl="0">
        <w:start w:val="1"/>
        <w:numFmt w:val="upperLetter"/>
        <w:lvlText w:val="Appendix %1"/>
        <w:lvlJc w:val="left"/>
        <w:pPr>
          <w:ind w:left="360" w:hanging="36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0"/>
  </w:num>
  <w:num w:numId="5">
    <w:abstractNumId w:val="7"/>
  </w:num>
  <w:num w:numId="6">
    <w:abstractNumId w:val="8"/>
  </w:num>
  <w:num w:numId="7">
    <w:abstractNumId w:val="3"/>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11"/>
  </w:num>
  <w:num w:numId="33">
    <w:abstractNumId w:val="7"/>
  </w:num>
  <w:num w:numId="34">
    <w:abstractNumId w:val="10"/>
  </w:num>
  <w:num w:numId="35">
    <w:abstractNumId w:val="5"/>
  </w:num>
  <w:num w:numId="36">
    <w:abstractNumId w:val="7"/>
  </w:num>
  <w:num w:numId="37">
    <w:abstractNumId w:val="8"/>
  </w:num>
  <w:num w:numId="38">
    <w:abstractNumId w:val="7"/>
  </w:num>
  <w:num w:numId="39">
    <w:abstractNumId w:val="9"/>
  </w:num>
  <w:num w:numId="40">
    <w:abstractNumId w:val="6"/>
  </w:num>
  <w:num w:numId="41">
    <w:abstractNumId w:val="7"/>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8"/>
  </w:num>
  <w:num w:numId="45">
    <w:abstractNumId w:val="8"/>
  </w:num>
  <w:num w:numId="46">
    <w:abstractNumId w:val="8"/>
  </w:num>
  <w:num w:numId="47">
    <w:abstractNumId w:val="8"/>
  </w:num>
  <w:num w:numId="48">
    <w:abstractNumId w:val="8"/>
  </w:num>
  <w:num w:numId="49">
    <w:abstractNumId w:val="8"/>
  </w:num>
  <w:num w:numId="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num>
  <w:num w:numId="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
  </w:num>
  <w:num w:numId="54">
    <w:abstractNumId w:val="7"/>
  </w:num>
  <w:num w:numId="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
  </w:num>
  <w:num w:numId="58">
    <w:abstractNumId w:val="8"/>
  </w:num>
  <w:num w:numId="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ddy Druid">
    <w15:presenceInfo w15:providerId="Windows Live" w15:userId="51466613b65649b2"/>
  </w15:person>
  <w15:person w15:author="Sean Lillywhite">
    <w15:presenceInfo w15:providerId="None" w15:userId="Sean Lillywhite"/>
  </w15:person>
  <w15:person w15:author="Brad Fardig">
    <w15:presenceInfo w15:providerId="AD" w15:userId="S-1-5-21-729065621-3173197508-3829131997-1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586"/>
    <w:rsid w:val="000038C5"/>
    <w:rsid w:val="0001320A"/>
    <w:rsid w:val="00013D3E"/>
    <w:rsid w:val="000201A8"/>
    <w:rsid w:val="000257CA"/>
    <w:rsid w:val="00027B16"/>
    <w:rsid w:val="0004630B"/>
    <w:rsid w:val="00065368"/>
    <w:rsid w:val="0006637B"/>
    <w:rsid w:val="00071B1B"/>
    <w:rsid w:val="000770A7"/>
    <w:rsid w:val="00080DE2"/>
    <w:rsid w:val="000A12F9"/>
    <w:rsid w:val="000B0F4E"/>
    <w:rsid w:val="000B79F8"/>
    <w:rsid w:val="000C38DE"/>
    <w:rsid w:val="000C7014"/>
    <w:rsid w:val="000D59A7"/>
    <w:rsid w:val="000F0870"/>
    <w:rsid w:val="000F4E58"/>
    <w:rsid w:val="000F724E"/>
    <w:rsid w:val="00100355"/>
    <w:rsid w:val="00131948"/>
    <w:rsid w:val="00156EB8"/>
    <w:rsid w:val="0018031D"/>
    <w:rsid w:val="00180321"/>
    <w:rsid w:val="00181911"/>
    <w:rsid w:val="00186EB0"/>
    <w:rsid w:val="00187862"/>
    <w:rsid w:val="0019208A"/>
    <w:rsid w:val="0019301E"/>
    <w:rsid w:val="001A29A2"/>
    <w:rsid w:val="001A2E5B"/>
    <w:rsid w:val="001F7759"/>
    <w:rsid w:val="00200A38"/>
    <w:rsid w:val="00203DF6"/>
    <w:rsid w:val="002139A8"/>
    <w:rsid w:val="0022742C"/>
    <w:rsid w:val="002545B7"/>
    <w:rsid w:val="00265543"/>
    <w:rsid w:val="002722AF"/>
    <w:rsid w:val="0027669D"/>
    <w:rsid w:val="002961BF"/>
    <w:rsid w:val="002C39FD"/>
    <w:rsid w:val="002C777A"/>
    <w:rsid w:val="002D4586"/>
    <w:rsid w:val="002D6825"/>
    <w:rsid w:val="002F5FDC"/>
    <w:rsid w:val="00302CAF"/>
    <w:rsid w:val="003033A2"/>
    <w:rsid w:val="0030661D"/>
    <w:rsid w:val="00306A28"/>
    <w:rsid w:val="00366B91"/>
    <w:rsid w:val="0037065E"/>
    <w:rsid w:val="0038004D"/>
    <w:rsid w:val="003A5959"/>
    <w:rsid w:val="003C129F"/>
    <w:rsid w:val="003C3720"/>
    <w:rsid w:val="003D2360"/>
    <w:rsid w:val="003D7CA6"/>
    <w:rsid w:val="003E5D6E"/>
    <w:rsid w:val="003F7335"/>
    <w:rsid w:val="0040056C"/>
    <w:rsid w:val="0040469B"/>
    <w:rsid w:val="00410122"/>
    <w:rsid w:val="0041067A"/>
    <w:rsid w:val="00426A99"/>
    <w:rsid w:val="00436084"/>
    <w:rsid w:val="00446312"/>
    <w:rsid w:val="004635A5"/>
    <w:rsid w:val="00491C5B"/>
    <w:rsid w:val="004B2D69"/>
    <w:rsid w:val="004D18BA"/>
    <w:rsid w:val="0050177F"/>
    <w:rsid w:val="00517BBB"/>
    <w:rsid w:val="0055197F"/>
    <w:rsid w:val="00551A14"/>
    <w:rsid w:val="00565B20"/>
    <w:rsid w:val="00573FD9"/>
    <w:rsid w:val="00577D9D"/>
    <w:rsid w:val="005848CC"/>
    <w:rsid w:val="005A5FF5"/>
    <w:rsid w:val="005C04BE"/>
    <w:rsid w:val="005E315D"/>
    <w:rsid w:val="0060675E"/>
    <w:rsid w:val="0062028C"/>
    <w:rsid w:val="006209C7"/>
    <w:rsid w:val="0062309D"/>
    <w:rsid w:val="0065139E"/>
    <w:rsid w:val="00651CDA"/>
    <w:rsid w:val="006674BC"/>
    <w:rsid w:val="00670228"/>
    <w:rsid w:val="006723F1"/>
    <w:rsid w:val="00673431"/>
    <w:rsid w:val="00683BFD"/>
    <w:rsid w:val="006923E3"/>
    <w:rsid w:val="00694C6B"/>
    <w:rsid w:val="00697431"/>
    <w:rsid w:val="006A5196"/>
    <w:rsid w:val="006C5872"/>
    <w:rsid w:val="006D1A26"/>
    <w:rsid w:val="006E0766"/>
    <w:rsid w:val="006E263E"/>
    <w:rsid w:val="007163D8"/>
    <w:rsid w:val="00716E22"/>
    <w:rsid w:val="00750C47"/>
    <w:rsid w:val="0075750D"/>
    <w:rsid w:val="0077759E"/>
    <w:rsid w:val="00777A9E"/>
    <w:rsid w:val="00784B85"/>
    <w:rsid w:val="00796664"/>
    <w:rsid w:val="007B2F85"/>
    <w:rsid w:val="007B3439"/>
    <w:rsid w:val="007B5B8B"/>
    <w:rsid w:val="007C15BA"/>
    <w:rsid w:val="007C3CC9"/>
    <w:rsid w:val="007E44A6"/>
    <w:rsid w:val="00800FD7"/>
    <w:rsid w:val="00804617"/>
    <w:rsid w:val="00807362"/>
    <w:rsid w:val="0081572E"/>
    <w:rsid w:val="00825B92"/>
    <w:rsid w:val="00827E57"/>
    <w:rsid w:val="00833D98"/>
    <w:rsid w:val="00837902"/>
    <w:rsid w:val="0085702B"/>
    <w:rsid w:val="0086518B"/>
    <w:rsid w:val="008758AB"/>
    <w:rsid w:val="00883691"/>
    <w:rsid w:val="008A1941"/>
    <w:rsid w:val="008A3975"/>
    <w:rsid w:val="008A3AA9"/>
    <w:rsid w:val="008C3FFD"/>
    <w:rsid w:val="008C71B1"/>
    <w:rsid w:val="009225A7"/>
    <w:rsid w:val="00932105"/>
    <w:rsid w:val="00954346"/>
    <w:rsid w:val="00956DC7"/>
    <w:rsid w:val="00961341"/>
    <w:rsid w:val="00962EFC"/>
    <w:rsid w:val="00977A51"/>
    <w:rsid w:val="009826D6"/>
    <w:rsid w:val="00984BF7"/>
    <w:rsid w:val="0098533A"/>
    <w:rsid w:val="00996B4E"/>
    <w:rsid w:val="009A27CF"/>
    <w:rsid w:val="009A4457"/>
    <w:rsid w:val="009D2D4B"/>
    <w:rsid w:val="009F12F8"/>
    <w:rsid w:val="009F4B2A"/>
    <w:rsid w:val="00A02362"/>
    <w:rsid w:val="00A0437E"/>
    <w:rsid w:val="00A04E80"/>
    <w:rsid w:val="00A06BBA"/>
    <w:rsid w:val="00A11321"/>
    <w:rsid w:val="00A21C64"/>
    <w:rsid w:val="00A44418"/>
    <w:rsid w:val="00A44B12"/>
    <w:rsid w:val="00A5451A"/>
    <w:rsid w:val="00A64F35"/>
    <w:rsid w:val="00AA6917"/>
    <w:rsid w:val="00AA6CE2"/>
    <w:rsid w:val="00AB158B"/>
    <w:rsid w:val="00AC17F6"/>
    <w:rsid w:val="00AC6AD0"/>
    <w:rsid w:val="00AC7740"/>
    <w:rsid w:val="00AD5E4F"/>
    <w:rsid w:val="00AE2584"/>
    <w:rsid w:val="00AE5853"/>
    <w:rsid w:val="00AE7D54"/>
    <w:rsid w:val="00AF1DA1"/>
    <w:rsid w:val="00AF27C7"/>
    <w:rsid w:val="00B3302B"/>
    <w:rsid w:val="00B37F89"/>
    <w:rsid w:val="00B5621A"/>
    <w:rsid w:val="00B623C9"/>
    <w:rsid w:val="00B90E0B"/>
    <w:rsid w:val="00BA094E"/>
    <w:rsid w:val="00BA36B4"/>
    <w:rsid w:val="00BA7504"/>
    <w:rsid w:val="00BB7E86"/>
    <w:rsid w:val="00BD44E1"/>
    <w:rsid w:val="00BD4634"/>
    <w:rsid w:val="00BD7D1F"/>
    <w:rsid w:val="00BE175A"/>
    <w:rsid w:val="00BE5807"/>
    <w:rsid w:val="00BE7536"/>
    <w:rsid w:val="00BF4706"/>
    <w:rsid w:val="00BF666C"/>
    <w:rsid w:val="00C02B44"/>
    <w:rsid w:val="00C26110"/>
    <w:rsid w:val="00C313F3"/>
    <w:rsid w:val="00C33F5C"/>
    <w:rsid w:val="00C43A98"/>
    <w:rsid w:val="00C56591"/>
    <w:rsid w:val="00C6509C"/>
    <w:rsid w:val="00C83532"/>
    <w:rsid w:val="00CB0386"/>
    <w:rsid w:val="00CB7782"/>
    <w:rsid w:val="00CD084B"/>
    <w:rsid w:val="00CE3954"/>
    <w:rsid w:val="00CE49E1"/>
    <w:rsid w:val="00CF5A35"/>
    <w:rsid w:val="00D02BC2"/>
    <w:rsid w:val="00D06FFE"/>
    <w:rsid w:val="00D10A39"/>
    <w:rsid w:val="00D140D2"/>
    <w:rsid w:val="00D30002"/>
    <w:rsid w:val="00D33C5E"/>
    <w:rsid w:val="00D71722"/>
    <w:rsid w:val="00D71BFA"/>
    <w:rsid w:val="00D75B01"/>
    <w:rsid w:val="00DA46D4"/>
    <w:rsid w:val="00DB3246"/>
    <w:rsid w:val="00DE2812"/>
    <w:rsid w:val="00DE3045"/>
    <w:rsid w:val="00DF0D5B"/>
    <w:rsid w:val="00DF4686"/>
    <w:rsid w:val="00E03E00"/>
    <w:rsid w:val="00E23703"/>
    <w:rsid w:val="00E510EC"/>
    <w:rsid w:val="00E770FF"/>
    <w:rsid w:val="00E9329D"/>
    <w:rsid w:val="00E936A2"/>
    <w:rsid w:val="00EA73B3"/>
    <w:rsid w:val="00EB1B65"/>
    <w:rsid w:val="00EC1B73"/>
    <w:rsid w:val="00EC616D"/>
    <w:rsid w:val="00ED4762"/>
    <w:rsid w:val="00ED691B"/>
    <w:rsid w:val="00EE6FB5"/>
    <w:rsid w:val="00EF7F1F"/>
    <w:rsid w:val="00F109E6"/>
    <w:rsid w:val="00F230F5"/>
    <w:rsid w:val="00F37D7C"/>
    <w:rsid w:val="00F42788"/>
    <w:rsid w:val="00F442BF"/>
    <w:rsid w:val="00F632AD"/>
    <w:rsid w:val="00F660DE"/>
    <w:rsid w:val="00F7091C"/>
    <w:rsid w:val="00F7214D"/>
    <w:rsid w:val="00F72270"/>
    <w:rsid w:val="00F955C4"/>
    <w:rsid w:val="00FA5D9F"/>
    <w:rsid w:val="00FB2D0E"/>
    <w:rsid w:val="00FD4A10"/>
    <w:rsid w:val="00FD61D3"/>
    <w:rsid w:val="00FE211F"/>
    <w:rsid w:val="00FF7A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0CBEA"/>
  <w15:docId w15:val="{6FC3F9F3-6266-4096-B7BB-F5DA6255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586"/>
    <w:pPr>
      <w:spacing w:after="120" w:line="240" w:lineRule="auto"/>
    </w:pPr>
    <w:rPr>
      <w:rFonts w:ascii="Cambria" w:eastAsia="Times New Roman" w:hAnsi="Cambria" w:cs="Times New Roman"/>
      <w:szCs w:val="20"/>
    </w:rPr>
  </w:style>
  <w:style w:type="paragraph" w:styleId="Heading1">
    <w:name w:val="heading 1"/>
    <w:aliases w:val="H1,Header1,h1,h11,1."/>
    <w:basedOn w:val="Normal"/>
    <w:next w:val="Normal"/>
    <w:link w:val="Heading1Char"/>
    <w:qFormat/>
    <w:rsid w:val="00065368"/>
    <w:pPr>
      <w:keepNext/>
      <w:numPr>
        <w:numId w:val="6"/>
      </w:numPr>
      <w:spacing w:before="400"/>
      <w:outlineLvl w:val="0"/>
    </w:pPr>
    <w:rPr>
      <w:b/>
      <w:bCs/>
      <w:smallCaps/>
      <w:kern w:val="32"/>
      <w:sz w:val="28"/>
      <w:szCs w:val="32"/>
      <w:lang w:val="en-GB"/>
    </w:rPr>
  </w:style>
  <w:style w:type="paragraph" w:styleId="Heading2">
    <w:name w:val="heading 2"/>
    <w:aliases w:val="Heading Contents,h2,h21,1.1"/>
    <w:basedOn w:val="Heading1"/>
    <w:next w:val="Normal"/>
    <w:link w:val="Heading2Char"/>
    <w:qFormat/>
    <w:rsid w:val="00065368"/>
    <w:pPr>
      <w:numPr>
        <w:ilvl w:val="1"/>
      </w:numPr>
      <w:spacing w:before="240"/>
      <w:outlineLvl w:val="1"/>
    </w:pPr>
    <w:rPr>
      <w:rFonts w:eastAsia="Batang"/>
      <w:smallCaps w:val="0"/>
      <w:sz w:val="24"/>
      <w:szCs w:val="20"/>
      <w:lang w:val="en-US"/>
    </w:rPr>
  </w:style>
  <w:style w:type="paragraph" w:styleId="Heading3">
    <w:name w:val="heading 3"/>
    <w:aliases w:val="13,H3,h3,Level-3 heading,heading3,3,(a)"/>
    <w:basedOn w:val="Normal"/>
    <w:next w:val="Normal"/>
    <w:link w:val="Heading3Char"/>
    <w:qFormat/>
    <w:rsid w:val="002D4586"/>
    <w:pPr>
      <w:keepNext/>
      <w:numPr>
        <w:ilvl w:val="2"/>
        <w:numId w:val="6"/>
      </w:numPr>
      <w:spacing w:before="200" w:after="60"/>
      <w:outlineLvl w:val="2"/>
    </w:pPr>
    <w:rPr>
      <w:b/>
      <w:bCs/>
      <w:szCs w:val="24"/>
      <w:lang w:val="en-US"/>
    </w:rPr>
  </w:style>
  <w:style w:type="paragraph" w:styleId="Heading4">
    <w:name w:val="heading 4"/>
    <w:aliases w:val="(i)"/>
    <w:basedOn w:val="Heading3"/>
    <w:next w:val="Normal"/>
    <w:link w:val="Heading4Char"/>
    <w:qFormat/>
    <w:rsid w:val="002D4586"/>
    <w:pPr>
      <w:numPr>
        <w:ilvl w:val="3"/>
        <w:numId w:val="3"/>
      </w:numPr>
      <w:outlineLvl w:val="3"/>
    </w:pPr>
    <w:rPr>
      <w:b w:val="0"/>
      <w:bCs w:val="0"/>
      <w:i/>
      <w:szCs w:val="28"/>
      <w:lang w:val="en-GB"/>
    </w:rPr>
  </w:style>
  <w:style w:type="paragraph" w:styleId="Heading5">
    <w:name w:val="heading 5"/>
    <w:aliases w:val="(A)"/>
    <w:basedOn w:val="Normal"/>
    <w:next w:val="Normal"/>
    <w:link w:val="Heading5Char"/>
    <w:qFormat/>
    <w:rsid w:val="002D4586"/>
    <w:pPr>
      <w:keepNext/>
      <w:keepLines/>
      <w:numPr>
        <w:ilvl w:val="4"/>
        <w:numId w:val="6"/>
      </w:numPr>
      <w:spacing w:before="200"/>
      <w:outlineLvl w:val="4"/>
    </w:pPr>
    <w:rPr>
      <w:color w:val="243F60"/>
    </w:rPr>
  </w:style>
  <w:style w:type="paragraph" w:styleId="Heading6">
    <w:name w:val="heading 6"/>
    <w:aliases w:val="(I)"/>
    <w:basedOn w:val="Normal"/>
    <w:next w:val="Normal"/>
    <w:link w:val="Heading6Char"/>
    <w:qFormat/>
    <w:rsid w:val="002D4586"/>
    <w:pPr>
      <w:keepNext/>
      <w:keepLines/>
      <w:numPr>
        <w:ilvl w:val="5"/>
        <w:numId w:val="6"/>
      </w:numPr>
      <w:spacing w:before="200"/>
      <w:outlineLvl w:val="5"/>
    </w:pPr>
    <w:rPr>
      <w:i/>
      <w:iCs/>
      <w:color w:val="243F60"/>
    </w:rPr>
  </w:style>
  <w:style w:type="paragraph" w:styleId="Heading7">
    <w:name w:val="heading 7"/>
    <w:basedOn w:val="Normal"/>
    <w:next w:val="Normal"/>
    <w:link w:val="Heading7Char"/>
    <w:qFormat/>
    <w:rsid w:val="002D4586"/>
    <w:pPr>
      <w:keepNext/>
      <w:keepLines/>
      <w:numPr>
        <w:ilvl w:val="6"/>
        <w:numId w:val="6"/>
      </w:numPr>
      <w:spacing w:before="200"/>
      <w:outlineLvl w:val="6"/>
    </w:pPr>
    <w:rPr>
      <w:i/>
      <w:iCs/>
      <w:color w:val="404040"/>
    </w:rPr>
  </w:style>
  <w:style w:type="paragraph" w:styleId="Heading8">
    <w:name w:val="heading 8"/>
    <w:aliases w:val="t,heading 8"/>
    <w:basedOn w:val="Normal"/>
    <w:next w:val="Normal"/>
    <w:link w:val="Heading8Char"/>
    <w:qFormat/>
    <w:rsid w:val="002D4586"/>
    <w:pPr>
      <w:keepNext/>
      <w:keepLines/>
      <w:numPr>
        <w:ilvl w:val="7"/>
        <w:numId w:val="6"/>
      </w:numPr>
      <w:spacing w:before="200"/>
      <w:outlineLvl w:val="7"/>
    </w:pPr>
    <w:rPr>
      <w:color w:val="404040"/>
    </w:rPr>
  </w:style>
  <w:style w:type="paragraph" w:styleId="Heading9">
    <w:name w:val="heading 9"/>
    <w:basedOn w:val="Normal"/>
    <w:next w:val="Normal"/>
    <w:link w:val="Heading9Char"/>
    <w:qFormat/>
    <w:rsid w:val="002D4586"/>
    <w:pPr>
      <w:keepNext/>
      <w:keepLines/>
      <w:numPr>
        <w:ilvl w:val="8"/>
        <w:numId w:val="6"/>
      </w:numPr>
      <w:spacing w:before="200"/>
      <w:outlineLvl w:val="8"/>
    </w:pPr>
    <w:rPr>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er1 Char,h1 Char,h11 Char,1. Char"/>
    <w:basedOn w:val="DefaultParagraphFont"/>
    <w:link w:val="Heading1"/>
    <w:rsid w:val="00065368"/>
    <w:rPr>
      <w:rFonts w:ascii="Cambria" w:eastAsia="Times New Roman" w:hAnsi="Cambria" w:cs="Times New Roman"/>
      <w:b/>
      <w:bCs/>
      <w:smallCaps/>
      <w:kern w:val="32"/>
      <w:sz w:val="28"/>
      <w:szCs w:val="32"/>
      <w:lang w:val="en-GB"/>
    </w:rPr>
  </w:style>
  <w:style w:type="character" w:customStyle="1" w:styleId="Heading2Char">
    <w:name w:val="Heading 2 Char"/>
    <w:aliases w:val="Heading Contents Char,h2 Char,h21 Char,1.1 Char"/>
    <w:basedOn w:val="DefaultParagraphFont"/>
    <w:link w:val="Heading2"/>
    <w:rsid w:val="00065368"/>
    <w:rPr>
      <w:rFonts w:ascii="Cambria" w:eastAsia="Batang" w:hAnsi="Cambria" w:cs="Times New Roman"/>
      <w:b/>
      <w:bCs/>
      <w:kern w:val="32"/>
      <w:sz w:val="24"/>
      <w:szCs w:val="20"/>
      <w:lang w:val="en-US"/>
    </w:rPr>
  </w:style>
  <w:style w:type="character" w:customStyle="1" w:styleId="Heading3Char">
    <w:name w:val="Heading 3 Char"/>
    <w:aliases w:val="13 Char,H3 Char,h3 Char,Level-3 heading Char,heading3 Char,3 Char,(a) Char"/>
    <w:basedOn w:val="DefaultParagraphFont"/>
    <w:link w:val="Heading3"/>
    <w:rsid w:val="002D4586"/>
    <w:rPr>
      <w:rFonts w:ascii="Cambria" w:eastAsia="Times New Roman" w:hAnsi="Cambria" w:cs="Times New Roman"/>
      <w:b/>
      <w:bCs/>
      <w:szCs w:val="24"/>
      <w:lang w:val="en-US"/>
    </w:rPr>
  </w:style>
  <w:style w:type="character" w:customStyle="1" w:styleId="Heading4Char">
    <w:name w:val="Heading 4 Char"/>
    <w:aliases w:val="(i) Char"/>
    <w:basedOn w:val="DefaultParagraphFont"/>
    <w:link w:val="Heading4"/>
    <w:rsid w:val="002D4586"/>
    <w:rPr>
      <w:rFonts w:ascii="Cambria" w:eastAsia="Times New Roman" w:hAnsi="Cambria" w:cs="Times New Roman"/>
      <w:i/>
      <w:szCs w:val="28"/>
      <w:lang w:val="en-GB"/>
    </w:rPr>
  </w:style>
  <w:style w:type="character" w:customStyle="1" w:styleId="Heading5Char">
    <w:name w:val="Heading 5 Char"/>
    <w:aliases w:val="(A) Char"/>
    <w:basedOn w:val="DefaultParagraphFont"/>
    <w:link w:val="Heading5"/>
    <w:rsid w:val="002D4586"/>
    <w:rPr>
      <w:rFonts w:ascii="Cambria" w:eastAsia="Times New Roman" w:hAnsi="Cambria" w:cs="Times New Roman"/>
      <w:color w:val="243F60"/>
      <w:szCs w:val="20"/>
    </w:rPr>
  </w:style>
  <w:style w:type="character" w:customStyle="1" w:styleId="Heading6Char">
    <w:name w:val="Heading 6 Char"/>
    <w:aliases w:val="(I) Char"/>
    <w:basedOn w:val="DefaultParagraphFont"/>
    <w:link w:val="Heading6"/>
    <w:rsid w:val="002D4586"/>
    <w:rPr>
      <w:rFonts w:ascii="Cambria" w:eastAsia="Times New Roman" w:hAnsi="Cambria" w:cs="Times New Roman"/>
      <w:i/>
      <w:iCs/>
      <w:color w:val="243F60"/>
      <w:szCs w:val="20"/>
    </w:rPr>
  </w:style>
  <w:style w:type="character" w:customStyle="1" w:styleId="Heading7Char">
    <w:name w:val="Heading 7 Char"/>
    <w:basedOn w:val="DefaultParagraphFont"/>
    <w:link w:val="Heading7"/>
    <w:rsid w:val="002D4586"/>
    <w:rPr>
      <w:rFonts w:ascii="Cambria" w:eastAsia="Times New Roman" w:hAnsi="Cambria" w:cs="Times New Roman"/>
      <w:i/>
      <w:iCs/>
      <w:color w:val="404040"/>
      <w:szCs w:val="20"/>
    </w:rPr>
  </w:style>
  <w:style w:type="character" w:customStyle="1" w:styleId="Heading8Char">
    <w:name w:val="Heading 8 Char"/>
    <w:aliases w:val="t Char,heading 8 Char"/>
    <w:basedOn w:val="DefaultParagraphFont"/>
    <w:link w:val="Heading8"/>
    <w:rsid w:val="002D4586"/>
    <w:rPr>
      <w:rFonts w:ascii="Cambria" w:eastAsia="Times New Roman" w:hAnsi="Cambria" w:cs="Times New Roman"/>
      <w:color w:val="404040"/>
      <w:szCs w:val="20"/>
    </w:rPr>
  </w:style>
  <w:style w:type="character" w:customStyle="1" w:styleId="Heading9Char">
    <w:name w:val="Heading 9 Char"/>
    <w:basedOn w:val="DefaultParagraphFont"/>
    <w:link w:val="Heading9"/>
    <w:rsid w:val="002D4586"/>
    <w:rPr>
      <w:rFonts w:ascii="Cambria" w:eastAsia="Times New Roman" w:hAnsi="Cambria" w:cs="Times New Roman"/>
      <w:i/>
      <w:iCs/>
      <w:color w:val="404040"/>
      <w:szCs w:val="20"/>
    </w:rPr>
  </w:style>
  <w:style w:type="numbering" w:customStyle="1" w:styleId="Appendices">
    <w:name w:val="Appendices"/>
    <w:uiPriority w:val="99"/>
    <w:rsid w:val="002D4586"/>
    <w:pPr>
      <w:numPr>
        <w:numId w:val="7"/>
      </w:numPr>
    </w:pPr>
  </w:style>
  <w:style w:type="paragraph" w:styleId="BalloonText">
    <w:name w:val="Balloon Text"/>
    <w:basedOn w:val="Normal"/>
    <w:link w:val="BalloonTextChar"/>
    <w:rsid w:val="002D4586"/>
    <w:pPr>
      <w:spacing w:after="0"/>
    </w:pPr>
    <w:rPr>
      <w:rFonts w:ascii="Tahoma" w:hAnsi="Tahoma" w:cs="Tahoma"/>
      <w:sz w:val="16"/>
      <w:szCs w:val="16"/>
    </w:rPr>
  </w:style>
  <w:style w:type="character" w:customStyle="1" w:styleId="BalloonTextChar">
    <w:name w:val="Balloon Text Char"/>
    <w:basedOn w:val="DefaultParagraphFont"/>
    <w:link w:val="BalloonText"/>
    <w:rsid w:val="002D4586"/>
    <w:rPr>
      <w:rFonts w:ascii="Tahoma" w:eastAsia="Times New Roman" w:hAnsi="Tahoma" w:cs="Tahoma"/>
      <w:sz w:val="16"/>
      <w:szCs w:val="16"/>
    </w:rPr>
  </w:style>
  <w:style w:type="character" w:styleId="Hyperlink">
    <w:name w:val="Hyperlink"/>
    <w:uiPriority w:val="99"/>
    <w:unhideWhenUsed/>
    <w:rsid w:val="002D4586"/>
    <w:rPr>
      <w:color w:val="0000FF"/>
      <w:u w:val="single"/>
    </w:rPr>
  </w:style>
  <w:style w:type="paragraph" w:styleId="Caption">
    <w:name w:val="caption"/>
    <w:basedOn w:val="Normal"/>
    <w:next w:val="Normal"/>
    <w:qFormat/>
    <w:rsid w:val="002D4586"/>
    <w:pPr>
      <w:spacing w:before="60"/>
      <w:jc w:val="center"/>
    </w:pPr>
    <w:rPr>
      <w:b/>
      <w:bCs/>
      <w:lang w:val="en-GB"/>
    </w:rPr>
  </w:style>
  <w:style w:type="paragraph" w:styleId="Header">
    <w:name w:val="header"/>
    <w:basedOn w:val="Normal"/>
    <w:link w:val="HeaderChar"/>
    <w:uiPriority w:val="99"/>
    <w:rsid w:val="002D4586"/>
    <w:pPr>
      <w:tabs>
        <w:tab w:val="center" w:pos="4513"/>
        <w:tab w:val="right" w:pos="9026"/>
      </w:tabs>
    </w:pPr>
  </w:style>
  <w:style w:type="character" w:customStyle="1" w:styleId="HeaderChar">
    <w:name w:val="Header Char"/>
    <w:basedOn w:val="DefaultParagraphFont"/>
    <w:link w:val="Header"/>
    <w:uiPriority w:val="99"/>
    <w:rsid w:val="002D4586"/>
    <w:rPr>
      <w:rFonts w:ascii="Cambria" w:eastAsia="Times New Roman" w:hAnsi="Cambria" w:cs="Times New Roman"/>
      <w:szCs w:val="20"/>
    </w:rPr>
  </w:style>
  <w:style w:type="paragraph" w:styleId="Footer">
    <w:name w:val="footer"/>
    <w:basedOn w:val="Normal"/>
    <w:link w:val="FooterChar"/>
    <w:uiPriority w:val="99"/>
    <w:unhideWhenUsed/>
    <w:rsid w:val="002D4586"/>
    <w:pPr>
      <w:tabs>
        <w:tab w:val="center" w:pos="4513"/>
        <w:tab w:val="right" w:pos="9026"/>
      </w:tabs>
    </w:pPr>
    <w:rPr>
      <w:rFonts w:ascii="Arial" w:hAnsi="Arial"/>
      <w:sz w:val="18"/>
    </w:rPr>
  </w:style>
  <w:style w:type="character" w:customStyle="1" w:styleId="FooterChar">
    <w:name w:val="Footer Char"/>
    <w:basedOn w:val="DefaultParagraphFont"/>
    <w:link w:val="Footer"/>
    <w:uiPriority w:val="99"/>
    <w:rsid w:val="002D4586"/>
    <w:rPr>
      <w:rFonts w:ascii="Arial" w:eastAsia="Times New Roman" w:hAnsi="Arial" w:cs="Times New Roman"/>
      <w:sz w:val="18"/>
      <w:szCs w:val="20"/>
    </w:rPr>
  </w:style>
  <w:style w:type="paragraph" w:customStyle="1" w:styleId="Classification">
    <w:name w:val="Classification"/>
    <w:basedOn w:val="Normal"/>
    <w:next w:val="Normal"/>
    <w:rsid w:val="002D4586"/>
    <w:pPr>
      <w:keepNext/>
      <w:spacing w:after="0"/>
      <w:jc w:val="center"/>
    </w:pPr>
    <w:rPr>
      <w:rFonts w:ascii="Times New Roman" w:hAnsi="Times New Roman"/>
      <w:b/>
      <w:caps/>
      <w:sz w:val="20"/>
    </w:rPr>
  </w:style>
  <w:style w:type="character" w:styleId="FootnoteReference">
    <w:name w:val="footnote reference"/>
    <w:rsid w:val="002D4586"/>
    <w:rPr>
      <w:vertAlign w:val="superscript"/>
    </w:rPr>
  </w:style>
  <w:style w:type="paragraph" w:styleId="FootnoteText">
    <w:name w:val="footnote text"/>
    <w:basedOn w:val="Normal"/>
    <w:link w:val="FootnoteTextChar"/>
    <w:rsid w:val="002D4586"/>
    <w:rPr>
      <w:sz w:val="20"/>
    </w:rPr>
  </w:style>
  <w:style w:type="character" w:customStyle="1" w:styleId="FootnoteTextChar">
    <w:name w:val="Footnote Text Char"/>
    <w:basedOn w:val="DefaultParagraphFont"/>
    <w:link w:val="FootnoteText"/>
    <w:rsid w:val="002D4586"/>
    <w:rPr>
      <w:rFonts w:ascii="Cambria" w:eastAsia="Times New Roman" w:hAnsi="Cambria" w:cs="Times New Roman"/>
      <w:sz w:val="20"/>
      <w:szCs w:val="20"/>
    </w:rPr>
  </w:style>
  <w:style w:type="paragraph" w:styleId="TOC2">
    <w:name w:val="toc 2"/>
    <w:basedOn w:val="Normal"/>
    <w:next w:val="Normal"/>
    <w:uiPriority w:val="39"/>
    <w:rsid w:val="002D4586"/>
    <w:pPr>
      <w:spacing w:after="0"/>
      <w:ind w:left="221"/>
    </w:pPr>
    <w:rPr>
      <w:b/>
    </w:rPr>
  </w:style>
  <w:style w:type="paragraph" w:customStyle="1" w:styleId="BaseBodyText">
    <w:name w:val="_Base (Body Text)"/>
    <w:rsid w:val="002D4586"/>
    <w:pPr>
      <w:spacing w:after="0" w:line="240" w:lineRule="auto"/>
    </w:pPr>
    <w:rPr>
      <w:rFonts w:ascii="Arial" w:eastAsia="Times New Roman" w:hAnsi="Arial" w:cs="Times New Roman"/>
      <w:sz w:val="20"/>
      <w:szCs w:val="20"/>
    </w:rPr>
  </w:style>
  <w:style w:type="paragraph" w:styleId="TOC1">
    <w:name w:val="toc 1"/>
    <w:aliases w:val="t1"/>
    <w:basedOn w:val="Normal"/>
    <w:next w:val="Normal"/>
    <w:uiPriority w:val="39"/>
    <w:rsid w:val="002D4586"/>
    <w:pPr>
      <w:spacing w:before="40" w:after="0"/>
    </w:pPr>
    <w:rPr>
      <w:b/>
      <w:smallCaps/>
      <w:sz w:val="24"/>
    </w:rPr>
  </w:style>
  <w:style w:type="paragraph" w:customStyle="1" w:styleId="Title3DocTitle">
    <w:name w:val="Title 3 (Doc Title)"/>
    <w:basedOn w:val="Normal"/>
    <w:rsid w:val="002D4586"/>
    <w:pPr>
      <w:keepNext/>
      <w:spacing w:before="1600" w:after="0"/>
      <w:ind w:left="1134" w:right="1134"/>
      <w:jc w:val="center"/>
    </w:pPr>
    <w:rPr>
      <w:rFonts w:ascii="Times New Roman" w:hAnsi="Times New Roman"/>
      <w:b/>
      <w:sz w:val="28"/>
    </w:rPr>
  </w:style>
  <w:style w:type="paragraph" w:customStyle="1" w:styleId="Title4DocType">
    <w:name w:val="Title 4 (Doc Type)"/>
    <w:basedOn w:val="Normal"/>
    <w:rsid w:val="002D4586"/>
    <w:pPr>
      <w:keepNext/>
      <w:spacing w:before="400" w:after="0"/>
      <w:ind w:left="1134" w:right="1134"/>
      <w:jc w:val="center"/>
    </w:pPr>
    <w:rPr>
      <w:rFonts w:ascii="Times New Roman" w:hAnsi="Times New Roman"/>
      <w:b/>
      <w:sz w:val="32"/>
    </w:rPr>
  </w:style>
  <w:style w:type="paragraph" w:customStyle="1" w:styleId="TableText">
    <w:name w:val="Table Text"/>
    <w:basedOn w:val="Normal"/>
    <w:rsid w:val="002D4586"/>
    <w:pPr>
      <w:spacing w:after="0"/>
    </w:pPr>
    <w:rPr>
      <w:lang w:val="en-US" w:eastAsia="en-AU"/>
    </w:rPr>
  </w:style>
  <w:style w:type="paragraph" w:styleId="TOC3">
    <w:name w:val="toc 3"/>
    <w:basedOn w:val="Normal"/>
    <w:next w:val="Normal"/>
    <w:uiPriority w:val="39"/>
    <w:rsid w:val="002D4586"/>
    <w:pPr>
      <w:spacing w:after="0"/>
      <w:ind w:left="442"/>
    </w:pPr>
  </w:style>
  <w:style w:type="paragraph" w:customStyle="1" w:styleId="Listi">
    <w:name w:val="List i"/>
    <w:basedOn w:val="Normal"/>
    <w:link w:val="ListiChar"/>
    <w:rsid w:val="002D4586"/>
    <w:pPr>
      <w:tabs>
        <w:tab w:val="num" w:pos="1069"/>
      </w:tabs>
      <w:ind w:left="1069" w:hanging="709"/>
      <w:contextualSpacing/>
    </w:pPr>
    <w:rPr>
      <w:rFonts w:ascii="Times New Roman" w:hAnsi="Times New Roman"/>
      <w:sz w:val="24"/>
      <w:szCs w:val="24"/>
      <w:lang w:eastAsia="x-none"/>
    </w:rPr>
  </w:style>
  <w:style w:type="paragraph" w:customStyle="1" w:styleId="Listilast">
    <w:name w:val="List i (last)"/>
    <w:basedOn w:val="Listi"/>
    <w:next w:val="StdPara"/>
    <w:rsid w:val="002D4586"/>
    <w:pPr>
      <w:tabs>
        <w:tab w:val="clear" w:pos="1069"/>
        <w:tab w:val="num" w:pos="1440"/>
      </w:tabs>
      <w:ind w:left="1440" w:hanging="360"/>
    </w:pPr>
  </w:style>
  <w:style w:type="character" w:customStyle="1" w:styleId="ListiChar">
    <w:name w:val="List i Char"/>
    <w:link w:val="Listi"/>
    <w:rsid w:val="002D4586"/>
    <w:rPr>
      <w:rFonts w:ascii="Times New Roman" w:eastAsia="Times New Roman" w:hAnsi="Times New Roman" w:cs="Times New Roman"/>
      <w:sz w:val="24"/>
      <w:szCs w:val="24"/>
      <w:lang w:eastAsia="x-none"/>
    </w:rPr>
  </w:style>
  <w:style w:type="paragraph" w:styleId="TOC4">
    <w:name w:val="toc 4"/>
    <w:basedOn w:val="Normal"/>
    <w:next w:val="Normal"/>
    <w:autoRedefine/>
    <w:uiPriority w:val="39"/>
    <w:unhideWhenUsed/>
    <w:rsid w:val="002D4586"/>
    <w:pPr>
      <w:spacing w:after="100" w:line="276" w:lineRule="auto"/>
      <w:ind w:left="660"/>
    </w:pPr>
    <w:rPr>
      <w:rFonts w:ascii="Calibri" w:hAnsi="Calibri"/>
      <w:szCs w:val="22"/>
      <w:lang w:eastAsia="en-AU"/>
    </w:rPr>
  </w:style>
  <w:style w:type="paragraph" w:styleId="TOC5">
    <w:name w:val="toc 5"/>
    <w:basedOn w:val="Normal"/>
    <w:next w:val="Normal"/>
    <w:autoRedefine/>
    <w:uiPriority w:val="39"/>
    <w:unhideWhenUsed/>
    <w:rsid w:val="002D4586"/>
    <w:pPr>
      <w:spacing w:after="100" w:line="276" w:lineRule="auto"/>
      <w:ind w:left="880"/>
    </w:pPr>
    <w:rPr>
      <w:rFonts w:ascii="Calibri" w:hAnsi="Calibri"/>
      <w:szCs w:val="22"/>
      <w:lang w:eastAsia="en-AU"/>
    </w:rPr>
  </w:style>
  <w:style w:type="paragraph" w:styleId="TOC6">
    <w:name w:val="toc 6"/>
    <w:basedOn w:val="Normal"/>
    <w:next w:val="Normal"/>
    <w:autoRedefine/>
    <w:uiPriority w:val="39"/>
    <w:unhideWhenUsed/>
    <w:rsid w:val="002D4586"/>
    <w:pPr>
      <w:spacing w:after="100" w:line="276" w:lineRule="auto"/>
      <w:ind w:left="1100"/>
    </w:pPr>
    <w:rPr>
      <w:rFonts w:ascii="Calibri" w:hAnsi="Calibri"/>
      <w:szCs w:val="22"/>
      <w:lang w:eastAsia="en-AU"/>
    </w:rPr>
  </w:style>
  <w:style w:type="paragraph" w:styleId="TOC7">
    <w:name w:val="toc 7"/>
    <w:basedOn w:val="Normal"/>
    <w:next w:val="Normal"/>
    <w:autoRedefine/>
    <w:uiPriority w:val="39"/>
    <w:unhideWhenUsed/>
    <w:rsid w:val="002D4586"/>
    <w:pPr>
      <w:spacing w:after="100" w:line="276" w:lineRule="auto"/>
      <w:ind w:left="1320"/>
    </w:pPr>
    <w:rPr>
      <w:rFonts w:ascii="Calibri" w:hAnsi="Calibri"/>
      <w:szCs w:val="22"/>
      <w:lang w:eastAsia="en-AU"/>
    </w:rPr>
  </w:style>
  <w:style w:type="paragraph" w:styleId="TOC8">
    <w:name w:val="toc 8"/>
    <w:basedOn w:val="Normal"/>
    <w:next w:val="Normal"/>
    <w:autoRedefine/>
    <w:uiPriority w:val="39"/>
    <w:unhideWhenUsed/>
    <w:rsid w:val="002D4586"/>
    <w:pPr>
      <w:spacing w:after="100" w:line="276" w:lineRule="auto"/>
      <w:ind w:left="1540"/>
    </w:pPr>
    <w:rPr>
      <w:rFonts w:ascii="Calibri" w:hAnsi="Calibri"/>
      <w:szCs w:val="22"/>
      <w:lang w:eastAsia="en-AU"/>
    </w:rPr>
  </w:style>
  <w:style w:type="paragraph" w:styleId="TOC9">
    <w:name w:val="toc 9"/>
    <w:basedOn w:val="Normal"/>
    <w:next w:val="Normal"/>
    <w:autoRedefine/>
    <w:uiPriority w:val="39"/>
    <w:unhideWhenUsed/>
    <w:rsid w:val="002D4586"/>
    <w:pPr>
      <w:spacing w:after="100" w:line="276" w:lineRule="auto"/>
      <w:ind w:left="1760"/>
    </w:pPr>
    <w:rPr>
      <w:rFonts w:ascii="Calibri" w:hAnsi="Calibri"/>
      <w:szCs w:val="22"/>
      <w:lang w:eastAsia="en-AU"/>
    </w:rPr>
  </w:style>
  <w:style w:type="character" w:styleId="Strong">
    <w:name w:val="Strong"/>
    <w:qFormat/>
    <w:rsid w:val="002D4586"/>
    <w:rPr>
      <w:b/>
      <w:bCs/>
    </w:rPr>
  </w:style>
  <w:style w:type="paragraph" w:customStyle="1" w:styleId="Para">
    <w:name w:val="Para"/>
    <w:basedOn w:val="BaseBodyText"/>
    <w:rsid w:val="002D4586"/>
    <w:pPr>
      <w:tabs>
        <w:tab w:val="num" w:pos="657"/>
      </w:tabs>
      <w:spacing w:before="120" w:after="120"/>
      <w:ind w:left="90"/>
      <w:jc w:val="both"/>
    </w:pPr>
  </w:style>
  <w:style w:type="paragraph" w:styleId="TableofFigures">
    <w:name w:val="table of figures"/>
    <w:basedOn w:val="Normal"/>
    <w:next w:val="Normal"/>
    <w:uiPriority w:val="99"/>
    <w:rsid w:val="002D4586"/>
    <w:pPr>
      <w:spacing w:after="0"/>
    </w:pPr>
  </w:style>
  <w:style w:type="paragraph" w:customStyle="1" w:styleId="ListRoman">
    <w:name w:val="List Roman"/>
    <w:basedOn w:val="Normal"/>
    <w:qFormat/>
    <w:rsid w:val="002D4586"/>
    <w:pPr>
      <w:numPr>
        <w:numId w:val="5"/>
      </w:numPr>
      <w:contextualSpacing/>
    </w:pPr>
  </w:style>
  <w:style w:type="paragraph" w:customStyle="1" w:styleId="StdPara">
    <w:name w:val="StdPara"/>
    <w:basedOn w:val="Normal"/>
    <w:link w:val="StdParaChar"/>
    <w:qFormat/>
    <w:rsid w:val="002D4586"/>
    <w:pPr>
      <w:jc w:val="both"/>
    </w:pPr>
    <w:rPr>
      <w:szCs w:val="24"/>
      <w:lang w:val="en-US"/>
    </w:rPr>
  </w:style>
  <w:style w:type="character" w:styleId="PageNumber">
    <w:name w:val="page number"/>
    <w:basedOn w:val="DefaultParagraphFont"/>
    <w:rsid w:val="002D4586"/>
  </w:style>
  <w:style w:type="paragraph" w:customStyle="1" w:styleId="Appendix1">
    <w:name w:val="Appendix 1"/>
    <w:basedOn w:val="Normal"/>
    <w:next w:val="Normal"/>
    <w:link w:val="Appendix1Char"/>
    <w:qFormat/>
    <w:rsid w:val="002D4586"/>
    <w:pPr>
      <w:pageBreakBefore/>
      <w:numPr>
        <w:numId w:val="7"/>
      </w:numPr>
      <w:spacing w:after="200"/>
    </w:pPr>
    <w:rPr>
      <w:rFonts w:eastAsia="Batang"/>
      <w:b/>
      <w:caps/>
      <w:smallCaps/>
      <w:kern w:val="28"/>
      <w:sz w:val="32"/>
    </w:rPr>
  </w:style>
  <w:style w:type="paragraph" w:customStyle="1" w:styleId="Appendix2">
    <w:name w:val="Appendix 2"/>
    <w:basedOn w:val="Appendix1"/>
    <w:next w:val="Normal"/>
    <w:link w:val="Appendix2CharChar"/>
    <w:qFormat/>
    <w:rsid w:val="002D4586"/>
    <w:pPr>
      <w:pageBreakBefore w:val="0"/>
      <w:numPr>
        <w:ilvl w:val="1"/>
      </w:numPr>
      <w:autoSpaceDE w:val="0"/>
      <w:autoSpaceDN w:val="0"/>
      <w:adjustRightInd w:val="0"/>
      <w:spacing w:before="120"/>
      <w:outlineLvl w:val="1"/>
    </w:pPr>
    <w:rPr>
      <w:caps w:val="0"/>
      <w:smallCaps w:val="0"/>
      <w:sz w:val="28"/>
      <w:szCs w:val="28"/>
    </w:rPr>
  </w:style>
  <w:style w:type="character" w:customStyle="1" w:styleId="Appendix1Char">
    <w:name w:val="Appendix 1 Char"/>
    <w:link w:val="Appendix1"/>
    <w:rsid w:val="002D4586"/>
    <w:rPr>
      <w:rFonts w:ascii="Cambria" w:eastAsia="Batang" w:hAnsi="Cambria" w:cs="Times New Roman"/>
      <w:b/>
      <w:caps/>
      <w:smallCaps/>
      <w:kern w:val="28"/>
      <w:sz w:val="32"/>
      <w:szCs w:val="20"/>
    </w:rPr>
  </w:style>
  <w:style w:type="numbering" w:customStyle="1" w:styleId="Headings">
    <w:name w:val="Headings"/>
    <w:uiPriority w:val="99"/>
    <w:rsid w:val="002D4586"/>
    <w:pPr>
      <w:numPr>
        <w:numId w:val="3"/>
      </w:numPr>
    </w:pPr>
  </w:style>
  <w:style w:type="numbering" w:customStyle="1" w:styleId="Romanlist">
    <w:name w:val="Roman list"/>
    <w:uiPriority w:val="99"/>
    <w:rsid w:val="002D4586"/>
    <w:pPr>
      <w:numPr>
        <w:numId w:val="4"/>
      </w:numPr>
    </w:pPr>
  </w:style>
  <w:style w:type="character" w:customStyle="1" w:styleId="Appendix2CharChar">
    <w:name w:val="Appendix 2 Char Char"/>
    <w:link w:val="Appendix2"/>
    <w:rsid w:val="002D4586"/>
    <w:rPr>
      <w:rFonts w:ascii="Cambria" w:eastAsia="Batang" w:hAnsi="Cambria" w:cs="Times New Roman"/>
      <w:b/>
      <w:kern w:val="28"/>
      <w:sz w:val="28"/>
      <w:szCs w:val="28"/>
    </w:rPr>
  </w:style>
  <w:style w:type="paragraph" w:styleId="Subtitle">
    <w:name w:val="Subtitle"/>
    <w:basedOn w:val="Normal"/>
    <w:next w:val="Normal"/>
    <w:link w:val="SubtitleChar"/>
    <w:qFormat/>
    <w:rsid w:val="002D4586"/>
    <w:pPr>
      <w:spacing w:after="60"/>
      <w:contextualSpacing/>
      <w:jc w:val="center"/>
      <w:outlineLvl w:val="1"/>
    </w:pPr>
    <w:rPr>
      <w:sz w:val="32"/>
      <w:szCs w:val="24"/>
    </w:rPr>
  </w:style>
  <w:style w:type="character" w:customStyle="1" w:styleId="SubtitleChar">
    <w:name w:val="Subtitle Char"/>
    <w:basedOn w:val="DefaultParagraphFont"/>
    <w:link w:val="Subtitle"/>
    <w:rsid w:val="002D4586"/>
    <w:rPr>
      <w:rFonts w:ascii="Cambria" w:eastAsia="Times New Roman" w:hAnsi="Cambria" w:cs="Times New Roman"/>
      <w:sz w:val="32"/>
      <w:szCs w:val="24"/>
    </w:rPr>
  </w:style>
  <w:style w:type="paragraph" w:styleId="Title">
    <w:name w:val="Title"/>
    <w:basedOn w:val="Normal"/>
    <w:next w:val="Normal"/>
    <w:link w:val="TitleChar"/>
    <w:qFormat/>
    <w:rsid w:val="002D4586"/>
    <w:pPr>
      <w:spacing w:before="240" w:after="60"/>
      <w:contextualSpacing/>
      <w:jc w:val="center"/>
      <w:outlineLvl w:val="0"/>
    </w:pPr>
    <w:rPr>
      <w:b/>
      <w:bCs/>
      <w:kern w:val="28"/>
      <w:sz w:val="44"/>
      <w:szCs w:val="32"/>
    </w:rPr>
  </w:style>
  <w:style w:type="character" w:customStyle="1" w:styleId="TitleChar">
    <w:name w:val="Title Char"/>
    <w:basedOn w:val="DefaultParagraphFont"/>
    <w:link w:val="Title"/>
    <w:rsid w:val="002D4586"/>
    <w:rPr>
      <w:rFonts w:ascii="Cambria" w:eastAsia="Times New Roman" w:hAnsi="Cambria" w:cs="Times New Roman"/>
      <w:b/>
      <w:bCs/>
      <w:kern w:val="28"/>
      <w:sz w:val="44"/>
      <w:szCs w:val="32"/>
    </w:rPr>
  </w:style>
  <w:style w:type="paragraph" w:styleId="TOCHeading">
    <w:name w:val="TOC Heading"/>
    <w:basedOn w:val="Heading1"/>
    <w:next w:val="Normal"/>
    <w:uiPriority w:val="39"/>
    <w:qFormat/>
    <w:rsid w:val="002D4586"/>
    <w:pPr>
      <w:keepLines/>
      <w:pageBreakBefore/>
      <w:numPr>
        <w:numId w:val="0"/>
      </w:numPr>
      <w:spacing w:before="480" w:after="0"/>
      <w:outlineLvl w:val="9"/>
    </w:pPr>
    <w:rPr>
      <w:smallCaps w:val="0"/>
      <w:color w:val="365F91"/>
      <w:kern w:val="0"/>
      <w:szCs w:val="28"/>
      <w:lang w:val="en-AU"/>
    </w:rPr>
  </w:style>
  <w:style w:type="paragraph" w:customStyle="1" w:styleId="unHeading2">
    <w:name w:val="unHeading2"/>
    <w:basedOn w:val="Heading2"/>
    <w:qFormat/>
    <w:rsid w:val="002D4586"/>
    <w:pPr>
      <w:numPr>
        <w:ilvl w:val="0"/>
        <w:numId w:val="0"/>
      </w:numPr>
      <w:spacing w:after="200"/>
    </w:pPr>
    <w:rPr>
      <w:bCs w:val="0"/>
      <w:kern w:val="0"/>
      <w:lang w:val="en-GB"/>
    </w:rPr>
  </w:style>
  <w:style w:type="paragraph" w:customStyle="1" w:styleId="ListRoman2">
    <w:name w:val="List Roman 2"/>
    <w:basedOn w:val="ListRoman"/>
    <w:rsid w:val="002D4586"/>
    <w:pPr>
      <w:numPr>
        <w:ilvl w:val="1"/>
      </w:numPr>
    </w:pPr>
  </w:style>
  <w:style w:type="numbering" w:customStyle="1" w:styleId="ListRomanstyles">
    <w:name w:val="List Roman styles"/>
    <w:uiPriority w:val="99"/>
    <w:rsid w:val="002D4586"/>
    <w:pPr>
      <w:numPr>
        <w:numId w:val="5"/>
      </w:numPr>
    </w:pPr>
  </w:style>
  <w:style w:type="paragraph" w:customStyle="1" w:styleId="ColorfulShading-Accent11">
    <w:name w:val="Colorful Shading - Accent 11"/>
    <w:hidden/>
    <w:uiPriority w:val="99"/>
    <w:rsid w:val="002D4586"/>
    <w:pPr>
      <w:spacing w:after="0" w:line="240" w:lineRule="auto"/>
    </w:pPr>
    <w:rPr>
      <w:rFonts w:ascii="Book Antiqua" w:eastAsia="Times New Roman" w:hAnsi="Book Antiqua" w:cs="Times New Roman"/>
      <w:szCs w:val="20"/>
    </w:rPr>
  </w:style>
  <w:style w:type="paragraph" w:customStyle="1" w:styleId="SmallTextPara">
    <w:name w:val="Small Text Para"/>
    <w:basedOn w:val="StdPara"/>
    <w:rsid w:val="002D4586"/>
    <w:pPr>
      <w:autoSpaceDE w:val="0"/>
      <w:autoSpaceDN w:val="0"/>
      <w:adjustRightInd w:val="0"/>
      <w:spacing w:before="20" w:after="0"/>
      <w:jc w:val="left"/>
    </w:pPr>
    <w:rPr>
      <w:sz w:val="16"/>
      <w:szCs w:val="16"/>
    </w:rPr>
  </w:style>
  <w:style w:type="paragraph" w:styleId="Revision">
    <w:name w:val="Revision"/>
    <w:hidden/>
    <w:uiPriority w:val="99"/>
    <w:semiHidden/>
    <w:rsid w:val="002D4586"/>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A7504"/>
    <w:rPr>
      <w:sz w:val="16"/>
      <w:szCs w:val="16"/>
    </w:rPr>
  </w:style>
  <w:style w:type="paragraph" w:styleId="CommentText">
    <w:name w:val="annotation text"/>
    <w:basedOn w:val="Normal"/>
    <w:link w:val="CommentTextChar"/>
    <w:uiPriority w:val="99"/>
    <w:semiHidden/>
    <w:unhideWhenUsed/>
    <w:rsid w:val="00BA7504"/>
    <w:rPr>
      <w:sz w:val="20"/>
    </w:rPr>
  </w:style>
  <w:style w:type="character" w:customStyle="1" w:styleId="CommentTextChar">
    <w:name w:val="Comment Text Char"/>
    <w:basedOn w:val="DefaultParagraphFont"/>
    <w:link w:val="CommentText"/>
    <w:uiPriority w:val="99"/>
    <w:semiHidden/>
    <w:rsid w:val="00BA7504"/>
    <w:rPr>
      <w:rFonts w:ascii="Cambria" w:eastAsia="Times New Roman" w:hAnsi="Cambria" w:cs="Times New Roman"/>
      <w:sz w:val="20"/>
      <w:szCs w:val="20"/>
    </w:rPr>
  </w:style>
  <w:style w:type="paragraph" w:styleId="CommentSubject">
    <w:name w:val="annotation subject"/>
    <w:basedOn w:val="CommentText"/>
    <w:next w:val="CommentText"/>
    <w:link w:val="CommentSubjectChar"/>
    <w:uiPriority w:val="99"/>
    <w:semiHidden/>
    <w:unhideWhenUsed/>
    <w:rsid w:val="00BA7504"/>
    <w:rPr>
      <w:b/>
      <w:bCs/>
    </w:rPr>
  </w:style>
  <w:style w:type="character" w:customStyle="1" w:styleId="CommentSubjectChar">
    <w:name w:val="Comment Subject Char"/>
    <w:basedOn w:val="CommentTextChar"/>
    <w:link w:val="CommentSubject"/>
    <w:uiPriority w:val="99"/>
    <w:semiHidden/>
    <w:rsid w:val="00BA7504"/>
    <w:rPr>
      <w:rFonts w:ascii="Cambria" w:eastAsia="Times New Roman" w:hAnsi="Cambria" w:cs="Times New Roman"/>
      <w:b/>
      <w:bCs/>
      <w:sz w:val="20"/>
      <w:szCs w:val="20"/>
    </w:rPr>
  </w:style>
  <w:style w:type="character" w:styleId="FollowedHyperlink">
    <w:name w:val="FollowedHyperlink"/>
    <w:basedOn w:val="DefaultParagraphFont"/>
    <w:uiPriority w:val="99"/>
    <w:semiHidden/>
    <w:unhideWhenUsed/>
    <w:rsid w:val="00883691"/>
    <w:rPr>
      <w:color w:val="954F72" w:themeColor="followedHyperlink"/>
      <w:u w:val="single"/>
    </w:rPr>
  </w:style>
  <w:style w:type="character" w:customStyle="1" w:styleId="StdParaChar">
    <w:name w:val="StdPara Char"/>
    <w:link w:val="StdPara"/>
    <w:rsid w:val="00180321"/>
    <w:rPr>
      <w:rFonts w:ascii="Cambria" w:eastAsia="Times New Roman" w:hAnsi="Cambria" w:cs="Times New Roman"/>
      <w:szCs w:val="24"/>
      <w:lang w:val="en-US"/>
    </w:rPr>
  </w:style>
  <w:style w:type="numbering" w:customStyle="1" w:styleId="ListRomanstyles1">
    <w:name w:val="List Roman styles1"/>
    <w:uiPriority w:val="99"/>
    <w:rsid w:val="00D140D2"/>
  </w:style>
  <w:style w:type="numbering" w:customStyle="1" w:styleId="ListRomanstyles2">
    <w:name w:val="List Roman styles2"/>
    <w:uiPriority w:val="99"/>
    <w:rsid w:val="00CB0386"/>
  </w:style>
  <w:style w:type="table" w:styleId="TableGrid">
    <w:name w:val="Table Grid"/>
    <w:basedOn w:val="TableNormal"/>
    <w:uiPriority w:val="39"/>
    <w:rsid w:val="000F0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Romanstyles3">
    <w:name w:val="List Roman styles3"/>
    <w:uiPriority w:val="99"/>
    <w:rsid w:val="00982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571135">
      <w:bodyDiv w:val="1"/>
      <w:marLeft w:val="0"/>
      <w:marRight w:val="0"/>
      <w:marTop w:val="0"/>
      <w:marBottom w:val="0"/>
      <w:divBdr>
        <w:top w:val="none" w:sz="0" w:space="0" w:color="auto"/>
        <w:left w:val="none" w:sz="0" w:space="0" w:color="auto"/>
        <w:bottom w:val="none" w:sz="0" w:space="0" w:color="auto"/>
        <w:right w:val="none" w:sz="0" w:space="0" w:color="auto"/>
      </w:divBdr>
    </w:div>
    <w:div w:id="74711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www.pki.govt.nz/policy/" TargetMode="External"/><Relationship Id="rId3" Type="http://schemas.openxmlformats.org/officeDocument/2006/relationships/styles" Target="styles.xml"/><Relationship Id="rId21" Type="http://schemas.openxmlformats.org/officeDocument/2006/relationships/hyperlink" Target="https://tools.ietf.org/html/rfc3647"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pki.govt.nz/polic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ki.govt.nz/policy/" TargetMode="External"/><Relationship Id="rId20" Type="http://schemas.openxmlformats.org/officeDocument/2006/relationships/hyperlink" Target="https://tools.ietf.org/html/rfc56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tools.ietf.org/html/rfc5280"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83977-408E-4798-9A66-9A57461B4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15</Pages>
  <Words>5301</Words>
  <Characters>30222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Cogito Group</Company>
  <LinksUpToDate>false</LinksUpToDate>
  <CharactersWithSpaces>35453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Lillywhite</dc:creator>
  <cp:lastModifiedBy>Daddy Druid</cp:lastModifiedBy>
  <cp:revision>5</cp:revision>
  <dcterms:created xsi:type="dcterms:W3CDTF">2016-05-09T10:12:00Z</dcterms:created>
  <dcterms:modified xsi:type="dcterms:W3CDTF">2016-05-09T11:36:00Z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r8>0.1</vt:r8>
  </property>
</Properties>
</file>